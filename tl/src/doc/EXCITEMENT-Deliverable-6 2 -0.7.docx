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2"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2"/>
    <w:p w:rsidR="00B80307" w:rsidRPr="00DE1B49" w:rsidRDefault="00F20638" w:rsidP="00AE5EBF">
      <w:pPr>
        <w:jc w:val="center"/>
        <w:rPr>
          <w:b/>
          <w:lang w:val="en-US"/>
        </w:rPr>
      </w:pPr>
      <w:r w:rsidRPr="00DE1B49">
        <w:rPr>
          <w:b/>
          <w:lang w:val="en-US"/>
        </w:rPr>
        <w:t>E</w:t>
      </w:r>
      <w:r>
        <w:rPr>
          <w:b/>
          <w:lang w:val="en-US"/>
        </w:rPr>
        <w:t>X</w:t>
      </w:r>
      <w:r w:rsidRPr="00DE1B49">
        <w:rPr>
          <w:b/>
          <w:lang w:val="en-US"/>
        </w:rPr>
        <w:t xml:space="preserve">ploring </w:t>
      </w:r>
      <w:r w:rsidR="005636D1" w:rsidRPr="00DE1B49">
        <w:rPr>
          <w:b/>
          <w:lang w:val="en-US"/>
        </w:rPr>
        <w:t>Cu</w:t>
      </w:r>
      <w:r w:rsidR="00AE5EBF" w:rsidRPr="00DE1B49">
        <w:rPr>
          <w:b/>
          <w:lang w:val="en-US"/>
        </w:rPr>
        <w:t xml:space="preserve">stomer Interaction via Textual </w:t>
      </w:r>
      <w:r>
        <w:rPr>
          <w:b/>
          <w:u w:color="82C42A"/>
          <w:lang w:val="en-US"/>
        </w:rPr>
        <w:t>E</w:t>
      </w:r>
      <w:r w:rsidRPr="00DE1B49">
        <w:rPr>
          <w:b/>
          <w:u w:color="82C42A"/>
          <w:lang w:val="en-US"/>
        </w:rPr>
        <w:t>ntailMENT</w:t>
      </w:r>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3"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4" w:author="Kathrin Eichler" w:date="2014-11-17T11:54:00Z">
        <w:r w:rsidR="00D83F9B">
          <w:rPr>
            <w:bCs/>
            <w:noProof/>
            <w:lang w:val="en-US"/>
          </w:rPr>
          <w:t>November 17, 2014</w:t>
        </w:r>
      </w:ins>
      <w:ins w:id="5" w:author="Lili" w:date="2013-10-24T13:10:00Z">
        <w:del w:id="6" w:author="Kathrin Eichler" w:date="2013-11-04T11:15:00Z">
          <w:r w:rsidR="00264E61" w:rsidDel="00684935">
            <w:rPr>
              <w:bCs/>
              <w:noProof/>
              <w:lang w:val="en-US"/>
            </w:rPr>
            <w:delText>October 24, 2013</w:delText>
          </w:r>
        </w:del>
      </w:ins>
      <w:del w:id="7" w:author="Kathrin Eichler" w:date="2013-11-04T11:15:00Z">
        <w:r w:rsidR="00294F59" w:rsidDel="00684935">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8"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8"/>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r w:rsidRPr="00DE1B49">
              <w:rPr>
                <w:sz w:val="20"/>
                <w:szCs w:val="36"/>
                <w:u w:color="82C42A"/>
                <w:lang w:val="en-US"/>
              </w:rPr>
              <w:t>entailMENT</w:t>
            </w:r>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Moshe Wasserblat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9"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10" w:author="Kathrin Eichler" w:date="2014-11-17T11:54:00Z">
              <w:r w:rsidR="00D83F9B">
                <w:rPr>
                  <w:noProof/>
                  <w:sz w:val="20"/>
                  <w:szCs w:val="36"/>
                  <w:highlight w:val="yellow"/>
                  <w:lang w:val="en-US"/>
                </w:rPr>
                <w:t>11/17/2014</w:t>
              </w:r>
            </w:ins>
            <w:ins w:id="11" w:author="Lili" w:date="2013-10-24T13:10:00Z">
              <w:del w:id="12" w:author="Kathrin Eichler" w:date="2013-11-04T11:15:00Z">
                <w:r w:rsidR="00264E61" w:rsidDel="00684935">
                  <w:rPr>
                    <w:noProof/>
                    <w:sz w:val="20"/>
                    <w:szCs w:val="36"/>
                    <w:highlight w:val="yellow"/>
                    <w:lang w:val="en-US"/>
                  </w:rPr>
                  <w:delText>10/24/2013</w:delText>
                </w:r>
              </w:del>
            </w:ins>
            <w:ins w:id="13" w:author="Kathrin Eichler" w:date="2013-10-08T10:10:00Z">
              <w:r>
                <w:rPr>
                  <w:sz w:val="20"/>
                  <w:szCs w:val="36"/>
                  <w:highlight w:val="yellow"/>
                  <w:lang w:val="en-US"/>
                </w:rPr>
                <w:fldChar w:fldCharType="end"/>
              </w:r>
            </w:ins>
            <w:del w:id="14"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5"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6" w:author="Kathrin Eichler" w:date="2013-10-08T10:12:00Z">
              <w:r w:rsidR="00FD7B84">
                <w:rPr>
                  <w:noProof/>
                  <w:sz w:val="20"/>
                  <w:szCs w:val="36"/>
                  <w:highlight w:val="yellow"/>
                  <w:lang w:val="en-US"/>
                </w:rPr>
                <w:t>72</w:t>
              </w:r>
              <w:r>
                <w:rPr>
                  <w:sz w:val="20"/>
                  <w:szCs w:val="36"/>
                  <w:highlight w:val="yellow"/>
                  <w:lang w:val="en-US"/>
                </w:rPr>
                <w:fldChar w:fldCharType="end"/>
              </w:r>
            </w:ins>
            <w:del w:id="17"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83F9B"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r w:rsidRPr="00DE1B49">
              <w:rPr>
                <w:rFonts w:ascii="Georgia" w:hAnsi="Georgia"/>
                <w:sz w:val="20"/>
                <w:szCs w:val="20"/>
              </w:rPr>
              <w:t xml:space="preserve">Carola Carstens </w:t>
            </w:r>
          </w:p>
        </w:tc>
      </w:tr>
      <w:tr w:rsidR="00B80307" w:rsidRPr="00D83F9B">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D83F9B">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330958" w:rsidRDefault="005636D1" w:rsidP="00AE5EBF">
      <w:pPr>
        <w:spacing w:line="240" w:lineRule="auto"/>
        <w:rPr>
          <w:sz w:val="20"/>
          <w:szCs w:val="36"/>
          <w:lang w:val="en-US"/>
        </w:rPr>
      </w:pPr>
      <w:del w:id="18" w:author="Kathrin Eichler" w:date="2013-10-08T10:13:00Z">
        <w:r w:rsidRPr="00330958" w:rsidDel="00FD7B84">
          <w:rPr>
            <w:sz w:val="20"/>
            <w:szCs w:val="36"/>
            <w:lang w:val="en-US"/>
          </w:rPr>
          <w:delText>Moshe Wasserblat</w:delText>
        </w:r>
      </w:del>
      <w:ins w:id="19" w:author="Kathrin Eichler" w:date="2013-10-08T10:13:00Z">
        <w:r w:rsidR="00FD7B84" w:rsidRPr="00330958">
          <w:rPr>
            <w:sz w:val="20"/>
            <w:szCs w:val="36"/>
            <w:lang w:val="en-US"/>
          </w:rPr>
          <w:t>Nir Raz</w:t>
        </w:r>
      </w:ins>
      <w:del w:id="20" w:author="Kathrin Eichler" w:date="2013-10-08T10:13:00Z">
        <w:r w:rsidR="00B643BE" w:rsidRPr="00330958" w:rsidDel="00FD7B84">
          <w:rPr>
            <w:sz w:val="20"/>
            <w:szCs w:val="36"/>
            <w:lang w:val="en-US"/>
          </w:rPr>
          <w:tab/>
        </w:r>
      </w:del>
      <w:r w:rsidR="00B643BE" w:rsidRPr="00330958">
        <w:rPr>
          <w:sz w:val="20"/>
          <w:szCs w:val="36"/>
          <w:lang w:val="en-US"/>
        </w:rPr>
        <w:tab/>
      </w:r>
      <w:r w:rsidR="00B643BE" w:rsidRPr="00330958">
        <w:rPr>
          <w:sz w:val="20"/>
          <w:szCs w:val="36"/>
          <w:lang w:val="en-US"/>
        </w:rPr>
        <w:tab/>
      </w:r>
      <w:ins w:id="21" w:author="Kathrin Eichler" w:date="2013-10-08T10:14:00Z">
        <w:r w:rsidR="00FD7B84" w:rsidRPr="00330958">
          <w:rPr>
            <w:sz w:val="20"/>
            <w:szCs w:val="36"/>
            <w:lang w:val="en-US"/>
          </w:rPr>
          <w:t>Nir.Raz@nice.com</w:t>
        </w:r>
        <w:r w:rsidR="00FD7B84" w:rsidRPr="00330958" w:rsidDel="00FD7B84">
          <w:rPr>
            <w:sz w:val="20"/>
            <w:szCs w:val="36"/>
            <w:lang w:val="en-US"/>
          </w:rPr>
          <w:t xml:space="preserve"> </w:t>
        </w:r>
      </w:ins>
      <w:del w:id="22" w:author="Kathrin Eichler" w:date="2013-10-08T10:14:00Z">
        <w:r w:rsidR="00AE5EBF" w:rsidRPr="00330958" w:rsidDel="00FD7B84">
          <w:rPr>
            <w:sz w:val="20"/>
            <w:szCs w:val="36"/>
            <w:lang w:val="en-US"/>
          </w:rPr>
          <w:delText>moshew</w:delText>
        </w:r>
        <w:r w:rsidR="00B643BE" w:rsidRPr="00330958" w:rsidDel="00FD7B84">
          <w:rPr>
            <w:sz w:val="20"/>
            <w:szCs w:val="36"/>
            <w:lang w:val="en-US"/>
          </w:rPr>
          <w:delText>@</w:delText>
        </w:r>
        <w:r w:rsidR="00AE5EBF" w:rsidRPr="00330958"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3" w:author="Kathrin Eichler" w:date="2013-10-08T10:14:00Z">
        <w:r w:rsidR="00FD7B84">
          <w:rPr>
            <w:sz w:val="20"/>
            <w:szCs w:val="36"/>
            <w:lang w:val="es-ES"/>
          </w:rPr>
          <w:t>013</w:t>
        </w:r>
      </w:ins>
      <w:del w:id="24" w:author="Kathrin Eichler" w:date="2013-10-08T10:14:00Z">
        <w:r w:rsidRPr="00DE1B49" w:rsidDel="00FD7B84">
          <w:rPr>
            <w:sz w:val="20"/>
            <w:szCs w:val="36"/>
            <w:lang w:val="es-ES"/>
          </w:rPr>
          <w:delText>702</w:delText>
        </w:r>
      </w:del>
    </w:p>
    <w:p w:rsidR="00B80307" w:rsidRDefault="00AE5EBF" w:rsidP="00B80307">
      <w:pPr>
        <w:spacing w:line="240" w:lineRule="auto"/>
        <w:rPr>
          <w:ins w:id="25"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6"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7" w:author="Kathrin Eichler" w:date="2013-10-08T10:12:00Z">
            <w:rPr>
              <w:sz w:val="20"/>
              <w:szCs w:val="36"/>
              <w:lang w:val="en-US"/>
            </w:rPr>
          </w:rPrChange>
        </w:rPr>
      </w:pPr>
      <w:r w:rsidRPr="006C1AF3">
        <w:rPr>
          <w:sz w:val="20"/>
          <w:szCs w:val="36"/>
          <w:lang w:val="de-DE"/>
          <w:rPrChange w:id="28" w:author="Kathrin Eichler" w:date="2013-10-08T10:12:00Z">
            <w:rPr>
              <w:sz w:val="20"/>
              <w:szCs w:val="36"/>
              <w:lang w:val="en-US"/>
            </w:rPr>
          </w:rPrChange>
        </w:rPr>
        <w:t xml:space="preserve">© </w:t>
      </w:r>
      <w:del w:id="29" w:author="Kathrin Eichler" w:date="2013-10-08T10:12:00Z">
        <w:r w:rsidRPr="006C1AF3">
          <w:rPr>
            <w:sz w:val="20"/>
            <w:szCs w:val="36"/>
            <w:lang w:val="de-DE"/>
            <w:rPrChange w:id="30" w:author="Kathrin Eichler" w:date="2013-10-08T10:12:00Z">
              <w:rPr>
                <w:sz w:val="20"/>
                <w:szCs w:val="36"/>
                <w:lang w:val="en-US"/>
              </w:rPr>
            </w:rPrChange>
          </w:rPr>
          <w:delText>2011</w:delText>
        </w:r>
      </w:del>
      <w:ins w:id="31" w:author="Kathrin Eichler" w:date="2013-10-08T10:12:00Z">
        <w:r w:rsidRPr="006C1AF3">
          <w:rPr>
            <w:sz w:val="20"/>
            <w:szCs w:val="36"/>
            <w:lang w:val="de-DE"/>
            <w:rPrChange w:id="32"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3" w:author="Kathrin Eichler" w:date="2013-10-08T10:12:00Z">
            <w:rPr>
              <w:sz w:val="20"/>
              <w:szCs w:val="36"/>
              <w:lang w:val="en-US"/>
            </w:rPr>
          </w:rPrChange>
        </w:rPr>
        <w:t xml:space="preserve">, </w:t>
      </w:r>
      <w:ins w:id="34" w:author="Kathrin Eichler" w:date="2013-10-08T10:12:00Z">
        <w:r w:rsidR="00FD7B84" w:rsidRPr="00DE1B49">
          <w:rPr>
            <w:sz w:val="20"/>
            <w:szCs w:val="20"/>
            <w:lang w:val="de-DE"/>
          </w:rPr>
          <w:t>Kathrin Eichler, Lili Kotlerman, Vivi Nastase, Tae-Gil Noh</w:t>
        </w:r>
      </w:ins>
      <w:del w:id="35" w:author="Kathrin Eichler" w:date="2013-10-08T10:12:00Z">
        <w:r w:rsidRPr="006C1AF3">
          <w:rPr>
            <w:sz w:val="20"/>
            <w:szCs w:val="36"/>
            <w:lang w:val="de-DE"/>
            <w:rPrChange w:id="36"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End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bookmarkStart w:id="37" w:name="_GoBack"/>
        <w:bookmarkEnd w:id="37"/>
        <w:p w:rsidR="00A71EC9" w:rsidRDefault="006C1AF3">
          <w:pPr>
            <w:pStyle w:val="Verzeichnis1"/>
            <w:tabs>
              <w:tab w:val="left" w:pos="442"/>
              <w:tab w:val="right" w:leader="dot" w:pos="9016"/>
            </w:tabs>
            <w:rPr>
              <w:ins w:id="38" w:author="Kathrin Eichler" w:date="2014-11-17T12:10: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9" w:author="Kathrin Eichler" w:date="2014-11-17T12:10:00Z">
            <w:r w:rsidR="00A71EC9" w:rsidRPr="000D39CD">
              <w:rPr>
                <w:rStyle w:val="Hyperlink"/>
                <w:noProof/>
              </w:rPr>
              <w:fldChar w:fldCharType="begin"/>
            </w:r>
            <w:r w:rsidR="00A71EC9" w:rsidRPr="000D39CD">
              <w:rPr>
                <w:rStyle w:val="Hyperlink"/>
                <w:noProof/>
              </w:rPr>
              <w:instrText xml:space="preserve"> </w:instrText>
            </w:r>
            <w:r w:rsidR="00A71EC9">
              <w:rPr>
                <w:noProof/>
              </w:rPr>
              <w:instrText>HYPERLINK \l "_Toc403989601"</w:instrText>
            </w:r>
            <w:r w:rsidR="00A71EC9" w:rsidRPr="000D39CD">
              <w:rPr>
                <w:rStyle w:val="Hyperlink"/>
                <w:noProof/>
              </w:rPr>
              <w:instrText xml:space="preserve"> </w:instrText>
            </w:r>
            <w:r w:rsidR="00A71EC9" w:rsidRPr="000D39CD">
              <w:rPr>
                <w:rStyle w:val="Hyperlink"/>
                <w:noProof/>
              </w:rPr>
            </w:r>
            <w:r w:rsidR="00A71EC9" w:rsidRPr="000D39CD">
              <w:rPr>
                <w:rStyle w:val="Hyperlink"/>
                <w:noProof/>
              </w:rPr>
              <w:fldChar w:fldCharType="separate"/>
            </w:r>
            <w:r w:rsidR="00A71EC9" w:rsidRPr="000D39CD">
              <w:rPr>
                <w:rStyle w:val="Hyperlink"/>
                <w:noProof/>
                <w:lang w:bidi="he-IL"/>
              </w:rPr>
              <w:t>1.</w:t>
            </w:r>
            <w:r w:rsidR="00A71EC9">
              <w:rPr>
                <w:rFonts w:asciiTheme="minorHAnsi" w:eastAsiaTheme="minorEastAsia" w:hAnsiTheme="minorHAnsi" w:cstheme="minorBidi"/>
                <w:noProof/>
                <w:szCs w:val="22"/>
              </w:rPr>
              <w:tab/>
            </w:r>
            <w:r w:rsidR="00A71EC9" w:rsidRPr="000D39CD">
              <w:rPr>
                <w:rStyle w:val="Hyperlink"/>
                <w:noProof/>
                <w:lang w:bidi="he-IL"/>
              </w:rPr>
              <w:t>Introduction [all]</w:t>
            </w:r>
            <w:r w:rsidR="00A71EC9">
              <w:rPr>
                <w:noProof/>
                <w:webHidden/>
              </w:rPr>
              <w:tab/>
            </w:r>
            <w:r w:rsidR="00A71EC9">
              <w:rPr>
                <w:noProof/>
                <w:webHidden/>
              </w:rPr>
              <w:fldChar w:fldCharType="begin"/>
            </w:r>
            <w:r w:rsidR="00A71EC9">
              <w:rPr>
                <w:noProof/>
                <w:webHidden/>
              </w:rPr>
              <w:instrText xml:space="preserve"> PAGEREF _Toc403989601 \h </w:instrText>
            </w:r>
            <w:r w:rsidR="00A71EC9">
              <w:rPr>
                <w:noProof/>
                <w:webHidden/>
              </w:rPr>
            </w:r>
          </w:ins>
          <w:r w:rsidR="00A71EC9">
            <w:rPr>
              <w:noProof/>
              <w:webHidden/>
            </w:rPr>
            <w:fldChar w:fldCharType="separate"/>
          </w:r>
          <w:ins w:id="40" w:author="Kathrin Eichler" w:date="2014-11-17T12:10:00Z">
            <w:r w:rsidR="00A71EC9">
              <w:rPr>
                <w:noProof/>
                <w:webHidden/>
              </w:rPr>
              <w:t>6</w:t>
            </w:r>
            <w:r w:rsidR="00A71EC9">
              <w:rPr>
                <w:noProof/>
                <w:webHidden/>
              </w:rPr>
              <w:fldChar w:fldCharType="end"/>
            </w:r>
            <w:r w:rsidR="00A71EC9" w:rsidRPr="000D39CD">
              <w:rPr>
                <w:rStyle w:val="Hyperlink"/>
                <w:noProof/>
              </w:rPr>
              <w:fldChar w:fldCharType="end"/>
            </w:r>
          </w:ins>
        </w:p>
        <w:p w:rsidR="00A71EC9" w:rsidRDefault="00A71EC9">
          <w:pPr>
            <w:pStyle w:val="Verzeichnis2"/>
            <w:tabs>
              <w:tab w:val="left" w:pos="720"/>
              <w:tab w:val="right" w:leader="dot" w:pos="9016"/>
            </w:tabs>
            <w:rPr>
              <w:ins w:id="41" w:author="Kathrin Eichler" w:date="2014-11-17T12:10:00Z"/>
              <w:rFonts w:asciiTheme="minorHAnsi" w:eastAsiaTheme="minorEastAsia" w:hAnsiTheme="minorHAnsi" w:cstheme="minorBidi"/>
              <w:noProof/>
              <w:szCs w:val="22"/>
            </w:rPr>
          </w:pPr>
          <w:ins w:id="4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1.1</w:t>
            </w:r>
            <w:r>
              <w:rPr>
                <w:rFonts w:asciiTheme="minorHAnsi" w:eastAsiaTheme="minorEastAsia" w:hAnsiTheme="minorHAnsi" w:cstheme="minorBidi"/>
                <w:noProof/>
                <w:szCs w:val="22"/>
              </w:rPr>
              <w:tab/>
            </w:r>
            <w:r w:rsidRPr="000D39CD">
              <w:rPr>
                <w:rStyle w:val="Hyperlink"/>
                <w:noProof/>
              </w:rPr>
              <w:t>About this Document</w:t>
            </w:r>
            <w:r>
              <w:rPr>
                <w:noProof/>
                <w:webHidden/>
              </w:rPr>
              <w:tab/>
            </w:r>
            <w:r>
              <w:rPr>
                <w:noProof/>
                <w:webHidden/>
              </w:rPr>
              <w:fldChar w:fldCharType="begin"/>
            </w:r>
            <w:r>
              <w:rPr>
                <w:noProof/>
                <w:webHidden/>
              </w:rPr>
              <w:instrText xml:space="preserve"> PAGEREF _Toc403989602 \h </w:instrText>
            </w:r>
            <w:r>
              <w:rPr>
                <w:noProof/>
                <w:webHidden/>
              </w:rPr>
            </w:r>
          </w:ins>
          <w:r>
            <w:rPr>
              <w:noProof/>
              <w:webHidden/>
            </w:rPr>
            <w:fldChar w:fldCharType="separate"/>
          </w:r>
          <w:ins w:id="43" w:author="Kathrin Eichler" w:date="2014-11-17T12:10:00Z">
            <w:r>
              <w:rPr>
                <w:noProof/>
                <w:webHidden/>
              </w:rPr>
              <w:t>6</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44" w:author="Kathrin Eichler" w:date="2014-11-17T12:10:00Z"/>
              <w:rFonts w:asciiTheme="minorHAnsi" w:eastAsiaTheme="minorEastAsia" w:hAnsiTheme="minorHAnsi" w:cstheme="minorBidi"/>
              <w:noProof/>
              <w:szCs w:val="22"/>
            </w:rPr>
          </w:pPr>
          <w:ins w:id="4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1.2</w:t>
            </w:r>
            <w:r>
              <w:rPr>
                <w:rFonts w:asciiTheme="minorHAnsi" w:eastAsiaTheme="minorEastAsia" w:hAnsiTheme="minorHAnsi" w:cstheme="minorBidi"/>
                <w:noProof/>
                <w:szCs w:val="22"/>
              </w:rPr>
              <w:tab/>
            </w:r>
            <w:r w:rsidRPr="000D39CD">
              <w:rPr>
                <w:rStyle w:val="Hyperlink"/>
                <w:noProof/>
              </w:rPr>
              <w:t>Introduction to the Transduction Layer</w:t>
            </w:r>
            <w:r>
              <w:rPr>
                <w:noProof/>
                <w:webHidden/>
              </w:rPr>
              <w:tab/>
            </w:r>
            <w:r>
              <w:rPr>
                <w:noProof/>
                <w:webHidden/>
              </w:rPr>
              <w:fldChar w:fldCharType="begin"/>
            </w:r>
            <w:r>
              <w:rPr>
                <w:noProof/>
                <w:webHidden/>
              </w:rPr>
              <w:instrText xml:space="preserve"> PAGEREF _Toc403989603 \h </w:instrText>
            </w:r>
            <w:r>
              <w:rPr>
                <w:noProof/>
                <w:webHidden/>
              </w:rPr>
            </w:r>
          </w:ins>
          <w:r>
            <w:rPr>
              <w:noProof/>
              <w:webHidden/>
            </w:rPr>
            <w:fldChar w:fldCharType="separate"/>
          </w:r>
          <w:ins w:id="46" w:author="Kathrin Eichler" w:date="2014-11-17T12:10:00Z">
            <w:r>
              <w:rPr>
                <w:noProof/>
                <w:webHidden/>
              </w:rPr>
              <w:t>6</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47" w:author="Kathrin Eichler" w:date="2014-11-17T12:10:00Z"/>
              <w:rFonts w:asciiTheme="minorHAnsi" w:eastAsiaTheme="minorEastAsia" w:hAnsiTheme="minorHAnsi" w:cstheme="minorBidi"/>
              <w:noProof/>
              <w:szCs w:val="22"/>
            </w:rPr>
          </w:pPr>
          <w:ins w:id="4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1.3</w:t>
            </w:r>
            <w:r>
              <w:rPr>
                <w:rFonts w:asciiTheme="minorHAnsi" w:eastAsiaTheme="minorEastAsia" w:hAnsiTheme="minorHAnsi" w:cstheme="minorBidi"/>
                <w:noProof/>
                <w:szCs w:val="22"/>
              </w:rPr>
              <w:tab/>
            </w:r>
            <w:r w:rsidRPr="000D39CD">
              <w:rPr>
                <w:rStyle w:val="Hyperlink"/>
                <w:noProof/>
              </w:rPr>
              <w:t>Related Terminology</w:t>
            </w:r>
            <w:r>
              <w:rPr>
                <w:noProof/>
                <w:webHidden/>
              </w:rPr>
              <w:tab/>
            </w:r>
            <w:r>
              <w:rPr>
                <w:noProof/>
                <w:webHidden/>
              </w:rPr>
              <w:fldChar w:fldCharType="begin"/>
            </w:r>
            <w:r>
              <w:rPr>
                <w:noProof/>
                <w:webHidden/>
              </w:rPr>
              <w:instrText xml:space="preserve"> PAGEREF _Toc403989604 \h </w:instrText>
            </w:r>
            <w:r>
              <w:rPr>
                <w:noProof/>
                <w:webHidden/>
              </w:rPr>
            </w:r>
          </w:ins>
          <w:r>
            <w:rPr>
              <w:noProof/>
              <w:webHidden/>
            </w:rPr>
            <w:fldChar w:fldCharType="separate"/>
          </w:r>
          <w:ins w:id="49" w:author="Kathrin Eichler" w:date="2014-11-17T12:10:00Z">
            <w:r>
              <w:rPr>
                <w:noProof/>
                <w:webHidden/>
              </w:rPr>
              <w:t>7</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50" w:author="Kathrin Eichler" w:date="2014-11-17T12:10:00Z"/>
              <w:rFonts w:asciiTheme="minorHAnsi" w:eastAsiaTheme="minorEastAsia" w:hAnsiTheme="minorHAnsi" w:cstheme="minorBidi"/>
              <w:noProof/>
              <w:szCs w:val="22"/>
            </w:rPr>
          </w:pPr>
          <w:ins w:id="5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1.4</w:t>
            </w:r>
            <w:r>
              <w:rPr>
                <w:rFonts w:asciiTheme="minorHAnsi" w:eastAsiaTheme="minorEastAsia" w:hAnsiTheme="minorHAnsi" w:cstheme="minorBidi"/>
                <w:noProof/>
                <w:szCs w:val="22"/>
              </w:rPr>
              <w:tab/>
            </w:r>
            <w:r w:rsidRPr="000D39CD">
              <w:rPr>
                <w:rStyle w:val="Hyperlink"/>
                <w:noProof/>
              </w:rPr>
              <w:t>Related Documents</w:t>
            </w:r>
            <w:r>
              <w:rPr>
                <w:noProof/>
                <w:webHidden/>
              </w:rPr>
              <w:tab/>
            </w:r>
            <w:r>
              <w:rPr>
                <w:noProof/>
                <w:webHidden/>
              </w:rPr>
              <w:fldChar w:fldCharType="begin"/>
            </w:r>
            <w:r>
              <w:rPr>
                <w:noProof/>
                <w:webHidden/>
              </w:rPr>
              <w:instrText xml:space="preserve"> PAGEREF _Toc403989605 \h </w:instrText>
            </w:r>
            <w:r>
              <w:rPr>
                <w:noProof/>
                <w:webHidden/>
              </w:rPr>
            </w:r>
          </w:ins>
          <w:r>
            <w:rPr>
              <w:noProof/>
              <w:webHidden/>
            </w:rPr>
            <w:fldChar w:fldCharType="separate"/>
          </w:r>
          <w:ins w:id="52" w:author="Kathrin Eichler" w:date="2014-11-17T12:10:00Z">
            <w:r>
              <w:rPr>
                <w:noProof/>
                <w:webHidden/>
              </w:rPr>
              <w:t>7</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53" w:author="Kathrin Eichler" w:date="2014-11-17T12:10:00Z"/>
              <w:rFonts w:asciiTheme="minorHAnsi" w:eastAsiaTheme="minorEastAsia" w:hAnsiTheme="minorHAnsi" w:cstheme="minorBidi"/>
              <w:noProof/>
              <w:szCs w:val="22"/>
            </w:rPr>
          </w:pPr>
          <w:ins w:id="5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1.5</w:t>
            </w:r>
            <w:r>
              <w:rPr>
                <w:rFonts w:asciiTheme="minorHAnsi" w:eastAsiaTheme="minorEastAsia" w:hAnsiTheme="minorHAnsi" w:cstheme="minorBidi"/>
                <w:noProof/>
                <w:szCs w:val="22"/>
              </w:rPr>
              <w:tab/>
            </w:r>
            <w:r w:rsidRPr="000D39CD">
              <w:rPr>
                <w:rStyle w:val="Hyperlink"/>
                <w:noProof/>
              </w:rPr>
              <w:t>Changes as compared to Deliverable 6.1</w:t>
            </w:r>
            <w:r>
              <w:rPr>
                <w:noProof/>
                <w:webHidden/>
              </w:rPr>
              <w:tab/>
            </w:r>
            <w:r>
              <w:rPr>
                <w:noProof/>
                <w:webHidden/>
              </w:rPr>
              <w:fldChar w:fldCharType="begin"/>
            </w:r>
            <w:r>
              <w:rPr>
                <w:noProof/>
                <w:webHidden/>
              </w:rPr>
              <w:instrText xml:space="preserve"> PAGEREF _Toc403989606 \h </w:instrText>
            </w:r>
            <w:r>
              <w:rPr>
                <w:noProof/>
                <w:webHidden/>
              </w:rPr>
            </w:r>
          </w:ins>
          <w:r>
            <w:rPr>
              <w:noProof/>
              <w:webHidden/>
            </w:rPr>
            <w:fldChar w:fldCharType="separate"/>
          </w:r>
          <w:ins w:id="55" w:author="Kathrin Eichler" w:date="2014-11-17T12:10:00Z">
            <w:r>
              <w:rPr>
                <w:noProof/>
                <w:webHidden/>
              </w:rPr>
              <w:t>7</w:t>
            </w:r>
            <w:r>
              <w:rPr>
                <w:noProof/>
                <w:webHidden/>
              </w:rPr>
              <w:fldChar w:fldCharType="end"/>
            </w:r>
            <w:r w:rsidRPr="000D39CD">
              <w:rPr>
                <w:rStyle w:val="Hyperlink"/>
                <w:noProof/>
              </w:rPr>
              <w:fldChar w:fldCharType="end"/>
            </w:r>
          </w:ins>
        </w:p>
        <w:p w:rsidR="00A71EC9" w:rsidRDefault="00A71EC9">
          <w:pPr>
            <w:pStyle w:val="Verzeichnis1"/>
            <w:tabs>
              <w:tab w:val="left" w:pos="442"/>
              <w:tab w:val="right" w:leader="dot" w:pos="9016"/>
            </w:tabs>
            <w:rPr>
              <w:ins w:id="56" w:author="Kathrin Eichler" w:date="2014-11-17T12:10:00Z"/>
              <w:rFonts w:asciiTheme="minorHAnsi" w:eastAsiaTheme="minorEastAsia" w:hAnsiTheme="minorHAnsi" w:cstheme="minorBidi"/>
              <w:noProof/>
              <w:szCs w:val="22"/>
            </w:rPr>
          </w:pPr>
          <w:ins w:id="5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lang w:bidi="he-IL"/>
              </w:rPr>
              <w:t>2.</w:t>
            </w:r>
            <w:r>
              <w:rPr>
                <w:rFonts w:asciiTheme="minorHAnsi" w:eastAsiaTheme="minorEastAsia" w:hAnsiTheme="minorHAnsi" w:cstheme="minorBidi"/>
                <w:noProof/>
                <w:szCs w:val="22"/>
              </w:rPr>
              <w:tab/>
            </w:r>
            <w:r w:rsidRPr="000D39CD">
              <w:rPr>
                <w:rStyle w:val="Hyperlink"/>
                <w:noProof/>
                <w:lang w:bidi="he-IL"/>
              </w:rPr>
              <w:t>Data Flow Overview [Gil]</w:t>
            </w:r>
            <w:r>
              <w:rPr>
                <w:noProof/>
                <w:webHidden/>
              </w:rPr>
              <w:tab/>
            </w:r>
            <w:r>
              <w:rPr>
                <w:noProof/>
                <w:webHidden/>
              </w:rPr>
              <w:fldChar w:fldCharType="begin"/>
            </w:r>
            <w:r>
              <w:rPr>
                <w:noProof/>
                <w:webHidden/>
              </w:rPr>
              <w:instrText xml:space="preserve"> PAGEREF _Toc403989607 \h </w:instrText>
            </w:r>
            <w:r>
              <w:rPr>
                <w:noProof/>
                <w:webHidden/>
              </w:rPr>
            </w:r>
          </w:ins>
          <w:r>
            <w:rPr>
              <w:noProof/>
              <w:webHidden/>
            </w:rPr>
            <w:fldChar w:fldCharType="separate"/>
          </w:r>
          <w:ins w:id="58" w:author="Kathrin Eichler" w:date="2014-11-17T12:10:00Z">
            <w:r>
              <w:rPr>
                <w:noProof/>
                <w:webHidden/>
              </w:rPr>
              <w:t>9</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59" w:author="Kathrin Eichler" w:date="2014-11-17T12:10:00Z"/>
              <w:rFonts w:asciiTheme="minorHAnsi" w:eastAsiaTheme="minorEastAsia" w:hAnsiTheme="minorHAnsi" w:cstheme="minorBidi"/>
              <w:noProof/>
              <w:szCs w:val="22"/>
            </w:rPr>
          </w:pPr>
          <w:ins w:id="6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2.1</w:t>
            </w:r>
            <w:r>
              <w:rPr>
                <w:rFonts w:asciiTheme="minorHAnsi" w:eastAsiaTheme="minorEastAsia" w:hAnsiTheme="minorHAnsi" w:cstheme="minorBidi"/>
                <w:noProof/>
                <w:szCs w:val="22"/>
              </w:rPr>
              <w:tab/>
            </w:r>
            <w:r w:rsidRPr="000D39CD">
              <w:rPr>
                <w:rStyle w:val="Hyperlink"/>
                <w:noProof/>
              </w:rPr>
              <w:t>Decomposition</w:t>
            </w:r>
            <w:r>
              <w:rPr>
                <w:noProof/>
                <w:webHidden/>
              </w:rPr>
              <w:tab/>
            </w:r>
            <w:r>
              <w:rPr>
                <w:noProof/>
                <w:webHidden/>
              </w:rPr>
              <w:fldChar w:fldCharType="begin"/>
            </w:r>
            <w:r>
              <w:rPr>
                <w:noProof/>
                <w:webHidden/>
              </w:rPr>
              <w:instrText xml:space="preserve"> PAGEREF _Toc403989608 \h </w:instrText>
            </w:r>
            <w:r>
              <w:rPr>
                <w:noProof/>
                <w:webHidden/>
              </w:rPr>
            </w:r>
          </w:ins>
          <w:r>
            <w:rPr>
              <w:noProof/>
              <w:webHidden/>
            </w:rPr>
            <w:fldChar w:fldCharType="separate"/>
          </w:r>
          <w:ins w:id="61" w:author="Kathrin Eichler" w:date="2014-11-17T12:10:00Z">
            <w:r>
              <w:rPr>
                <w:noProof/>
                <w:webHidden/>
              </w:rPr>
              <w:t>9</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62" w:author="Kathrin Eichler" w:date="2014-11-17T12:10:00Z"/>
              <w:rFonts w:asciiTheme="minorHAnsi" w:hAnsiTheme="minorHAnsi"/>
              <w:noProof/>
              <w:lang w:val="de-DE" w:eastAsia="de-DE"/>
            </w:rPr>
          </w:pPr>
          <w:ins w:id="6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"_Toc403989609"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2.1.1</w:t>
            </w:r>
            <w:r>
              <w:rPr>
                <w:rFonts w:asciiTheme="minorHAnsi" w:hAnsiTheme="minorHAnsi"/>
                <w:noProof/>
                <w:lang w:val="de-DE" w:eastAsia="de-DE"/>
              </w:rPr>
              <w:tab/>
            </w:r>
            <w:r w:rsidRPr="000D39CD">
              <w:rPr>
                <w:rStyle w:val="Hyperlink"/>
                <w:noProof/>
              </w:rPr>
              <w:t>Data: Input Data</w:t>
            </w:r>
            <w:r>
              <w:rPr>
                <w:noProof/>
                <w:webHidden/>
              </w:rPr>
              <w:tab/>
            </w:r>
            <w:r>
              <w:rPr>
                <w:noProof/>
                <w:webHidden/>
              </w:rPr>
              <w:fldChar w:fldCharType="begin"/>
            </w:r>
            <w:r>
              <w:rPr>
                <w:noProof/>
                <w:webHidden/>
              </w:rPr>
              <w:instrText xml:space="preserve"> PAGEREF _Toc403989609 \h </w:instrText>
            </w:r>
            <w:r>
              <w:rPr>
                <w:noProof/>
                <w:webHidden/>
              </w:rPr>
            </w:r>
          </w:ins>
          <w:r>
            <w:rPr>
              <w:noProof/>
              <w:webHidden/>
            </w:rPr>
            <w:fldChar w:fldCharType="separate"/>
          </w:r>
          <w:ins w:id="64" w:author="Kathrin Eichler" w:date="2014-11-17T12:10:00Z">
            <w:r>
              <w:rPr>
                <w:noProof/>
                <w:webHidden/>
              </w:rPr>
              <w:t>10</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65" w:author="Kathrin Eichler" w:date="2014-11-17T12:10:00Z"/>
              <w:rFonts w:asciiTheme="minorHAnsi" w:hAnsiTheme="minorHAnsi"/>
              <w:noProof/>
              <w:lang w:val="de-DE" w:eastAsia="de-DE"/>
            </w:rPr>
          </w:pPr>
          <w:ins w:id="6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2.1.2</w:t>
            </w:r>
            <w:r>
              <w:rPr>
                <w:rFonts w:asciiTheme="minorHAnsi" w:hAnsiTheme="minorHAnsi"/>
                <w:noProof/>
                <w:lang w:val="de-DE" w:eastAsia="de-DE"/>
              </w:rPr>
              <w:tab/>
            </w:r>
            <w:r w:rsidRPr="000D39CD">
              <w:rPr>
                <w:rStyle w:val="Hyperlink"/>
                <w:noProof/>
              </w:rPr>
              <w:t>Module: Fragment Annotator</w:t>
            </w:r>
            <w:r>
              <w:rPr>
                <w:noProof/>
                <w:webHidden/>
              </w:rPr>
              <w:tab/>
            </w:r>
            <w:r>
              <w:rPr>
                <w:noProof/>
                <w:webHidden/>
              </w:rPr>
              <w:fldChar w:fldCharType="begin"/>
            </w:r>
            <w:r>
              <w:rPr>
                <w:noProof/>
                <w:webHidden/>
              </w:rPr>
              <w:instrText xml:space="preserve"> PAGEREF _Toc403989610 \h </w:instrText>
            </w:r>
            <w:r>
              <w:rPr>
                <w:noProof/>
                <w:webHidden/>
              </w:rPr>
            </w:r>
          </w:ins>
          <w:r>
            <w:rPr>
              <w:noProof/>
              <w:webHidden/>
            </w:rPr>
            <w:fldChar w:fldCharType="separate"/>
          </w:r>
          <w:ins w:id="67" w:author="Kathrin Eichler" w:date="2014-11-17T12:10:00Z">
            <w:r>
              <w:rPr>
                <w:noProof/>
                <w:webHidden/>
              </w:rPr>
              <w:t>10</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68" w:author="Kathrin Eichler" w:date="2014-11-17T12:10:00Z"/>
              <w:rFonts w:asciiTheme="minorHAnsi" w:hAnsiTheme="minorHAnsi"/>
              <w:noProof/>
              <w:lang w:val="de-DE" w:eastAsia="de-DE"/>
            </w:rPr>
          </w:pPr>
          <w:ins w:id="6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2.1.3</w:t>
            </w:r>
            <w:r>
              <w:rPr>
                <w:rFonts w:asciiTheme="minorHAnsi" w:hAnsiTheme="minorHAnsi"/>
                <w:noProof/>
                <w:lang w:val="de-DE" w:eastAsia="de-DE"/>
              </w:rPr>
              <w:tab/>
            </w:r>
            <w:r w:rsidRPr="000D39CD">
              <w:rPr>
                <w:rStyle w:val="Hyperlink"/>
                <w:noProof/>
              </w:rPr>
              <w:t>Module: Modifier Annotator</w:t>
            </w:r>
            <w:r>
              <w:rPr>
                <w:noProof/>
                <w:webHidden/>
              </w:rPr>
              <w:tab/>
            </w:r>
            <w:r>
              <w:rPr>
                <w:noProof/>
                <w:webHidden/>
              </w:rPr>
              <w:fldChar w:fldCharType="begin"/>
            </w:r>
            <w:r>
              <w:rPr>
                <w:noProof/>
                <w:webHidden/>
              </w:rPr>
              <w:instrText xml:space="preserve"> PAGEREF _Toc403989611 \h </w:instrText>
            </w:r>
            <w:r>
              <w:rPr>
                <w:noProof/>
                <w:webHidden/>
              </w:rPr>
            </w:r>
          </w:ins>
          <w:r>
            <w:rPr>
              <w:noProof/>
              <w:webHidden/>
            </w:rPr>
            <w:fldChar w:fldCharType="separate"/>
          </w:r>
          <w:ins w:id="70" w:author="Kathrin Eichler" w:date="2014-11-17T12:10:00Z">
            <w:r>
              <w:rPr>
                <w:noProof/>
                <w:webHidden/>
              </w:rPr>
              <w:t>11</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71" w:author="Kathrin Eichler" w:date="2014-11-17T12:10:00Z"/>
              <w:rFonts w:asciiTheme="minorHAnsi" w:hAnsiTheme="minorHAnsi"/>
              <w:noProof/>
              <w:lang w:val="de-DE" w:eastAsia="de-DE"/>
            </w:rPr>
          </w:pPr>
          <w:ins w:id="7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2.1.4</w:t>
            </w:r>
            <w:r>
              <w:rPr>
                <w:rFonts w:asciiTheme="minorHAnsi" w:hAnsiTheme="minorHAnsi"/>
                <w:noProof/>
                <w:lang w:val="de-DE" w:eastAsia="de-DE"/>
              </w:rPr>
              <w:tab/>
            </w:r>
            <w:r w:rsidRPr="000D39CD">
              <w:rPr>
                <w:rStyle w:val="Hyperlink"/>
                <w:noProof/>
              </w:rPr>
              <w:t>Module: Fragment Graph Generator</w:t>
            </w:r>
            <w:r>
              <w:rPr>
                <w:noProof/>
                <w:webHidden/>
              </w:rPr>
              <w:tab/>
            </w:r>
            <w:r>
              <w:rPr>
                <w:noProof/>
                <w:webHidden/>
              </w:rPr>
              <w:fldChar w:fldCharType="begin"/>
            </w:r>
            <w:r>
              <w:rPr>
                <w:noProof/>
                <w:webHidden/>
              </w:rPr>
              <w:instrText xml:space="preserve"> PAGEREF _Toc403989612 \h </w:instrText>
            </w:r>
            <w:r>
              <w:rPr>
                <w:noProof/>
                <w:webHidden/>
              </w:rPr>
            </w:r>
          </w:ins>
          <w:r>
            <w:rPr>
              <w:noProof/>
              <w:webHidden/>
            </w:rPr>
            <w:fldChar w:fldCharType="separate"/>
          </w:r>
          <w:ins w:id="73" w:author="Kathrin Eichler" w:date="2014-11-17T12:10:00Z">
            <w:r>
              <w:rPr>
                <w:noProof/>
                <w:webHidden/>
              </w:rPr>
              <w:t>11</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74" w:author="Kathrin Eichler" w:date="2014-11-17T12:10:00Z"/>
              <w:rFonts w:asciiTheme="minorHAnsi" w:eastAsiaTheme="minorEastAsia" w:hAnsiTheme="minorHAnsi" w:cstheme="minorBidi"/>
              <w:noProof/>
              <w:szCs w:val="22"/>
            </w:rPr>
          </w:pPr>
          <w:ins w:id="7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2.2</w:t>
            </w:r>
            <w:r>
              <w:rPr>
                <w:rFonts w:asciiTheme="minorHAnsi" w:eastAsiaTheme="minorEastAsia" w:hAnsiTheme="minorHAnsi" w:cstheme="minorBidi"/>
                <w:noProof/>
                <w:szCs w:val="22"/>
              </w:rPr>
              <w:tab/>
            </w:r>
            <w:r w:rsidRPr="000D39CD">
              <w:rPr>
                <w:rStyle w:val="Hyperlink"/>
                <w:noProof/>
              </w:rPr>
              <w:t>Composition Use Case 1</w:t>
            </w:r>
            <w:r>
              <w:rPr>
                <w:noProof/>
                <w:webHidden/>
              </w:rPr>
              <w:tab/>
            </w:r>
            <w:r>
              <w:rPr>
                <w:noProof/>
                <w:webHidden/>
              </w:rPr>
              <w:fldChar w:fldCharType="begin"/>
            </w:r>
            <w:r>
              <w:rPr>
                <w:noProof/>
                <w:webHidden/>
              </w:rPr>
              <w:instrText xml:space="preserve"> PAGEREF _Toc403989613 \h </w:instrText>
            </w:r>
            <w:r>
              <w:rPr>
                <w:noProof/>
                <w:webHidden/>
              </w:rPr>
            </w:r>
          </w:ins>
          <w:r>
            <w:rPr>
              <w:noProof/>
              <w:webHidden/>
            </w:rPr>
            <w:fldChar w:fldCharType="separate"/>
          </w:r>
          <w:ins w:id="76" w:author="Kathrin Eichler" w:date="2014-11-17T12:10:00Z">
            <w:r>
              <w:rPr>
                <w:noProof/>
                <w:webHidden/>
              </w:rPr>
              <w:t>12</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77" w:author="Kathrin Eichler" w:date="2014-11-17T12:10:00Z"/>
              <w:rFonts w:asciiTheme="minorHAnsi" w:hAnsiTheme="minorHAnsi"/>
              <w:noProof/>
              <w:lang w:val="de-DE" w:eastAsia="de-DE"/>
            </w:rPr>
          </w:pPr>
          <w:ins w:id="7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2.2.1</w:t>
            </w:r>
            <w:r>
              <w:rPr>
                <w:rFonts w:asciiTheme="minorHAnsi" w:hAnsiTheme="minorHAnsi"/>
                <w:noProof/>
                <w:lang w:val="de-DE" w:eastAsia="de-DE"/>
              </w:rPr>
              <w:tab/>
            </w:r>
            <w:r w:rsidRPr="000D39CD">
              <w:rPr>
                <w:rStyle w:val="Hyperlink"/>
                <w:noProof/>
              </w:rPr>
              <w:t>Module: Graph Merger</w:t>
            </w:r>
            <w:r>
              <w:rPr>
                <w:noProof/>
                <w:webHidden/>
              </w:rPr>
              <w:tab/>
            </w:r>
            <w:r>
              <w:rPr>
                <w:noProof/>
                <w:webHidden/>
              </w:rPr>
              <w:fldChar w:fldCharType="begin"/>
            </w:r>
            <w:r>
              <w:rPr>
                <w:noProof/>
                <w:webHidden/>
              </w:rPr>
              <w:instrText xml:space="preserve"> PAGEREF _Toc403989614 \h </w:instrText>
            </w:r>
            <w:r>
              <w:rPr>
                <w:noProof/>
                <w:webHidden/>
              </w:rPr>
            </w:r>
          </w:ins>
          <w:r>
            <w:rPr>
              <w:noProof/>
              <w:webHidden/>
            </w:rPr>
            <w:fldChar w:fldCharType="separate"/>
          </w:r>
          <w:ins w:id="79" w:author="Kathrin Eichler" w:date="2014-11-17T12:10:00Z">
            <w:r>
              <w:rPr>
                <w:noProof/>
                <w:webHidden/>
              </w:rPr>
              <w:t>13</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80" w:author="Kathrin Eichler" w:date="2014-11-17T12:10:00Z"/>
              <w:rFonts w:asciiTheme="minorHAnsi" w:hAnsiTheme="minorHAnsi"/>
              <w:noProof/>
              <w:lang w:val="de-DE" w:eastAsia="de-DE"/>
            </w:rPr>
          </w:pPr>
          <w:ins w:id="8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2.2.2</w:t>
            </w:r>
            <w:r>
              <w:rPr>
                <w:rFonts w:asciiTheme="minorHAnsi" w:hAnsiTheme="minorHAnsi"/>
                <w:noProof/>
                <w:lang w:val="de-DE" w:eastAsia="de-DE"/>
              </w:rPr>
              <w:tab/>
            </w:r>
            <w:r w:rsidRPr="000D39CD">
              <w:rPr>
                <w:rStyle w:val="Hyperlink"/>
                <w:noProof/>
              </w:rPr>
              <w:t>Module: Graph Optimizer</w:t>
            </w:r>
            <w:r>
              <w:rPr>
                <w:noProof/>
                <w:webHidden/>
              </w:rPr>
              <w:tab/>
            </w:r>
            <w:r>
              <w:rPr>
                <w:noProof/>
                <w:webHidden/>
              </w:rPr>
              <w:fldChar w:fldCharType="begin"/>
            </w:r>
            <w:r>
              <w:rPr>
                <w:noProof/>
                <w:webHidden/>
              </w:rPr>
              <w:instrText xml:space="preserve"> PAGEREF _Toc403989615 \h </w:instrText>
            </w:r>
            <w:r>
              <w:rPr>
                <w:noProof/>
                <w:webHidden/>
              </w:rPr>
            </w:r>
          </w:ins>
          <w:r>
            <w:rPr>
              <w:noProof/>
              <w:webHidden/>
            </w:rPr>
            <w:fldChar w:fldCharType="separate"/>
          </w:r>
          <w:ins w:id="82" w:author="Kathrin Eichler" w:date="2014-11-17T12:10:00Z">
            <w:r>
              <w:rPr>
                <w:noProof/>
                <w:webHidden/>
              </w:rPr>
              <w:t>14</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83" w:author="Kathrin Eichler" w:date="2014-11-17T12:10:00Z"/>
              <w:rFonts w:asciiTheme="minorHAnsi" w:eastAsiaTheme="minorEastAsia" w:hAnsiTheme="minorHAnsi" w:cstheme="minorBidi"/>
              <w:noProof/>
              <w:szCs w:val="22"/>
            </w:rPr>
          </w:pPr>
          <w:ins w:id="8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2.3</w:t>
            </w:r>
            <w:r>
              <w:rPr>
                <w:rFonts w:asciiTheme="minorHAnsi" w:eastAsiaTheme="minorEastAsia" w:hAnsiTheme="minorHAnsi" w:cstheme="minorBidi"/>
                <w:noProof/>
                <w:szCs w:val="22"/>
              </w:rPr>
              <w:tab/>
            </w:r>
            <w:r w:rsidRPr="000D39CD">
              <w:rPr>
                <w:rStyle w:val="Hyperlink"/>
                <w:noProof/>
              </w:rPr>
              <w:t>Composition Use Case 2</w:t>
            </w:r>
            <w:r>
              <w:rPr>
                <w:noProof/>
                <w:webHidden/>
              </w:rPr>
              <w:tab/>
            </w:r>
            <w:r>
              <w:rPr>
                <w:noProof/>
                <w:webHidden/>
              </w:rPr>
              <w:fldChar w:fldCharType="begin"/>
            </w:r>
            <w:r>
              <w:rPr>
                <w:noProof/>
                <w:webHidden/>
              </w:rPr>
              <w:instrText xml:space="preserve"> PAGEREF _Toc403989616 \h </w:instrText>
            </w:r>
            <w:r>
              <w:rPr>
                <w:noProof/>
                <w:webHidden/>
              </w:rPr>
            </w:r>
          </w:ins>
          <w:r>
            <w:rPr>
              <w:noProof/>
              <w:webHidden/>
            </w:rPr>
            <w:fldChar w:fldCharType="separate"/>
          </w:r>
          <w:ins w:id="85" w:author="Kathrin Eichler" w:date="2014-11-17T12:10:00Z">
            <w:r>
              <w:rPr>
                <w:noProof/>
                <w:webHidden/>
              </w:rPr>
              <w:t>14</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86" w:author="Kathrin Eichler" w:date="2014-11-17T12:10:00Z"/>
              <w:rFonts w:asciiTheme="minorHAnsi" w:hAnsiTheme="minorHAnsi"/>
              <w:noProof/>
              <w:lang w:val="de-DE" w:eastAsia="de-DE"/>
            </w:rPr>
          </w:pPr>
          <w:ins w:id="8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2.3.1</w:t>
            </w:r>
            <w:r>
              <w:rPr>
                <w:rFonts w:asciiTheme="minorHAnsi" w:hAnsiTheme="minorHAnsi"/>
                <w:noProof/>
                <w:lang w:val="de-DE" w:eastAsia="de-DE"/>
              </w:rPr>
              <w:tab/>
            </w:r>
            <w:r w:rsidRPr="000D39CD">
              <w:rPr>
                <w:rStyle w:val="Hyperlink"/>
                <w:noProof/>
              </w:rPr>
              <w:t>Module: Confidence Calculator</w:t>
            </w:r>
            <w:r>
              <w:rPr>
                <w:noProof/>
                <w:webHidden/>
              </w:rPr>
              <w:tab/>
            </w:r>
            <w:r>
              <w:rPr>
                <w:noProof/>
                <w:webHidden/>
              </w:rPr>
              <w:fldChar w:fldCharType="begin"/>
            </w:r>
            <w:r>
              <w:rPr>
                <w:noProof/>
                <w:webHidden/>
              </w:rPr>
              <w:instrText xml:space="preserve"> PAGEREF _Toc403989617 \h </w:instrText>
            </w:r>
            <w:r>
              <w:rPr>
                <w:noProof/>
                <w:webHidden/>
              </w:rPr>
            </w:r>
          </w:ins>
          <w:r>
            <w:rPr>
              <w:noProof/>
              <w:webHidden/>
            </w:rPr>
            <w:fldChar w:fldCharType="separate"/>
          </w:r>
          <w:ins w:id="88" w:author="Kathrin Eichler" w:date="2014-11-17T12:10:00Z">
            <w:r>
              <w:rPr>
                <w:noProof/>
                <w:webHidden/>
              </w:rPr>
              <w:t>15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89" w:author="Kathrin Eichler" w:date="2014-11-17T12:10:00Z"/>
              <w:rFonts w:asciiTheme="minorHAnsi" w:hAnsiTheme="minorHAnsi"/>
              <w:noProof/>
              <w:lang w:val="de-DE" w:eastAsia="de-DE"/>
            </w:rPr>
          </w:pPr>
          <w:ins w:id="9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2.3.2</w:t>
            </w:r>
            <w:r>
              <w:rPr>
                <w:rFonts w:asciiTheme="minorHAnsi" w:hAnsiTheme="minorHAnsi"/>
                <w:noProof/>
                <w:lang w:val="de-DE" w:eastAsia="de-DE"/>
              </w:rPr>
              <w:tab/>
            </w:r>
            <w:r w:rsidRPr="000D39CD">
              <w:rPr>
                <w:rStyle w:val="Hyperlink"/>
                <w:noProof/>
              </w:rPr>
              <w:t>Module: Node Matcher</w:t>
            </w:r>
            <w:r>
              <w:rPr>
                <w:noProof/>
                <w:webHidden/>
              </w:rPr>
              <w:tab/>
            </w:r>
            <w:r>
              <w:rPr>
                <w:noProof/>
                <w:webHidden/>
              </w:rPr>
              <w:fldChar w:fldCharType="begin"/>
            </w:r>
            <w:r>
              <w:rPr>
                <w:noProof/>
                <w:webHidden/>
              </w:rPr>
              <w:instrText xml:space="preserve"> PAGEREF _Toc403989618 \h </w:instrText>
            </w:r>
            <w:r>
              <w:rPr>
                <w:noProof/>
                <w:webHidden/>
              </w:rPr>
            </w:r>
          </w:ins>
          <w:r>
            <w:rPr>
              <w:noProof/>
              <w:webHidden/>
            </w:rPr>
            <w:fldChar w:fldCharType="separate"/>
          </w:r>
          <w:ins w:id="91" w:author="Kathrin Eichler" w:date="2014-11-17T12:10:00Z">
            <w:r>
              <w:rPr>
                <w:noProof/>
                <w:webHidden/>
              </w:rPr>
              <w:t>15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92" w:author="Kathrin Eichler" w:date="2014-11-17T12:10:00Z"/>
              <w:rFonts w:asciiTheme="minorHAnsi" w:hAnsiTheme="minorHAnsi"/>
              <w:noProof/>
              <w:lang w:val="de-DE" w:eastAsia="de-DE"/>
            </w:rPr>
          </w:pPr>
          <w:ins w:id="9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"_Toc403989619"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2.3.3</w:t>
            </w:r>
            <w:r>
              <w:rPr>
                <w:rFonts w:asciiTheme="minorHAnsi" w:hAnsiTheme="minorHAnsi"/>
                <w:noProof/>
                <w:lang w:val="de-DE" w:eastAsia="de-DE"/>
              </w:rPr>
              <w:tab/>
            </w:r>
            <w:r w:rsidRPr="000D39CD">
              <w:rPr>
                <w:rStyle w:val="Hyperlink"/>
                <w:noProof/>
              </w:rPr>
              <w:t>Module: Category Annotator</w:t>
            </w:r>
            <w:r>
              <w:rPr>
                <w:noProof/>
                <w:webHidden/>
              </w:rPr>
              <w:tab/>
            </w:r>
            <w:r>
              <w:rPr>
                <w:noProof/>
                <w:webHidden/>
              </w:rPr>
              <w:fldChar w:fldCharType="begin"/>
            </w:r>
            <w:r>
              <w:rPr>
                <w:noProof/>
                <w:webHidden/>
              </w:rPr>
              <w:instrText xml:space="preserve"> PAGEREF _Toc403989619 \h </w:instrText>
            </w:r>
            <w:r>
              <w:rPr>
                <w:noProof/>
                <w:webHidden/>
              </w:rPr>
            </w:r>
          </w:ins>
          <w:r>
            <w:rPr>
              <w:noProof/>
              <w:webHidden/>
            </w:rPr>
            <w:fldChar w:fldCharType="separate"/>
          </w:r>
          <w:ins w:id="94" w:author="Kathrin Eichler" w:date="2014-11-17T12:10:00Z">
            <w:r>
              <w:rPr>
                <w:noProof/>
                <w:webHidden/>
              </w:rPr>
              <w:t>16</w:t>
            </w:r>
            <w:r>
              <w:rPr>
                <w:noProof/>
                <w:webHidden/>
              </w:rPr>
              <w:fldChar w:fldCharType="end"/>
            </w:r>
            <w:r w:rsidRPr="000D39CD">
              <w:rPr>
                <w:rStyle w:val="Hyperlink"/>
                <w:noProof/>
              </w:rPr>
              <w:fldChar w:fldCharType="end"/>
            </w:r>
          </w:ins>
        </w:p>
        <w:p w:rsidR="00A71EC9" w:rsidRDefault="00A71EC9">
          <w:pPr>
            <w:pStyle w:val="Verzeichnis1"/>
            <w:tabs>
              <w:tab w:val="left" w:pos="442"/>
              <w:tab w:val="right" w:leader="dot" w:pos="9016"/>
            </w:tabs>
            <w:rPr>
              <w:ins w:id="95" w:author="Kathrin Eichler" w:date="2014-11-17T12:10:00Z"/>
              <w:rFonts w:asciiTheme="minorHAnsi" w:eastAsiaTheme="minorEastAsia" w:hAnsiTheme="minorHAnsi" w:cstheme="minorBidi"/>
              <w:noProof/>
              <w:szCs w:val="22"/>
            </w:rPr>
          </w:pPr>
          <w:ins w:id="9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lang w:bidi="he-IL"/>
              </w:rPr>
              <w:t>3.</w:t>
            </w:r>
            <w:r>
              <w:rPr>
                <w:rFonts w:asciiTheme="minorHAnsi" w:eastAsiaTheme="minorEastAsia" w:hAnsiTheme="minorHAnsi" w:cstheme="minorBidi"/>
                <w:noProof/>
                <w:szCs w:val="22"/>
              </w:rPr>
              <w:tab/>
            </w:r>
            <w:r w:rsidRPr="000D39CD">
              <w:rPr>
                <w:rStyle w:val="Hyperlink"/>
                <w:noProof/>
                <w:lang w:bidi="he-IL"/>
              </w:rPr>
              <w:t>Core Data Structures</w:t>
            </w:r>
            <w:r>
              <w:rPr>
                <w:noProof/>
                <w:webHidden/>
              </w:rPr>
              <w:tab/>
            </w:r>
            <w:r>
              <w:rPr>
                <w:noProof/>
                <w:webHidden/>
              </w:rPr>
              <w:fldChar w:fldCharType="begin"/>
            </w:r>
            <w:r>
              <w:rPr>
                <w:noProof/>
                <w:webHidden/>
              </w:rPr>
              <w:instrText xml:space="preserve"> PAGEREF _Toc403989620 \h </w:instrText>
            </w:r>
            <w:r>
              <w:rPr>
                <w:noProof/>
                <w:webHidden/>
              </w:rPr>
            </w:r>
          </w:ins>
          <w:r>
            <w:rPr>
              <w:noProof/>
              <w:webHidden/>
            </w:rPr>
            <w:fldChar w:fldCharType="separate"/>
          </w:r>
          <w:ins w:id="97" w:author="Kathrin Eichler" w:date="2014-11-17T12:10:00Z">
            <w:r>
              <w:rPr>
                <w:noProof/>
                <w:webHidden/>
              </w:rPr>
              <w:t>17</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98" w:author="Kathrin Eichler" w:date="2014-11-17T12:10:00Z"/>
              <w:rFonts w:asciiTheme="minorHAnsi" w:eastAsiaTheme="minorEastAsia" w:hAnsiTheme="minorHAnsi" w:cstheme="minorBidi"/>
              <w:noProof/>
              <w:szCs w:val="22"/>
            </w:rPr>
          </w:pPr>
          <w:ins w:id="9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3.1</w:t>
            </w:r>
            <w:r>
              <w:rPr>
                <w:rFonts w:asciiTheme="minorHAnsi" w:eastAsiaTheme="minorEastAsia" w:hAnsiTheme="minorHAnsi" w:cstheme="minorBidi"/>
                <w:noProof/>
                <w:szCs w:val="22"/>
              </w:rPr>
              <w:tab/>
            </w:r>
            <w:r w:rsidRPr="000D39CD">
              <w:rPr>
                <w:rStyle w:val="Hyperlink"/>
                <w:noProof/>
              </w:rPr>
              <w:t>Interaction [Gil]</w:t>
            </w:r>
            <w:r>
              <w:rPr>
                <w:noProof/>
                <w:webHidden/>
              </w:rPr>
              <w:tab/>
            </w:r>
            <w:r>
              <w:rPr>
                <w:noProof/>
                <w:webHidden/>
              </w:rPr>
              <w:fldChar w:fldCharType="begin"/>
            </w:r>
            <w:r>
              <w:rPr>
                <w:noProof/>
                <w:webHidden/>
              </w:rPr>
              <w:instrText xml:space="preserve"> PAGEREF _Toc403989621 \h </w:instrText>
            </w:r>
            <w:r>
              <w:rPr>
                <w:noProof/>
                <w:webHidden/>
              </w:rPr>
            </w:r>
          </w:ins>
          <w:r>
            <w:rPr>
              <w:noProof/>
              <w:webHidden/>
            </w:rPr>
            <w:fldChar w:fldCharType="separate"/>
          </w:r>
          <w:ins w:id="100" w:author="Kathrin Eichler" w:date="2014-11-17T12:10:00Z">
            <w:r>
              <w:rPr>
                <w:noProof/>
                <w:webHidden/>
              </w:rPr>
              <w:t>17</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01" w:author="Kathrin Eichler" w:date="2014-11-17T12:10:00Z"/>
              <w:rFonts w:asciiTheme="minorHAnsi" w:hAnsiTheme="minorHAnsi"/>
              <w:noProof/>
              <w:lang w:val="de-DE" w:eastAsia="de-DE"/>
            </w:rPr>
          </w:pPr>
          <w:ins w:id="10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3.1.1</w:t>
            </w:r>
            <w:r>
              <w:rPr>
                <w:rFonts w:asciiTheme="minorHAnsi" w:hAnsiTheme="minorHAnsi"/>
                <w:noProof/>
                <w:lang w:val="de-DE" w:eastAsia="de-DE"/>
              </w:rPr>
              <w:tab/>
            </w:r>
            <w:r w:rsidRPr="000D39CD">
              <w:rPr>
                <w:rStyle w:val="Hyperlink"/>
                <w:noProof/>
              </w:rPr>
              <w:t>class Interaction (eu.excitementproject.tl.structure)</w:t>
            </w:r>
            <w:r>
              <w:rPr>
                <w:noProof/>
                <w:webHidden/>
              </w:rPr>
              <w:tab/>
            </w:r>
            <w:r>
              <w:rPr>
                <w:noProof/>
                <w:webHidden/>
              </w:rPr>
              <w:fldChar w:fldCharType="begin"/>
            </w:r>
            <w:r>
              <w:rPr>
                <w:noProof/>
                <w:webHidden/>
              </w:rPr>
              <w:instrText xml:space="preserve"> PAGEREF _Toc403989622 \h </w:instrText>
            </w:r>
            <w:r>
              <w:rPr>
                <w:noProof/>
                <w:webHidden/>
              </w:rPr>
            </w:r>
          </w:ins>
          <w:r>
            <w:rPr>
              <w:noProof/>
              <w:webHidden/>
            </w:rPr>
            <w:fldChar w:fldCharType="separate"/>
          </w:r>
          <w:ins w:id="103" w:author="Kathrin Eichler" w:date="2014-11-17T12:10:00Z">
            <w:r>
              <w:rPr>
                <w:noProof/>
                <w:webHidden/>
              </w:rPr>
              <w:t>17</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104" w:author="Kathrin Eichler" w:date="2014-11-17T12:10:00Z"/>
              <w:rFonts w:asciiTheme="minorHAnsi" w:eastAsiaTheme="minorEastAsia" w:hAnsiTheme="minorHAnsi" w:cstheme="minorBidi"/>
              <w:noProof/>
              <w:szCs w:val="22"/>
            </w:rPr>
          </w:pPr>
          <w:ins w:id="10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3.2</w:t>
            </w:r>
            <w:r>
              <w:rPr>
                <w:rFonts w:asciiTheme="minorHAnsi" w:eastAsiaTheme="minorEastAsia" w:hAnsiTheme="minorHAnsi" w:cstheme="minorBidi"/>
                <w:noProof/>
                <w:szCs w:val="22"/>
              </w:rPr>
              <w:tab/>
            </w:r>
            <w:r w:rsidRPr="000D39CD">
              <w:rPr>
                <w:rStyle w:val="Hyperlink"/>
                <w:noProof/>
              </w:rPr>
              <w:t>Introduction to the Three Graphs [Vivi]</w:t>
            </w:r>
            <w:r>
              <w:rPr>
                <w:noProof/>
                <w:webHidden/>
              </w:rPr>
              <w:tab/>
            </w:r>
            <w:r>
              <w:rPr>
                <w:noProof/>
                <w:webHidden/>
              </w:rPr>
              <w:fldChar w:fldCharType="begin"/>
            </w:r>
            <w:r>
              <w:rPr>
                <w:noProof/>
                <w:webHidden/>
              </w:rPr>
              <w:instrText xml:space="preserve"> PAGEREF _Toc403989623 \h </w:instrText>
            </w:r>
            <w:r>
              <w:rPr>
                <w:noProof/>
                <w:webHidden/>
              </w:rPr>
            </w:r>
          </w:ins>
          <w:r>
            <w:rPr>
              <w:noProof/>
              <w:webHidden/>
            </w:rPr>
            <w:fldChar w:fldCharType="separate"/>
          </w:r>
          <w:ins w:id="106" w:author="Kathrin Eichler" w:date="2014-11-17T12:10:00Z">
            <w:r>
              <w:rPr>
                <w:noProof/>
                <w:webHidden/>
              </w:rPr>
              <w:t>18</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107" w:author="Kathrin Eichler" w:date="2014-11-17T12:10:00Z"/>
              <w:rFonts w:asciiTheme="minorHAnsi" w:eastAsiaTheme="minorEastAsia" w:hAnsiTheme="minorHAnsi" w:cstheme="minorBidi"/>
              <w:noProof/>
              <w:szCs w:val="22"/>
            </w:rPr>
          </w:pPr>
          <w:ins w:id="10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3.3</w:t>
            </w:r>
            <w:r>
              <w:rPr>
                <w:rFonts w:asciiTheme="minorHAnsi" w:eastAsiaTheme="minorEastAsia" w:hAnsiTheme="minorHAnsi" w:cstheme="minorBidi"/>
                <w:noProof/>
                <w:szCs w:val="22"/>
              </w:rPr>
              <w:tab/>
            </w:r>
            <w:r w:rsidRPr="000D39CD">
              <w:rPr>
                <w:rStyle w:val="Hyperlink"/>
                <w:noProof/>
              </w:rPr>
              <w:t>Graph Data Structure in Detail</w:t>
            </w:r>
            <w:r>
              <w:rPr>
                <w:noProof/>
                <w:webHidden/>
              </w:rPr>
              <w:tab/>
            </w:r>
            <w:r>
              <w:rPr>
                <w:noProof/>
                <w:webHidden/>
              </w:rPr>
              <w:fldChar w:fldCharType="begin"/>
            </w:r>
            <w:r>
              <w:rPr>
                <w:noProof/>
                <w:webHidden/>
              </w:rPr>
              <w:instrText xml:space="preserve"> PAGEREF _Toc403989624 \h </w:instrText>
            </w:r>
            <w:r>
              <w:rPr>
                <w:noProof/>
                <w:webHidden/>
              </w:rPr>
            </w:r>
          </w:ins>
          <w:r>
            <w:rPr>
              <w:noProof/>
              <w:webHidden/>
            </w:rPr>
            <w:fldChar w:fldCharType="separate"/>
          </w:r>
          <w:ins w:id="109" w:author="Kathrin Eichler" w:date="2014-11-17T12:10:00Z">
            <w:r>
              <w:rPr>
                <w:noProof/>
                <w:webHidden/>
              </w:rPr>
              <w:t>19</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10" w:author="Kathrin Eichler" w:date="2014-11-17T12:10:00Z"/>
              <w:rFonts w:asciiTheme="minorHAnsi" w:hAnsiTheme="minorHAnsi"/>
              <w:noProof/>
              <w:lang w:val="de-DE" w:eastAsia="de-DE"/>
            </w:rPr>
          </w:pPr>
          <w:ins w:id="11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3.3.1</w:t>
            </w:r>
            <w:r>
              <w:rPr>
                <w:rFonts w:asciiTheme="minorHAnsi" w:hAnsiTheme="minorHAnsi"/>
                <w:noProof/>
                <w:lang w:val="de-DE" w:eastAsia="de-DE"/>
              </w:rPr>
              <w:tab/>
            </w:r>
            <w:r w:rsidRPr="000D39CD">
              <w:rPr>
                <w:rStyle w:val="Hyperlink"/>
                <w:noProof/>
              </w:rPr>
              <w:t>Fragment Graph [Vivi]</w:t>
            </w:r>
            <w:r>
              <w:rPr>
                <w:noProof/>
                <w:webHidden/>
              </w:rPr>
              <w:tab/>
            </w:r>
            <w:r>
              <w:rPr>
                <w:noProof/>
                <w:webHidden/>
              </w:rPr>
              <w:fldChar w:fldCharType="begin"/>
            </w:r>
            <w:r>
              <w:rPr>
                <w:noProof/>
                <w:webHidden/>
              </w:rPr>
              <w:instrText xml:space="preserve"> PAGEREF _Toc403989625 \h </w:instrText>
            </w:r>
            <w:r>
              <w:rPr>
                <w:noProof/>
                <w:webHidden/>
              </w:rPr>
            </w:r>
          </w:ins>
          <w:r>
            <w:rPr>
              <w:noProof/>
              <w:webHidden/>
            </w:rPr>
            <w:fldChar w:fldCharType="separate"/>
          </w:r>
          <w:ins w:id="112" w:author="Kathrin Eichler" w:date="2014-11-17T12:10:00Z">
            <w:r>
              <w:rPr>
                <w:noProof/>
                <w:webHidden/>
              </w:rPr>
              <w:t>19</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13" w:author="Kathrin Eichler" w:date="2014-11-17T12:10:00Z"/>
              <w:rFonts w:asciiTheme="minorHAnsi" w:hAnsiTheme="minorHAnsi"/>
              <w:noProof/>
              <w:lang w:val="de-DE" w:eastAsia="de-DE"/>
            </w:rPr>
          </w:pPr>
          <w:ins w:id="11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3.3.2</w:t>
            </w:r>
            <w:r>
              <w:rPr>
                <w:rFonts w:asciiTheme="minorHAnsi" w:hAnsiTheme="minorHAnsi"/>
                <w:noProof/>
                <w:lang w:val="de-DE" w:eastAsia="de-DE"/>
              </w:rPr>
              <w:tab/>
            </w:r>
            <w:r w:rsidRPr="000D39CD">
              <w:rPr>
                <w:rStyle w:val="Hyperlink"/>
                <w:noProof/>
              </w:rPr>
              <w:t>Raw Graph [Lili]</w:t>
            </w:r>
            <w:r>
              <w:rPr>
                <w:noProof/>
                <w:webHidden/>
              </w:rPr>
              <w:tab/>
            </w:r>
            <w:r>
              <w:rPr>
                <w:noProof/>
                <w:webHidden/>
              </w:rPr>
              <w:fldChar w:fldCharType="begin"/>
            </w:r>
            <w:r>
              <w:rPr>
                <w:noProof/>
                <w:webHidden/>
              </w:rPr>
              <w:instrText xml:space="preserve"> PAGEREF _Toc403989626 \h </w:instrText>
            </w:r>
            <w:r>
              <w:rPr>
                <w:noProof/>
                <w:webHidden/>
              </w:rPr>
            </w:r>
          </w:ins>
          <w:r>
            <w:rPr>
              <w:noProof/>
              <w:webHidden/>
            </w:rPr>
            <w:fldChar w:fldCharType="separate"/>
          </w:r>
          <w:ins w:id="115" w:author="Kathrin Eichler" w:date="2014-11-17T12:10:00Z">
            <w:r>
              <w:rPr>
                <w:noProof/>
                <w:webHidden/>
              </w:rPr>
              <w:t>24</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16" w:author="Kathrin Eichler" w:date="2014-11-17T12:10:00Z"/>
              <w:rFonts w:asciiTheme="minorHAnsi" w:hAnsiTheme="minorHAnsi"/>
              <w:noProof/>
              <w:lang w:val="de-DE" w:eastAsia="de-DE"/>
            </w:rPr>
          </w:pPr>
          <w:ins w:id="11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3.3.3</w:t>
            </w:r>
            <w:r>
              <w:rPr>
                <w:rFonts w:asciiTheme="minorHAnsi" w:hAnsiTheme="minorHAnsi"/>
                <w:noProof/>
                <w:lang w:val="de-DE" w:eastAsia="de-DE"/>
              </w:rPr>
              <w:tab/>
            </w:r>
            <w:r w:rsidRPr="000D39CD">
              <w:rPr>
                <w:rStyle w:val="Hyperlink"/>
                <w:noProof/>
              </w:rPr>
              <w:t>Collapsed Graph [Lili]</w:t>
            </w:r>
            <w:r>
              <w:rPr>
                <w:noProof/>
                <w:webHidden/>
              </w:rPr>
              <w:tab/>
            </w:r>
            <w:r>
              <w:rPr>
                <w:noProof/>
                <w:webHidden/>
              </w:rPr>
              <w:fldChar w:fldCharType="begin"/>
            </w:r>
            <w:r>
              <w:rPr>
                <w:noProof/>
                <w:webHidden/>
              </w:rPr>
              <w:instrText xml:space="preserve"> PAGEREF _Toc403989627 \h </w:instrText>
            </w:r>
            <w:r>
              <w:rPr>
                <w:noProof/>
                <w:webHidden/>
              </w:rPr>
            </w:r>
          </w:ins>
          <w:r>
            <w:rPr>
              <w:noProof/>
              <w:webHidden/>
            </w:rPr>
            <w:fldChar w:fldCharType="separate"/>
          </w:r>
          <w:ins w:id="118" w:author="Kathrin Eichler" w:date="2014-11-17T12:10:00Z">
            <w:r>
              <w:rPr>
                <w:noProof/>
                <w:webHidden/>
              </w:rPr>
              <w:t>35</w:t>
            </w:r>
            <w:r>
              <w:rPr>
                <w:noProof/>
                <w:webHidden/>
              </w:rPr>
              <w:fldChar w:fldCharType="end"/>
            </w:r>
            <w:r w:rsidRPr="000D39CD">
              <w:rPr>
                <w:rStyle w:val="Hyperlink"/>
                <w:noProof/>
              </w:rPr>
              <w:fldChar w:fldCharType="end"/>
            </w:r>
          </w:ins>
        </w:p>
        <w:p w:rsidR="00A71EC9" w:rsidRDefault="00A71EC9">
          <w:pPr>
            <w:pStyle w:val="Verzeichnis1"/>
            <w:tabs>
              <w:tab w:val="left" w:pos="442"/>
              <w:tab w:val="right" w:leader="dot" w:pos="9016"/>
            </w:tabs>
            <w:rPr>
              <w:ins w:id="119" w:author="Kathrin Eichler" w:date="2014-11-17T12:10:00Z"/>
              <w:rFonts w:asciiTheme="minorHAnsi" w:eastAsiaTheme="minorEastAsia" w:hAnsiTheme="minorHAnsi" w:cstheme="minorBidi"/>
              <w:noProof/>
              <w:szCs w:val="22"/>
            </w:rPr>
          </w:pPr>
          <w:ins w:id="12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lang w:bidi="he-IL"/>
              </w:rPr>
              <w:t>4.</w:t>
            </w:r>
            <w:r>
              <w:rPr>
                <w:rFonts w:asciiTheme="minorHAnsi" w:eastAsiaTheme="minorEastAsia" w:hAnsiTheme="minorHAnsi" w:cstheme="minorBidi"/>
                <w:noProof/>
                <w:szCs w:val="22"/>
              </w:rPr>
              <w:tab/>
            </w:r>
            <w:r w:rsidRPr="000D39CD">
              <w:rPr>
                <w:rStyle w:val="Hyperlink"/>
                <w:noProof/>
                <w:lang w:bidi="he-IL"/>
              </w:rPr>
              <w:t>UIMA Type System for Transduction Layer [Gil]</w:t>
            </w:r>
            <w:r>
              <w:rPr>
                <w:noProof/>
                <w:webHidden/>
              </w:rPr>
              <w:tab/>
            </w:r>
            <w:r>
              <w:rPr>
                <w:noProof/>
                <w:webHidden/>
              </w:rPr>
              <w:fldChar w:fldCharType="begin"/>
            </w:r>
            <w:r>
              <w:rPr>
                <w:noProof/>
                <w:webHidden/>
              </w:rPr>
              <w:instrText xml:space="preserve"> PAGEREF _Toc403989628 \h </w:instrText>
            </w:r>
            <w:r>
              <w:rPr>
                <w:noProof/>
                <w:webHidden/>
              </w:rPr>
            </w:r>
          </w:ins>
          <w:r>
            <w:rPr>
              <w:noProof/>
              <w:webHidden/>
            </w:rPr>
            <w:fldChar w:fldCharType="separate"/>
          </w:r>
          <w:ins w:id="121" w:author="Kathrin Eichler" w:date="2014-11-17T12:10:00Z">
            <w:r>
              <w:rPr>
                <w:noProof/>
                <w:webHidden/>
              </w:rPr>
              <w:t>44</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122" w:author="Kathrin Eichler" w:date="2014-11-17T12:10:00Z"/>
              <w:rFonts w:asciiTheme="minorHAnsi" w:eastAsiaTheme="minorEastAsia" w:hAnsiTheme="minorHAnsi" w:cstheme="minorBidi"/>
              <w:noProof/>
              <w:szCs w:val="22"/>
            </w:rPr>
          </w:pPr>
          <w:ins w:id="12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"_Toc403989629"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4.1</w:t>
            </w:r>
            <w:r>
              <w:rPr>
                <w:rFonts w:asciiTheme="minorHAnsi" w:eastAsiaTheme="minorEastAsia" w:hAnsiTheme="minorHAnsi" w:cstheme="minorBidi"/>
                <w:noProof/>
                <w:szCs w:val="22"/>
              </w:rPr>
              <w:tab/>
            </w:r>
            <w:r w:rsidRPr="000D39CD">
              <w:rPr>
                <w:rStyle w:val="Hyperlink"/>
                <w:noProof/>
              </w:rPr>
              <w:t>Introduction</w:t>
            </w:r>
            <w:r>
              <w:rPr>
                <w:noProof/>
                <w:webHidden/>
              </w:rPr>
              <w:tab/>
            </w:r>
            <w:r>
              <w:rPr>
                <w:noProof/>
                <w:webHidden/>
              </w:rPr>
              <w:fldChar w:fldCharType="begin"/>
            </w:r>
            <w:r>
              <w:rPr>
                <w:noProof/>
                <w:webHidden/>
              </w:rPr>
              <w:instrText xml:space="preserve"> PAGEREF _Toc403989629 \h </w:instrText>
            </w:r>
            <w:r>
              <w:rPr>
                <w:noProof/>
                <w:webHidden/>
              </w:rPr>
            </w:r>
          </w:ins>
          <w:r>
            <w:rPr>
              <w:noProof/>
              <w:webHidden/>
            </w:rPr>
            <w:fldChar w:fldCharType="separate"/>
          </w:r>
          <w:ins w:id="124" w:author="Kathrin Eichler" w:date="2014-11-17T12:10:00Z">
            <w:r>
              <w:rPr>
                <w:noProof/>
                <w:webHidden/>
              </w:rPr>
              <w:t>44</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125" w:author="Kathrin Eichler" w:date="2014-11-17T12:10:00Z"/>
              <w:rFonts w:asciiTheme="minorHAnsi" w:eastAsiaTheme="minorEastAsia" w:hAnsiTheme="minorHAnsi" w:cstheme="minorBidi"/>
              <w:noProof/>
              <w:szCs w:val="22"/>
            </w:rPr>
          </w:pPr>
          <w:ins w:id="12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w:t>
            </w:r>
            <w:r>
              <w:rPr>
                <w:rFonts w:asciiTheme="minorHAnsi" w:eastAsiaTheme="minorEastAsia" w:hAnsiTheme="minorHAnsi" w:cstheme="minorBidi"/>
                <w:noProof/>
                <w:szCs w:val="22"/>
              </w:rPr>
              <w:tab/>
            </w:r>
            <w:r w:rsidRPr="000D39CD">
              <w:rPr>
                <w:rStyle w:val="Hyperlink"/>
                <w:noProof/>
              </w:rPr>
              <w:t>Types</w:t>
            </w:r>
            <w:r>
              <w:rPr>
                <w:noProof/>
                <w:webHidden/>
              </w:rPr>
              <w:tab/>
            </w:r>
            <w:r>
              <w:rPr>
                <w:noProof/>
                <w:webHidden/>
              </w:rPr>
              <w:fldChar w:fldCharType="begin"/>
            </w:r>
            <w:r>
              <w:rPr>
                <w:noProof/>
                <w:webHidden/>
              </w:rPr>
              <w:instrText xml:space="preserve"> PAGEREF _Toc403989630 \h </w:instrText>
            </w:r>
            <w:r>
              <w:rPr>
                <w:noProof/>
                <w:webHidden/>
              </w:rPr>
            </w:r>
          </w:ins>
          <w:r>
            <w:rPr>
              <w:noProof/>
              <w:webHidden/>
            </w:rPr>
            <w:fldChar w:fldCharType="separate"/>
          </w:r>
          <w:ins w:id="127" w:author="Kathrin Eichler" w:date="2014-11-17T12:10:00Z">
            <w:r>
              <w:rPr>
                <w:noProof/>
                <w:webHidden/>
              </w:rPr>
              <w:t>45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28" w:author="Kathrin Eichler" w:date="2014-11-17T12:10:00Z"/>
              <w:rFonts w:asciiTheme="minorHAnsi" w:hAnsiTheme="minorHAnsi"/>
              <w:noProof/>
              <w:lang w:val="de-DE" w:eastAsia="de-DE"/>
            </w:rPr>
          </w:pPr>
          <w:ins w:id="12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4.2.1</w:t>
            </w:r>
            <w:r>
              <w:rPr>
                <w:rFonts w:asciiTheme="minorHAnsi" w:hAnsiTheme="minorHAnsi"/>
                <w:noProof/>
                <w:lang w:val="de-DE" w:eastAsia="de-DE"/>
              </w:rPr>
              <w:tab/>
            </w:r>
            <w:r w:rsidRPr="000D39CD">
              <w:rPr>
                <w:rStyle w:val="Hyperlink"/>
                <w:noProof/>
              </w:rPr>
              <w:t>Metadata (eu.excitement.type.tl)</w:t>
            </w:r>
            <w:r>
              <w:rPr>
                <w:noProof/>
                <w:webHidden/>
              </w:rPr>
              <w:tab/>
            </w:r>
            <w:r>
              <w:rPr>
                <w:noProof/>
                <w:webHidden/>
              </w:rPr>
              <w:fldChar w:fldCharType="begin"/>
            </w:r>
            <w:r>
              <w:rPr>
                <w:noProof/>
                <w:webHidden/>
              </w:rPr>
              <w:instrText xml:space="preserve"> PAGEREF _Toc403989631 \h </w:instrText>
            </w:r>
            <w:r>
              <w:rPr>
                <w:noProof/>
                <w:webHidden/>
              </w:rPr>
            </w:r>
          </w:ins>
          <w:r>
            <w:rPr>
              <w:noProof/>
              <w:webHidden/>
            </w:rPr>
            <w:fldChar w:fldCharType="separate"/>
          </w:r>
          <w:ins w:id="130" w:author="Kathrin Eichler" w:date="2014-11-17T12:10:00Z">
            <w:r>
              <w:rPr>
                <w:noProof/>
                <w:webHidden/>
              </w:rPr>
              <w:t>45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31" w:author="Kathrin Eichler" w:date="2014-11-17T12:10:00Z"/>
              <w:rFonts w:asciiTheme="minorHAnsi" w:hAnsiTheme="minorHAnsi"/>
              <w:noProof/>
              <w:lang w:val="de-DE" w:eastAsia="de-DE"/>
            </w:rPr>
          </w:pPr>
          <w:ins w:id="13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4.2.2</w:t>
            </w:r>
            <w:r>
              <w:rPr>
                <w:rFonts w:asciiTheme="minorHAnsi" w:hAnsiTheme="minorHAnsi"/>
                <w:noProof/>
                <w:lang w:val="de-DE" w:eastAsia="de-DE"/>
              </w:rPr>
              <w:tab/>
            </w:r>
            <w:r w:rsidRPr="000D39CD">
              <w:rPr>
                <w:rStyle w:val="Hyperlink"/>
                <w:noProof/>
              </w:rPr>
              <w:t>FragmentAnnotation (eu.excitement.type.tl)</w:t>
            </w:r>
            <w:r>
              <w:rPr>
                <w:noProof/>
                <w:webHidden/>
              </w:rPr>
              <w:tab/>
            </w:r>
            <w:r>
              <w:rPr>
                <w:noProof/>
                <w:webHidden/>
              </w:rPr>
              <w:fldChar w:fldCharType="begin"/>
            </w:r>
            <w:r>
              <w:rPr>
                <w:noProof/>
                <w:webHidden/>
              </w:rPr>
              <w:instrText xml:space="preserve"> PAGEREF _Toc403989632 \h </w:instrText>
            </w:r>
            <w:r>
              <w:rPr>
                <w:noProof/>
                <w:webHidden/>
              </w:rPr>
            </w:r>
          </w:ins>
          <w:r>
            <w:rPr>
              <w:noProof/>
              <w:webHidden/>
            </w:rPr>
            <w:fldChar w:fldCharType="separate"/>
          </w:r>
          <w:ins w:id="133" w:author="Kathrin Eichler" w:date="2014-11-17T12:10:00Z">
            <w:r>
              <w:rPr>
                <w:noProof/>
                <w:webHidden/>
              </w:rPr>
              <w:t>45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34" w:author="Kathrin Eichler" w:date="2014-11-17T12:10:00Z"/>
              <w:rFonts w:asciiTheme="minorHAnsi" w:hAnsiTheme="minorHAnsi"/>
              <w:noProof/>
              <w:lang w:val="de-DE" w:eastAsia="de-DE"/>
            </w:rPr>
          </w:pPr>
          <w:ins w:id="13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4.2.3</w:t>
            </w:r>
            <w:r>
              <w:rPr>
                <w:rFonts w:asciiTheme="minorHAnsi" w:hAnsiTheme="minorHAnsi"/>
                <w:noProof/>
                <w:lang w:val="de-DE" w:eastAsia="de-DE"/>
              </w:rPr>
              <w:tab/>
            </w:r>
            <w:r w:rsidRPr="000D39CD">
              <w:rPr>
                <w:rStyle w:val="Hyperlink"/>
                <w:noProof/>
              </w:rPr>
              <w:t>FragmentPart (eu.excitement.type.tl)</w:t>
            </w:r>
            <w:r>
              <w:rPr>
                <w:noProof/>
                <w:webHidden/>
              </w:rPr>
              <w:tab/>
            </w:r>
            <w:r>
              <w:rPr>
                <w:noProof/>
                <w:webHidden/>
              </w:rPr>
              <w:fldChar w:fldCharType="begin"/>
            </w:r>
            <w:r>
              <w:rPr>
                <w:noProof/>
                <w:webHidden/>
              </w:rPr>
              <w:instrText xml:space="preserve"> PAGEREF _Toc403989633 \h </w:instrText>
            </w:r>
            <w:r>
              <w:rPr>
                <w:noProof/>
                <w:webHidden/>
              </w:rPr>
            </w:r>
          </w:ins>
          <w:r>
            <w:rPr>
              <w:noProof/>
              <w:webHidden/>
            </w:rPr>
            <w:fldChar w:fldCharType="separate"/>
          </w:r>
          <w:ins w:id="136" w:author="Kathrin Eichler" w:date="2014-11-17T12:10:00Z">
            <w:r>
              <w:rPr>
                <w:noProof/>
                <w:webHidden/>
              </w:rPr>
              <w:t>46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37" w:author="Kathrin Eichler" w:date="2014-11-17T12:10:00Z"/>
              <w:rFonts w:asciiTheme="minorHAnsi" w:hAnsiTheme="minorHAnsi"/>
              <w:noProof/>
              <w:lang w:val="de-DE" w:eastAsia="de-DE"/>
            </w:rPr>
          </w:pPr>
          <w:ins w:id="13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4.2.4</w:t>
            </w:r>
            <w:r>
              <w:rPr>
                <w:rFonts w:asciiTheme="minorHAnsi" w:hAnsiTheme="minorHAnsi"/>
                <w:noProof/>
                <w:lang w:val="de-DE" w:eastAsia="de-DE"/>
              </w:rPr>
              <w:tab/>
            </w:r>
            <w:r w:rsidRPr="000D39CD">
              <w:rPr>
                <w:rStyle w:val="Hyperlink"/>
                <w:noProof/>
              </w:rPr>
              <w:t>AssumedFragment (eu.excitement.type.tl)</w:t>
            </w:r>
            <w:r>
              <w:rPr>
                <w:noProof/>
                <w:webHidden/>
              </w:rPr>
              <w:tab/>
            </w:r>
            <w:r>
              <w:rPr>
                <w:noProof/>
                <w:webHidden/>
              </w:rPr>
              <w:fldChar w:fldCharType="begin"/>
            </w:r>
            <w:r>
              <w:rPr>
                <w:noProof/>
                <w:webHidden/>
              </w:rPr>
              <w:instrText xml:space="preserve"> PAGEREF _Toc403989634 \h </w:instrText>
            </w:r>
            <w:r>
              <w:rPr>
                <w:noProof/>
                <w:webHidden/>
              </w:rPr>
            </w:r>
          </w:ins>
          <w:r>
            <w:rPr>
              <w:noProof/>
              <w:webHidden/>
            </w:rPr>
            <w:fldChar w:fldCharType="separate"/>
          </w:r>
          <w:ins w:id="139" w:author="Kathrin Eichler" w:date="2014-11-17T12:10:00Z">
            <w:r>
              <w:rPr>
                <w:noProof/>
                <w:webHidden/>
              </w:rPr>
              <w:t>46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40" w:author="Kathrin Eichler" w:date="2014-11-17T12:10:00Z"/>
              <w:rFonts w:asciiTheme="minorHAnsi" w:hAnsiTheme="minorHAnsi"/>
              <w:noProof/>
              <w:lang w:val="de-DE" w:eastAsia="de-DE"/>
            </w:rPr>
          </w:pPr>
          <w:ins w:id="14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4.2.5</w:t>
            </w:r>
            <w:r>
              <w:rPr>
                <w:rFonts w:asciiTheme="minorHAnsi" w:hAnsiTheme="minorHAnsi"/>
                <w:noProof/>
                <w:lang w:val="de-DE" w:eastAsia="de-DE"/>
              </w:rPr>
              <w:tab/>
            </w:r>
            <w:r w:rsidRPr="000D39CD">
              <w:rPr>
                <w:rStyle w:val="Hyperlink"/>
                <w:noProof/>
              </w:rPr>
              <w:t>DeterminedFragment (eu.excitement.type.tl)</w:t>
            </w:r>
            <w:r>
              <w:rPr>
                <w:noProof/>
                <w:webHidden/>
              </w:rPr>
              <w:tab/>
            </w:r>
            <w:r>
              <w:rPr>
                <w:noProof/>
                <w:webHidden/>
              </w:rPr>
              <w:fldChar w:fldCharType="begin"/>
            </w:r>
            <w:r>
              <w:rPr>
                <w:noProof/>
                <w:webHidden/>
              </w:rPr>
              <w:instrText xml:space="preserve"> PAGEREF _Toc403989635 \h </w:instrText>
            </w:r>
            <w:r>
              <w:rPr>
                <w:noProof/>
                <w:webHidden/>
              </w:rPr>
            </w:r>
          </w:ins>
          <w:r>
            <w:rPr>
              <w:noProof/>
              <w:webHidden/>
            </w:rPr>
            <w:fldChar w:fldCharType="separate"/>
          </w:r>
          <w:ins w:id="142" w:author="Kathrin Eichler" w:date="2014-11-17T12:10:00Z">
            <w:r>
              <w:rPr>
                <w:noProof/>
                <w:webHidden/>
              </w:rPr>
              <w:t>47</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43" w:author="Kathrin Eichler" w:date="2014-11-17T12:10:00Z"/>
              <w:rFonts w:asciiTheme="minorHAnsi" w:hAnsiTheme="minorHAnsi"/>
              <w:noProof/>
              <w:lang w:val="de-DE" w:eastAsia="de-DE"/>
            </w:rPr>
          </w:pPr>
          <w:ins w:id="14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4.2.6</w:t>
            </w:r>
            <w:r>
              <w:rPr>
                <w:rFonts w:asciiTheme="minorHAnsi" w:hAnsiTheme="minorHAnsi"/>
                <w:noProof/>
                <w:lang w:val="de-DE" w:eastAsia="de-DE"/>
              </w:rPr>
              <w:tab/>
            </w:r>
            <w:r w:rsidRPr="000D39CD">
              <w:rPr>
                <w:rStyle w:val="Hyperlink"/>
                <w:noProof/>
              </w:rPr>
              <w:t>ModifierAnnotation (eu.excitement.type.tl)</w:t>
            </w:r>
            <w:r>
              <w:rPr>
                <w:noProof/>
                <w:webHidden/>
              </w:rPr>
              <w:tab/>
            </w:r>
            <w:r>
              <w:rPr>
                <w:noProof/>
                <w:webHidden/>
              </w:rPr>
              <w:fldChar w:fldCharType="begin"/>
            </w:r>
            <w:r>
              <w:rPr>
                <w:noProof/>
                <w:webHidden/>
              </w:rPr>
              <w:instrText xml:space="preserve"> PAGEREF _Toc403989636 \h </w:instrText>
            </w:r>
            <w:r>
              <w:rPr>
                <w:noProof/>
                <w:webHidden/>
              </w:rPr>
            </w:r>
          </w:ins>
          <w:r>
            <w:rPr>
              <w:noProof/>
              <w:webHidden/>
            </w:rPr>
            <w:fldChar w:fldCharType="separate"/>
          </w:r>
          <w:ins w:id="145" w:author="Kathrin Eichler" w:date="2014-11-17T12:10:00Z">
            <w:r>
              <w:rPr>
                <w:noProof/>
                <w:webHidden/>
              </w:rPr>
              <w:t>47</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46" w:author="Kathrin Eichler" w:date="2014-11-17T12:10:00Z"/>
              <w:rFonts w:asciiTheme="minorHAnsi" w:hAnsiTheme="minorHAnsi"/>
              <w:noProof/>
              <w:lang w:val="de-DE" w:eastAsia="de-DE"/>
            </w:rPr>
          </w:pPr>
          <w:ins w:id="147" w:author="Kathrin Eichler" w:date="2014-11-17T12:10:00Z">
            <w:r w:rsidRPr="000D39CD">
              <w:rPr>
                <w:rStyle w:val="Hyperlink"/>
                <w:noProof/>
              </w:rPr>
              <w:lastRenderedPageBreak/>
              <w:fldChar w:fldCharType="begin"/>
            </w:r>
            <w:r w:rsidRPr="000D39CD">
              <w:rPr>
                <w:rStyle w:val="Hyperlink"/>
                <w:noProof/>
              </w:rPr>
              <w:instrText xml:space="preserve"> </w:instrText>
            </w:r>
            <w:r>
              <w:rPr>
                <w:noProof/>
              </w:rPr>
              <w:instrText>HYPERLINK \l "_Toc403989637"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4.2.7</w:t>
            </w:r>
            <w:r>
              <w:rPr>
                <w:rFonts w:asciiTheme="minorHAnsi" w:hAnsiTheme="minorHAnsi"/>
                <w:noProof/>
                <w:lang w:val="de-DE" w:eastAsia="de-DE"/>
              </w:rPr>
              <w:tab/>
            </w:r>
            <w:r w:rsidRPr="000D39CD">
              <w:rPr>
                <w:rStyle w:val="Hyperlink"/>
                <w:noProof/>
              </w:rPr>
              <w:t>CategoryAnnotation (eu.excitement.type.tl)</w:t>
            </w:r>
            <w:r>
              <w:rPr>
                <w:noProof/>
                <w:webHidden/>
              </w:rPr>
              <w:tab/>
            </w:r>
            <w:r>
              <w:rPr>
                <w:noProof/>
                <w:webHidden/>
              </w:rPr>
              <w:fldChar w:fldCharType="begin"/>
            </w:r>
            <w:r>
              <w:rPr>
                <w:noProof/>
                <w:webHidden/>
              </w:rPr>
              <w:instrText xml:space="preserve"> PAGEREF _Toc403989637 \h </w:instrText>
            </w:r>
            <w:r>
              <w:rPr>
                <w:noProof/>
                <w:webHidden/>
              </w:rPr>
            </w:r>
          </w:ins>
          <w:r>
            <w:rPr>
              <w:noProof/>
              <w:webHidden/>
            </w:rPr>
            <w:fldChar w:fldCharType="separate"/>
          </w:r>
          <w:ins w:id="148" w:author="Kathrin Eichler" w:date="2014-11-17T12:10:00Z">
            <w:r>
              <w:rPr>
                <w:noProof/>
                <w:webHidden/>
              </w:rPr>
              <w:t>48</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49" w:author="Kathrin Eichler" w:date="2014-11-17T12:10:00Z"/>
              <w:rFonts w:asciiTheme="minorHAnsi" w:hAnsiTheme="minorHAnsi"/>
              <w:noProof/>
              <w:lang w:val="de-DE" w:eastAsia="de-DE"/>
            </w:rPr>
          </w:pPr>
          <w:ins w:id="15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4.2.8</w:t>
            </w:r>
            <w:r>
              <w:rPr>
                <w:rFonts w:asciiTheme="minorHAnsi" w:hAnsiTheme="minorHAnsi"/>
                <w:noProof/>
                <w:lang w:val="de-DE" w:eastAsia="de-DE"/>
              </w:rPr>
              <w:tab/>
            </w:r>
            <w:r w:rsidRPr="000D39CD">
              <w:rPr>
                <w:rStyle w:val="Hyperlink"/>
                <w:noProof/>
              </w:rPr>
              <w:t>CategoryDecision (eu.excitement.type.tl)</w:t>
            </w:r>
            <w:r>
              <w:rPr>
                <w:noProof/>
                <w:webHidden/>
              </w:rPr>
              <w:tab/>
            </w:r>
            <w:r>
              <w:rPr>
                <w:noProof/>
                <w:webHidden/>
              </w:rPr>
              <w:fldChar w:fldCharType="begin"/>
            </w:r>
            <w:r>
              <w:rPr>
                <w:noProof/>
                <w:webHidden/>
              </w:rPr>
              <w:instrText xml:space="preserve"> PAGEREF _Toc403989638 \h </w:instrText>
            </w:r>
            <w:r>
              <w:rPr>
                <w:noProof/>
                <w:webHidden/>
              </w:rPr>
            </w:r>
          </w:ins>
          <w:r>
            <w:rPr>
              <w:noProof/>
              <w:webHidden/>
            </w:rPr>
            <w:fldChar w:fldCharType="separate"/>
          </w:r>
          <w:ins w:id="151" w:author="Kathrin Eichler" w:date="2014-11-17T12:10:00Z">
            <w:r>
              <w:rPr>
                <w:noProof/>
                <w:webHidden/>
              </w:rPr>
              <w:t>49</w:t>
            </w:r>
            <w:r>
              <w:rPr>
                <w:noProof/>
                <w:webHidden/>
              </w:rPr>
              <w:fldChar w:fldCharType="end"/>
            </w:r>
            <w:r w:rsidRPr="000D39CD">
              <w:rPr>
                <w:rStyle w:val="Hyperlink"/>
                <w:noProof/>
              </w:rPr>
              <w:fldChar w:fldCharType="end"/>
            </w:r>
          </w:ins>
        </w:p>
        <w:p w:rsidR="00A71EC9" w:rsidRDefault="00A71EC9">
          <w:pPr>
            <w:pStyle w:val="Verzeichnis1"/>
            <w:tabs>
              <w:tab w:val="left" w:pos="442"/>
              <w:tab w:val="right" w:leader="dot" w:pos="9016"/>
            </w:tabs>
            <w:rPr>
              <w:ins w:id="152" w:author="Kathrin Eichler" w:date="2014-11-17T12:10:00Z"/>
              <w:rFonts w:asciiTheme="minorHAnsi" w:eastAsiaTheme="minorEastAsia" w:hAnsiTheme="minorHAnsi" w:cstheme="minorBidi"/>
              <w:noProof/>
              <w:szCs w:val="22"/>
            </w:rPr>
          </w:pPr>
          <w:ins w:id="15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"_Toc403989639"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lang w:bidi="he-IL"/>
              </w:rPr>
              <w:t>5.</w:t>
            </w:r>
            <w:r>
              <w:rPr>
                <w:rFonts w:asciiTheme="minorHAnsi" w:eastAsiaTheme="minorEastAsia" w:hAnsiTheme="minorHAnsi" w:cstheme="minorBidi"/>
                <w:noProof/>
                <w:szCs w:val="22"/>
              </w:rPr>
              <w:tab/>
            </w:r>
            <w:r w:rsidRPr="000D39CD">
              <w:rPr>
                <w:rStyle w:val="Hyperlink"/>
                <w:noProof/>
                <w:lang w:bidi="he-IL"/>
              </w:rPr>
              <w:t>Interface Definitions for the WP6 Modules</w:t>
            </w:r>
            <w:r>
              <w:rPr>
                <w:noProof/>
                <w:webHidden/>
              </w:rPr>
              <w:tab/>
            </w:r>
            <w:r>
              <w:rPr>
                <w:noProof/>
                <w:webHidden/>
              </w:rPr>
              <w:fldChar w:fldCharType="begin"/>
            </w:r>
            <w:r>
              <w:rPr>
                <w:noProof/>
                <w:webHidden/>
              </w:rPr>
              <w:instrText xml:space="preserve"> PAGEREF _Toc403989639 \h </w:instrText>
            </w:r>
            <w:r>
              <w:rPr>
                <w:noProof/>
                <w:webHidden/>
              </w:rPr>
            </w:r>
          </w:ins>
          <w:r>
            <w:rPr>
              <w:noProof/>
              <w:webHidden/>
            </w:rPr>
            <w:fldChar w:fldCharType="separate"/>
          </w:r>
          <w:ins w:id="154" w:author="Kathrin Eichler" w:date="2014-11-17T12:10:00Z">
            <w:r>
              <w:rPr>
                <w:noProof/>
                <w:webHidden/>
              </w:rPr>
              <w:t>50</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155" w:author="Kathrin Eichler" w:date="2014-11-17T12:10:00Z"/>
              <w:rFonts w:asciiTheme="minorHAnsi" w:eastAsiaTheme="minorEastAsia" w:hAnsiTheme="minorHAnsi" w:cstheme="minorBidi"/>
              <w:noProof/>
              <w:szCs w:val="22"/>
            </w:rPr>
          </w:pPr>
          <w:ins w:id="15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5.1</w:t>
            </w:r>
            <w:r>
              <w:rPr>
                <w:rFonts w:asciiTheme="minorHAnsi" w:eastAsiaTheme="minorEastAsia" w:hAnsiTheme="minorHAnsi" w:cstheme="minorBidi"/>
                <w:noProof/>
                <w:szCs w:val="22"/>
              </w:rPr>
              <w:tab/>
            </w:r>
            <w:r w:rsidRPr="000D39CD">
              <w:rPr>
                <w:rStyle w:val="Hyperlink"/>
                <w:noProof/>
              </w:rPr>
              <w:t>Interfaces of Decomposition Components [Vivi]</w:t>
            </w:r>
            <w:r>
              <w:rPr>
                <w:noProof/>
                <w:webHidden/>
              </w:rPr>
              <w:tab/>
            </w:r>
            <w:r>
              <w:rPr>
                <w:noProof/>
                <w:webHidden/>
              </w:rPr>
              <w:fldChar w:fldCharType="begin"/>
            </w:r>
            <w:r>
              <w:rPr>
                <w:noProof/>
                <w:webHidden/>
              </w:rPr>
              <w:instrText xml:space="preserve"> PAGEREF _Toc403989640 \h </w:instrText>
            </w:r>
            <w:r>
              <w:rPr>
                <w:noProof/>
                <w:webHidden/>
              </w:rPr>
            </w:r>
          </w:ins>
          <w:r>
            <w:rPr>
              <w:noProof/>
              <w:webHidden/>
            </w:rPr>
            <w:fldChar w:fldCharType="separate"/>
          </w:r>
          <w:ins w:id="157" w:author="Kathrin Eichler" w:date="2014-11-17T12:10:00Z">
            <w:r>
              <w:rPr>
                <w:noProof/>
                <w:webHidden/>
              </w:rPr>
              <w:t>50</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58" w:author="Kathrin Eichler" w:date="2014-11-17T12:10:00Z"/>
              <w:rFonts w:asciiTheme="minorHAnsi" w:hAnsiTheme="minorHAnsi"/>
              <w:noProof/>
              <w:lang w:val="de-DE" w:eastAsia="de-DE"/>
            </w:rPr>
          </w:pPr>
          <w:ins w:id="15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5.1.1</w:t>
            </w:r>
            <w:r>
              <w:rPr>
                <w:rFonts w:asciiTheme="minorHAnsi" w:hAnsiTheme="minorHAnsi"/>
                <w:noProof/>
                <w:lang w:val="de-DE" w:eastAsia="de-DE"/>
              </w:rPr>
              <w:tab/>
            </w:r>
            <w:r w:rsidRPr="000D39CD">
              <w:rPr>
                <w:rStyle w:val="Hyperlink"/>
                <w:noProof/>
              </w:rPr>
              <w:t xml:space="preserve">Fragment Annotator Module: interface </w:t>
            </w:r>
            <w:r w:rsidRPr="000D39CD">
              <w:rPr>
                <w:rStyle w:val="Hyperlink"/>
                <w:i/>
                <w:noProof/>
              </w:rPr>
              <w:t>FragmentAnnotator</w:t>
            </w:r>
            <w:r w:rsidRPr="000D39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_Toc403989641 \h </w:instrText>
            </w:r>
            <w:r>
              <w:rPr>
                <w:noProof/>
                <w:webHidden/>
              </w:rPr>
            </w:r>
          </w:ins>
          <w:r>
            <w:rPr>
              <w:noProof/>
              <w:webHidden/>
            </w:rPr>
            <w:fldChar w:fldCharType="separate"/>
          </w:r>
          <w:ins w:id="160" w:author="Kathrin Eichler" w:date="2014-11-17T12:10:00Z">
            <w:r>
              <w:rPr>
                <w:noProof/>
                <w:webHidden/>
              </w:rPr>
              <w:t>50</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61" w:author="Kathrin Eichler" w:date="2014-11-17T12:10:00Z"/>
              <w:rFonts w:asciiTheme="minorHAnsi" w:hAnsiTheme="minorHAnsi"/>
              <w:noProof/>
              <w:lang w:val="de-DE" w:eastAsia="de-DE"/>
            </w:rPr>
          </w:pPr>
          <w:ins w:id="16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5.1.2</w:t>
            </w:r>
            <w:r>
              <w:rPr>
                <w:rFonts w:asciiTheme="minorHAnsi" w:hAnsiTheme="minorHAnsi"/>
                <w:noProof/>
                <w:lang w:val="de-DE" w:eastAsia="de-DE"/>
              </w:rPr>
              <w:tab/>
            </w:r>
            <w:r w:rsidRPr="000D39CD">
              <w:rPr>
                <w:rStyle w:val="Hyperlink"/>
                <w:noProof/>
              </w:rPr>
              <w:t xml:space="preserve">Modifier Annotator Module: interface </w:t>
            </w:r>
            <w:r w:rsidRPr="000D39CD">
              <w:rPr>
                <w:rStyle w:val="Hyperlink"/>
                <w:i/>
                <w:noProof/>
              </w:rPr>
              <w:t>ModifierAnnotator</w:t>
            </w:r>
            <w:r w:rsidRPr="000D39CD">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_Toc403989642 \h </w:instrText>
            </w:r>
            <w:r>
              <w:rPr>
                <w:noProof/>
                <w:webHidden/>
              </w:rPr>
            </w:r>
          </w:ins>
          <w:r>
            <w:rPr>
              <w:noProof/>
              <w:webHidden/>
            </w:rPr>
            <w:fldChar w:fldCharType="separate"/>
          </w:r>
          <w:ins w:id="163" w:author="Kathrin Eichler" w:date="2014-11-17T12:10:00Z">
            <w:r>
              <w:rPr>
                <w:noProof/>
                <w:webHidden/>
              </w:rPr>
              <w:t>51</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64" w:author="Kathrin Eichler" w:date="2014-11-17T12:10:00Z"/>
              <w:rFonts w:asciiTheme="minorHAnsi" w:hAnsiTheme="minorHAnsi"/>
              <w:noProof/>
              <w:lang w:val="de-DE" w:eastAsia="de-DE"/>
            </w:rPr>
          </w:pPr>
          <w:ins w:id="16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5.1.3</w:t>
            </w:r>
            <w:r>
              <w:rPr>
                <w:rFonts w:asciiTheme="minorHAnsi" w:hAnsiTheme="minorHAnsi"/>
                <w:noProof/>
                <w:lang w:val="de-DE" w:eastAsia="de-DE"/>
              </w:rPr>
              <w:tab/>
            </w:r>
            <w:r w:rsidRPr="000D39CD">
              <w:rPr>
                <w:rStyle w:val="Hyperlink"/>
                <w:noProof/>
              </w:rPr>
              <w:t xml:space="preserve">Fragment Graph Generator Module:  interface </w:t>
            </w:r>
            <w:r w:rsidRPr="000D39CD">
              <w:rPr>
                <w:rStyle w:val="Hyperlink"/>
                <w:i/>
                <w:noProof/>
              </w:rPr>
              <w:t xml:space="preserve">FragmentGraphGenerator </w:t>
            </w:r>
            <w:r w:rsidRPr="000D39CD">
              <w:rPr>
                <w:rStyle w:val="Hyperlink"/>
                <w:noProof/>
              </w:rPr>
              <w:t>(eu.excitementproject.tl.decomposition.api)</w:t>
            </w:r>
            <w:r>
              <w:rPr>
                <w:noProof/>
                <w:webHidden/>
              </w:rPr>
              <w:tab/>
            </w:r>
            <w:r>
              <w:rPr>
                <w:noProof/>
                <w:webHidden/>
              </w:rPr>
              <w:fldChar w:fldCharType="begin"/>
            </w:r>
            <w:r>
              <w:rPr>
                <w:noProof/>
                <w:webHidden/>
              </w:rPr>
              <w:instrText xml:space="preserve"> PAGEREF _Toc403989643 \h </w:instrText>
            </w:r>
            <w:r>
              <w:rPr>
                <w:noProof/>
                <w:webHidden/>
              </w:rPr>
            </w:r>
          </w:ins>
          <w:r>
            <w:rPr>
              <w:noProof/>
              <w:webHidden/>
            </w:rPr>
            <w:fldChar w:fldCharType="separate"/>
          </w:r>
          <w:ins w:id="166" w:author="Kathrin Eichler" w:date="2014-11-17T12:10:00Z">
            <w:r>
              <w:rPr>
                <w:noProof/>
                <w:webHidden/>
              </w:rPr>
              <w:t>52</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167" w:author="Kathrin Eichler" w:date="2014-11-17T12:10:00Z"/>
              <w:rFonts w:asciiTheme="minorHAnsi" w:eastAsiaTheme="minorEastAsia" w:hAnsiTheme="minorHAnsi" w:cstheme="minorBidi"/>
              <w:noProof/>
              <w:szCs w:val="22"/>
            </w:rPr>
          </w:pPr>
          <w:ins w:id="16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5.2</w:t>
            </w:r>
            <w:r>
              <w:rPr>
                <w:rFonts w:asciiTheme="minorHAnsi" w:eastAsiaTheme="minorEastAsia" w:hAnsiTheme="minorHAnsi" w:cstheme="minorBidi"/>
                <w:noProof/>
                <w:szCs w:val="22"/>
              </w:rPr>
              <w:tab/>
            </w:r>
            <w:r w:rsidRPr="000D39CD">
              <w:rPr>
                <w:rStyle w:val="Hyperlink"/>
                <w:noProof/>
              </w:rPr>
              <w:t>Interfaces of Composition Components</w:t>
            </w:r>
            <w:r>
              <w:rPr>
                <w:noProof/>
                <w:webHidden/>
              </w:rPr>
              <w:tab/>
            </w:r>
            <w:r>
              <w:rPr>
                <w:noProof/>
                <w:webHidden/>
              </w:rPr>
              <w:fldChar w:fldCharType="begin"/>
            </w:r>
            <w:r>
              <w:rPr>
                <w:noProof/>
                <w:webHidden/>
              </w:rPr>
              <w:instrText xml:space="preserve"> PAGEREF _Toc403989644 \h </w:instrText>
            </w:r>
            <w:r>
              <w:rPr>
                <w:noProof/>
                <w:webHidden/>
              </w:rPr>
            </w:r>
          </w:ins>
          <w:r>
            <w:rPr>
              <w:noProof/>
              <w:webHidden/>
            </w:rPr>
            <w:fldChar w:fldCharType="separate"/>
          </w:r>
          <w:ins w:id="169" w:author="Kathrin Eichler" w:date="2014-11-17T12:10:00Z">
            <w:r>
              <w:rPr>
                <w:noProof/>
                <w:webHidden/>
              </w:rPr>
              <w:t>53</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70" w:author="Kathrin Eichler" w:date="2014-11-17T12:10:00Z"/>
              <w:rFonts w:asciiTheme="minorHAnsi" w:hAnsiTheme="minorHAnsi"/>
              <w:noProof/>
              <w:lang w:val="de-DE" w:eastAsia="de-DE"/>
            </w:rPr>
          </w:pPr>
          <w:ins w:id="17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5.2.1</w:t>
            </w:r>
            <w:r>
              <w:rPr>
                <w:rFonts w:asciiTheme="minorHAnsi" w:hAnsiTheme="minorHAnsi"/>
                <w:noProof/>
                <w:lang w:val="de-DE" w:eastAsia="de-DE"/>
              </w:rPr>
              <w:tab/>
            </w:r>
            <w:r w:rsidRPr="000D39CD">
              <w:rPr>
                <w:rStyle w:val="Hyperlink"/>
                <w:noProof/>
              </w:rPr>
              <w:t xml:space="preserve">Graph Merger Module: interface </w:t>
            </w:r>
            <w:r w:rsidRPr="000D39CD">
              <w:rPr>
                <w:rStyle w:val="Hyperlink"/>
                <w:i/>
                <w:noProof/>
              </w:rPr>
              <w:t>GraphMerger</w:t>
            </w:r>
            <w:r w:rsidRPr="000D39CD">
              <w:rPr>
                <w:rStyle w:val="Hyperlink"/>
                <w:noProof/>
              </w:rPr>
              <w:t xml:space="preserve"> [Lili]</w:t>
            </w:r>
            <w:r w:rsidRPr="000D39CD">
              <w:rPr>
                <w:rStyle w:val="Hyperlink"/>
                <w:i/>
                <w:noProof/>
              </w:rPr>
              <w:t xml:space="preserve"> </w:t>
            </w:r>
            <w:r w:rsidRPr="000D39CD">
              <w:rPr>
                <w:rStyle w:val="Hyperlink"/>
                <w:noProof/>
              </w:rPr>
              <w:t>(eu.excitementproject.tl.composition.api)</w:t>
            </w:r>
            <w:r>
              <w:rPr>
                <w:noProof/>
                <w:webHidden/>
              </w:rPr>
              <w:tab/>
            </w:r>
            <w:r>
              <w:rPr>
                <w:noProof/>
                <w:webHidden/>
              </w:rPr>
              <w:fldChar w:fldCharType="begin"/>
            </w:r>
            <w:r>
              <w:rPr>
                <w:noProof/>
                <w:webHidden/>
              </w:rPr>
              <w:instrText xml:space="preserve"> PAGEREF _Toc403989645 \h </w:instrText>
            </w:r>
            <w:r>
              <w:rPr>
                <w:noProof/>
                <w:webHidden/>
              </w:rPr>
            </w:r>
          </w:ins>
          <w:r>
            <w:rPr>
              <w:noProof/>
              <w:webHidden/>
            </w:rPr>
            <w:fldChar w:fldCharType="separate"/>
          </w:r>
          <w:ins w:id="172" w:author="Kathrin Eichler" w:date="2014-11-17T12:10:00Z">
            <w:r>
              <w:rPr>
                <w:noProof/>
                <w:webHidden/>
              </w:rPr>
              <w:t>53</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73" w:author="Kathrin Eichler" w:date="2014-11-17T12:10:00Z"/>
              <w:rFonts w:asciiTheme="minorHAnsi" w:hAnsiTheme="minorHAnsi"/>
              <w:noProof/>
              <w:lang w:val="de-DE" w:eastAsia="de-DE"/>
            </w:rPr>
          </w:pPr>
          <w:ins w:id="17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5.2.2</w:t>
            </w:r>
            <w:r>
              <w:rPr>
                <w:rFonts w:asciiTheme="minorHAnsi" w:hAnsiTheme="minorHAnsi"/>
                <w:noProof/>
                <w:lang w:val="de-DE" w:eastAsia="de-DE"/>
              </w:rPr>
              <w:tab/>
            </w:r>
            <w:r w:rsidRPr="000D39CD">
              <w:rPr>
                <w:rStyle w:val="Hyperlink"/>
                <w:noProof/>
              </w:rPr>
              <w:t xml:space="preserve">Graph Optimizer Module:  interface </w:t>
            </w:r>
            <w:r w:rsidRPr="000D39CD">
              <w:rPr>
                <w:rStyle w:val="Hyperlink"/>
                <w:i/>
                <w:noProof/>
              </w:rPr>
              <w:t xml:space="preserve">GraphOptimizer [Lili] </w:t>
            </w:r>
            <w:r w:rsidRPr="000D39CD">
              <w:rPr>
                <w:rStyle w:val="Hyperlink"/>
                <w:noProof/>
              </w:rPr>
              <w:t>(eu.excitementproject.tl.composition.api)</w:t>
            </w:r>
            <w:r>
              <w:rPr>
                <w:noProof/>
                <w:webHidden/>
              </w:rPr>
              <w:tab/>
            </w:r>
            <w:r>
              <w:rPr>
                <w:noProof/>
                <w:webHidden/>
              </w:rPr>
              <w:fldChar w:fldCharType="begin"/>
            </w:r>
            <w:r>
              <w:rPr>
                <w:noProof/>
                <w:webHidden/>
              </w:rPr>
              <w:instrText xml:space="preserve"> PAGEREF _Toc403989646 \h </w:instrText>
            </w:r>
            <w:r>
              <w:rPr>
                <w:noProof/>
                <w:webHidden/>
              </w:rPr>
            </w:r>
          </w:ins>
          <w:r>
            <w:rPr>
              <w:noProof/>
              <w:webHidden/>
            </w:rPr>
            <w:fldChar w:fldCharType="separate"/>
          </w:r>
          <w:ins w:id="175" w:author="Kathrin Eichler" w:date="2014-11-17T12:10:00Z">
            <w:r>
              <w:rPr>
                <w:noProof/>
                <w:webHidden/>
              </w:rPr>
              <w:t>54</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76" w:author="Kathrin Eichler" w:date="2014-11-17T12:10:00Z"/>
              <w:rFonts w:asciiTheme="minorHAnsi" w:hAnsiTheme="minorHAnsi"/>
              <w:noProof/>
              <w:lang w:val="de-DE" w:eastAsia="de-DE"/>
            </w:rPr>
          </w:pPr>
          <w:ins w:id="17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5.2.3</w:t>
            </w:r>
            <w:r>
              <w:rPr>
                <w:rFonts w:asciiTheme="minorHAnsi" w:hAnsiTheme="minorHAnsi"/>
                <w:noProof/>
                <w:lang w:val="de-DE" w:eastAsia="de-DE"/>
              </w:rPr>
              <w:tab/>
            </w:r>
            <w:r w:rsidRPr="000D39CD">
              <w:rPr>
                <w:rStyle w:val="Hyperlink"/>
                <w:noProof/>
              </w:rPr>
              <w:t xml:space="preserve">Confidence Calculator Module: interface </w:t>
            </w:r>
            <w:r w:rsidRPr="000D39CD">
              <w:rPr>
                <w:rStyle w:val="Hyperlink"/>
                <w:i/>
                <w:noProof/>
              </w:rPr>
              <w:t xml:space="preserve">ConfidenceCalculator </w:t>
            </w:r>
            <w:r w:rsidRPr="000D39CD">
              <w:rPr>
                <w:rStyle w:val="Hyperlink"/>
                <w:noProof/>
              </w:rPr>
              <w:t>[Kathrin] (eu.excitementproject.tl.composition.api)</w:t>
            </w:r>
            <w:r>
              <w:rPr>
                <w:noProof/>
                <w:webHidden/>
              </w:rPr>
              <w:tab/>
            </w:r>
            <w:r>
              <w:rPr>
                <w:noProof/>
                <w:webHidden/>
              </w:rPr>
              <w:fldChar w:fldCharType="begin"/>
            </w:r>
            <w:r>
              <w:rPr>
                <w:noProof/>
                <w:webHidden/>
              </w:rPr>
              <w:instrText xml:space="preserve"> PAGEREF _Toc403989647 \h </w:instrText>
            </w:r>
            <w:r>
              <w:rPr>
                <w:noProof/>
                <w:webHidden/>
              </w:rPr>
            </w:r>
          </w:ins>
          <w:r>
            <w:rPr>
              <w:noProof/>
              <w:webHidden/>
            </w:rPr>
            <w:fldChar w:fldCharType="separate"/>
          </w:r>
          <w:ins w:id="178" w:author="Kathrin Eichler" w:date="2014-11-17T12:10:00Z">
            <w:r>
              <w:rPr>
                <w:noProof/>
                <w:webHidden/>
              </w:rPr>
              <w:t>55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79" w:author="Kathrin Eichler" w:date="2014-11-17T12:10:00Z"/>
              <w:rFonts w:asciiTheme="minorHAnsi" w:hAnsiTheme="minorHAnsi"/>
              <w:noProof/>
              <w:lang w:val="de-DE" w:eastAsia="de-DE"/>
            </w:rPr>
          </w:pPr>
          <w:ins w:id="18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5.2.4</w:t>
            </w:r>
            <w:r>
              <w:rPr>
                <w:rFonts w:asciiTheme="minorHAnsi" w:hAnsiTheme="minorHAnsi"/>
                <w:noProof/>
                <w:lang w:val="de-DE" w:eastAsia="de-DE"/>
              </w:rPr>
              <w:tab/>
            </w:r>
            <w:r w:rsidRPr="000D39CD">
              <w:rPr>
                <w:rStyle w:val="Hyperlink"/>
                <w:noProof/>
              </w:rPr>
              <w:t xml:space="preserve">Node Matcher Module: interface </w:t>
            </w:r>
            <w:r w:rsidRPr="000D39CD">
              <w:rPr>
                <w:rStyle w:val="Hyperlink"/>
                <w:i/>
                <w:noProof/>
              </w:rPr>
              <w:t xml:space="preserve">NodeMatcher  </w:t>
            </w:r>
            <w:r w:rsidRPr="000D39CD">
              <w:rPr>
                <w:rStyle w:val="Hyperlink"/>
                <w:noProof/>
              </w:rPr>
              <w:t>[Kathrin] (eu.excitementproject.tl.composition.api)</w:t>
            </w:r>
            <w:r>
              <w:rPr>
                <w:noProof/>
                <w:webHidden/>
              </w:rPr>
              <w:tab/>
            </w:r>
            <w:r>
              <w:rPr>
                <w:noProof/>
                <w:webHidden/>
              </w:rPr>
              <w:fldChar w:fldCharType="begin"/>
            </w:r>
            <w:r>
              <w:rPr>
                <w:noProof/>
                <w:webHidden/>
              </w:rPr>
              <w:instrText xml:space="preserve"> PAGEREF _Toc403989648 \h </w:instrText>
            </w:r>
            <w:r>
              <w:rPr>
                <w:noProof/>
                <w:webHidden/>
              </w:rPr>
            </w:r>
          </w:ins>
          <w:r>
            <w:rPr>
              <w:noProof/>
              <w:webHidden/>
            </w:rPr>
            <w:fldChar w:fldCharType="separate"/>
          </w:r>
          <w:ins w:id="181" w:author="Kathrin Eichler" w:date="2014-11-17T12:10:00Z">
            <w:r>
              <w:rPr>
                <w:noProof/>
                <w:webHidden/>
              </w:rPr>
              <w:t>56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82" w:author="Kathrin Eichler" w:date="2014-11-17T12:10:00Z"/>
              <w:rFonts w:asciiTheme="minorHAnsi" w:hAnsiTheme="minorHAnsi"/>
              <w:noProof/>
              <w:lang w:val="de-DE" w:eastAsia="de-DE"/>
            </w:rPr>
          </w:pPr>
          <w:ins w:id="18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"_Toc403989649"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5.2.5</w:t>
            </w:r>
            <w:r>
              <w:rPr>
                <w:rFonts w:asciiTheme="minorHAnsi" w:hAnsiTheme="minorHAnsi"/>
                <w:noProof/>
                <w:lang w:val="de-DE" w:eastAsia="de-DE"/>
              </w:rPr>
              <w:tab/>
            </w:r>
            <w:r w:rsidRPr="000D39CD">
              <w:rPr>
                <w:rStyle w:val="Hyperlink"/>
                <w:noProof/>
              </w:rPr>
              <w:t xml:space="preserve">Category Annotator Module: interface </w:t>
            </w:r>
            <w:r w:rsidRPr="000D39CD">
              <w:rPr>
                <w:rStyle w:val="Hyperlink"/>
                <w:i/>
                <w:noProof/>
              </w:rPr>
              <w:t xml:space="preserve">CategoryAnnotator [Kathrin] </w:t>
            </w:r>
            <w:r w:rsidRPr="000D39CD">
              <w:rPr>
                <w:rStyle w:val="Hyperlink"/>
                <w:noProof/>
              </w:rPr>
              <w:t>(eu.excitementproject.tl.composition.api)</w:t>
            </w:r>
            <w:r>
              <w:rPr>
                <w:noProof/>
                <w:webHidden/>
              </w:rPr>
              <w:tab/>
            </w:r>
            <w:r>
              <w:rPr>
                <w:noProof/>
                <w:webHidden/>
              </w:rPr>
              <w:fldChar w:fldCharType="begin"/>
            </w:r>
            <w:r>
              <w:rPr>
                <w:noProof/>
                <w:webHidden/>
              </w:rPr>
              <w:instrText xml:space="preserve"> PAGEREF _Toc403989649 \h </w:instrText>
            </w:r>
            <w:r>
              <w:rPr>
                <w:noProof/>
                <w:webHidden/>
              </w:rPr>
            </w:r>
          </w:ins>
          <w:r>
            <w:rPr>
              <w:noProof/>
              <w:webHidden/>
            </w:rPr>
            <w:fldChar w:fldCharType="separate"/>
          </w:r>
          <w:ins w:id="184" w:author="Kathrin Eichler" w:date="2014-11-17T12:10:00Z">
            <w:r>
              <w:rPr>
                <w:noProof/>
                <w:webHidden/>
              </w:rPr>
              <w:t>58</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185" w:author="Kathrin Eichler" w:date="2014-11-17T12:10:00Z"/>
              <w:rFonts w:asciiTheme="minorHAnsi" w:eastAsiaTheme="minorEastAsia" w:hAnsiTheme="minorHAnsi" w:cstheme="minorBidi"/>
              <w:noProof/>
              <w:szCs w:val="22"/>
            </w:rPr>
          </w:pPr>
          <w:ins w:id="18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5.3</w:t>
            </w:r>
            <w:r>
              <w:rPr>
                <w:rFonts w:asciiTheme="minorHAnsi" w:eastAsiaTheme="minorEastAsia" w:hAnsiTheme="minorHAnsi" w:cstheme="minorBidi"/>
                <w:noProof/>
                <w:szCs w:val="22"/>
              </w:rPr>
              <w:tab/>
            </w:r>
            <w:r w:rsidRPr="000D39CD">
              <w:rPr>
                <w:rStyle w:val="Hyperlink"/>
                <w:noProof/>
              </w:rPr>
              <w:t>Top Level Interface Definition</w:t>
            </w:r>
            <w:r>
              <w:rPr>
                <w:noProof/>
                <w:webHidden/>
              </w:rPr>
              <w:tab/>
            </w:r>
            <w:r>
              <w:rPr>
                <w:noProof/>
                <w:webHidden/>
              </w:rPr>
              <w:fldChar w:fldCharType="begin"/>
            </w:r>
            <w:r>
              <w:rPr>
                <w:noProof/>
                <w:webHidden/>
              </w:rPr>
              <w:instrText xml:space="preserve"> PAGEREF _Toc403989650 \h </w:instrText>
            </w:r>
            <w:r>
              <w:rPr>
                <w:noProof/>
                <w:webHidden/>
              </w:rPr>
            </w:r>
          </w:ins>
          <w:r>
            <w:rPr>
              <w:noProof/>
              <w:webHidden/>
            </w:rPr>
            <w:fldChar w:fldCharType="separate"/>
          </w:r>
          <w:ins w:id="187" w:author="Kathrin Eichler" w:date="2014-11-17T12:10:00Z">
            <w:r>
              <w:rPr>
                <w:noProof/>
                <w:webHidden/>
              </w:rPr>
              <w:t>60</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88" w:author="Kathrin Eichler" w:date="2014-11-17T12:10:00Z"/>
              <w:rFonts w:asciiTheme="minorHAnsi" w:hAnsiTheme="minorHAnsi"/>
              <w:noProof/>
              <w:lang w:val="de-DE" w:eastAsia="de-DE"/>
            </w:rPr>
          </w:pPr>
          <w:ins w:id="18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5.3.1</w:t>
            </w:r>
            <w:r>
              <w:rPr>
                <w:rFonts w:asciiTheme="minorHAnsi" w:hAnsiTheme="minorHAnsi"/>
                <w:noProof/>
                <w:lang w:val="de-DE" w:eastAsia="de-DE"/>
              </w:rPr>
              <w:tab/>
            </w:r>
            <w:r w:rsidRPr="000D39CD">
              <w:rPr>
                <w:rStyle w:val="Hyperlink"/>
                <w:noProof/>
              </w:rPr>
              <w:t>Introduction to the Top Level [Vivi]</w:t>
            </w:r>
            <w:r>
              <w:rPr>
                <w:noProof/>
                <w:webHidden/>
              </w:rPr>
              <w:tab/>
            </w:r>
            <w:r>
              <w:rPr>
                <w:noProof/>
                <w:webHidden/>
              </w:rPr>
              <w:fldChar w:fldCharType="begin"/>
            </w:r>
            <w:r>
              <w:rPr>
                <w:noProof/>
                <w:webHidden/>
              </w:rPr>
              <w:instrText xml:space="preserve"> PAGEREF _Toc403989651 \h </w:instrText>
            </w:r>
            <w:r>
              <w:rPr>
                <w:noProof/>
                <w:webHidden/>
              </w:rPr>
            </w:r>
          </w:ins>
          <w:r>
            <w:rPr>
              <w:noProof/>
              <w:webHidden/>
            </w:rPr>
            <w:fldChar w:fldCharType="separate"/>
          </w:r>
          <w:ins w:id="190" w:author="Kathrin Eichler" w:date="2014-11-17T12:10:00Z">
            <w:r>
              <w:rPr>
                <w:noProof/>
                <w:webHidden/>
              </w:rPr>
              <w:t>60</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91" w:author="Kathrin Eichler" w:date="2014-11-17T12:10:00Z"/>
              <w:rFonts w:asciiTheme="minorHAnsi" w:hAnsiTheme="minorHAnsi"/>
              <w:noProof/>
              <w:lang w:val="de-DE" w:eastAsia="de-DE"/>
            </w:rPr>
          </w:pPr>
          <w:ins w:id="19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5.3.1</w:t>
            </w:r>
            <w:r>
              <w:rPr>
                <w:rFonts w:asciiTheme="minorHAnsi" w:hAnsiTheme="minorHAnsi"/>
                <w:noProof/>
                <w:lang w:val="de-DE" w:eastAsia="de-DE"/>
              </w:rPr>
              <w:tab/>
            </w:r>
            <w:r w:rsidRPr="000D39CD">
              <w:rPr>
                <w:rStyle w:val="Hyperlink"/>
                <w:noProof/>
              </w:rPr>
              <w:t xml:space="preserve">Use Case 1 Top Level API: interface </w:t>
            </w:r>
            <w:r w:rsidRPr="000D39CD">
              <w:rPr>
                <w:rStyle w:val="Hyperlink"/>
                <w:i/>
                <w:noProof/>
              </w:rPr>
              <w:t xml:space="preserve">UseCaseOneRunner [Vivi] </w:t>
            </w:r>
            <w:r w:rsidRPr="000D39CD">
              <w:rPr>
                <w:rStyle w:val="Hyperlink"/>
                <w:noProof/>
              </w:rPr>
              <w:t>(eu.excitementproject.tl.toplevel.api)</w:t>
            </w:r>
            <w:r>
              <w:rPr>
                <w:noProof/>
                <w:webHidden/>
              </w:rPr>
              <w:tab/>
            </w:r>
            <w:r>
              <w:rPr>
                <w:noProof/>
                <w:webHidden/>
              </w:rPr>
              <w:fldChar w:fldCharType="begin"/>
            </w:r>
            <w:r>
              <w:rPr>
                <w:noProof/>
                <w:webHidden/>
              </w:rPr>
              <w:instrText xml:space="preserve"> PAGEREF _Toc403989652 \h </w:instrText>
            </w:r>
            <w:r>
              <w:rPr>
                <w:noProof/>
                <w:webHidden/>
              </w:rPr>
            </w:r>
          </w:ins>
          <w:r>
            <w:rPr>
              <w:noProof/>
              <w:webHidden/>
            </w:rPr>
            <w:fldChar w:fldCharType="separate"/>
          </w:r>
          <w:ins w:id="193" w:author="Kathrin Eichler" w:date="2014-11-17T12:10:00Z">
            <w:r>
              <w:rPr>
                <w:noProof/>
                <w:webHidden/>
              </w:rPr>
              <w:t>61</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194" w:author="Kathrin Eichler" w:date="2014-11-17T12:10:00Z"/>
              <w:rFonts w:asciiTheme="minorHAnsi" w:hAnsiTheme="minorHAnsi"/>
              <w:noProof/>
              <w:lang w:val="de-DE" w:eastAsia="de-DE"/>
            </w:rPr>
          </w:pPr>
          <w:ins w:id="19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5.3.2</w:t>
            </w:r>
            <w:r>
              <w:rPr>
                <w:rFonts w:asciiTheme="minorHAnsi" w:hAnsiTheme="minorHAnsi"/>
                <w:noProof/>
                <w:lang w:val="de-DE" w:eastAsia="de-DE"/>
              </w:rPr>
              <w:tab/>
            </w:r>
            <w:r w:rsidRPr="000D39CD">
              <w:rPr>
                <w:rStyle w:val="Hyperlink"/>
                <w:noProof/>
              </w:rPr>
              <w:t xml:space="preserve">Use Case 2 Top Level API: interface </w:t>
            </w:r>
            <w:r w:rsidRPr="000D39CD">
              <w:rPr>
                <w:rStyle w:val="Hyperlink"/>
                <w:i/>
                <w:noProof/>
              </w:rPr>
              <w:t>UseCaseTwoRunner [Kathrin]</w:t>
            </w:r>
            <w:r w:rsidRPr="000D39CD">
              <w:rPr>
                <w:rStyle w:val="Hyperlink"/>
                <w:noProof/>
              </w:rPr>
              <w:t xml:space="preserve"> (eu.excitementproject.tl.toplevel.api)</w:t>
            </w:r>
            <w:r>
              <w:rPr>
                <w:noProof/>
                <w:webHidden/>
              </w:rPr>
              <w:tab/>
            </w:r>
            <w:r>
              <w:rPr>
                <w:noProof/>
                <w:webHidden/>
              </w:rPr>
              <w:fldChar w:fldCharType="begin"/>
            </w:r>
            <w:r>
              <w:rPr>
                <w:noProof/>
                <w:webHidden/>
              </w:rPr>
              <w:instrText xml:space="preserve"> PAGEREF _Toc403989653 \h </w:instrText>
            </w:r>
            <w:r>
              <w:rPr>
                <w:noProof/>
                <w:webHidden/>
              </w:rPr>
            </w:r>
          </w:ins>
          <w:r>
            <w:rPr>
              <w:noProof/>
              <w:webHidden/>
            </w:rPr>
            <w:fldChar w:fldCharType="separate"/>
          </w:r>
          <w:ins w:id="196" w:author="Kathrin Eichler" w:date="2014-11-17T12:10:00Z">
            <w:r>
              <w:rPr>
                <w:noProof/>
                <w:webHidden/>
              </w:rPr>
              <w:t>62</w:t>
            </w:r>
            <w:r>
              <w:rPr>
                <w:noProof/>
                <w:webHidden/>
              </w:rPr>
              <w:fldChar w:fldCharType="end"/>
            </w:r>
            <w:r w:rsidRPr="000D39CD">
              <w:rPr>
                <w:rStyle w:val="Hyperlink"/>
                <w:noProof/>
              </w:rPr>
              <w:fldChar w:fldCharType="end"/>
            </w:r>
          </w:ins>
        </w:p>
        <w:p w:rsidR="00A71EC9" w:rsidRDefault="00A71EC9">
          <w:pPr>
            <w:pStyle w:val="Verzeichnis1"/>
            <w:tabs>
              <w:tab w:val="left" w:pos="442"/>
              <w:tab w:val="right" w:leader="dot" w:pos="9016"/>
            </w:tabs>
            <w:rPr>
              <w:ins w:id="197" w:author="Kathrin Eichler" w:date="2014-11-17T12:10:00Z"/>
              <w:rFonts w:asciiTheme="minorHAnsi" w:eastAsiaTheme="minorEastAsia" w:hAnsiTheme="minorHAnsi" w:cstheme="minorBidi"/>
              <w:noProof/>
              <w:szCs w:val="22"/>
            </w:rPr>
          </w:pPr>
          <w:ins w:id="19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lang w:bidi="he-IL"/>
              </w:rPr>
              <w:t>6.</w:t>
            </w:r>
            <w:r>
              <w:rPr>
                <w:rFonts w:asciiTheme="minorHAnsi" w:eastAsiaTheme="minorEastAsia" w:hAnsiTheme="minorHAnsi" w:cstheme="minorBidi"/>
                <w:noProof/>
                <w:szCs w:val="22"/>
              </w:rPr>
              <w:tab/>
            </w:r>
            <w:r w:rsidRPr="000D39CD">
              <w:rPr>
                <w:rStyle w:val="Hyperlink"/>
                <w:noProof/>
                <w:lang w:bidi="he-IL"/>
              </w:rPr>
              <w:t>Implementation of the Modules</w:t>
            </w:r>
            <w:r>
              <w:rPr>
                <w:noProof/>
                <w:webHidden/>
              </w:rPr>
              <w:tab/>
            </w:r>
            <w:r>
              <w:rPr>
                <w:noProof/>
                <w:webHidden/>
              </w:rPr>
              <w:fldChar w:fldCharType="begin"/>
            </w:r>
            <w:r>
              <w:rPr>
                <w:noProof/>
                <w:webHidden/>
              </w:rPr>
              <w:instrText xml:space="preserve"> PAGEREF _Toc403989654 \h </w:instrText>
            </w:r>
            <w:r>
              <w:rPr>
                <w:noProof/>
                <w:webHidden/>
              </w:rPr>
            </w:r>
          </w:ins>
          <w:r>
            <w:rPr>
              <w:noProof/>
              <w:webHidden/>
            </w:rPr>
            <w:fldChar w:fldCharType="separate"/>
          </w:r>
          <w:ins w:id="199" w:author="Kathrin Eichler" w:date="2014-11-17T12:10:00Z">
            <w:r>
              <w:rPr>
                <w:noProof/>
                <w:webHidden/>
              </w:rPr>
              <w:t>64</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200" w:author="Kathrin Eichler" w:date="2014-11-17T12:10:00Z"/>
              <w:rFonts w:asciiTheme="minorHAnsi" w:eastAsiaTheme="minorEastAsia" w:hAnsiTheme="minorHAnsi" w:cstheme="minorBidi"/>
              <w:noProof/>
              <w:szCs w:val="22"/>
            </w:rPr>
          </w:pPr>
          <w:ins w:id="20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6.1</w:t>
            </w:r>
            <w:r>
              <w:rPr>
                <w:rFonts w:asciiTheme="minorHAnsi" w:eastAsiaTheme="minorEastAsia" w:hAnsiTheme="minorHAnsi" w:cstheme="minorBidi"/>
                <w:noProof/>
                <w:szCs w:val="22"/>
              </w:rPr>
              <w:tab/>
            </w:r>
            <w:r w:rsidRPr="000D39CD">
              <w:rPr>
                <w:rStyle w:val="Hyperlink"/>
                <w:noProof/>
              </w:rPr>
              <w:t>Implementation of Decomposition Components</w:t>
            </w:r>
            <w:r>
              <w:rPr>
                <w:noProof/>
                <w:webHidden/>
              </w:rPr>
              <w:tab/>
            </w:r>
            <w:r>
              <w:rPr>
                <w:noProof/>
                <w:webHidden/>
              </w:rPr>
              <w:fldChar w:fldCharType="begin"/>
            </w:r>
            <w:r>
              <w:rPr>
                <w:noProof/>
                <w:webHidden/>
              </w:rPr>
              <w:instrText xml:space="preserve"> PAGEREF _Toc403989655 \h </w:instrText>
            </w:r>
            <w:r>
              <w:rPr>
                <w:noProof/>
                <w:webHidden/>
              </w:rPr>
            </w:r>
          </w:ins>
          <w:r>
            <w:rPr>
              <w:noProof/>
              <w:webHidden/>
            </w:rPr>
            <w:fldChar w:fldCharType="separate"/>
          </w:r>
          <w:ins w:id="202" w:author="Kathrin Eichler" w:date="2014-11-17T12:10:00Z">
            <w:r>
              <w:rPr>
                <w:noProof/>
                <w:webHidden/>
              </w:rPr>
              <w:t>64</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03" w:author="Kathrin Eichler" w:date="2014-11-17T12:10:00Z"/>
              <w:rFonts w:asciiTheme="minorHAnsi" w:hAnsiTheme="minorHAnsi"/>
              <w:noProof/>
              <w:lang w:val="de-DE" w:eastAsia="de-DE"/>
            </w:rPr>
          </w:pPr>
          <w:ins w:id="20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6.1.1</w:t>
            </w:r>
            <w:r>
              <w:rPr>
                <w:rFonts w:asciiTheme="minorHAnsi" w:hAnsiTheme="minorHAnsi"/>
                <w:noProof/>
                <w:lang w:val="de-DE" w:eastAsia="de-DE"/>
              </w:rPr>
              <w:tab/>
            </w:r>
            <w:r w:rsidRPr="000D39CD">
              <w:rPr>
                <w:rStyle w:val="Hyperlink"/>
                <w:noProof/>
              </w:rPr>
              <w:t>Fragment Annotator Modules</w:t>
            </w:r>
            <w:r>
              <w:rPr>
                <w:noProof/>
                <w:webHidden/>
              </w:rPr>
              <w:tab/>
            </w:r>
            <w:r>
              <w:rPr>
                <w:noProof/>
                <w:webHidden/>
              </w:rPr>
              <w:fldChar w:fldCharType="begin"/>
            </w:r>
            <w:r>
              <w:rPr>
                <w:noProof/>
                <w:webHidden/>
              </w:rPr>
              <w:instrText xml:space="preserve"> PAGEREF _Toc403989656 \h </w:instrText>
            </w:r>
            <w:r>
              <w:rPr>
                <w:noProof/>
                <w:webHidden/>
              </w:rPr>
            </w:r>
          </w:ins>
          <w:r>
            <w:rPr>
              <w:noProof/>
              <w:webHidden/>
            </w:rPr>
            <w:fldChar w:fldCharType="separate"/>
          </w:r>
          <w:ins w:id="205" w:author="Kathrin Eichler" w:date="2014-11-17T12:10:00Z">
            <w:r>
              <w:rPr>
                <w:noProof/>
                <w:webHidden/>
              </w:rPr>
              <w:t>64</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06" w:author="Kathrin Eichler" w:date="2014-11-17T12:10:00Z"/>
              <w:rFonts w:asciiTheme="minorHAnsi" w:hAnsiTheme="minorHAnsi"/>
              <w:noProof/>
              <w:lang w:val="de-DE" w:eastAsia="de-DE"/>
            </w:rPr>
          </w:pPr>
          <w:ins w:id="20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6.1.2</w:t>
            </w:r>
            <w:r>
              <w:rPr>
                <w:rFonts w:asciiTheme="minorHAnsi" w:hAnsiTheme="minorHAnsi"/>
                <w:noProof/>
                <w:lang w:val="de-DE" w:eastAsia="de-DE"/>
              </w:rPr>
              <w:tab/>
            </w:r>
            <w:r w:rsidRPr="000D39CD">
              <w:rPr>
                <w:rStyle w:val="Hyperlink"/>
                <w:noProof/>
              </w:rPr>
              <w:t>Modifier Annotator Module: class AdvAsModifierAnnotator [Vivi] (eu.excitementproject.tl.decomposition.modifierannotator)</w:t>
            </w:r>
            <w:r>
              <w:rPr>
                <w:noProof/>
                <w:webHidden/>
              </w:rPr>
              <w:tab/>
            </w:r>
            <w:r>
              <w:rPr>
                <w:noProof/>
                <w:webHidden/>
              </w:rPr>
              <w:fldChar w:fldCharType="begin"/>
            </w:r>
            <w:r>
              <w:rPr>
                <w:noProof/>
                <w:webHidden/>
              </w:rPr>
              <w:instrText xml:space="preserve"> PAGEREF _Toc403989657 \h </w:instrText>
            </w:r>
            <w:r>
              <w:rPr>
                <w:noProof/>
                <w:webHidden/>
              </w:rPr>
            </w:r>
          </w:ins>
          <w:r>
            <w:rPr>
              <w:noProof/>
              <w:webHidden/>
            </w:rPr>
            <w:fldChar w:fldCharType="separate"/>
          </w:r>
          <w:ins w:id="208" w:author="Kathrin Eichler" w:date="2014-11-17T12:10:00Z">
            <w:r>
              <w:rPr>
                <w:noProof/>
                <w:webHidden/>
              </w:rPr>
              <w:t>65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09" w:author="Kathrin Eichler" w:date="2014-11-17T12:10:00Z"/>
              <w:rFonts w:asciiTheme="minorHAnsi" w:hAnsiTheme="minorHAnsi"/>
              <w:noProof/>
              <w:lang w:val="de-DE" w:eastAsia="de-DE"/>
            </w:rPr>
          </w:pPr>
          <w:ins w:id="21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6.1.3</w:t>
            </w:r>
            <w:r>
              <w:rPr>
                <w:rFonts w:asciiTheme="minorHAnsi" w:hAnsiTheme="minorHAnsi"/>
                <w:noProof/>
                <w:lang w:val="de-DE" w:eastAsia="de-DE"/>
              </w:rPr>
              <w:tab/>
            </w:r>
            <w:r w:rsidRPr="000D39CD">
              <w:rPr>
                <w:rStyle w:val="Hyperlink"/>
                <w:noProof/>
              </w:rPr>
              <w:t>Fragment Graph Generator Module:  class FragmentGraphGeneratorFromCAS [Vivi] (eu.excitementproject.tl.decomposition.fragmentgraphgenerator)</w:t>
            </w:r>
            <w:r>
              <w:rPr>
                <w:noProof/>
                <w:webHidden/>
              </w:rPr>
              <w:tab/>
            </w:r>
            <w:r>
              <w:rPr>
                <w:noProof/>
                <w:webHidden/>
              </w:rPr>
              <w:fldChar w:fldCharType="begin"/>
            </w:r>
            <w:r>
              <w:rPr>
                <w:noProof/>
                <w:webHidden/>
              </w:rPr>
              <w:instrText xml:space="preserve"> PAGEREF _Toc403989658 \h </w:instrText>
            </w:r>
            <w:r>
              <w:rPr>
                <w:noProof/>
                <w:webHidden/>
              </w:rPr>
            </w:r>
          </w:ins>
          <w:r>
            <w:rPr>
              <w:noProof/>
              <w:webHidden/>
            </w:rPr>
            <w:fldChar w:fldCharType="separate"/>
          </w:r>
          <w:ins w:id="211" w:author="Kathrin Eichler" w:date="2014-11-17T12:10:00Z">
            <w:r>
              <w:rPr>
                <w:noProof/>
                <w:webHidden/>
              </w:rPr>
              <w:t>65</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212" w:author="Kathrin Eichler" w:date="2014-11-17T12:10:00Z"/>
              <w:rFonts w:asciiTheme="minorHAnsi" w:eastAsiaTheme="minorEastAsia" w:hAnsiTheme="minorHAnsi" w:cstheme="minorBidi"/>
              <w:noProof/>
              <w:szCs w:val="22"/>
            </w:rPr>
          </w:pPr>
          <w:ins w:id="21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"_Toc403989659"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6.2</w:t>
            </w:r>
            <w:r>
              <w:rPr>
                <w:rFonts w:asciiTheme="minorHAnsi" w:eastAsiaTheme="minorEastAsia" w:hAnsiTheme="minorHAnsi" w:cstheme="minorBidi"/>
                <w:noProof/>
                <w:szCs w:val="22"/>
              </w:rPr>
              <w:tab/>
            </w:r>
            <w:r w:rsidRPr="000D39CD">
              <w:rPr>
                <w:rStyle w:val="Hyperlink"/>
                <w:noProof/>
              </w:rPr>
              <w:t>Implementation of Composition Components</w:t>
            </w:r>
            <w:r>
              <w:rPr>
                <w:noProof/>
                <w:webHidden/>
              </w:rPr>
              <w:tab/>
            </w:r>
            <w:r>
              <w:rPr>
                <w:noProof/>
                <w:webHidden/>
              </w:rPr>
              <w:fldChar w:fldCharType="begin"/>
            </w:r>
            <w:r>
              <w:rPr>
                <w:noProof/>
                <w:webHidden/>
              </w:rPr>
              <w:instrText xml:space="preserve"> PAGEREF _Toc403989659 \h </w:instrText>
            </w:r>
            <w:r>
              <w:rPr>
                <w:noProof/>
                <w:webHidden/>
              </w:rPr>
            </w:r>
          </w:ins>
          <w:r>
            <w:rPr>
              <w:noProof/>
              <w:webHidden/>
            </w:rPr>
            <w:fldChar w:fldCharType="separate"/>
          </w:r>
          <w:ins w:id="214" w:author="Kathrin Eichler" w:date="2014-11-17T12:10:00Z">
            <w:r>
              <w:rPr>
                <w:noProof/>
                <w:webHidden/>
              </w:rPr>
              <w:t>66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15" w:author="Kathrin Eichler" w:date="2014-11-17T12:10:00Z"/>
              <w:rFonts w:asciiTheme="minorHAnsi" w:hAnsiTheme="minorHAnsi"/>
              <w:noProof/>
              <w:lang w:val="de-DE" w:eastAsia="de-DE"/>
            </w:rPr>
          </w:pPr>
          <w:ins w:id="21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6.2.1</w:t>
            </w:r>
            <w:r>
              <w:rPr>
                <w:rFonts w:asciiTheme="minorHAnsi" w:hAnsiTheme="minorHAnsi"/>
                <w:noProof/>
                <w:lang w:val="de-DE" w:eastAsia="de-DE"/>
              </w:rPr>
              <w:tab/>
            </w:r>
            <w:r w:rsidRPr="000D39CD">
              <w:rPr>
                <w:rStyle w:val="Hyperlink"/>
                <w:noProof/>
              </w:rPr>
              <w:t>Graph Merger Modules [Lili]</w:t>
            </w:r>
            <w:r>
              <w:rPr>
                <w:noProof/>
                <w:webHidden/>
              </w:rPr>
              <w:tab/>
            </w:r>
            <w:r>
              <w:rPr>
                <w:noProof/>
                <w:webHidden/>
              </w:rPr>
              <w:fldChar w:fldCharType="begin"/>
            </w:r>
            <w:r>
              <w:rPr>
                <w:noProof/>
                <w:webHidden/>
              </w:rPr>
              <w:instrText xml:space="preserve"> PAGEREF _Toc403989660 \h </w:instrText>
            </w:r>
            <w:r>
              <w:rPr>
                <w:noProof/>
                <w:webHidden/>
              </w:rPr>
            </w:r>
          </w:ins>
          <w:r>
            <w:rPr>
              <w:noProof/>
              <w:webHidden/>
            </w:rPr>
            <w:fldChar w:fldCharType="separate"/>
          </w:r>
          <w:ins w:id="217" w:author="Kathrin Eichler" w:date="2014-11-17T12:10:00Z">
            <w:r>
              <w:rPr>
                <w:noProof/>
                <w:webHidden/>
              </w:rPr>
              <w:t>66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18" w:author="Kathrin Eichler" w:date="2014-11-17T12:10:00Z"/>
              <w:rFonts w:asciiTheme="minorHAnsi" w:hAnsiTheme="minorHAnsi"/>
              <w:noProof/>
              <w:lang w:val="de-DE" w:eastAsia="de-DE"/>
            </w:rPr>
          </w:pPr>
          <w:ins w:id="21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6.2.2</w:t>
            </w:r>
            <w:r>
              <w:rPr>
                <w:rFonts w:asciiTheme="minorHAnsi" w:hAnsiTheme="minorHAnsi"/>
                <w:noProof/>
                <w:lang w:val="de-DE" w:eastAsia="de-DE"/>
              </w:rPr>
              <w:tab/>
            </w:r>
            <w:r w:rsidRPr="000D39CD">
              <w:rPr>
                <w:rStyle w:val="Hyperlink"/>
                <w:noProof/>
              </w:rPr>
              <w:t>Graph Optimizer Modules [Lili]</w:t>
            </w:r>
            <w:r>
              <w:rPr>
                <w:noProof/>
                <w:webHidden/>
              </w:rPr>
              <w:tab/>
            </w:r>
            <w:r>
              <w:rPr>
                <w:noProof/>
                <w:webHidden/>
              </w:rPr>
              <w:fldChar w:fldCharType="begin"/>
            </w:r>
            <w:r>
              <w:rPr>
                <w:noProof/>
                <w:webHidden/>
              </w:rPr>
              <w:instrText xml:space="preserve"> PAGEREF _Toc403989661 \h </w:instrText>
            </w:r>
            <w:r>
              <w:rPr>
                <w:noProof/>
                <w:webHidden/>
              </w:rPr>
            </w:r>
          </w:ins>
          <w:r>
            <w:rPr>
              <w:noProof/>
              <w:webHidden/>
            </w:rPr>
            <w:fldChar w:fldCharType="separate"/>
          </w:r>
          <w:ins w:id="220" w:author="Kathrin Eichler" w:date="2014-11-17T12:10:00Z">
            <w:r>
              <w:rPr>
                <w:noProof/>
                <w:webHidden/>
              </w:rPr>
              <w:t>67</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21" w:author="Kathrin Eichler" w:date="2014-11-17T12:10:00Z"/>
              <w:rFonts w:asciiTheme="minorHAnsi" w:hAnsiTheme="minorHAnsi"/>
              <w:noProof/>
              <w:lang w:val="de-DE" w:eastAsia="de-DE"/>
            </w:rPr>
          </w:pPr>
          <w:ins w:id="22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6.2.3</w:t>
            </w:r>
            <w:r>
              <w:rPr>
                <w:rFonts w:asciiTheme="minorHAnsi" w:hAnsiTheme="minorHAnsi"/>
                <w:noProof/>
                <w:lang w:val="de-DE" w:eastAsia="de-DE"/>
              </w:rPr>
              <w:tab/>
            </w:r>
            <w:r w:rsidRPr="000D39CD">
              <w:rPr>
                <w:rStyle w:val="Hyperlink"/>
                <w:noProof/>
              </w:rPr>
              <w:t>Confidence Calculator module: class ConfidenceCalculatorCategoricalFrequencyDistribution [Kathrin] (eu.excitementproject.tl.composition.confidencecalculator)</w:t>
            </w:r>
            <w:r>
              <w:rPr>
                <w:noProof/>
                <w:webHidden/>
              </w:rPr>
              <w:tab/>
            </w:r>
            <w:r>
              <w:rPr>
                <w:noProof/>
                <w:webHidden/>
              </w:rPr>
              <w:fldChar w:fldCharType="begin"/>
            </w:r>
            <w:r>
              <w:rPr>
                <w:noProof/>
                <w:webHidden/>
              </w:rPr>
              <w:instrText xml:space="preserve"> PAGEREF _Toc403989662 \h </w:instrText>
            </w:r>
            <w:r>
              <w:rPr>
                <w:noProof/>
                <w:webHidden/>
              </w:rPr>
            </w:r>
          </w:ins>
          <w:r>
            <w:rPr>
              <w:noProof/>
              <w:webHidden/>
            </w:rPr>
            <w:fldChar w:fldCharType="separate"/>
          </w:r>
          <w:ins w:id="223" w:author="Kathrin Eichler" w:date="2014-11-17T12:10:00Z">
            <w:r>
              <w:rPr>
                <w:noProof/>
                <w:webHidden/>
              </w:rPr>
              <w:t>68</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24" w:author="Kathrin Eichler" w:date="2014-11-17T12:10:00Z"/>
              <w:rFonts w:asciiTheme="minorHAnsi" w:hAnsiTheme="minorHAnsi"/>
              <w:noProof/>
              <w:lang w:val="de-DE" w:eastAsia="de-DE"/>
            </w:rPr>
          </w:pPr>
          <w:ins w:id="22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6.2.4</w:t>
            </w:r>
            <w:r>
              <w:rPr>
                <w:rFonts w:asciiTheme="minorHAnsi" w:hAnsiTheme="minorHAnsi"/>
                <w:noProof/>
                <w:lang w:val="de-DE" w:eastAsia="de-DE"/>
              </w:rPr>
              <w:tab/>
            </w:r>
            <w:r w:rsidRPr="000D39CD">
              <w:rPr>
                <w:rStyle w:val="Hyperlink"/>
                <w:noProof/>
              </w:rPr>
              <w:t>Node Matcher modules [Kathrin]</w:t>
            </w:r>
            <w:r>
              <w:rPr>
                <w:noProof/>
                <w:webHidden/>
              </w:rPr>
              <w:tab/>
            </w:r>
            <w:r>
              <w:rPr>
                <w:noProof/>
                <w:webHidden/>
              </w:rPr>
              <w:fldChar w:fldCharType="begin"/>
            </w:r>
            <w:r>
              <w:rPr>
                <w:noProof/>
                <w:webHidden/>
              </w:rPr>
              <w:instrText xml:space="preserve"> PAGEREF _Toc403989663 \h </w:instrText>
            </w:r>
            <w:r>
              <w:rPr>
                <w:noProof/>
                <w:webHidden/>
              </w:rPr>
            </w:r>
          </w:ins>
          <w:r>
            <w:rPr>
              <w:noProof/>
              <w:webHidden/>
            </w:rPr>
            <w:fldChar w:fldCharType="separate"/>
          </w:r>
          <w:ins w:id="226" w:author="Kathrin Eichler" w:date="2014-11-17T12:10:00Z">
            <w:r>
              <w:rPr>
                <w:noProof/>
                <w:webHidden/>
              </w:rPr>
              <w:t>68</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27" w:author="Kathrin Eichler" w:date="2014-11-17T12:10:00Z"/>
              <w:rFonts w:asciiTheme="minorHAnsi" w:hAnsiTheme="minorHAnsi"/>
              <w:noProof/>
              <w:lang w:val="de-DE" w:eastAsia="de-DE"/>
            </w:rPr>
          </w:pPr>
          <w:ins w:id="228" w:author="Kathrin Eichler" w:date="2014-11-17T12:10:00Z">
            <w:r w:rsidRPr="000D39CD">
              <w:rPr>
                <w:rStyle w:val="Hyperlink"/>
                <w:noProof/>
              </w:rPr>
              <w:lastRenderedPageBreak/>
              <w:fldChar w:fldCharType="begin"/>
            </w:r>
            <w:r w:rsidRPr="000D39CD">
              <w:rPr>
                <w:rStyle w:val="Hyperlink"/>
                <w:noProof/>
              </w:rPr>
              <w:instrText xml:space="preserve"> </w:instrText>
            </w:r>
            <w:r>
              <w:rPr>
                <w:noProof/>
              </w:rPr>
              <w:instrText>HYPERLINK \l "_Toc403989664"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6.2.5</w:t>
            </w:r>
            <w:r>
              <w:rPr>
                <w:rFonts w:asciiTheme="minorHAnsi" w:hAnsiTheme="minorHAnsi"/>
                <w:noProof/>
                <w:lang w:val="de-DE" w:eastAsia="de-DE"/>
              </w:rPr>
              <w:tab/>
            </w:r>
            <w:r w:rsidRPr="000D39CD">
              <w:rPr>
                <w:rStyle w:val="Hyperlink"/>
                <w:noProof/>
              </w:rPr>
              <w:t>Category Annotator Module: class CategoryAnnotatorAllCats [Kathrin] (eu.excitementproject.tl.composition.categoryannotator)</w:t>
            </w:r>
            <w:r>
              <w:rPr>
                <w:noProof/>
                <w:webHidden/>
              </w:rPr>
              <w:tab/>
            </w:r>
            <w:r>
              <w:rPr>
                <w:noProof/>
                <w:webHidden/>
              </w:rPr>
              <w:fldChar w:fldCharType="begin"/>
            </w:r>
            <w:r>
              <w:rPr>
                <w:noProof/>
                <w:webHidden/>
              </w:rPr>
              <w:instrText xml:space="preserve"> PAGEREF _Toc403989664 \h </w:instrText>
            </w:r>
            <w:r>
              <w:rPr>
                <w:noProof/>
                <w:webHidden/>
              </w:rPr>
            </w:r>
          </w:ins>
          <w:r>
            <w:rPr>
              <w:noProof/>
              <w:webHidden/>
            </w:rPr>
            <w:fldChar w:fldCharType="separate"/>
          </w:r>
          <w:ins w:id="229" w:author="Kathrin Eichler" w:date="2014-11-17T12:10:00Z">
            <w:r>
              <w:rPr>
                <w:noProof/>
                <w:webHidden/>
              </w:rPr>
              <w:t>70</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230" w:author="Kathrin Eichler" w:date="2014-11-17T12:10:00Z"/>
              <w:rFonts w:asciiTheme="minorHAnsi" w:eastAsiaTheme="minorEastAsia" w:hAnsiTheme="minorHAnsi" w:cstheme="minorBidi"/>
              <w:noProof/>
              <w:szCs w:val="22"/>
            </w:rPr>
          </w:pPr>
          <w:ins w:id="23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6.3</w:t>
            </w:r>
            <w:r>
              <w:rPr>
                <w:rFonts w:asciiTheme="minorHAnsi" w:eastAsiaTheme="minorEastAsia" w:hAnsiTheme="minorHAnsi" w:cstheme="minorBidi"/>
                <w:noProof/>
                <w:szCs w:val="22"/>
              </w:rPr>
              <w:tab/>
            </w:r>
            <w:r w:rsidRPr="000D39CD">
              <w:rPr>
                <w:rStyle w:val="Hyperlink"/>
                <w:noProof/>
              </w:rPr>
              <w:t>Implementation of Top Levels</w:t>
            </w:r>
            <w:r>
              <w:rPr>
                <w:noProof/>
                <w:webHidden/>
              </w:rPr>
              <w:tab/>
            </w:r>
            <w:r>
              <w:rPr>
                <w:noProof/>
                <w:webHidden/>
              </w:rPr>
              <w:fldChar w:fldCharType="begin"/>
            </w:r>
            <w:r>
              <w:rPr>
                <w:noProof/>
                <w:webHidden/>
              </w:rPr>
              <w:instrText xml:space="preserve"> PAGEREF _Toc403989665 \h </w:instrText>
            </w:r>
            <w:r>
              <w:rPr>
                <w:noProof/>
                <w:webHidden/>
              </w:rPr>
            </w:r>
          </w:ins>
          <w:r>
            <w:rPr>
              <w:noProof/>
              <w:webHidden/>
            </w:rPr>
            <w:fldChar w:fldCharType="separate"/>
          </w:r>
          <w:ins w:id="232" w:author="Kathrin Eichler" w:date="2014-11-17T12:10:00Z">
            <w:r>
              <w:rPr>
                <w:noProof/>
                <w:webHidden/>
              </w:rPr>
              <w:t>71</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33" w:author="Kathrin Eichler" w:date="2014-11-17T12:10:00Z"/>
              <w:rFonts w:asciiTheme="minorHAnsi" w:hAnsiTheme="minorHAnsi"/>
              <w:noProof/>
              <w:lang w:val="de-DE" w:eastAsia="de-DE"/>
            </w:rPr>
          </w:pPr>
          <w:ins w:id="23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6.3.1</w:t>
            </w:r>
            <w:r>
              <w:rPr>
                <w:rFonts w:asciiTheme="minorHAnsi" w:hAnsiTheme="minorHAnsi"/>
                <w:noProof/>
                <w:lang w:val="de-DE" w:eastAsia="de-DE"/>
              </w:rPr>
              <w:tab/>
            </w:r>
            <w:r w:rsidRPr="000D39CD">
              <w:rPr>
                <w:rStyle w:val="Hyperlink"/>
                <w:noProof/>
              </w:rPr>
              <w:t>Use Case 1: class UseCaseOneRunnerPrototype [Vivi] (eu.excitementproject.tl.toplevel.usecaseonerunner)</w:t>
            </w:r>
            <w:r>
              <w:rPr>
                <w:noProof/>
                <w:webHidden/>
              </w:rPr>
              <w:tab/>
            </w:r>
            <w:r>
              <w:rPr>
                <w:noProof/>
                <w:webHidden/>
              </w:rPr>
              <w:fldChar w:fldCharType="begin"/>
            </w:r>
            <w:r>
              <w:rPr>
                <w:noProof/>
                <w:webHidden/>
              </w:rPr>
              <w:instrText xml:space="preserve"> PAGEREF _Toc403989666 \h </w:instrText>
            </w:r>
            <w:r>
              <w:rPr>
                <w:noProof/>
                <w:webHidden/>
              </w:rPr>
            </w:r>
          </w:ins>
          <w:r>
            <w:rPr>
              <w:noProof/>
              <w:webHidden/>
            </w:rPr>
            <w:fldChar w:fldCharType="separate"/>
          </w:r>
          <w:ins w:id="235" w:author="Kathrin Eichler" w:date="2014-11-17T12:10:00Z">
            <w:r>
              <w:rPr>
                <w:noProof/>
                <w:webHidden/>
              </w:rPr>
              <w:t>71</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36" w:author="Kathrin Eichler" w:date="2014-11-17T12:10:00Z"/>
              <w:rFonts w:asciiTheme="minorHAnsi" w:hAnsiTheme="minorHAnsi"/>
              <w:noProof/>
              <w:lang w:val="de-DE" w:eastAsia="de-DE"/>
            </w:rPr>
          </w:pPr>
          <w:ins w:id="23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6.3.2</w:t>
            </w:r>
            <w:r>
              <w:rPr>
                <w:rFonts w:asciiTheme="minorHAnsi" w:hAnsiTheme="minorHAnsi"/>
                <w:noProof/>
                <w:lang w:val="de-DE" w:eastAsia="de-DE"/>
              </w:rPr>
              <w:tab/>
            </w:r>
            <w:r w:rsidRPr="000D39CD">
              <w:rPr>
                <w:rStyle w:val="Hyperlink"/>
                <w:noProof/>
              </w:rPr>
              <w:t>Use Case 2: class UseCaseTwoRunnerPrototype  [Kathrin] (eu.excitementproject.tl.toplevel.usecaseonerunner)</w:t>
            </w:r>
            <w:r>
              <w:rPr>
                <w:noProof/>
                <w:webHidden/>
              </w:rPr>
              <w:tab/>
            </w:r>
            <w:r>
              <w:rPr>
                <w:noProof/>
                <w:webHidden/>
              </w:rPr>
              <w:fldChar w:fldCharType="begin"/>
            </w:r>
            <w:r>
              <w:rPr>
                <w:noProof/>
                <w:webHidden/>
              </w:rPr>
              <w:instrText xml:space="preserve"> PAGEREF _Toc403989667 \h </w:instrText>
            </w:r>
            <w:r>
              <w:rPr>
                <w:noProof/>
                <w:webHidden/>
              </w:rPr>
            </w:r>
          </w:ins>
          <w:r>
            <w:rPr>
              <w:noProof/>
              <w:webHidden/>
            </w:rPr>
            <w:fldChar w:fldCharType="separate"/>
          </w:r>
          <w:ins w:id="238" w:author="Kathrin Eichler" w:date="2014-11-17T12:10:00Z">
            <w:r>
              <w:rPr>
                <w:noProof/>
                <w:webHidden/>
              </w:rPr>
              <w:t>72</w:t>
            </w:r>
            <w:r>
              <w:rPr>
                <w:noProof/>
                <w:webHidden/>
              </w:rPr>
              <w:fldChar w:fldCharType="end"/>
            </w:r>
            <w:r w:rsidRPr="000D39CD">
              <w:rPr>
                <w:rStyle w:val="Hyperlink"/>
                <w:noProof/>
              </w:rPr>
              <w:fldChar w:fldCharType="end"/>
            </w:r>
          </w:ins>
        </w:p>
        <w:p w:rsidR="00A71EC9" w:rsidRDefault="00A71EC9">
          <w:pPr>
            <w:pStyle w:val="Verzeichnis2"/>
            <w:tabs>
              <w:tab w:val="left" w:pos="960"/>
              <w:tab w:val="right" w:leader="dot" w:pos="9016"/>
            </w:tabs>
            <w:rPr>
              <w:ins w:id="239" w:author="Kathrin Eichler" w:date="2014-11-17T12:10:00Z"/>
              <w:rFonts w:asciiTheme="minorHAnsi" w:eastAsiaTheme="minorEastAsia" w:hAnsiTheme="minorHAnsi" w:cstheme="minorBidi"/>
              <w:noProof/>
              <w:szCs w:val="22"/>
            </w:rPr>
          </w:pPr>
          <w:ins w:id="24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6.4</w:t>
            </w:r>
            <w:r>
              <w:rPr>
                <w:rFonts w:asciiTheme="minorHAnsi" w:eastAsiaTheme="minorEastAsia" w:hAnsiTheme="minorHAnsi" w:cstheme="minorBidi"/>
                <w:noProof/>
                <w:szCs w:val="22"/>
              </w:rPr>
              <w:tab/>
            </w:r>
            <w:r w:rsidRPr="000D39CD">
              <w:rPr>
                <w:rStyle w:val="Hyperlink"/>
                <w:noProof/>
              </w:rPr>
              <w:t>Implementation of Data Readers, and Other Utilities [Gil]</w:t>
            </w:r>
            <w:r>
              <w:rPr>
                <w:noProof/>
                <w:webHidden/>
              </w:rPr>
              <w:tab/>
            </w:r>
            <w:r>
              <w:rPr>
                <w:noProof/>
                <w:webHidden/>
              </w:rPr>
              <w:fldChar w:fldCharType="begin"/>
            </w:r>
            <w:r>
              <w:rPr>
                <w:noProof/>
                <w:webHidden/>
              </w:rPr>
              <w:instrText xml:space="preserve"> PAGEREF _Toc403989668 \h </w:instrText>
            </w:r>
            <w:r>
              <w:rPr>
                <w:noProof/>
                <w:webHidden/>
              </w:rPr>
            </w:r>
          </w:ins>
          <w:r>
            <w:rPr>
              <w:noProof/>
              <w:webHidden/>
            </w:rPr>
            <w:fldChar w:fldCharType="separate"/>
          </w:r>
          <w:ins w:id="241" w:author="Kathrin Eichler" w:date="2014-11-17T12:10:00Z">
            <w:r>
              <w:rPr>
                <w:noProof/>
                <w:webHidden/>
              </w:rPr>
              <w:t>73</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42" w:author="Kathrin Eichler" w:date="2014-11-17T12:10:00Z"/>
              <w:rFonts w:asciiTheme="minorHAnsi" w:hAnsiTheme="minorHAnsi"/>
              <w:noProof/>
              <w:lang w:val="de-DE" w:eastAsia="de-DE"/>
            </w:rPr>
          </w:pPr>
          <w:ins w:id="24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"_Toc403989669"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6.4.1</w:t>
            </w:r>
            <w:r>
              <w:rPr>
                <w:rFonts w:asciiTheme="minorHAnsi" w:hAnsiTheme="minorHAnsi"/>
                <w:noProof/>
                <w:lang w:val="de-DE" w:eastAsia="de-DE"/>
              </w:rPr>
              <w:tab/>
            </w:r>
            <w:r w:rsidRPr="000D39CD">
              <w:rPr>
                <w:rStyle w:val="Hyperlink"/>
                <w:noProof/>
              </w:rPr>
              <w:t>class CASUtils (eu.excitementproject.tl.laputils)</w:t>
            </w:r>
            <w:r>
              <w:rPr>
                <w:noProof/>
                <w:webHidden/>
              </w:rPr>
              <w:tab/>
            </w:r>
            <w:r>
              <w:rPr>
                <w:noProof/>
                <w:webHidden/>
              </w:rPr>
              <w:fldChar w:fldCharType="begin"/>
            </w:r>
            <w:r>
              <w:rPr>
                <w:noProof/>
                <w:webHidden/>
              </w:rPr>
              <w:instrText xml:space="preserve"> PAGEREF _Toc403989669 \h </w:instrText>
            </w:r>
            <w:r>
              <w:rPr>
                <w:noProof/>
                <w:webHidden/>
              </w:rPr>
            </w:r>
          </w:ins>
          <w:r>
            <w:rPr>
              <w:noProof/>
              <w:webHidden/>
            </w:rPr>
            <w:fldChar w:fldCharType="separate"/>
          </w:r>
          <w:ins w:id="244" w:author="Kathrin Eichler" w:date="2014-11-17T12:10:00Z">
            <w:r>
              <w:rPr>
                <w:noProof/>
                <w:webHidden/>
              </w:rPr>
              <w:t>73</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45" w:author="Kathrin Eichler" w:date="2014-11-17T12:10:00Z"/>
              <w:rFonts w:asciiTheme="minorHAnsi" w:hAnsiTheme="minorHAnsi"/>
              <w:noProof/>
              <w:lang w:val="de-DE" w:eastAsia="de-DE"/>
            </w:rPr>
          </w:pPr>
          <w:ins w:id="24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6.4.2</w:t>
            </w:r>
            <w:r>
              <w:rPr>
                <w:rFonts w:asciiTheme="minorHAnsi" w:hAnsiTheme="minorHAnsi"/>
                <w:noProof/>
                <w:lang w:val="de-DE" w:eastAsia="de-DE"/>
              </w:rPr>
              <w:tab/>
            </w:r>
            <w:r w:rsidRPr="000D39CD">
              <w:rPr>
                <w:rStyle w:val="Hyperlink"/>
                <w:noProof/>
              </w:rPr>
              <w:t>class InteractionReader (eu.excitementproject.tl.laputils)</w:t>
            </w:r>
            <w:r>
              <w:rPr>
                <w:noProof/>
                <w:webHidden/>
              </w:rPr>
              <w:tab/>
            </w:r>
            <w:r>
              <w:rPr>
                <w:noProof/>
                <w:webHidden/>
              </w:rPr>
              <w:fldChar w:fldCharType="begin"/>
            </w:r>
            <w:r>
              <w:rPr>
                <w:noProof/>
                <w:webHidden/>
              </w:rPr>
              <w:instrText xml:space="preserve"> PAGEREF _Toc403989670 \h </w:instrText>
            </w:r>
            <w:r>
              <w:rPr>
                <w:noProof/>
                <w:webHidden/>
              </w:rPr>
            </w:r>
          </w:ins>
          <w:r>
            <w:rPr>
              <w:noProof/>
              <w:webHidden/>
            </w:rPr>
            <w:fldChar w:fldCharType="separate"/>
          </w:r>
          <w:ins w:id="247" w:author="Kathrin Eichler" w:date="2014-11-17T12:10:00Z">
            <w:r>
              <w:rPr>
                <w:noProof/>
                <w:webHidden/>
              </w:rPr>
              <w:t>73</w:t>
            </w:r>
            <w:r>
              <w:rPr>
                <w:noProof/>
                <w:webHidden/>
              </w:rPr>
              <w:fldChar w:fldCharType="end"/>
            </w:r>
            <w:r w:rsidRPr="000D39CD">
              <w:rPr>
                <w:rStyle w:val="Hyperlink"/>
                <w:noProof/>
              </w:rPr>
              <w:fldChar w:fldCharType="end"/>
            </w:r>
          </w:ins>
        </w:p>
        <w:p w:rsidR="00A71EC9" w:rsidRDefault="00A71EC9">
          <w:pPr>
            <w:pStyle w:val="Verzeichnis1"/>
            <w:tabs>
              <w:tab w:val="left" w:pos="442"/>
              <w:tab w:val="right" w:leader="dot" w:pos="9016"/>
            </w:tabs>
            <w:rPr>
              <w:ins w:id="248" w:author="Kathrin Eichler" w:date="2014-11-17T12:10:00Z"/>
              <w:rFonts w:asciiTheme="minorHAnsi" w:eastAsiaTheme="minorEastAsia" w:hAnsiTheme="minorHAnsi" w:cstheme="minorBidi"/>
              <w:noProof/>
              <w:szCs w:val="22"/>
            </w:rPr>
          </w:pPr>
          <w:ins w:id="24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lang w:bidi="he-IL"/>
              </w:rPr>
              <w:t>7.</w:t>
            </w:r>
            <w:r>
              <w:rPr>
                <w:rFonts w:asciiTheme="minorHAnsi" w:eastAsiaTheme="minorEastAsia" w:hAnsiTheme="minorHAnsi" w:cstheme="minorBidi"/>
                <w:noProof/>
                <w:szCs w:val="22"/>
              </w:rPr>
              <w:tab/>
            </w:r>
            <w:r w:rsidRPr="000D39CD">
              <w:rPr>
                <w:rStyle w:val="Hyperlink"/>
                <w:noProof/>
                <w:lang w:bidi="he-IL"/>
              </w:rPr>
              <w:t>Evaluation [all]</w:t>
            </w:r>
            <w:r>
              <w:rPr>
                <w:noProof/>
                <w:webHidden/>
              </w:rPr>
              <w:tab/>
            </w:r>
            <w:r>
              <w:rPr>
                <w:noProof/>
                <w:webHidden/>
              </w:rPr>
              <w:fldChar w:fldCharType="begin"/>
            </w:r>
            <w:r>
              <w:rPr>
                <w:noProof/>
                <w:webHidden/>
              </w:rPr>
              <w:instrText xml:space="preserve"> PAGEREF _Toc403989671 \h </w:instrText>
            </w:r>
            <w:r>
              <w:rPr>
                <w:noProof/>
                <w:webHidden/>
              </w:rPr>
            </w:r>
          </w:ins>
          <w:r>
            <w:rPr>
              <w:noProof/>
              <w:webHidden/>
            </w:rPr>
            <w:fldChar w:fldCharType="separate"/>
          </w:r>
          <w:ins w:id="250"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251" w:author="Kathrin Eichler" w:date="2014-11-17T12:10:00Z"/>
              <w:rFonts w:asciiTheme="minorHAnsi" w:eastAsiaTheme="minorEastAsia" w:hAnsiTheme="minorHAnsi" w:cstheme="minorBidi"/>
              <w:noProof/>
              <w:szCs w:val="22"/>
            </w:rPr>
          </w:pPr>
          <w:ins w:id="25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7.1</w:t>
            </w:r>
            <w:r>
              <w:rPr>
                <w:rFonts w:asciiTheme="minorHAnsi" w:eastAsiaTheme="minorEastAsia" w:hAnsiTheme="minorHAnsi" w:cstheme="minorBidi"/>
                <w:noProof/>
                <w:szCs w:val="22"/>
              </w:rPr>
              <w:tab/>
            </w:r>
            <w:r w:rsidRPr="000D39CD">
              <w:rPr>
                <w:rStyle w:val="Hyperlink"/>
                <w:noProof/>
              </w:rPr>
              <w:t>Data revision</w:t>
            </w:r>
            <w:r>
              <w:rPr>
                <w:noProof/>
                <w:webHidden/>
              </w:rPr>
              <w:tab/>
            </w:r>
            <w:r>
              <w:rPr>
                <w:noProof/>
                <w:webHidden/>
              </w:rPr>
              <w:fldChar w:fldCharType="begin"/>
            </w:r>
            <w:r>
              <w:rPr>
                <w:noProof/>
                <w:webHidden/>
              </w:rPr>
              <w:instrText xml:space="preserve"> PAGEREF _Toc403989672 \h </w:instrText>
            </w:r>
            <w:r>
              <w:rPr>
                <w:noProof/>
                <w:webHidden/>
              </w:rPr>
            </w:r>
          </w:ins>
          <w:r>
            <w:rPr>
              <w:noProof/>
              <w:webHidden/>
            </w:rPr>
            <w:fldChar w:fldCharType="separate"/>
          </w:r>
          <w:ins w:id="253"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54" w:author="Kathrin Eichler" w:date="2014-11-17T12:10:00Z"/>
              <w:rFonts w:asciiTheme="minorHAnsi" w:hAnsiTheme="minorHAnsi"/>
              <w:noProof/>
              <w:lang w:val="de-DE" w:eastAsia="de-DE"/>
            </w:rPr>
          </w:pPr>
          <w:ins w:id="255"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"_Toc403989673"</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7.1.1</w:t>
            </w:r>
            <w:r>
              <w:rPr>
                <w:rFonts w:asciiTheme="minorHAnsi" w:hAnsiTheme="minorHAnsi"/>
                <w:noProof/>
                <w:lang w:val="de-DE" w:eastAsia="de-DE"/>
              </w:rPr>
              <w:tab/>
            </w:r>
            <w:r w:rsidRPr="000D39CD">
              <w:rPr>
                <w:rStyle w:val="Hyperlink"/>
                <w:noProof/>
                <w:lang w:bidi="he-IL"/>
              </w:rPr>
              <w:t>Use case 1 data [Lili / Luisa?]</w:t>
            </w:r>
            <w:r>
              <w:rPr>
                <w:noProof/>
                <w:webHidden/>
              </w:rPr>
              <w:tab/>
            </w:r>
            <w:r>
              <w:rPr>
                <w:noProof/>
                <w:webHidden/>
              </w:rPr>
              <w:fldChar w:fldCharType="begin"/>
            </w:r>
            <w:r>
              <w:rPr>
                <w:noProof/>
                <w:webHidden/>
              </w:rPr>
              <w:instrText xml:space="preserve"> PAGEREF _Toc403989673 \h </w:instrText>
            </w:r>
            <w:r>
              <w:rPr>
                <w:noProof/>
                <w:webHidden/>
              </w:rPr>
            </w:r>
          </w:ins>
          <w:r>
            <w:rPr>
              <w:noProof/>
              <w:webHidden/>
            </w:rPr>
            <w:fldChar w:fldCharType="separate"/>
          </w:r>
          <w:ins w:id="256"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57" w:author="Kathrin Eichler" w:date="2014-11-17T12:10:00Z"/>
              <w:rFonts w:asciiTheme="minorHAnsi" w:hAnsiTheme="minorHAnsi"/>
              <w:noProof/>
              <w:lang w:val="de-DE" w:eastAsia="de-DE"/>
            </w:rPr>
          </w:pPr>
          <w:ins w:id="258"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"_Toc403989674"</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7.1.2</w:t>
            </w:r>
            <w:r>
              <w:rPr>
                <w:rFonts w:asciiTheme="minorHAnsi" w:hAnsiTheme="minorHAnsi"/>
                <w:noProof/>
                <w:lang w:val="de-DE" w:eastAsia="de-DE"/>
              </w:rPr>
              <w:tab/>
            </w:r>
            <w:r w:rsidRPr="000D39CD">
              <w:rPr>
                <w:rStyle w:val="Hyperlink"/>
                <w:noProof/>
                <w:lang w:bidi="he-IL"/>
              </w:rPr>
              <w:t>Use case 2 data [Kathrin]</w:t>
            </w:r>
            <w:r>
              <w:rPr>
                <w:noProof/>
                <w:webHidden/>
              </w:rPr>
              <w:tab/>
            </w:r>
            <w:r>
              <w:rPr>
                <w:noProof/>
                <w:webHidden/>
              </w:rPr>
              <w:fldChar w:fldCharType="begin"/>
            </w:r>
            <w:r>
              <w:rPr>
                <w:noProof/>
                <w:webHidden/>
              </w:rPr>
              <w:instrText xml:space="preserve"> PAGEREF _Toc403989674 \h </w:instrText>
            </w:r>
            <w:r>
              <w:rPr>
                <w:noProof/>
                <w:webHidden/>
              </w:rPr>
            </w:r>
          </w:ins>
          <w:r>
            <w:rPr>
              <w:noProof/>
              <w:webHidden/>
            </w:rPr>
            <w:fldChar w:fldCharType="separate"/>
          </w:r>
          <w:ins w:id="259"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260" w:author="Kathrin Eichler" w:date="2014-11-17T12:10:00Z"/>
              <w:rFonts w:asciiTheme="minorHAnsi" w:eastAsiaTheme="minorEastAsia" w:hAnsiTheme="minorHAnsi" w:cstheme="minorBidi"/>
              <w:noProof/>
              <w:szCs w:val="22"/>
            </w:rPr>
          </w:pPr>
          <w:ins w:id="261"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"_Toc403989675"</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7.2</w:t>
            </w:r>
            <w:r>
              <w:rPr>
                <w:rFonts w:asciiTheme="minorHAnsi" w:eastAsiaTheme="minorEastAsia" w:hAnsiTheme="minorHAnsi" w:cstheme="minorBidi"/>
                <w:noProof/>
                <w:szCs w:val="22"/>
              </w:rPr>
              <w:tab/>
            </w:r>
            <w:r w:rsidRPr="000D39CD">
              <w:rPr>
                <w:rStyle w:val="Hyperlink"/>
                <w:noProof/>
                <w:lang w:bidi="he-IL"/>
              </w:rPr>
              <w:t>Evaluation of EDA configurations [Vivi]</w:t>
            </w:r>
            <w:r>
              <w:rPr>
                <w:noProof/>
                <w:webHidden/>
              </w:rPr>
              <w:tab/>
            </w:r>
            <w:r>
              <w:rPr>
                <w:noProof/>
                <w:webHidden/>
              </w:rPr>
              <w:fldChar w:fldCharType="begin"/>
            </w:r>
            <w:r>
              <w:rPr>
                <w:noProof/>
                <w:webHidden/>
              </w:rPr>
              <w:instrText xml:space="preserve"> PAGEREF _Toc403989675 \h </w:instrText>
            </w:r>
            <w:r>
              <w:rPr>
                <w:noProof/>
                <w:webHidden/>
              </w:rPr>
            </w:r>
          </w:ins>
          <w:r>
            <w:rPr>
              <w:noProof/>
              <w:webHidden/>
            </w:rPr>
            <w:fldChar w:fldCharType="separate"/>
          </w:r>
          <w:ins w:id="262" w:author="Kathrin Eichler" w:date="2014-11-17T12:10:00Z">
            <w:r>
              <w:rPr>
                <w:noProof/>
                <w:webHidden/>
              </w:rPr>
              <w:t>75</w:t>
            </w:r>
            <w:r>
              <w:rPr>
                <w:noProof/>
                <w:webHidden/>
              </w:rPr>
              <w:fldChar w:fldCharType="end"/>
            </w:r>
            <w:r w:rsidRPr="000D39CD">
              <w:rPr>
                <w:rStyle w:val="Hyperlink"/>
                <w:noProof/>
              </w:rPr>
              <w:fldChar w:fldCharType="end"/>
            </w:r>
          </w:ins>
        </w:p>
        <w:p w:rsidR="00A71EC9" w:rsidRDefault="00A71EC9">
          <w:pPr>
            <w:pStyle w:val="Verzeichnis2"/>
            <w:tabs>
              <w:tab w:val="left" w:pos="720"/>
              <w:tab w:val="right" w:leader="dot" w:pos="9016"/>
            </w:tabs>
            <w:rPr>
              <w:ins w:id="263" w:author="Kathrin Eichler" w:date="2014-11-17T12:10:00Z"/>
              <w:rFonts w:asciiTheme="minorHAnsi" w:eastAsiaTheme="minorEastAsia" w:hAnsiTheme="minorHAnsi" w:cstheme="minorBidi"/>
              <w:noProof/>
              <w:szCs w:val="22"/>
            </w:rPr>
          </w:pPr>
          <w:ins w:id="264"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"_Toc403989676"</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w:t>
            </w:r>
            <w:r>
              <w:rPr>
                <w:rFonts w:asciiTheme="minorHAnsi" w:eastAsiaTheme="minorEastAsia" w:hAnsiTheme="minorHAnsi" w:cstheme="minorBidi"/>
                <w:noProof/>
                <w:szCs w:val="22"/>
              </w:rPr>
              <w:tab/>
            </w:r>
            <w:r w:rsidRPr="000D39CD">
              <w:rPr>
                <w:rStyle w:val="Hyperlink"/>
                <w:noProof/>
                <w:lang w:bidi="he-IL"/>
              </w:rPr>
              <w:t>Evaluation of Transduction Layer modules</w:t>
            </w:r>
            <w:r>
              <w:rPr>
                <w:noProof/>
                <w:webHidden/>
              </w:rPr>
              <w:tab/>
            </w:r>
            <w:r>
              <w:rPr>
                <w:noProof/>
                <w:webHidden/>
              </w:rPr>
              <w:fldChar w:fldCharType="begin"/>
            </w:r>
            <w:r>
              <w:rPr>
                <w:noProof/>
                <w:webHidden/>
              </w:rPr>
              <w:instrText xml:space="preserve"> PAGEREF _Toc403989676 \h </w:instrText>
            </w:r>
            <w:r>
              <w:rPr>
                <w:noProof/>
                <w:webHidden/>
              </w:rPr>
            </w:r>
          </w:ins>
          <w:r>
            <w:rPr>
              <w:noProof/>
              <w:webHidden/>
            </w:rPr>
            <w:fldChar w:fldCharType="separate"/>
          </w:r>
          <w:ins w:id="265"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66" w:author="Kathrin Eichler" w:date="2014-11-17T12:10:00Z"/>
              <w:rFonts w:asciiTheme="minorHAnsi" w:hAnsiTheme="minorHAnsi"/>
              <w:noProof/>
              <w:lang w:val="de-DE" w:eastAsia="de-DE"/>
            </w:rPr>
          </w:pPr>
          <w:ins w:id="267"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"_Toc403989677"</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7.3.1</w:t>
            </w:r>
            <w:r>
              <w:rPr>
                <w:rFonts w:asciiTheme="minorHAnsi" w:hAnsiTheme="minorHAnsi"/>
                <w:noProof/>
                <w:lang w:val="de-DE" w:eastAsia="de-DE"/>
              </w:rPr>
              <w:tab/>
            </w:r>
            <w:r w:rsidRPr="000D39CD">
              <w:rPr>
                <w:rStyle w:val="Hyperlink"/>
                <w:noProof/>
                <w:lang w:bidi="he-IL"/>
              </w:rPr>
              <w:t>Overview of evaluation measures</w:t>
            </w:r>
            <w:r>
              <w:rPr>
                <w:noProof/>
                <w:webHidden/>
              </w:rPr>
              <w:tab/>
            </w:r>
            <w:r>
              <w:rPr>
                <w:noProof/>
                <w:webHidden/>
              </w:rPr>
              <w:fldChar w:fldCharType="begin"/>
            </w:r>
            <w:r>
              <w:rPr>
                <w:noProof/>
                <w:webHidden/>
              </w:rPr>
              <w:instrText xml:space="preserve"> PAGEREF _Toc403989677 \h </w:instrText>
            </w:r>
            <w:r>
              <w:rPr>
                <w:noProof/>
                <w:webHidden/>
              </w:rPr>
            </w:r>
          </w:ins>
          <w:r>
            <w:rPr>
              <w:noProof/>
              <w:webHidden/>
            </w:rPr>
            <w:fldChar w:fldCharType="separate"/>
          </w:r>
          <w:ins w:id="268"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69" w:author="Kathrin Eichler" w:date="2014-11-17T12:10:00Z"/>
              <w:rFonts w:asciiTheme="minorHAnsi" w:hAnsiTheme="minorHAnsi"/>
              <w:noProof/>
              <w:lang w:val="de-DE" w:eastAsia="de-DE"/>
            </w:rPr>
          </w:pPr>
          <w:ins w:id="270"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"_Toc403989678"</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7.3.2</w:t>
            </w:r>
            <w:r>
              <w:rPr>
                <w:rFonts w:asciiTheme="minorHAnsi" w:hAnsiTheme="minorHAnsi"/>
                <w:noProof/>
                <w:lang w:val="de-DE" w:eastAsia="de-DE"/>
              </w:rPr>
              <w:tab/>
            </w:r>
            <w:r w:rsidRPr="000D39CD">
              <w:rPr>
                <w:rStyle w:val="Hyperlink"/>
                <w:noProof/>
                <w:lang w:bidi="he-IL"/>
              </w:rPr>
              <w:t>Fragment Annotation [Vivi]</w:t>
            </w:r>
            <w:r>
              <w:rPr>
                <w:noProof/>
                <w:webHidden/>
              </w:rPr>
              <w:tab/>
            </w:r>
            <w:r>
              <w:rPr>
                <w:noProof/>
                <w:webHidden/>
              </w:rPr>
              <w:fldChar w:fldCharType="begin"/>
            </w:r>
            <w:r>
              <w:rPr>
                <w:noProof/>
                <w:webHidden/>
              </w:rPr>
              <w:instrText xml:space="preserve"> PAGEREF _Toc403989678 \h </w:instrText>
            </w:r>
            <w:r>
              <w:rPr>
                <w:noProof/>
                <w:webHidden/>
              </w:rPr>
            </w:r>
          </w:ins>
          <w:r>
            <w:rPr>
              <w:noProof/>
              <w:webHidden/>
            </w:rPr>
            <w:fldChar w:fldCharType="separate"/>
          </w:r>
          <w:ins w:id="271"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72" w:author="Kathrin Eichler" w:date="2014-11-17T12:10:00Z"/>
              <w:rFonts w:asciiTheme="minorHAnsi" w:hAnsiTheme="minorHAnsi"/>
              <w:noProof/>
              <w:lang w:val="de-DE" w:eastAsia="de-DE"/>
            </w:rPr>
          </w:pPr>
          <w:ins w:id="273"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"_Toc403989679"</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7.3.3</w:t>
            </w:r>
            <w:r>
              <w:rPr>
                <w:rFonts w:asciiTheme="minorHAnsi" w:hAnsiTheme="minorHAnsi"/>
                <w:noProof/>
                <w:lang w:val="de-DE" w:eastAsia="de-DE"/>
              </w:rPr>
              <w:tab/>
            </w:r>
            <w:r w:rsidRPr="000D39CD">
              <w:rPr>
                <w:rStyle w:val="Hyperlink"/>
                <w:noProof/>
                <w:lang w:bidi="he-IL"/>
              </w:rPr>
              <w:t>Modifier Annotation [Vivi]</w:t>
            </w:r>
            <w:r>
              <w:rPr>
                <w:noProof/>
                <w:webHidden/>
              </w:rPr>
              <w:tab/>
            </w:r>
            <w:r>
              <w:rPr>
                <w:noProof/>
                <w:webHidden/>
              </w:rPr>
              <w:fldChar w:fldCharType="begin"/>
            </w:r>
            <w:r>
              <w:rPr>
                <w:noProof/>
                <w:webHidden/>
              </w:rPr>
              <w:instrText xml:space="preserve"> PAGEREF _Toc403989679 \h </w:instrText>
            </w:r>
            <w:r>
              <w:rPr>
                <w:noProof/>
                <w:webHidden/>
              </w:rPr>
            </w:r>
          </w:ins>
          <w:r>
            <w:rPr>
              <w:noProof/>
              <w:webHidden/>
            </w:rPr>
            <w:fldChar w:fldCharType="separate"/>
          </w:r>
          <w:ins w:id="274"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75" w:author="Kathrin Eichler" w:date="2014-11-17T12:10:00Z"/>
              <w:rFonts w:asciiTheme="minorHAnsi" w:hAnsiTheme="minorHAnsi"/>
              <w:noProof/>
              <w:lang w:val="de-DE" w:eastAsia="de-DE"/>
            </w:rPr>
          </w:pPr>
          <w:ins w:id="276"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"_Toc403989680"</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7.3.4</w:t>
            </w:r>
            <w:r>
              <w:rPr>
                <w:rFonts w:asciiTheme="minorHAnsi" w:hAnsiTheme="minorHAnsi"/>
                <w:noProof/>
                <w:lang w:val="de-DE" w:eastAsia="de-DE"/>
              </w:rPr>
              <w:tab/>
            </w:r>
            <w:r w:rsidRPr="000D39CD">
              <w:rPr>
                <w:rStyle w:val="Hyperlink"/>
                <w:noProof/>
                <w:lang w:bidi="he-IL"/>
              </w:rPr>
              <w:t>Graph Merging [Lili]</w:t>
            </w:r>
            <w:r>
              <w:rPr>
                <w:noProof/>
                <w:webHidden/>
              </w:rPr>
              <w:tab/>
            </w:r>
            <w:r>
              <w:rPr>
                <w:noProof/>
                <w:webHidden/>
              </w:rPr>
              <w:fldChar w:fldCharType="begin"/>
            </w:r>
            <w:r>
              <w:rPr>
                <w:noProof/>
                <w:webHidden/>
              </w:rPr>
              <w:instrText xml:space="preserve"> PAGEREF _Toc403989680 \h </w:instrText>
            </w:r>
            <w:r>
              <w:rPr>
                <w:noProof/>
                <w:webHidden/>
              </w:rPr>
            </w:r>
          </w:ins>
          <w:r>
            <w:rPr>
              <w:noProof/>
              <w:webHidden/>
            </w:rPr>
            <w:fldChar w:fldCharType="separate"/>
          </w:r>
          <w:ins w:id="277"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78" w:author="Kathrin Eichler" w:date="2014-11-17T12:10:00Z"/>
              <w:rFonts w:asciiTheme="minorHAnsi" w:hAnsiTheme="minorHAnsi"/>
              <w:noProof/>
              <w:lang w:val="de-DE" w:eastAsia="de-DE"/>
            </w:rPr>
          </w:pPr>
          <w:ins w:id="279"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"_Toc403989681"</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7.3.5</w:t>
            </w:r>
            <w:r>
              <w:rPr>
                <w:rFonts w:asciiTheme="minorHAnsi" w:hAnsiTheme="minorHAnsi"/>
                <w:noProof/>
                <w:lang w:val="de-DE" w:eastAsia="de-DE"/>
              </w:rPr>
              <w:tab/>
            </w:r>
            <w:r w:rsidRPr="000D39CD">
              <w:rPr>
                <w:rStyle w:val="Hyperlink"/>
                <w:noProof/>
                <w:lang w:bidi="he-IL"/>
              </w:rPr>
              <w:t>Graph Optimization [Lili]</w:t>
            </w:r>
            <w:r>
              <w:rPr>
                <w:noProof/>
                <w:webHidden/>
              </w:rPr>
              <w:tab/>
            </w:r>
            <w:r>
              <w:rPr>
                <w:noProof/>
                <w:webHidden/>
              </w:rPr>
              <w:fldChar w:fldCharType="begin"/>
            </w:r>
            <w:r>
              <w:rPr>
                <w:noProof/>
                <w:webHidden/>
              </w:rPr>
              <w:instrText xml:space="preserve"> PAGEREF _Toc403989681 \h </w:instrText>
            </w:r>
            <w:r>
              <w:rPr>
                <w:noProof/>
                <w:webHidden/>
              </w:rPr>
            </w:r>
          </w:ins>
          <w:r>
            <w:rPr>
              <w:noProof/>
              <w:webHidden/>
            </w:rPr>
            <w:fldChar w:fldCharType="separate"/>
          </w:r>
          <w:ins w:id="280" w:author="Kathrin Eichler" w:date="2014-11-17T12:10:00Z">
            <w:r>
              <w:rPr>
                <w:noProof/>
                <w:webHidden/>
              </w:rPr>
              <w:t>76</w:t>
            </w:r>
            <w:r>
              <w:rPr>
                <w:noProof/>
                <w:webHidden/>
              </w:rPr>
              <w:fldChar w:fldCharType="end"/>
            </w:r>
            <w:r w:rsidRPr="000D39CD">
              <w:rPr>
                <w:rStyle w:val="Hyperlink"/>
                <w:noProof/>
              </w:rPr>
              <w:fldChar w:fldCharType="end"/>
            </w:r>
          </w:ins>
        </w:p>
        <w:p w:rsidR="00A71EC9" w:rsidRDefault="00A71EC9">
          <w:pPr>
            <w:pStyle w:val="Verzeichnis3"/>
            <w:tabs>
              <w:tab w:val="left" w:pos="1200"/>
              <w:tab w:val="right" w:leader="dot" w:pos="9016"/>
            </w:tabs>
            <w:rPr>
              <w:ins w:id="281" w:author="Kathrin Eichler" w:date="2014-11-17T12:10:00Z"/>
              <w:rFonts w:asciiTheme="minorHAnsi" w:hAnsiTheme="minorHAnsi"/>
              <w:noProof/>
              <w:lang w:val="de-DE" w:eastAsia="de-DE"/>
            </w:rPr>
          </w:pPr>
          <w:ins w:id="282" w:author="Kathrin Eichler" w:date="2014-11-17T12:10:00Z">
            <w:r w:rsidRPr="000D39CD">
              <w:rPr>
                <w:rStyle w:val="Hyperlink"/>
                <w:noProof/>
              </w:rPr>
              <w:fldChar w:fldCharType="begin"/>
            </w:r>
            <w:r w:rsidRPr="000D39CD">
              <w:rPr>
                <w:rStyle w:val="Hyperlink"/>
                <w:noProof/>
              </w:rPr>
              <w:instrText xml:space="preserve"> </w:instrText>
            </w:r>
            <w:r>
              <w:rPr>
                <w:noProof/>
              </w:rPr>
              <w:instrText>HYPERLINK \l "_Toc403989682"</w:instrText>
            </w:r>
            <w:r w:rsidRPr="000D39CD">
              <w:rPr>
                <w:rStyle w:val="Hyperlink"/>
                <w:noProof/>
              </w:rPr>
              <w:instrText xml:space="preserve"> </w:instrText>
            </w:r>
            <w:r w:rsidRPr="000D39CD">
              <w:rPr>
                <w:rStyle w:val="Hyperlink"/>
                <w:noProof/>
              </w:rPr>
            </w:r>
            <w:r w:rsidRPr="000D39CD">
              <w:rPr>
                <w:rStyle w:val="Hyperlink"/>
                <w:noProof/>
              </w:rPr>
              <w:fldChar w:fldCharType="separate"/>
            </w:r>
            <w:r w:rsidRPr="000D39CD">
              <w:rPr>
                <w:rStyle w:val="Hyperlink"/>
                <w:noProof/>
              </w:rPr>
              <w:t>7.3.6</w:t>
            </w:r>
            <w:r>
              <w:rPr>
                <w:rFonts w:asciiTheme="minorHAnsi" w:hAnsiTheme="minorHAnsi"/>
                <w:noProof/>
                <w:lang w:val="de-DE" w:eastAsia="de-DE"/>
              </w:rPr>
              <w:tab/>
            </w:r>
            <w:r w:rsidRPr="000D39CD">
              <w:rPr>
                <w:rStyle w:val="Hyperlink"/>
                <w:noProof/>
                <w:lang w:bidi="he-IL"/>
              </w:rPr>
              <w:t>Category Annotation [Kathrin]</w:t>
            </w:r>
            <w:r>
              <w:rPr>
                <w:noProof/>
                <w:webHidden/>
              </w:rPr>
              <w:tab/>
            </w:r>
            <w:r>
              <w:rPr>
                <w:noProof/>
                <w:webHidden/>
              </w:rPr>
              <w:fldChar w:fldCharType="begin"/>
            </w:r>
            <w:r>
              <w:rPr>
                <w:noProof/>
                <w:webHidden/>
              </w:rPr>
              <w:instrText xml:space="preserve"> PAGEREF _Toc403989682 \h </w:instrText>
            </w:r>
            <w:r>
              <w:rPr>
                <w:noProof/>
                <w:webHidden/>
              </w:rPr>
            </w:r>
          </w:ins>
          <w:r>
            <w:rPr>
              <w:noProof/>
              <w:webHidden/>
            </w:rPr>
            <w:fldChar w:fldCharType="separate"/>
          </w:r>
          <w:ins w:id="283" w:author="Kathrin Eichler" w:date="2014-11-17T12:10:00Z">
            <w:r>
              <w:rPr>
                <w:noProof/>
                <w:webHidden/>
              </w:rPr>
              <w:t>77</w:t>
            </w:r>
            <w:r>
              <w:rPr>
                <w:noProof/>
                <w:webHidden/>
              </w:rPr>
              <w:fldChar w:fldCharType="end"/>
            </w:r>
            <w:r w:rsidRPr="000D39CD">
              <w:rPr>
                <w:rStyle w:val="Hyperlink"/>
                <w:noProof/>
              </w:rPr>
              <w:fldChar w:fldCharType="end"/>
            </w:r>
          </w:ins>
        </w:p>
        <w:p w:rsidR="008C6841" w:rsidDel="00BB1926" w:rsidRDefault="006C1AF3">
          <w:pPr>
            <w:pStyle w:val="Verzeichnis1"/>
            <w:tabs>
              <w:tab w:val="left" w:pos="442"/>
              <w:tab w:val="right" w:leader="dot" w:pos="9016"/>
            </w:tabs>
            <w:rPr>
              <w:del w:id="284" w:author="Kathrin Eichler" w:date="2013-10-11T12:49:00Z"/>
              <w:rFonts w:asciiTheme="minorHAnsi" w:eastAsiaTheme="minorEastAsia" w:hAnsiTheme="minorHAnsi" w:cstheme="minorBidi"/>
              <w:noProof/>
              <w:szCs w:val="22"/>
            </w:rPr>
          </w:pPr>
          <w:del w:id="285" w:author="Kathrin Eichler" w:date="2013-10-11T12:49:00Z">
            <w:r w:rsidRPr="006C1AF3">
              <w:rPr>
                <w:noProof/>
                <w:rPrChange w:id="286"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noProof/>
                <w:rPrChange w:id="287"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8" w:author="Kathrin Eichler" w:date="2013-10-11T12:49:00Z"/>
              <w:rFonts w:asciiTheme="minorHAnsi" w:eastAsiaTheme="minorEastAsia" w:hAnsiTheme="minorHAnsi" w:cstheme="minorBidi"/>
              <w:noProof/>
              <w:szCs w:val="22"/>
            </w:rPr>
          </w:pPr>
          <w:del w:id="289" w:author="Kathrin Eichler" w:date="2013-10-11T12:49:00Z">
            <w:r w:rsidRPr="006C1AF3">
              <w:rPr>
                <w:noProof/>
                <w:rPrChange w:id="290"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noProof/>
                <w:rPrChange w:id="291"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92" w:author="Kathrin Eichler" w:date="2013-10-11T12:49:00Z"/>
              <w:rFonts w:asciiTheme="minorHAnsi" w:eastAsiaTheme="minorEastAsia" w:hAnsiTheme="minorHAnsi" w:cstheme="minorBidi"/>
              <w:noProof/>
              <w:szCs w:val="22"/>
            </w:rPr>
          </w:pPr>
          <w:del w:id="293" w:author="Kathrin Eichler" w:date="2013-10-11T12:49:00Z">
            <w:r w:rsidRPr="006C1AF3">
              <w:rPr>
                <w:noProof/>
                <w:rPrChange w:id="294"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noProof/>
                <w:rPrChange w:id="295"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96" w:author="Kathrin Eichler" w:date="2013-10-11T12:49:00Z"/>
              <w:rFonts w:asciiTheme="minorHAnsi" w:eastAsiaTheme="minorEastAsia" w:hAnsiTheme="minorHAnsi" w:cstheme="minorBidi"/>
              <w:noProof/>
              <w:szCs w:val="22"/>
            </w:rPr>
          </w:pPr>
          <w:del w:id="297" w:author="Kathrin Eichler" w:date="2013-10-11T12:49:00Z">
            <w:r w:rsidRPr="006C1AF3">
              <w:rPr>
                <w:noProof/>
                <w:rPrChange w:id="298"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noProof/>
                <w:rPrChange w:id="299"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Verzeichnis2"/>
            <w:tabs>
              <w:tab w:val="left" w:pos="720"/>
              <w:tab w:val="right" w:leader="dot" w:pos="9016"/>
            </w:tabs>
            <w:rPr>
              <w:del w:id="300" w:author="Kathrin Eichler" w:date="2013-10-11T12:49:00Z"/>
              <w:rFonts w:asciiTheme="minorHAnsi" w:eastAsiaTheme="minorEastAsia" w:hAnsiTheme="minorHAnsi" w:cstheme="minorBidi"/>
              <w:noProof/>
              <w:szCs w:val="22"/>
            </w:rPr>
          </w:pPr>
          <w:del w:id="301" w:author="Kathrin Eichler" w:date="2013-10-11T12:49:00Z">
            <w:r w:rsidRPr="006C1AF3">
              <w:rPr>
                <w:noProof/>
                <w:rPrChange w:id="302"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noProof/>
                <w:rPrChange w:id="303"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Verzeichnis1"/>
            <w:tabs>
              <w:tab w:val="left" w:pos="442"/>
              <w:tab w:val="right" w:leader="dot" w:pos="9016"/>
            </w:tabs>
            <w:rPr>
              <w:del w:id="304" w:author="Kathrin Eichler" w:date="2013-10-11T12:49:00Z"/>
              <w:rFonts w:asciiTheme="minorHAnsi" w:eastAsiaTheme="minorEastAsia" w:hAnsiTheme="minorHAnsi" w:cstheme="minorBidi"/>
              <w:noProof/>
              <w:szCs w:val="22"/>
            </w:rPr>
          </w:pPr>
          <w:del w:id="305" w:author="Kathrin Eichler" w:date="2013-10-11T12:49:00Z">
            <w:r w:rsidRPr="006C1AF3">
              <w:rPr>
                <w:noProof/>
                <w:rPrChange w:id="306"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noProof/>
                <w:rPrChange w:id="307"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Verzeichnis2"/>
            <w:tabs>
              <w:tab w:val="left" w:pos="720"/>
              <w:tab w:val="right" w:leader="dot" w:pos="9016"/>
            </w:tabs>
            <w:rPr>
              <w:del w:id="308" w:author="Kathrin Eichler" w:date="2013-10-11T12:49:00Z"/>
              <w:rFonts w:asciiTheme="minorHAnsi" w:eastAsiaTheme="minorEastAsia" w:hAnsiTheme="minorHAnsi" w:cstheme="minorBidi"/>
              <w:noProof/>
              <w:szCs w:val="22"/>
            </w:rPr>
          </w:pPr>
          <w:del w:id="309" w:author="Kathrin Eichler" w:date="2013-10-11T12:49:00Z">
            <w:r w:rsidRPr="006C1AF3">
              <w:rPr>
                <w:noProof/>
                <w:rPrChange w:id="310"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noProof/>
                <w:rPrChange w:id="311"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Verzeichnis3"/>
            <w:tabs>
              <w:tab w:val="left" w:pos="1200"/>
              <w:tab w:val="right" w:leader="dot" w:pos="9016"/>
            </w:tabs>
            <w:rPr>
              <w:del w:id="312" w:author="Kathrin Eichler" w:date="2013-10-11T12:49:00Z"/>
              <w:rFonts w:asciiTheme="minorHAnsi" w:hAnsiTheme="minorHAnsi"/>
              <w:noProof/>
              <w:lang w:val="de-DE" w:eastAsia="de-DE"/>
            </w:rPr>
          </w:pPr>
          <w:del w:id="313" w:author="Kathrin Eichler" w:date="2013-10-11T12:49:00Z">
            <w:r w:rsidRPr="006C1AF3">
              <w:rPr>
                <w:noProof/>
                <w:rPrChange w:id="314"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noProof/>
                <w:rPrChange w:id="315"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6" w:author="Kathrin Eichler" w:date="2013-10-11T12:49:00Z"/>
              <w:rFonts w:asciiTheme="minorHAnsi" w:hAnsiTheme="minorHAnsi"/>
              <w:noProof/>
              <w:lang w:val="de-DE" w:eastAsia="de-DE"/>
            </w:rPr>
          </w:pPr>
          <w:del w:id="317" w:author="Kathrin Eichler" w:date="2013-10-11T12:49:00Z">
            <w:r w:rsidRPr="006C1AF3">
              <w:rPr>
                <w:noProof/>
                <w:rPrChange w:id="318"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noProof/>
                <w:rPrChange w:id="319"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20" w:author="Kathrin Eichler" w:date="2013-10-11T12:49:00Z"/>
              <w:rFonts w:asciiTheme="minorHAnsi" w:hAnsiTheme="minorHAnsi"/>
              <w:noProof/>
              <w:lang w:val="de-DE" w:eastAsia="de-DE"/>
            </w:rPr>
          </w:pPr>
          <w:del w:id="321" w:author="Kathrin Eichler" w:date="2013-10-11T12:49:00Z">
            <w:r w:rsidRPr="006C1AF3">
              <w:rPr>
                <w:noProof/>
                <w:rPrChange w:id="322"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noProof/>
                <w:rPrChange w:id="323"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Verzeichnis3"/>
            <w:tabs>
              <w:tab w:val="left" w:pos="1200"/>
              <w:tab w:val="right" w:leader="dot" w:pos="9016"/>
            </w:tabs>
            <w:rPr>
              <w:del w:id="324" w:author="Kathrin Eichler" w:date="2013-10-11T12:49:00Z"/>
              <w:rFonts w:asciiTheme="minorHAnsi" w:hAnsiTheme="minorHAnsi"/>
              <w:noProof/>
              <w:lang w:val="de-DE" w:eastAsia="de-DE"/>
            </w:rPr>
          </w:pPr>
          <w:del w:id="325" w:author="Kathrin Eichler" w:date="2013-10-11T12:49:00Z">
            <w:r w:rsidRPr="006C1AF3">
              <w:rPr>
                <w:noProof/>
                <w:rPrChange w:id="326"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noProof/>
                <w:rPrChange w:id="327"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Verzeichnis2"/>
            <w:tabs>
              <w:tab w:val="left" w:pos="960"/>
              <w:tab w:val="right" w:leader="dot" w:pos="9016"/>
            </w:tabs>
            <w:rPr>
              <w:del w:id="328" w:author="Kathrin Eichler" w:date="2013-10-11T12:49:00Z"/>
              <w:rFonts w:asciiTheme="minorHAnsi" w:eastAsiaTheme="minorEastAsia" w:hAnsiTheme="minorHAnsi" w:cstheme="minorBidi"/>
              <w:noProof/>
              <w:szCs w:val="22"/>
            </w:rPr>
          </w:pPr>
          <w:del w:id="329" w:author="Kathrin Eichler" w:date="2013-10-11T12:49:00Z">
            <w:r w:rsidRPr="006C1AF3">
              <w:rPr>
                <w:noProof/>
                <w:rPrChange w:id="330"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noProof/>
                <w:rPrChange w:id="33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Verzeichnis3"/>
            <w:tabs>
              <w:tab w:val="left" w:pos="1200"/>
              <w:tab w:val="right" w:leader="dot" w:pos="9016"/>
            </w:tabs>
            <w:rPr>
              <w:del w:id="332" w:author="Kathrin Eichler" w:date="2013-10-11T12:49:00Z"/>
              <w:rFonts w:asciiTheme="minorHAnsi" w:hAnsiTheme="minorHAnsi"/>
              <w:noProof/>
              <w:lang w:val="de-DE" w:eastAsia="de-DE"/>
            </w:rPr>
          </w:pPr>
          <w:del w:id="333" w:author="Kathrin Eichler" w:date="2013-10-11T12:49:00Z">
            <w:r w:rsidRPr="006C1AF3">
              <w:rPr>
                <w:noProof/>
                <w:rPrChange w:id="334"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noProof/>
                <w:rPrChange w:id="335"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Verzeichnis3"/>
            <w:tabs>
              <w:tab w:val="left" w:pos="1200"/>
              <w:tab w:val="right" w:leader="dot" w:pos="9016"/>
            </w:tabs>
            <w:rPr>
              <w:del w:id="336" w:author="Kathrin Eichler" w:date="2013-10-11T12:49:00Z"/>
              <w:rFonts w:asciiTheme="minorHAnsi" w:hAnsiTheme="minorHAnsi"/>
              <w:noProof/>
              <w:lang w:val="de-DE" w:eastAsia="de-DE"/>
            </w:rPr>
          </w:pPr>
          <w:del w:id="337" w:author="Kathrin Eichler" w:date="2013-10-11T12:49:00Z">
            <w:r w:rsidRPr="006C1AF3">
              <w:rPr>
                <w:noProof/>
                <w:rPrChange w:id="338"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noProof/>
                <w:rPrChange w:id="339"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Verzeichnis2"/>
            <w:tabs>
              <w:tab w:val="left" w:pos="960"/>
              <w:tab w:val="right" w:leader="dot" w:pos="9016"/>
            </w:tabs>
            <w:rPr>
              <w:del w:id="340" w:author="Kathrin Eichler" w:date="2013-10-11T12:49:00Z"/>
              <w:rFonts w:asciiTheme="minorHAnsi" w:eastAsiaTheme="minorEastAsia" w:hAnsiTheme="minorHAnsi" w:cstheme="minorBidi"/>
              <w:noProof/>
              <w:szCs w:val="22"/>
            </w:rPr>
          </w:pPr>
          <w:del w:id="341" w:author="Kathrin Eichler" w:date="2013-10-11T12:49:00Z">
            <w:r w:rsidRPr="006C1AF3">
              <w:rPr>
                <w:noProof/>
                <w:rPrChange w:id="342"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noProof/>
                <w:rPrChange w:id="343"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Verzeichnis3"/>
            <w:tabs>
              <w:tab w:val="left" w:pos="1200"/>
              <w:tab w:val="right" w:leader="dot" w:pos="9016"/>
            </w:tabs>
            <w:rPr>
              <w:del w:id="344" w:author="Kathrin Eichler" w:date="2013-10-11T12:49:00Z"/>
              <w:rFonts w:asciiTheme="minorHAnsi" w:hAnsiTheme="minorHAnsi"/>
              <w:noProof/>
              <w:lang w:val="de-DE" w:eastAsia="de-DE"/>
            </w:rPr>
          </w:pPr>
          <w:del w:id="345" w:author="Kathrin Eichler" w:date="2013-10-11T12:49:00Z">
            <w:r w:rsidRPr="006C1AF3">
              <w:rPr>
                <w:noProof/>
                <w:rPrChange w:id="346"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noProof/>
                <w:rPrChange w:id="347"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Verzeichnis3"/>
            <w:tabs>
              <w:tab w:val="left" w:pos="1200"/>
              <w:tab w:val="right" w:leader="dot" w:pos="9016"/>
            </w:tabs>
            <w:rPr>
              <w:del w:id="348" w:author="Kathrin Eichler" w:date="2013-10-11T12:49:00Z"/>
              <w:rFonts w:asciiTheme="minorHAnsi" w:hAnsiTheme="minorHAnsi"/>
              <w:noProof/>
              <w:lang w:val="de-DE" w:eastAsia="de-DE"/>
            </w:rPr>
          </w:pPr>
          <w:del w:id="349" w:author="Kathrin Eichler" w:date="2013-10-11T12:49:00Z">
            <w:r w:rsidRPr="006C1AF3">
              <w:rPr>
                <w:noProof/>
                <w:rPrChange w:id="350"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noProof/>
                <w:rPrChange w:id="351"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Verzeichnis1"/>
            <w:tabs>
              <w:tab w:val="left" w:pos="442"/>
              <w:tab w:val="right" w:leader="dot" w:pos="9016"/>
            </w:tabs>
            <w:rPr>
              <w:del w:id="352" w:author="Kathrin Eichler" w:date="2013-10-11T12:49:00Z"/>
              <w:rFonts w:asciiTheme="minorHAnsi" w:eastAsiaTheme="minorEastAsia" w:hAnsiTheme="minorHAnsi" w:cstheme="minorBidi"/>
              <w:noProof/>
              <w:szCs w:val="22"/>
            </w:rPr>
          </w:pPr>
          <w:del w:id="353" w:author="Kathrin Eichler" w:date="2013-10-11T12:49:00Z">
            <w:r w:rsidRPr="006C1AF3">
              <w:rPr>
                <w:noProof/>
                <w:rPrChange w:id="354"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noProof/>
                <w:rPrChange w:id="355"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720"/>
              <w:tab w:val="right" w:leader="dot" w:pos="9016"/>
            </w:tabs>
            <w:rPr>
              <w:del w:id="356" w:author="Kathrin Eichler" w:date="2013-10-11T12:49:00Z"/>
              <w:rFonts w:asciiTheme="minorHAnsi" w:eastAsiaTheme="minorEastAsia" w:hAnsiTheme="minorHAnsi" w:cstheme="minorBidi"/>
              <w:noProof/>
              <w:szCs w:val="22"/>
            </w:rPr>
          </w:pPr>
          <w:del w:id="357" w:author="Kathrin Eichler" w:date="2013-10-11T12:49:00Z">
            <w:r w:rsidRPr="006C1AF3">
              <w:rPr>
                <w:noProof/>
                <w:rPrChange w:id="358" w:author="Kathrin Eichler" w:date="2013-10-11T12:49:00Z">
                  <w:rPr>
                    <w:rStyle w:val="Hyperlink"/>
                    <w:noProof/>
                  </w:rPr>
                </w:rPrChange>
              </w:rPr>
              <w:delText>3.1</w:delText>
            </w:r>
            <w:r w:rsidR="008C6841" w:rsidDel="00BB1926">
              <w:rPr>
                <w:rFonts w:asciiTheme="minorHAnsi" w:eastAsiaTheme="minorEastAsia" w:hAnsiTheme="minorHAnsi" w:cstheme="minorBidi"/>
                <w:noProof/>
                <w:szCs w:val="22"/>
              </w:rPr>
              <w:tab/>
            </w:r>
            <w:r w:rsidRPr="006C1AF3">
              <w:rPr>
                <w:noProof/>
                <w:rPrChange w:id="359"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Verzeichnis3"/>
            <w:tabs>
              <w:tab w:val="left" w:pos="1200"/>
              <w:tab w:val="right" w:leader="dot" w:pos="9016"/>
            </w:tabs>
            <w:rPr>
              <w:del w:id="360" w:author="Kathrin Eichler" w:date="2013-10-11T12:49:00Z"/>
              <w:rFonts w:asciiTheme="minorHAnsi" w:hAnsiTheme="minorHAnsi"/>
              <w:noProof/>
              <w:lang w:val="de-DE" w:eastAsia="de-DE"/>
            </w:rPr>
          </w:pPr>
          <w:del w:id="361" w:author="Kathrin Eichler" w:date="2013-10-11T12:49:00Z">
            <w:r w:rsidRPr="006C1AF3">
              <w:rPr>
                <w:noProof/>
                <w:rPrChange w:id="362"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noProof/>
                <w:rPrChange w:id="363"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960"/>
              <w:tab w:val="right" w:leader="dot" w:pos="9016"/>
            </w:tabs>
            <w:rPr>
              <w:del w:id="364" w:author="Kathrin Eichler" w:date="2013-10-11T12:49:00Z"/>
              <w:rFonts w:asciiTheme="minorHAnsi" w:eastAsiaTheme="minorEastAsia" w:hAnsiTheme="minorHAnsi" w:cstheme="minorBidi"/>
              <w:noProof/>
              <w:szCs w:val="22"/>
            </w:rPr>
          </w:pPr>
          <w:del w:id="365" w:author="Kathrin Eichler" w:date="2013-10-11T12:49:00Z">
            <w:r w:rsidRPr="006C1AF3">
              <w:rPr>
                <w:noProof/>
                <w:rPrChange w:id="366"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noProof/>
                <w:rPrChange w:id="367"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Verzeichnis2"/>
            <w:tabs>
              <w:tab w:val="left" w:pos="960"/>
              <w:tab w:val="right" w:leader="dot" w:pos="9016"/>
            </w:tabs>
            <w:rPr>
              <w:del w:id="368" w:author="Kathrin Eichler" w:date="2013-10-11T12:49:00Z"/>
              <w:rFonts w:asciiTheme="minorHAnsi" w:eastAsiaTheme="minorEastAsia" w:hAnsiTheme="minorHAnsi" w:cstheme="minorBidi"/>
              <w:noProof/>
              <w:szCs w:val="22"/>
            </w:rPr>
          </w:pPr>
          <w:del w:id="369" w:author="Kathrin Eichler" w:date="2013-10-11T12:49:00Z">
            <w:r w:rsidRPr="006C1AF3">
              <w:rPr>
                <w:noProof/>
                <w:rPrChange w:id="370"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noProof/>
                <w:rPrChange w:id="371"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72" w:author="Kathrin Eichler" w:date="2013-10-11T12:49:00Z"/>
              <w:rFonts w:asciiTheme="minorHAnsi" w:hAnsiTheme="minorHAnsi"/>
              <w:noProof/>
              <w:lang w:val="de-DE" w:eastAsia="de-DE"/>
            </w:rPr>
          </w:pPr>
          <w:del w:id="373" w:author="Kathrin Eichler" w:date="2013-10-11T12:49:00Z">
            <w:r w:rsidRPr="006C1AF3">
              <w:rPr>
                <w:noProof/>
                <w:rPrChange w:id="374"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noProof/>
                <w:rPrChange w:id="375"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76" w:author="Kathrin Eichler" w:date="2013-10-11T12:49:00Z"/>
              <w:rFonts w:asciiTheme="minorHAnsi" w:hAnsiTheme="minorHAnsi"/>
              <w:noProof/>
              <w:lang w:val="de-DE" w:eastAsia="de-DE"/>
            </w:rPr>
          </w:pPr>
          <w:del w:id="377" w:author="Kathrin Eichler" w:date="2013-10-11T12:49:00Z">
            <w:r w:rsidRPr="006C1AF3">
              <w:rPr>
                <w:noProof/>
                <w:rPrChange w:id="378"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noProof/>
                <w:rPrChange w:id="379"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Verzeichnis3"/>
            <w:tabs>
              <w:tab w:val="left" w:pos="1200"/>
              <w:tab w:val="right" w:leader="dot" w:pos="9016"/>
            </w:tabs>
            <w:rPr>
              <w:del w:id="380" w:author="Kathrin Eichler" w:date="2013-10-11T12:49:00Z"/>
              <w:rFonts w:asciiTheme="minorHAnsi" w:hAnsiTheme="minorHAnsi"/>
              <w:noProof/>
              <w:lang w:val="de-DE" w:eastAsia="de-DE"/>
            </w:rPr>
          </w:pPr>
          <w:del w:id="381" w:author="Kathrin Eichler" w:date="2013-10-11T12:49:00Z">
            <w:r w:rsidRPr="006C1AF3">
              <w:rPr>
                <w:noProof/>
                <w:rPrChange w:id="382"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noProof/>
                <w:rPrChange w:id="383"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Verzeichnis1"/>
            <w:tabs>
              <w:tab w:val="left" w:pos="442"/>
              <w:tab w:val="right" w:leader="dot" w:pos="9016"/>
            </w:tabs>
            <w:rPr>
              <w:del w:id="384" w:author="Kathrin Eichler" w:date="2013-10-11T12:49:00Z"/>
              <w:rFonts w:asciiTheme="minorHAnsi" w:eastAsiaTheme="minorEastAsia" w:hAnsiTheme="minorHAnsi" w:cstheme="minorBidi"/>
              <w:noProof/>
              <w:szCs w:val="22"/>
            </w:rPr>
          </w:pPr>
          <w:del w:id="385" w:author="Kathrin Eichler" w:date="2013-10-11T12:49:00Z">
            <w:r w:rsidRPr="006C1AF3">
              <w:rPr>
                <w:noProof/>
                <w:rPrChange w:id="386"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noProof/>
                <w:rPrChange w:id="387"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720"/>
              <w:tab w:val="right" w:leader="dot" w:pos="9016"/>
            </w:tabs>
            <w:rPr>
              <w:del w:id="388" w:author="Kathrin Eichler" w:date="2013-10-11T12:49:00Z"/>
              <w:rFonts w:asciiTheme="minorHAnsi" w:eastAsiaTheme="minorEastAsia" w:hAnsiTheme="minorHAnsi" w:cstheme="minorBidi"/>
              <w:noProof/>
              <w:szCs w:val="22"/>
            </w:rPr>
          </w:pPr>
          <w:del w:id="389" w:author="Kathrin Eichler" w:date="2013-10-11T12:49:00Z">
            <w:r w:rsidRPr="006C1AF3">
              <w:rPr>
                <w:noProof/>
                <w:rPrChange w:id="390"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noProof/>
                <w:rPrChange w:id="391"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960"/>
              <w:tab w:val="right" w:leader="dot" w:pos="9016"/>
            </w:tabs>
            <w:rPr>
              <w:del w:id="392" w:author="Kathrin Eichler" w:date="2013-10-11T12:49:00Z"/>
              <w:rFonts w:asciiTheme="minorHAnsi" w:eastAsiaTheme="minorEastAsia" w:hAnsiTheme="minorHAnsi" w:cstheme="minorBidi"/>
              <w:noProof/>
              <w:szCs w:val="22"/>
            </w:rPr>
          </w:pPr>
          <w:del w:id="393" w:author="Kathrin Eichler" w:date="2013-10-11T12:49:00Z">
            <w:r w:rsidRPr="006C1AF3">
              <w:rPr>
                <w:noProof/>
                <w:rPrChange w:id="394"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noProof/>
                <w:rPrChange w:id="395"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6" w:author="Kathrin Eichler" w:date="2013-10-11T12:49:00Z"/>
              <w:rFonts w:asciiTheme="minorHAnsi" w:hAnsiTheme="minorHAnsi"/>
              <w:noProof/>
              <w:lang w:val="de-DE" w:eastAsia="de-DE"/>
            </w:rPr>
          </w:pPr>
          <w:del w:id="397" w:author="Kathrin Eichler" w:date="2013-10-11T12:49:00Z">
            <w:r w:rsidRPr="006C1AF3">
              <w:rPr>
                <w:noProof/>
                <w:rPrChange w:id="398"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noProof/>
                <w:rPrChange w:id="399"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400" w:author="Kathrin Eichler" w:date="2013-10-11T12:49:00Z"/>
              <w:rFonts w:asciiTheme="minorHAnsi" w:hAnsiTheme="minorHAnsi"/>
              <w:noProof/>
              <w:lang w:val="de-DE" w:eastAsia="de-DE"/>
            </w:rPr>
          </w:pPr>
          <w:del w:id="401" w:author="Kathrin Eichler" w:date="2013-10-11T12:49:00Z">
            <w:r w:rsidRPr="006C1AF3">
              <w:rPr>
                <w:noProof/>
                <w:rPrChange w:id="402"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noProof/>
                <w:rPrChange w:id="403"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404" w:author="Kathrin Eichler" w:date="2013-10-11T12:49:00Z"/>
              <w:rFonts w:asciiTheme="minorHAnsi" w:hAnsiTheme="minorHAnsi"/>
              <w:noProof/>
              <w:lang w:val="de-DE" w:eastAsia="de-DE"/>
            </w:rPr>
          </w:pPr>
          <w:del w:id="405" w:author="Kathrin Eichler" w:date="2013-10-11T12:49:00Z">
            <w:r w:rsidRPr="006C1AF3">
              <w:rPr>
                <w:noProof/>
                <w:rPrChange w:id="406"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noProof/>
                <w:rPrChange w:id="407"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8" w:author="Kathrin Eichler" w:date="2013-10-11T12:49:00Z"/>
              <w:rFonts w:asciiTheme="minorHAnsi" w:hAnsiTheme="minorHAnsi"/>
              <w:noProof/>
              <w:lang w:val="de-DE" w:eastAsia="de-DE"/>
            </w:rPr>
          </w:pPr>
          <w:del w:id="409" w:author="Kathrin Eichler" w:date="2013-10-11T12:49:00Z">
            <w:r w:rsidRPr="006C1AF3">
              <w:rPr>
                <w:noProof/>
                <w:rPrChange w:id="410"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noProof/>
                <w:rPrChange w:id="411"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12" w:author="Kathrin Eichler" w:date="2013-10-11T12:49:00Z"/>
              <w:rFonts w:asciiTheme="minorHAnsi" w:hAnsiTheme="minorHAnsi"/>
              <w:noProof/>
              <w:lang w:val="de-DE" w:eastAsia="de-DE"/>
            </w:rPr>
          </w:pPr>
          <w:del w:id="413" w:author="Kathrin Eichler" w:date="2013-10-11T12:49:00Z">
            <w:r w:rsidRPr="006C1AF3">
              <w:rPr>
                <w:noProof/>
                <w:rPrChange w:id="414"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noProof/>
                <w:rPrChange w:id="415"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6" w:author="Kathrin Eichler" w:date="2013-10-11T12:49:00Z"/>
              <w:rFonts w:asciiTheme="minorHAnsi" w:hAnsiTheme="minorHAnsi"/>
              <w:noProof/>
              <w:lang w:val="de-DE" w:eastAsia="de-DE"/>
            </w:rPr>
          </w:pPr>
          <w:del w:id="417" w:author="Kathrin Eichler" w:date="2013-10-11T12:49:00Z">
            <w:r w:rsidRPr="006C1AF3">
              <w:rPr>
                <w:noProof/>
                <w:rPrChange w:id="418"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noProof/>
                <w:rPrChange w:id="419"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20" w:author="Kathrin Eichler" w:date="2013-10-11T12:49:00Z"/>
              <w:rFonts w:asciiTheme="minorHAnsi" w:hAnsiTheme="minorHAnsi"/>
              <w:noProof/>
              <w:lang w:val="de-DE" w:eastAsia="de-DE"/>
            </w:rPr>
          </w:pPr>
          <w:del w:id="421" w:author="Kathrin Eichler" w:date="2013-10-11T12:49:00Z">
            <w:r w:rsidRPr="006C1AF3">
              <w:rPr>
                <w:noProof/>
                <w:rPrChange w:id="422"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noProof/>
                <w:rPrChange w:id="423"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Verzeichnis3"/>
            <w:tabs>
              <w:tab w:val="left" w:pos="1200"/>
              <w:tab w:val="right" w:leader="dot" w:pos="9016"/>
            </w:tabs>
            <w:rPr>
              <w:del w:id="424" w:author="Kathrin Eichler" w:date="2013-10-11T12:49:00Z"/>
              <w:rFonts w:asciiTheme="minorHAnsi" w:hAnsiTheme="minorHAnsi"/>
              <w:noProof/>
              <w:lang w:val="de-DE" w:eastAsia="de-DE"/>
            </w:rPr>
          </w:pPr>
          <w:del w:id="425" w:author="Kathrin Eichler" w:date="2013-10-11T12:49:00Z">
            <w:r w:rsidRPr="006C1AF3">
              <w:rPr>
                <w:noProof/>
                <w:rPrChange w:id="426"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noProof/>
                <w:rPrChange w:id="427"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Verzeichnis1"/>
            <w:tabs>
              <w:tab w:val="left" w:pos="442"/>
              <w:tab w:val="right" w:leader="dot" w:pos="9016"/>
            </w:tabs>
            <w:rPr>
              <w:del w:id="428" w:author="Kathrin Eichler" w:date="2013-10-11T12:49:00Z"/>
              <w:rFonts w:asciiTheme="minorHAnsi" w:eastAsiaTheme="minorEastAsia" w:hAnsiTheme="minorHAnsi" w:cstheme="minorBidi"/>
              <w:noProof/>
              <w:szCs w:val="22"/>
            </w:rPr>
          </w:pPr>
          <w:del w:id="429" w:author="Kathrin Eichler" w:date="2013-10-11T12:49:00Z">
            <w:r w:rsidRPr="006C1AF3">
              <w:rPr>
                <w:noProof/>
                <w:rPrChange w:id="430"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noProof/>
                <w:rPrChange w:id="431"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Verzeichnis2"/>
            <w:tabs>
              <w:tab w:val="left" w:pos="720"/>
              <w:tab w:val="right" w:leader="dot" w:pos="9016"/>
            </w:tabs>
            <w:rPr>
              <w:del w:id="432" w:author="Kathrin Eichler" w:date="2013-10-11T12:49:00Z"/>
              <w:rFonts w:asciiTheme="minorHAnsi" w:eastAsiaTheme="minorEastAsia" w:hAnsiTheme="minorHAnsi" w:cstheme="minorBidi"/>
              <w:noProof/>
              <w:szCs w:val="22"/>
            </w:rPr>
          </w:pPr>
          <w:del w:id="433" w:author="Kathrin Eichler" w:date="2013-10-11T12:49:00Z">
            <w:r w:rsidRPr="006C1AF3">
              <w:rPr>
                <w:noProof/>
                <w:rPrChange w:id="434"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noProof/>
                <w:rPrChange w:id="435"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6" w:author="Kathrin Eichler" w:date="2013-10-11T12:49:00Z"/>
              <w:rFonts w:asciiTheme="minorHAnsi" w:hAnsiTheme="minorHAnsi"/>
              <w:noProof/>
              <w:lang w:val="de-DE" w:eastAsia="de-DE"/>
            </w:rPr>
          </w:pPr>
          <w:del w:id="437" w:author="Kathrin Eichler" w:date="2013-10-11T12:49:00Z">
            <w:r w:rsidRPr="006C1AF3">
              <w:rPr>
                <w:noProof/>
                <w:rPrChange w:id="438"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noProof/>
                <w:rPrChange w:id="439"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40" w:author="Kathrin Eichler" w:date="2013-10-11T12:49:00Z"/>
              <w:rFonts w:asciiTheme="minorHAnsi" w:hAnsiTheme="minorHAnsi"/>
              <w:noProof/>
              <w:lang w:val="de-DE" w:eastAsia="de-DE"/>
            </w:rPr>
          </w:pPr>
          <w:del w:id="441" w:author="Kathrin Eichler" w:date="2013-10-11T12:49:00Z">
            <w:r w:rsidRPr="006C1AF3">
              <w:rPr>
                <w:noProof/>
                <w:rPrChange w:id="442"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noProof/>
                <w:rPrChange w:id="443"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Verzeichnis3"/>
            <w:tabs>
              <w:tab w:val="left" w:pos="1200"/>
              <w:tab w:val="right" w:leader="dot" w:pos="9016"/>
            </w:tabs>
            <w:rPr>
              <w:del w:id="444" w:author="Kathrin Eichler" w:date="2013-10-11T12:49:00Z"/>
              <w:rFonts w:asciiTheme="minorHAnsi" w:hAnsiTheme="minorHAnsi"/>
              <w:noProof/>
              <w:lang w:val="de-DE" w:eastAsia="de-DE"/>
            </w:rPr>
          </w:pPr>
          <w:del w:id="445" w:author="Kathrin Eichler" w:date="2013-10-11T12:49:00Z">
            <w:r w:rsidRPr="006C1AF3">
              <w:rPr>
                <w:noProof/>
                <w:rPrChange w:id="446"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noProof/>
                <w:rPrChange w:id="447"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Verzeichnis2"/>
            <w:tabs>
              <w:tab w:val="left" w:pos="720"/>
              <w:tab w:val="right" w:leader="dot" w:pos="9016"/>
            </w:tabs>
            <w:rPr>
              <w:del w:id="448" w:author="Kathrin Eichler" w:date="2013-10-11T12:49:00Z"/>
              <w:rFonts w:asciiTheme="minorHAnsi" w:eastAsiaTheme="minorEastAsia" w:hAnsiTheme="minorHAnsi" w:cstheme="minorBidi"/>
              <w:noProof/>
              <w:szCs w:val="22"/>
            </w:rPr>
          </w:pPr>
          <w:del w:id="449" w:author="Kathrin Eichler" w:date="2013-10-11T12:49:00Z">
            <w:r w:rsidRPr="006C1AF3">
              <w:rPr>
                <w:noProof/>
                <w:rPrChange w:id="450"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noProof/>
                <w:rPrChange w:id="451"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52" w:author="Kathrin Eichler" w:date="2013-10-11T12:49:00Z"/>
              <w:rFonts w:asciiTheme="minorHAnsi" w:hAnsiTheme="minorHAnsi"/>
              <w:noProof/>
              <w:lang w:val="de-DE" w:eastAsia="de-DE"/>
            </w:rPr>
          </w:pPr>
          <w:del w:id="453" w:author="Kathrin Eichler" w:date="2013-10-11T12:49:00Z">
            <w:r w:rsidRPr="006C1AF3">
              <w:rPr>
                <w:noProof/>
                <w:rPrChange w:id="454"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noProof/>
                <w:rPrChange w:id="455"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56" w:author="Kathrin Eichler" w:date="2013-10-11T12:49:00Z"/>
              <w:rFonts w:asciiTheme="minorHAnsi" w:hAnsiTheme="minorHAnsi"/>
              <w:noProof/>
              <w:lang w:val="de-DE" w:eastAsia="de-DE"/>
            </w:rPr>
          </w:pPr>
          <w:del w:id="457" w:author="Kathrin Eichler" w:date="2013-10-11T12:49:00Z">
            <w:r w:rsidRPr="006C1AF3">
              <w:rPr>
                <w:noProof/>
                <w:rPrChange w:id="458"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noProof/>
                <w:rPrChange w:id="459"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Verzeichnis3"/>
            <w:tabs>
              <w:tab w:val="left" w:pos="1200"/>
              <w:tab w:val="right" w:leader="dot" w:pos="9016"/>
            </w:tabs>
            <w:rPr>
              <w:del w:id="460" w:author="Kathrin Eichler" w:date="2013-10-11T12:49:00Z"/>
              <w:rFonts w:asciiTheme="minorHAnsi" w:hAnsiTheme="minorHAnsi"/>
              <w:noProof/>
              <w:lang w:val="de-DE" w:eastAsia="de-DE"/>
            </w:rPr>
          </w:pPr>
          <w:del w:id="461" w:author="Kathrin Eichler" w:date="2013-10-11T12:49:00Z">
            <w:r w:rsidRPr="006C1AF3">
              <w:rPr>
                <w:noProof/>
                <w:rPrChange w:id="462"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noProof/>
                <w:rPrChange w:id="463"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Verzeichnis3"/>
            <w:tabs>
              <w:tab w:val="left" w:pos="1200"/>
              <w:tab w:val="right" w:leader="dot" w:pos="9016"/>
            </w:tabs>
            <w:rPr>
              <w:del w:id="464" w:author="Kathrin Eichler" w:date="2013-10-11T12:49:00Z"/>
              <w:rFonts w:asciiTheme="minorHAnsi" w:hAnsiTheme="minorHAnsi"/>
              <w:noProof/>
              <w:lang w:val="de-DE" w:eastAsia="de-DE"/>
            </w:rPr>
          </w:pPr>
          <w:del w:id="465" w:author="Kathrin Eichler" w:date="2013-10-11T12:49:00Z">
            <w:r w:rsidRPr="006C1AF3">
              <w:rPr>
                <w:noProof/>
                <w:rPrChange w:id="466"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noProof/>
                <w:rPrChange w:id="467"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Verzeichnis2"/>
            <w:tabs>
              <w:tab w:val="left" w:pos="720"/>
              <w:tab w:val="right" w:leader="dot" w:pos="9016"/>
            </w:tabs>
            <w:rPr>
              <w:del w:id="468" w:author="Kathrin Eichler" w:date="2013-10-11T12:49:00Z"/>
              <w:rFonts w:asciiTheme="minorHAnsi" w:eastAsiaTheme="minorEastAsia" w:hAnsiTheme="minorHAnsi" w:cstheme="minorBidi"/>
              <w:noProof/>
              <w:szCs w:val="22"/>
            </w:rPr>
          </w:pPr>
          <w:del w:id="469" w:author="Kathrin Eichler" w:date="2013-10-11T12:49:00Z">
            <w:r w:rsidRPr="006C1AF3">
              <w:rPr>
                <w:noProof/>
                <w:rPrChange w:id="470"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noProof/>
                <w:rPrChange w:id="471"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72" w:author="Kathrin Eichler" w:date="2013-10-11T12:49:00Z"/>
              <w:rFonts w:asciiTheme="minorHAnsi" w:hAnsiTheme="minorHAnsi"/>
              <w:noProof/>
              <w:lang w:val="de-DE" w:eastAsia="de-DE"/>
            </w:rPr>
          </w:pPr>
          <w:del w:id="473" w:author="Kathrin Eichler" w:date="2013-10-11T12:49:00Z">
            <w:r w:rsidRPr="006C1AF3">
              <w:rPr>
                <w:noProof/>
                <w:rPrChange w:id="474"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noProof/>
                <w:rPrChange w:id="475"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76" w:author="Kathrin Eichler" w:date="2013-10-11T12:49:00Z"/>
              <w:rFonts w:asciiTheme="minorHAnsi" w:hAnsiTheme="minorHAnsi"/>
              <w:noProof/>
              <w:lang w:val="de-DE" w:eastAsia="de-DE"/>
            </w:rPr>
          </w:pPr>
          <w:del w:id="477" w:author="Kathrin Eichler" w:date="2013-10-11T12:49:00Z">
            <w:r w:rsidRPr="006C1AF3">
              <w:rPr>
                <w:noProof/>
                <w:rPrChange w:id="478"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noProof/>
                <w:rPrChange w:id="479"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Verzeichnis3"/>
            <w:tabs>
              <w:tab w:val="left" w:pos="1200"/>
              <w:tab w:val="right" w:leader="dot" w:pos="9016"/>
            </w:tabs>
            <w:rPr>
              <w:del w:id="480" w:author="Kathrin Eichler" w:date="2013-10-11T12:49:00Z"/>
              <w:rFonts w:asciiTheme="minorHAnsi" w:hAnsiTheme="minorHAnsi"/>
              <w:noProof/>
              <w:lang w:val="de-DE" w:eastAsia="de-DE"/>
            </w:rPr>
          </w:pPr>
          <w:del w:id="481" w:author="Kathrin Eichler" w:date="2013-10-11T12:49:00Z">
            <w:r w:rsidRPr="006C1AF3">
              <w:rPr>
                <w:noProof/>
                <w:rPrChange w:id="482" w:author="Kathrin Eichler" w:date="2013-10-11T12:49:00Z">
                  <w:rPr>
                    <w:rStyle w:val="Hyperlink"/>
                    <w:noProof/>
                  </w:rPr>
                </w:rPrChange>
              </w:rPr>
              <w:delText>5.3.2</w:delText>
            </w:r>
            <w:r w:rsidR="008C6841" w:rsidDel="00BB1926">
              <w:rPr>
                <w:rFonts w:asciiTheme="minorHAnsi" w:hAnsiTheme="minorHAnsi"/>
                <w:noProof/>
                <w:lang w:val="de-DE" w:eastAsia="de-DE"/>
              </w:rPr>
              <w:tab/>
            </w:r>
            <w:r w:rsidRPr="006C1AF3">
              <w:rPr>
                <w:noProof/>
                <w:rPrChange w:id="483"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Verzeichnis1"/>
            <w:tabs>
              <w:tab w:val="left" w:pos="442"/>
              <w:tab w:val="right" w:leader="dot" w:pos="9016"/>
            </w:tabs>
            <w:rPr>
              <w:del w:id="484" w:author="Kathrin Eichler" w:date="2013-10-11T12:49:00Z"/>
              <w:rFonts w:asciiTheme="minorHAnsi" w:eastAsiaTheme="minorEastAsia" w:hAnsiTheme="minorHAnsi" w:cstheme="minorBidi"/>
              <w:noProof/>
              <w:szCs w:val="22"/>
            </w:rPr>
          </w:pPr>
          <w:del w:id="485" w:author="Kathrin Eichler" w:date="2013-10-11T12:49:00Z">
            <w:r w:rsidRPr="006C1AF3">
              <w:rPr>
                <w:noProof/>
                <w:rPrChange w:id="486"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noProof/>
                <w:rPrChange w:id="487"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Verzeichnis2"/>
            <w:tabs>
              <w:tab w:val="left" w:pos="720"/>
              <w:tab w:val="right" w:leader="dot" w:pos="9016"/>
            </w:tabs>
            <w:rPr>
              <w:del w:id="488" w:author="Kathrin Eichler" w:date="2013-10-11T12:49:00Z"/>
              <w:rFonts w:asciiTheme="minorHAnsi" w:eastAsiaTheme="minorEastAsia" w:hAnsiTheme="minorHAnsi" w:cstheme="minorBidi"/>
              <w:noProof/>
              <w:szCs w:val="22"/>
            </w:rPr>
          </w:pPr>
          <w:del w:id="489" w:author="Kathrin Eichler" w:date="2013-10-11T12:49:00Z">
            <w:r w:rsidRPr="006C1AF3">
              <w:rPr>
                <w:noProof/>
                <w:rPrChange w:id="490"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noProof/>
                <w:rPrChange w:id="491"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2" w:author="Kathrin Eichler" w:date="2013-10-11T12:49:00Z"/>
              <w:rFonts w:asciiTheme="minorHAnsi" w:hAnsiTheme="minorHAnsi"/>
              <w:noProof/>
              <w:lang w:val="de-DE" w:eastAsia="de-DE"/>
            </w:rPr>
          </w:pPr>
          <w:del w:id="493" w:author="Kathrin Eichler" w:date="2013-10-11T12:49:00Z">
            <w:r w:rsidRPr="006C1AF3">
              <w:rPr>
                <w:noProof/>
                <w:rPrChange w:id="494"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noProof/>
                <w:rPrChange w:id="495"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6" w:author="Kathrin Eichler" w:date="2013-10-11T12:49:00Z"/>
              <w:rFonts w:asciiTheme="minorHAnsi" w:hAnsiTheme="minorHAnsi"/>
              <w:noProof/>
              <w:lang w:val="de-DE" w:eastAsia="de-DE"/>
            </w:rPr>
          </w:pPr>
          <w:del w:id="497" w:author="Kathrin Eichler" w:date="2013-10-11T12:49:00Z">
            <w:r w:rsidRPr="006C1AF3">
              <w:rPr>
                <w:noProof/>
                <w:rPrChange w:id="498"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noProof/>
                <w:rPrChange w:id="499"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500" w:author="Kathrin Eichler" w:date="2013-10-11T12:49:00Z"/>
              <w:rFonts w:asciiTheme="minorHAnsi" w:hAnsiTheme="minorHAnsi"/>
              <w:noProof/>
              <w:lang w:val="de-DE" w:eastAsia="de-DE"/>
            </w:rPr>
          </w:pPr>
          <w:del w:id="501" w:author="Kathrin Eichler" w:date="2013-10-11T12:49:00Z">
            <w:r w:rsidRPr="006C1AF3">
              <w:rPr>
                <w:noProof/>
                <w:rPrChange w:id="502"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noProof/>
                <w:rPrChange w:id="503"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Verzeichnis2"/>
            <w:tabs>
              <w:tab w:val="left" w:pos="960"/>
              <w:tab w:val="right" w:leader="dot" w:pos="9016"/>
            </w:tabs>
            <w:rPr>
              <w:del w:id="504" w:author="Kathrin Eichler" w:date="2013-10-11T12:49:00Z"/>
              <w:rFonts w:asciiTheme="minorHAnsi" w:eastAsiaTheme="minorEastAsia" w:hAnsiTheme="minorHAnsi" w:cstheme="minorBidi"/>
              <w:noProof/>
              <w:szCs w:val="22"/>
            </w:rPr>
          </w:pPr>
          <w:del w:id="505" w:author="Kathrin Eichler" w:date="2013-10-11T12:49:00Z">
            <w:r w:rsidRPr="006C1AF3">
              <w:rPr>
                <w:noProof/>
                <w:rPrChange w:id="506"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noProof/>
                <w:rPrChange w:id="507"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8" w:author="Kathrin Eichler" w:date="2013-10-11T12:49:00Z"/>
              <w:rFonts w:asciiTheme="minorHAnsi" w:hAnsiTheme="minorHAnsi"/>
              <w:noProof/>
              <w:lang w:val="de-DE" w:eastAsia="de-DE"/>
            </w:rPr>
          </w:pPr>
          <w:del w:id="509" w:author="Kathrin Eichler" w:date="2013-10-11T12:49:00Z">
            <w:r w:rsidRPr="006C1AF3">
              <w:rPr>
                <w:noProof/>
                <w:rPrChange w:id="510"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noProof/>
                <w:rPrChange w:id="511"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12" w:author="Kathrin Eichler" w:date="2013-10-11T12:49:00Z"/>
              <w:rFonts w:asciiTheme="minorHAnsi" w:hAnsiTheme="minorHAnsi"/>
              <w:noProof/>
              <w:lang w:val="de-DE" w:eastAsia="de-DE"/>
            </w:rPr>
          </w:pPr>
          <w:del w:id="513" w:author="Kathrin Eichler" w:date="2013-10-11T12:49:00Z">
            <w:r w:rsidRPr="006C1AF3">
              <w:rPr>
                <w:noProof/>
                <w:rPrChange w:id="514"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noProof/>
                <w:rPrChange w:id="515"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Verzeichnis3"/>
            <w:tabs>
              <w:tab w:val="left" w:pos="1200"/>
              <w:tab w:val="right" w:leader="dot" w:pos="9016"/>
            </w:tabs>
            <w:rPr>
              <w:del w:id="516" w:author="Kathrin Eichler" w:date="2013-10-11T12:49:00Z"/>
              <w:rFonts w:asciiTheme="minorHAnsi" w:hAnsiTheme="minorHAnsi"/>
              <w:noProof/>
              <w:lang w:val="de-DE" w:eastAsia="de-DE"/>
            </w:rPr>
          </w:pPr>
          <w:del w:id="517" w:author="Kathrin Eichler" w:date="2013-10-11T12:49:00Z">
            <w:r w:rsidRPr="006C1AF3">
              <w:rPr>
                <w:noProof/>
                <w:rPrChange w:id="518"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noProof/>
                <w:rPrChange w:id="519"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Verzeichnis3"/>
            <w:tabs>
              <w:tab w:val="left" w:pos="1200"/>
              <w:tab w:val="right" w:leader="dot" w:pos="9016"/>
            </w:tabs>
            <w:rPr>
              <w:del w:id="520" w:author="Kathrin Eichler" w:date="2013-10-11T12:49:00Z"/>
              <w:rFonts w:asciiTheme="minorHAnsi" w:hAnsiTheme="minorHAnsi"/>
              <w:noProof/>
              <w:lang w:val="de-DE" w:eastAsia="de-DE"/>
            </w:rPr>
          </w:pPr>
          <w:del w:id="521" w:author="Kathrin Eichler" w:date="2013-10-11T12:49:00Z">
            <w:r w:rsidRPr="006C1AF3">
              <w:rPr>
                <w:noProof/>
                <w:rPrChange w:id="522"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noProof/>
                <w:rPrChange w:id="523"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Verzeichnis2"/>
            <w:tabs>
              <w:tab w:val="left" w:pos="960"/>
              <w:tab w:val="right" w:leader="dot" w:pos="9016"/>
            </w:tabs>
            <w:rPr>
              <w:del w:id="524" w:author="Kathrin Eichler" w:date="2013-10-11T12:49:00Z"/>
              <w:rFonts w:asciiTheme="minorHAnsi" w:eastAsiaTheme="minorEastAsia" w:hAnsiTheme="minorHAnsi" w:cstheme="minorBidi"/>
              <w:noProof/>
              <w:szCs w:val="22"/>
            </w:rPr>
          </w:pPr>
          <w:del w:id="525" w:author="Kathrin Eichler" w:date="2013-10-11T12:49:00Z">
            <w:r w:rsidRPr="006C1AF3">
              <w:rPr>
                <w:noProof/>
                <w:rPrChange w:id="526"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noProof/>
                <w:rPrChange w:id="527"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8" w:author="Kathrin Eichler" w:date="2013-10-11T12:49:00Z"/>
              <w:rFonts w:asciiTheme="minorHAnsi" w:hAnsiTheme="minorHAnsi"/>
              <w:noProof/>
              <w:lang w:val="de-DE" w:eastAsia="de-DE"/>
            </w:rPr>
          </w:pPr>
          <w:del w:id="529" w:author="Kathrin Eichler" w:date="2013-10-11T12:49:00Z">
            <w:r w:rsidRPr="006C1AF3">
              <w:rPr>
                <w:noProof/>
                <w:rPrChange w:id="530"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noProof/>
                <w:rPrChange w:id="531"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32" w:author="Kathrin Eichler" w:date="2013-10-11T12:49:00Z"/>
              <w:rFonts w:asciiTheme="minorHAnsi" w:hAnsiTheme="minorHAnsi"/>
              <w:noProof/>
              <w:lang w:val="de-DE" w:eastAsia="de-DE"/>
            </w:rPr>
          </w:pPr>
          <w:del w:id="533" w:author="Kathrin Eichler" w:date="2013-10-11T12:49:00Z">
            <w:r w:rsidRPr="006C1AF3">
              <w:rPr>
                <w:noProof/>
                <w:rPrChange w:id="534"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noProof/>
                <w:rPrChange w:id="535"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Verzeichnis2"/>
            <w:tabs>
              <w:tab w:val="left" w:pos="960"/>
              <w:tab w:val="right" w:leader="dot" w:pos="9016"/>
            </w:tabs>
            <w:rPr>
              <w:del w:id="536" w:author="Kathrin Eichler" w:date="2013-10-11T12:49:00Z"/>
              <w:rFonts w:asciiTheme="minorHAnsi" w:eastAsiaTheme="minorEastAsia" w:hAnsiTheme="minorHAnsi" w:cstheme="minorBidi"/>
              <w:noProof/>
              <w:szCs w:val="22"/>
            </w:rPr>
          </w:pPr>
          <w:del w:id="537" w:author="Kathrin Eichler" w:date="2013-10-11T12:49:00Z">
            <w:r w:rsidRPr="006C1AF3">
              <w:rPr>
                <w:noProof/>
                <w:rPrChange w:id="538"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noProof/>
                <w:rPrChange w:id="539"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40" w:author="Kathrin Eichler" w:date="2013-10-11T12:49:00Z"/>
              <w:rFonts w:asciiTheme="minorHAnsi" w:hAnsiTheme="minorHAnsi"/>
              <w:noProof/>
              <w:lang w:val="de-DE" w:eastAsia="de-DE"/>
            </w:rPr>
          </w:pPr>
          <w:del w:id="541" w:author="Kathrin Eichler" w:date="2013-10-11T12:49:00Z">
            <w:r w:rsidRPr="006C1AF3">
              <w:rPr>
                <w:noProof/>
                <w:rPrChange w:id="542"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noProof/>
                <w:rPrChange w:id="543"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44" w:author="Kathrin Eichler" w:date="2013-10-11T12:49:00Z"/>
              <w:rFonts w:asciiTheme="minorHAnsi" w:hAnsiTheme="minorHAnsi"/>
              <w:noProof/>
              <w:lang w:val="de-DE" w:eastAsia="de-DE"/>
            </w:rPr>
          </w:pPr>
          <w:del w:id="545" w:author="Kathrin Eichler" w:date="2013-10-11T12:49:00Z">
            <w:r w:rsidRPr="006C1AF3">
              <w:rPr>
                <w:noProof/>
                <w:rPrChange w:id="546"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noProof/>
                <w:rPrChange w:id="547"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Verzeichnis1"/>
            <w:tabs>
              <w:tab w:val="left" w:pos="442"/>
              <w:tab w:val="right" w:leader="dot" w:pos="9016"/>
            </w:tabs>
            <w:rPr>
              <w:del w:id="548" w:author="Kathrin Eichler" w:date="2013-10-11T12:49:00Z"/>
              <w:rFonts w:asciiTheme="minorHAnsi" w:eastAsiaTheme="minorEastAsia" w:hAnsiTheme="minorHAnsi" w:cstheme="minorBidi"/>
              <w:noProof/>
              <w:szCs w:val="22"/>
            </w:rPr>
          </w:pPr>
          <w:del w:id="549" w:author="Kathrin Eichler" w:date="2013-10-11T12:49:00Z">
            <w:r w:rsidRPr="006C1AF3">
              <w:rPr>
                <w:noProof/>
                <w:rPrChange w:id="550"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noProof/>
                <w:rPrChange w:id="551"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52" w:author="Kathrin Eichler" w:date="2013-10-11T12:49:00Z"/>
              <w:rFonts w:asciiTheme="minorHAnsi" w:eastAsiaTheme="minorEastAsia" w:hAnsiTheme="minorHAnsi" w:cstheme="minorBidi"/>
              <w:noProof/>
              <w:szCs w:val="22"/>
            </w:rPr>
          </w:pPr>
          <w:del w:id="553" w:author="Kathrin Eichler" w:date="2013-10-11T12:49:00Z">
            <w:r w:rsidRPr="006C1AF3">
              <w:rPr>
                <w:noProof/>
                <w:rPrChange w:id="554"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noProof/>
                <w:rPrChange w:id="555"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56" w:author="Kathrin Eichler" w:date="2013-10-11T12:49:00Z"/>
              <w:rFonts w:asciiTheme="minorHAnsi" w:eastAsiaTheme="minorEastAsia" w:hAnsiTheme="minorHAnsi" w:cstheme="minorBidi"/>
              <w:noProof/>
              <w:szCs w:val="22"/>
            </w:rPr>
          </w:pPr>
          <w:del w:id="557" w:author="Kathrin Eichler" w:date="2013-10-11T12:49:00Z">
            <w:r w:rsidRPr="006C1AF3">
              <w:rPr>
                <w:noProof/>
                <w:rPrChange w:id="558"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noProof/>
                <w:rPrChange w:id="559"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60" w:author="Kathrin Eichler" w:date="2013-10-11T12:49:00Z"/>
              <w:rFonts w:asciiTheme="minorHAnsi" w:hAnsiTheme="minorHAnsi"/>
              <w:noProof/>
              <w:lang w:val="de-DE" w:eastAsia="de-DE"/>
            </w:rPr>
          </w:pPr>
          <w:del w:id="561" w:author="Kathrin Eichler" w:date="2013-10-11T12:49:00Z">
            <w:r w:rsidRPr="006C1AF3">
              <w:rPr>
                <w:noProof/>
                <w:rPrChange w:id="562"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noProof/>
                <w:rPrChange w:id="563"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64" w:author="Kathrin Eichler" w:date="2013-10-11T12:49:00Z"/>
              <w:rFonts w:asciiTheme="minorHAnsi" w:hAnsiTheme="minorHAnsi"/>
              <w:noProof/>
              <w:lang w:val="de-DE" w:eastAsia="de-DE"/>
            </w:rPr>
          </w:pPr>
          <w:del w:id="565" w:author="Kathrin Eichler" w:date="2013-10-11T12:49:00Z">
            <w:r w:rsidRPr="006C1AF3">
              <w:rPr>
                <w:noProof/>
                <w:rPrChange w:id="566"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noProof/>
                <w:rPrChange w:id="567"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8" w:author="Kathrin Eichler" w:date="2013-10-11T12:49:00Z"/>
              <w:rFonts w:asciiTheme="minorHAnsi" w:hAnsiTheme="minorHAnsi"/>
              <w:noProof/>
              <w:lang w:val="de-DE" w:eastAsia="de-DE"/>
            </w:rPr>
          </w:pPr>
          <w:del w:id="569" w:author="Kathrin Eichler" w:date="2013-10-11T12:49:00Z">
            <w:r w:rsidRPr="006C1AF3">
              <w:rPr>
                <w:noProof/>
                <w:rPrChange w:id="570"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noProof/>
                <w:rPrChange w:id="57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72" w:author="Kathrin Eichler" w:date="2013-10-11T12:49:00Z"/>
              <w:rFonts w:asciiTheme="minorHAnsi" w:hAnsiTheme="minorHAnsi"/>
              <w:noProof/>
              <w:lang w:val="de-DE" w:eastAsia="de-DE"/>
            </w:rPr>
          </w:pPr>
          <w:del w:id="573" w:author="Kathrin Eichler" w:date="2013-10-11T12:49:00Z">
            <w:r w:rsidRPr="006C1AF3">
              <w:rPr>
                <w:noProof/>
                <w:rPrChange w:id="574"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noProof/>
                <w:rPrChange w:id="575"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576" w:name="h.6flctkipdq3" w:colFirst="0" w:colLast="0"/>
      <w:bookmarkStart w:id="577" w:name="_Ref358637490"/>
      <w:bookmarkStart w:id="578" w:name="_Toc403989601"/>
      <w:bookmarkEnd w:id="576"/>
      <w:r w:rsidRPr="00DE1B49">
        <w:rPr>
          <w:rFonts w:ascii="Georgia" w:hAnsi="Georgia"/>
        </w:rPr>
        <w:lastRenderedPageBreak/>
        <w:t>Introduction</w:t>
      </w:r>
      <w:bookmarkEnd w:id="577"/>
      <w:r w:rsidRPr="00DE1B49">
        <w:rPr>
          <w:rFonts w:ascii="Georgia" w:hAnsi="Georgia"/>
        </w:rPr>
        <w:t xml:space="preserve"> </w:t>
      </w:r>
      <w:ins w:id="579" w:author="Kathrin Eichler" w:date="2014-11-17T11:29:00Z">
        <w:r w:rsidR="008D59DE">
          <w:rPr>
            <w:rFonts w:ascii="Georgia" w:hAnsi="Georgia"/>
          </w:rPr>
          <w:t>[all]</w:t>
        </w:r>
      </w:ins>
      <w:bookmarkEnd w:id="578"/>
    </w:p>
    <w:p w:rsidR="00AC5C94" w:rsidRPr="00DE1B49" w:rsidRDefault="00AC5C94" w:rsidP="00AC5C94">
      <w:pPr>
        <w:pStyle w:val="berschrift2"/>
      </w:pPr>
      <w:bookmarkStart w:id="580" w:name="_Toc403989602"/>
      <w:r w:rsidRPr="00DE1B49">
        <w:t xml:space="preserve">About this </w:t>
      </w:r>
      <w:r w:rsidR="005F6601">
        <w:t>D</w:t>
      </w:r>
      <w:r w:rsidRPr="00DE1B49">
        <w:t>ocument</w:t>
      </w:r>
      <w:bookmarkEnd w:id="580"/>
    </w:p>
    <w:p w:rsidR="00AC5C94" w:rsidRPr="00DE1B49" w:rsidRDefault="00815574" w:rsidP="00815574">
      <w:pPr>
        <w:rPr>
          <w:lang w:val="en-US"/>
        </w:rPr>
      </w:pPr>
      <w:r w:rsidRPr="00DE1B49">
        <w:rPr>
          <w:lang w:val="en-US"/>
        </w:rPr>
        <w:t>Deliverable 6.</w:t>
      </w:r>
      <w:del w:id="581" w:author="Kathrin Eichler" w:date="2013-10-08T10:15:00Z">
        <w:r w:rsidRPr="00DE1B49" w:rsidDel="00FD7B84">
          <w:rPr>
            <w:lang w:val="en-US"/>
          </w:rPr>
          <w:delText xml:space="preserve">1 </w:delText>
        </w:r>
      </w:del>
      <w:ins w:id="582" w:author="Kathrin Eichler" w:date="2013-10-08T10:15:00Z">
        <w:r w:rsidR="00FD7B84">
          <w:rPr>
            <w:lang w:val="en-US"/>
          </w:rPr>
          <w:t>2</w:t>
        </w:r>
        <w:r w:rsidR="00FD7B84" w:rsidRPr="00DE1B49">
          <w:rPr>
            <w:lang w:val="en-US"/>
          </w:rPr>
          <w:t xml:space="preserve"> </w:t>
        </w:r>
      </w:ins>
      <w:r w:rsidRPr="00DE1B49">
        <w:rPr>
          <w:lang w:val="en-US"/>
        </w:rPr>
        <w:t>is of type “P”, i.e.</w:t>
      </w:r>
      <w:ins w:id="583"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84" w:author="Kathrin Eichler" w:date="2013-10-08T10:15:00Z">
        <w:r w:rsidRPr="00DE1B49" w:rsidDel="00FD7B84">
          <w:rPr>
            <w:lang w:val="en-US"/>
          </w:rPr>
          <w:delText>18</w:delText>
        </w:r>
      </w:del>
      <w:ins w:id="585"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github repos</w:t>
      </w:r>
      <w:r w:rsidRPr="00DE1B49">
        <w:rPr>
          <w:lang w:val="en-US"/>
        </w:rPr>
        <w:t>i</w:t>
      </w:r>
      <w:r w:rsidRPr="00DE1B49">
        <w:rPr>
          <w:lang w:val="en-US"/>
        </w:rPr>
        <w:t xml:space="preserve">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w:t>
      </w:r>
      <w:r w:rsidRPr="00DE1B49">
        <w:rPr>
          <w:lang w:val="en-US"/>
        </w:rPr>
        <w:t>c</w:t>
      </w:r>
      <w:r w:rsidRPr="00DE1B49">
        <w:rPr>
          <w:lang w:val="en-US"/>
        </w:rPr>
        <w:t>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586" w:name="_Toc403989603"/>
      <w:r w:rsidRPr="00DE1B49">
        <w:t xml:space="preserve">Introduction to the </w:t>
      </w:r>
      <w:r w:rsidR="005F6601">
        <w:t>T</w:t>
      </w:r>
      <w:r w:rsidRPr="00DE1B49">
        <w:t xml:space="preserve">ransduction </w:t>
      </w:r>
      <w:r w:rsidR="005F6601">
        <w:t>L</w:t>
      </w:r>
      <w:r w:rsidRPr="00DE1B49">
        <w:t>ayer</w:t>
      </w:r>
      <w:bookmarkEnd w:id="586"/>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587" w:name="h.dzuu6btnyw6f" w:colFirst="0" w:colLast="0"/>
      <w:bookmarkStart w:id="588" w:name="_Toc403989604"/>
      <w:bookmarkEnd w:id="587"/>
      <w:r w:rsidRPr="00DE1B49">
        <w:t>Related Terminology</w:t>
      </w:r>
      <w:bookmarkEnd w:id="588"/>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r w:rsidR="00FD018C">
        <w:rPr>
          <w:lang w:val="en-US"/>
        </w:rPr>
        <w:t>an</w:t>
      </w:r>
      <w:r w:rsidRPr="00DE1B49">
        <w:rPr>
          <w:lang w:val="en-US"/>
        </w:rPr>
        <w:t xml:space="preserve"> linguistic analysis pipeline</w:t>
      </w:r>
      <w:r w:rsidR="00FD018C">
        <w:rPr>
          <w:lang w:val="en-US"/>
        </w:rPr>
        <w:t xml:space="preserve"> provided by the EOP</w:t>
      </w:r>
      <w:r w:rsidRPr="00DE1B49">
        <w:rPr>
          <w:lang w:val="en-US"/>
        </w:rPr>
        <w:t>, i.e. the part of the open platform that creates a JCas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589" w:name="h.v9ppkrfbznij" w:colFirst="0" w:colLast="0"/>
      <w:bookmarkStart w:id="590" w:name="_Toc403989605"/>
      <w:bookmarkEnd w:id="589"/>
      <w:r w:rsidRPr="00DE1B49">
        <w:t>Related Documents</w:t>
      </w:r>
      <w:bookmarkEnd w:id="590"/>
    </w:p>
    <w:p w:rsidR="0087709E" w:rsidRPr="007A4438" w:rsidRDefault="0087709E" w:rsidP="00675094">
      <w:pPr>
        <w:numPr>
          <w:ilvl w:val="0"/>
          <w:numId w:val="8"/>
        </w:numPr>
        <w:spacing w:line="276" w:lineRule="auto"/>
        <w:ind w:hanging="359"/>
      </w:pPr>
      <w:r w:rsidRPr="007A4438">
        <w:rPr>
          <w:i/>
        </w:rPr>
        <w:t>Deliverable 1.1</w:t>
      </w:r>
      <w:r w:rsidRPr="007A4438">
        <w:t>: User Requirements (June 2012)</w:t>
      </w:r>
    </w:p>
    <w:p w:rsidR="0087709E" w:rsidRPr="0085572C" w:rsidRDefault="0087709E" w:rsidP="00675094">
      <w:pPr>
        <w:numPr>
          <w:ilvl w:val="0"/>
          <w:numId w:val="8"/>
        </w:numPr>
        <w:spacing w:line="276" w:lineRule="auto"/>
        <w:ind w:hanging="359"/>
        <w:rPr>
          <w:lang w:val="en-US"/>
        </w:rPr>
      </w:pPr>
      <w:r w:rsidRPr="00706C23">
        <w:rPr>
          <w:i/>
          <w:lang w:val="en-US"/>
        </w:rPr>
        <w:t>Deliverable 3.1b</w:t>
      </w:r>
      <w:r w:rsidRPr="0085572C">
        <w:rPr>
          <w:lang w:val="en-US"/>
        </w:rPr>
        <w:t>: Specification of the Transduction Layer (Sep 2012)</w:t>
      </w:r>
    </w:p>
    <w:p w:rsidR="007A4438" w:rsidRPr="00925780" w:rsidRDefault="007A4438" w:rsidP="007A4438">
      <w:pPr>
        <w:numPr>
          <w:ilvl w:val="0"/>
          <w:numId w:val="8"/>
        </w:numPr>
        <w:spacing w:line="276" w:lineRule="auto"/>
        <w:ind w:hanging="359"/>
        <w:rPr>
          <w:ins w:id="591" w:author="Kathrin Eichler" w:date="2014-11-17T09:49:00Z"/>
          <w:lang w:val="en-US"/>
        </w:rPr>
      </w:pPr>
      <w:ins w:id="592" w:author="Kathrin Eichler" w:date="2014-11-17T09:49:00Z">
        <w:r w:rsidRPr="007A4438">
          <w:rPr>
            <w:i/>
            <w:lang w:val="en-US"/>
          </w:rPr>
          <w:t>Deliverable 6.1</w:t>
        </w:r>
        <w:r w:rsidRPr="007A4438">
          <w:rPr>
            <w:lang w:val="en-US"/>
          </w:rPr>
          <w:t xml:space="preserve">: </w:t>
        </w:r>
      </w:ins>
      <w:ins w:id="593" w:author="Kathrin Eichler" w:date="2014-11-17T09:50:00Z">
        <w:r w:rsidRPr="007A4438">
          <w:rPr>
            <w:lang w:val="en-US"/>
            <w:rPrChange w:id="594" w:author="Kathrin Eichler" w:date="2014-11-17T09:50:00Z">
              <w:rPr>
                <w:b/>
                <w:sz w:val="40"/>
                <w:szCs w:val="28"/>
                <w:lang w:val="en-US"/>
              </w:rPr>
            </w:rPrChange>
          </w:rPr>
          <w:t>Textual inference components development</w:t>
        </w:r>
        <w:r w:rsidRPr="007A4438">
          <w:rPr>
            <w:lang w:val="en-US"/>
          </w:rPr>
          <w:t xml:space="preserve"> </w:t>
        </w:r>
      </w:ins>
      <w:ins w:id="595" w:author="Kathrin Eichler" w:date="2014-11-17T09:49:00Z">
        <w:r w:rsidRPr="007A4438">
          <w:rPr>
            <w:lang w:val="en-US"/>
          </w:rPr>
          <w:t>(</w:t>
        </w:r>
      </w:ins>
      <w:ins w:id="596" w:author="Kathrin Eichler" w:date="2014-11-17T09:50:00Z">
        <w:r w:rsidRPr="007A4438">
          <w:rPr>
            <w:lang w:val="en-US"/>
          </w:rPr>
          <w:t>June 2013</w:t>
        </w:r>
      </w:ins>
      <w:ins w:id="597" w:author="Kathrin Eichler" w:date="2014-11-17T09:49:00Z">
        <w:r w:rsidRPr="00925780">
          <w:rPr>
            <w:lang w:val="en-US"/>
          </w:rPr>
          <w:t>)</w:t>
        </w:r>
      </w:ins>
    </w:p>
    <w:p w:rsidR="0087709E" w:rsidRPr="00DE1B49" w:rsidRDefault="0087709E" w:rsidP="00675094">
      <w:pPr>
        <w:numPr>
          <w:ilvl w:val="0"/>
          <w:numId w:val="8"/>
        </w:numPr>
        <w:spacing w:line="276" w:lineRule="auto"/>
        <w:ind w:hanging="359"/>
        <w:rPr>
          <w:lang w:val="en-US"/>
        </w:rPr>
      </w:pPr>
      <w:r w:rsidRPr="00925780">
        <w:rPr>
          <w:i/>
          <w:lang w:val="en-US"/>
        </w:rPr>
        <w:t>EOP specification</w:t>
      </w:r>
      <w:r w:rsidRPr="00D7475F">
        <w:rPr>
          <w:lang w:val="en-US"/>
        </w:rPr>
        <w:t>: Specifications and architecture</w:t>
      </w:r>
      <w:r w:rsidRPr="00DE1B49">
        <w:rPr>
          <w:lang w:val="en-US"/>
        </w:rPr>
        <w:t xml:space="preserve"> for the open platform, I</w:t>
      </w:r>
      <w:ins w:id="598" w:author="Kathrin Eichler" w:date="2014-11-17T09:50:00Z">
        <w:r w:rsidR="00925780">
          <w:rPr>
            <w:lang w:val="en-US"/>
          </w:rPr>
          <w:t>I</w:t>
        </w:r>
      </w:ins>
      <w:r w:rsidRPr="00DE1B49">
        <w:rPr>
          <w:lang w:val="en-US"/>
        </w:rPr>
        <w:t>. cycle</w:t>
      </w:r>
    </w:p>
    <w:p w:rsidR="002A1C2D" w:rsidRDefault="0087709E" w:rsidP="002A1C2D">
      <w:pPr>
        <w:numPr>
          <w:ilvl w:val="0"/>
          <w:numId w:val="8"/>
        </w:numPr>
        <w:spacing w:line="276" w:lineRule="auto"/>
        <w:ind w:hanging="359"/>
        <w:rPr>
          <w:ins w:id="599" w:author="Kathrin Eichler" w:date="2014-11-10T09:52:00Z"/>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2A1C2D" w:rsidRPr="002A1C2D" w:rsidRDefault="002A1C2D">
      <w:pPr>
        <w:pStyle w:val="berschrift2"/>
        <w:pPrChange w:id="600" w:author="Kathrin Eichler" w:date="2014-11-10T09:52:00Z">
          <w:pPr>
            <w:numPr>
              <w:numId w:val="8"/>
            </w:numPr>
            <w:spacing w:line="276" w:lineRule="auto"/>
            <w:ind w:left="720" w:firstLine="360"/>
          </w:pPr>
        </w:pPrChange>
      </w:pPr>
      <w:bookmarkStart w:id="601" w:name="_Toc403989606"/>
      <w:ins w:id="602" w:author="Kathrin Eichler" w:date="2014-11-10T09:52:00Z">
        <w:r>
          <w:t xml:space="preserve">Changes as compared to Deliverable </w:t>
        </w:r>
        <w:r w:rsidRPr="002A1C2D">
          <w:t>6.</w:t>
        </w:r>
        <w:r>
          <w:t>1</w:t>
        </w:r>
      </w:ins>
      <w:bookmarkEnd w:id="601"/>
      <w:ins w:id="603" w:author="Kathrin Eichler" w:date="2014-11-17T09:49:00Z">
        <w:r w:rsidR="007D652F">
          <w:t xml:space="preserve"> </w:t>
        </w:r>
      </w:ins>
    </w:p>
    <w:p w:rsidR="002A1C2D" w:rsidRDefault="002A1C2D" w:rsidP="002A1C2D">
      <w:pPr>
        <w:rPr>
          <w:ins w:id="604" w:author="Kathrin Eichler" w:date="2014-11-10T11:39:00Z"/>
          <w:lang w:val="en-US"/>
        </w:rPr>
      </w:pPr>
      <w:ins w:id="605" w:author="Kathrin Eichler" w:date="2014-11-10T09:53:00Z">
        <w:r>
          <w:rPr>
            <w:lang w:val="en-US"/>
          </w:rPr>
          <w:t xml:space="preserve">As compared to the previous deliverable of WP6, this document has changed in the following ways: </w:t>
        </w:r>
      </w:ins>
    </w:p>
    <w:p w:rsidR="004F102C" w:rsidRDefault="004F102C" w:rsidP="002A1C2D">
      <w:pPr>
        <w:rPr>
          <w:ins w:id="606" w:author="Kathrin Eichler" w:date="2014-11-17T09:51:00Z"/>
          <w:lang w:val="en-US"/>
        </w:rPr>
      </w:pPr>
      <w:ins w:id="607" w:author="Kathrin Eichler" w:date="2014-11-10T11:39:00Z">
        <w:r>
          <w:rPr>
            <w:lang w:val="en-US"/>
          </w:rPr>
          <w:t>[TODO: Add list of changes]</w:t>
        </w:r>
      </w:ins>
    </w:p>
    <w:p w:rsidR="00A43A5D" w:rsidDel="00CF173C" w:rsidRDefault="00A43A5D">
      <w:pPr>
        <w:pStyle w:val="Normal2"/>
        <w:rPr>
          <w:ins w:id="608" w:author="Kathrin Eichler" w:date="2014-11-17T09:52:00Z"/>
        </w:rPr>
        <w:pPrChange w:id="609" w:author="Kathrin Eichler" w:date="2014-11-17T09:52:00Z">
          <w:pPr>
            <w:pStyle w:val="Normal2"/>
            <w:numPr>
              <w:numId w:val="104"/>
            </w:numPr>
            <w:ind w:left="720" w:hanging="360"/>
          </w:pPr>
        </w:pPrChange>
      </w:pPr>
    </w:p>
    <w:p w:rsidR="00A43A5D" w:rsidRPr="007A4438" w:rsidRDefault="00A43A5D" w:rsidP="00A43A5D">
      <w:pPr>
        <w:numPr>
          <w:ilvl w:val="0"/>
          <w:numId w:val="8"/>
        </w:numPr>
        <w:spacing w:line="276" w:lineRule="auto"/>
        <w:ind w:hanging="359"/>
        <w:rPr>
          <w:ins w:id="610" w:author="Kathrin Eichler" w:date="2014-11-17T09:51:00Z"/>
        </w:rPr>
      </w:pPr>
      <w:ins w:id="611" w:author="Kathrin Eichler" w:date="2014-11-17T09:52:00Z">
        <w:r>
          <w:lastRenderedPageBreak/>
          <w:t xml:space="preserve"> </w:t>
        </w:r>
        <w:r>
          <w:rPr>
            <w:i/>
          </w:rPr>
          <w:t xml:space="preserve">InteractionReader: </w:t>
        </w:r>
        <w:r w:rsidRPr="007A4438">
          <w:t xml:space="preserve"> </w:t>
        </w:r>
        <w:commentRangeStart w:id="612"/>
        <w:r>
          <w:t>The reader code can now read "non-continuous" fragments (which are common in the WP2 data), as well as non-continuous modifiers.</w:t>
        </w:r>
      </w:ins>
      <w:commentRangeEnd w:id="612"/>
      <w:ins w:id="613" w:author="Kathrin Eichler" w:date="2014-11-17T11:15:00Z">
        <w:r w:rsidR="00862D1A">
          <w:rPr>
            <w:rStyle w:val="Kommentarzeichen"/>
          </w:rPr>
          <w:commentReference w:id="612"/>
        </w:r>
      </w:ins>
    </w:p>
    <w:p w:rsidR="00A43A5D" w:rsidRPr="00862D1A" w:rsidRDefault="00A43A5D" w:rsidP="00A43A5D">
      <w:pPr>
        <w:numPr>
          <w:ilvl w:val="0"/>
          <w:numId w:val="8"/>
        </w:numPr>
        <w:spacing w:line="276" w:lineRule="auto"/>
        <w:ind w:hanging="359"/>
        <w:rPr>
          <w:ins w:id="614" w:author="Kathrin Eichler" w:date="2014-11-17T11:13:00Z"/>
          <w:lang w:val="en-US"/>
          <w:rPrChange w:id="615" w:author="Kathrin Eichler" w:date="2014-11-17T11:13:00Z">
            <w:rPr>
              <w:ins w:id="616" w:author="Kathrin Eichler" w:date="2014-11-17T11:13:00Z"/>
            </w:rPr>
          </w:rPrChange>
        </w:rPr>
      </w:pPr>
      <w:ins w:id="617" w:author="Kathrin Eichler" w:date="2014-11-17T09:53:00Z">
        <w:r>
          <w:rPr>
            <w:i/>
            <w:lang w:val="en-US"/>
          </w:rPr>
          <w:t>Decomposition</w:t>
        </w:r>
      </w:ins>
      <w:ins w:id="618" w:author="Kathrin Eichler" w:date="2014-11-17T09:51:00Z">
        <w:r w:rsidRPr="008167E2">
          <w:rPr>
            <w:lang w:val="en-US"/>
          </w:rPr>
          <w:t xml:space="preserve">: </w:t>
        </w:r>
      </w:ins>
      <w:ins w:id="619" w:author="Kathrin Eichler" w:date="2014-11-17T09:53:00Z">
        <w:r>
          <w:t xml:space="preserve">Improved the existing and added new fragment annotators. </w:t>
        </w:r>
      </w:ins>
    </w:p>
    <w:p w:rsidR="00862D1A" w:rsidRDefault="00862D1A" w:rsidP="00A43A5D">
      <w:pPr>
        <w:numPr>
          <w:ilvl w:val="0"/>
          <w:numId w:val="8"/>
        </w:numPr>
        <w:spacing w:line="276" w:lineRule="auto"/>
        <w:ind w:hanging="359"/>
        <w:rPr>
          <w:ins w:id="620" w:author="Kathrin Eichler" w:date="2014-11-17T11:19:00Z"/>
          <w:lang w:val="en-US"/>
        </w:rPr>
      </w:pPr>
      <w:ins w:id="621" w:author="Kathrin Eichler" w:date="2014-11-17T11:13:00Z">
        <w:r>
          <w:rPr>
            <w:i/>
            <w:lang w:val="en-US"/>
          </w:rPr>
          <w:t>Composition Use Case 1</w:t>
        </w:r>
        <w:r w:rsidRPr="00862D1A">
          <w:rPr>
            <w:lang w:val="en-US"/>
            <w:rPrChange w:id="622" w:author="Kathrin Eichler" w:date="2014-11-17T11:14:00Z">
              <w:rPr>
                <w:rFonts w:cs="TimesNewRomanPSMT"/>
                <w:i/>
                <w:lang w:val="en-US"/>
              </w:rPr>
            </w:rPrChange>
          </w:rPr>
          <w:t>:</w:t>
        </w:r>
      </w:ins>
      <w:ins w:id="623" w:author="Kathrin Eichler" w:date="2014-11-17T11:14:00Z">
        <w:r>
          <w:rPr>
            <w:lang w:val="en-US"/>
          </w:rPr>
          <w:t xml:space="preserve"> </w:t>
        </w:r>
      </w:ins>
    </w:p>
    <w:p w:rsidR="00862D1A" w:rsidRDefault="00862D1A">
      <w:pPr>
        <w:numPr>
          <w:ilvl w:val="1"/>
          <w:numId w:val="8"/>
        </w:numPr>
        <w:spacing w:line="276" w:lineRule="auto"/>
        <w:rPr>
          <w:ins w:id="624" w:author="Kathrin Eichler" w:date="2014-11-17T11:14:00Z"/>
          <w:lang w:val="en-US"/>
        </w:rPr>
        <w:pPrChange w:id="625" w:author="Kathrin Eichler" w:date="2014-11-17T11:19:00Z">
          <w:pPr>
            <w:numPr>
              <w:numId w:val="8"/>
            </w:numPr>
            <w:spacing w:line="276" w:lineRule="auto"/>
            <w:ind w:left="720" w:hanging="359"/>
          </w:pPr>
        </w:pPrChange>
      </w:pPr>
      <w:ins w:id="626" w:author="Kathrin Eichler" w:date="2014-11-17T11:14:00Z">
        <w:r w:rsidRPr="00D32414">
          <w:rPr>
            <w:lang w:val="en-US" w:eastAsia="de-DE"/>
          </w:rPr>
          <w:t>Based on a request made by one of the academic partners, we decided to rename the module “CollapsedGraphGenerator” to “GraphOpt</w:t>
        </w:r>
        <w:r w:rsidRPr="00D32414">
          <w:rPr>
            <w:lang w:val="en-US" w:eastAsia="de-DE"/>
          </w:rPr>
          <w:t>i</w:t>
        </w:r>
        <w:r w:rsidRPr="00D32414">
          <w:rPr>
            <w:lang w:val="en-US" w:eastAsia="de-DE"/>
          </w:rPr>
          <w:t>mizer”, r</w:t>
        </w:r>
        <w:r w:rsidRPr="00CF173C">
          <w:rPr>
            <w:lang w:val="en-US" w:eastAsia="de-DE"/>
          </w:rPr>
          <w:t>eflecting in the name that the module actually does more than co</w:t>
        </w:r>
        <w:r w:rsidRPr="00CF173C">
          <w:rPr>
            <w:lang w:val="en-US" w:eastAsia="de-DE"/>
          </w:rPr>
          <w:t>l</w:t>
        </w:r>
        <w:r w:rsidRPr="00CF173C">
          <w:rPr>
            <w:lang w:val="en-US" w:eastAsia="de-DE"/>
          </w:rPr>
          <w:t>lapsing nodes</w:t>
        </w:r>
        <w:r w:rsidRPr="00D32414">
          <w:rPr>
            <w:lang w:val="en-US" w:eastAsia="de-DE"/>
          </w:rPr>
          <w:t xml:space="preserve"> (it also decides on edges to be kept in the output graph).</w:t>
        </w:r>
      </w:ins>
    </w:p>
    <w:p w:rsidR="00862D1A" w:rsidRDefault="00862D1A">
      <w:pPr>
        <w:numPr>
          <w:ilvl w:val="1"/>
          <w:numId w:val="8"/>
        </w:numPr>
        <w:spacing w:line="276" w:lineRule="auto"/>
        <w:rPr>
          <w:ins w:id="627" w:author="Kathrin Eichler" w:date="2014-11-17T11:18:00Z"/>
          <w:lang w:val="en-US"/>
        </w:rPr>
        <w:pPrChange w:id="628" w:author="Kathrin Eichler" w:date="2014-11-17T11:19:00Z">
          <w:pPr>
            <w:numPr>
              <w:numId w:val="8"/>
            </w:numPr>
            <w:spacing w:line="276" w:lineRule="auto"/>
            <w:ind w:left="720" w:hanging="359"/>
          </w:pPr>
        </w:pPrChange>
      </w:pPr>
      <w:ins w:id="629" w:author="Kathrin Eichler" w:date="2014-11-17T11:19:00Z">
        <w:r>
          <w:rPr>
            <w:lang w:val="en-US"/>
          </w:rPr>
          <w:t>...</w:t>
        </w:r>
      </w:ins>
    </w:p>
    <w:p w:rsidR="00862D1A" w:rsidRDefault="00862D1A">
      <w:pPr>
        <w:numPr>
          <w:ilvl w:val="0"/>
          <w:numId w:val="8"/>
        </w:numPr>
        <w:spacing w:line="276" w:lineRule="auto"/>
        <w:ind w:hanging="359"/>
        <w:rPr>
          <w:ins w:id="630" w:author="Kathrin Eichler" w:date="2014-11-17T11:19:00Z"/>
          <w:lang w:val="en-US"/>
        </w:rPr>
        <w:pPrChange w:id="631" w:author="Kathrin Eichler" w:date="2014-11-17T11:19:00Z">
          <w:pPr>
            <w:pStyle w:val="Normal2"/>
            <w:numPr>
              <w:numId w:val="8"/>
            </w:numPr>
            <w:ind w:left="720" w:firstLine="360"/>
          </w:pPr>
        </w:pPrChange>
      </w:pPr>
      <w:ins w:id="632" w:author="Kathrin Eichler" w:date="2014-11-17T11:19:00Z">
        <w:r>
          <w:rPr>
            <w:i/>
            <w:lang w:val="en-US"/>
          </w:rPr>
          <w:t>Composition Use Case 1</w:t>
        </w:r>
        <w:r w:rsidRPr="00E36FA1">
          <w:rPr>
            <w:lang w:val="en-US"/>
          </w:rPr>
          <w:t>:</w:t>
        </w:r>
        <w:r>
          <w:rPr>
            <w:lang w:val="en-US"/>
          </w:rPr>
          <w:t xml:space="preserve"> </w:t>
        </w:r>
      </w:ins>
    </w:p>
    <w:p w:rsidR="00862D1A" w:rsidRPr="00862D1A" w:rsidRDefault="00862D1A">
      <w:pPr>
        <w:numPr>
          <w:ilvl w:val="1"/>
          <w:numId w:val="8"/>
        </w:numPr>
        <w:spacing w:line="276" w:lineRule="auto"/>
        <w:rPr>
          <w:ins w:id="633" w:author="Kathrin Eichler" w:date="2014-11-17T11:19:00Z"/>
          <w:lang w:val="en-US"/>
          <w:rPrChange w:id="634" w:author="Kathrin Eichler" w:date="2014-11-17T11:19:00Z">
            <w:rPr>
              <w:ins w:id="635" w:author="Kathrin Eichler" w:date="2014-11-17T11:19:00Z"/>
            </w:rPr>
          </w:rPrChange>
        </w:rPr>
        <w:pPrChange w:id="636" w:author="Kathrin Eichler" w:date="2014-11-17T11:19:00Z">
          <w:pPr>
            <w:pStyle w:val="Normal2"/>
            <w:numPr>
              <w:numId w:val="8"/>
            </w:numPr>
            <w:ind w:left="720" w:firstLine="360"/>
          </w:pPr>
        </w:pPrChange>
      </w:pPr>
      <w:ins w:id="637" w:author="Kathrin Eichler" w:date="2014-11-17T11:19:00Z">
        <w:r w:rsidRPr="00D32414">
          <w:t>Based on a request made by one of the industrial partners, we added a module (</w:t>
        </w:r>
        <w:r w:rsidRPr="00862D1A">
          <w:rPr>
            <w:i/>
            <w:rPrChange w:id="638" w:author="Kathrin Eichler" w:date="2014-11-17T11:20:00Z">
              <w:rPr/>
            </w:rPrChange>
          </w:rPr>
          <w:t>ConfidenceCalculator</w:t>
        </w:r>
        <w:r w:rsidRPr="00D32414">
          <w:t>) for pre-calculating a fi</w:t>
        </w:r>
        <w:r w:rsidRPr="00E36FA1">
          <w:rPr>
            <w:rFonts w:cs="TimesNewRomanPSMT"/>
          </w:rPr>
          <w:t>nal confidence score per cate</w:t>
        </w:r>
        <w:r w:rsidRPr="00D32414">
          <w:t>gory on each node of the entailment graph and for adding this information to the graph. Precalculating these scores, we make the actually matching step more efficient and avoid redundancy in the calculation of co</w:t>
        </w:r>
        <w:r w:rsidRPr="00D32414">
          <w:t>m</w:t>
        </w:r>
        <w:r w:rsidRPr="00D32414">
          <w:t>bined confidence scores. As a result, the confidence calculation in the Categ</w:t>
        </w:r>
        <w:r w:rsidRPr="00D32414">
          <w:t>o</w:t>
        </w:r>
        <w:r w:rsidRPr="00D32414">
          <w:t>ry Annotator module has been simplified to combining the final scores of di</w:t>
        </w:r>
        <w:r w:rsidRPr="00D32414">
          <w:t>f</w:t>
        </w:r>
        <w:r w:rsidRPr="00D32414">
          <w:t>ferent matching nodes. Unlike in the transduction layer prototype, the input fragment graph is now compared to the collapsed (not the raw) e</w:t>
        </w:r>
        <w:r w:rsidRPr="00E36FA1">
          <w:rPr>
            <w:rFonts w:cs="TimesNewRomanPSMT"/>
          </w:rPr>
          <w:t>n</w:t>
        </w:r>
        <w:r w:rsidRPr="00D32414">
          <w:t xml:space="preserve">tailment graph. </w:t>
        </w:r>
      </w:ins>
    </w:p>
    <w:p w:rsidR="00862D1A" w:rsidRPr="00862D1A" w:rsidRDefault="00862D1A">
      <w:pPr>
        <w:pStyle w:val="Listenabsatz"/>
        <w:numPr>
          <w:ilvl w:val="1"/>
          <w:numId w:val="8"/>
        </w:numPr>
        <w:spacing w:line="276" w:lineRule="auto"/>
        <w:rPr>
          <w:ins w:id="639" w:author="Kathrin Eichler" w:date="2014-11-17T09:51:00Z"/>
          <w:lang w:val="en-US"/>
        </w:rPr>
        <w:pPrChange w:id="640" w:author="Kathrin Eichler" w:date="2014-11-17T11:19:00Z">
          <w:pPr>
            <w:numPr>
              <w:numId w:val="8"/>
            </w:numPr>
            <w:spacing w:line="276" w:lineRule="auto"/>
            <w:ind w:left="720" w:hanging="359"/>
          </w:pPr>
        </w:pPrChange>
      </w:pPr>
      <w:ins w:id="641" w:author="Kathrin Eichler" w:date="2014-11-17T11:19:00Z">
        <w:r w:rsidRPr="00862D1A">
          <w:rPr>
            <w:lang w:val="en-US"/>
          </w:rPr>
          <w:t xml:space="preserve">We also added a new implementation of the </w:t>
        </w:r>
        <w:r w:rsidRPr="00862D1A">
          <w:rPr>
            <w:i/>
            <w:lang w:val="en-US"/>
            <w:rPrChange w:id="642" w:author="Kathrin Eichler" w:date="2014-11-17T11:19:00Z">
              <w:rPr>
                <w:lang w:val="en-US"/>
              </w:rPr>
            </w:rPrChange>
          </w:rPr>
          <w:t>NodeMatcher</w:t>
        </w:r>
        <w:r w:rsidRPr="00862D1A">
          <w:rPr>
            <w:lang w:val="en-US"/>
          </w:rPr>
          <w:t xml:space="preserve"> module, which indexes the entailment graph nodes and matches an input fragment graph against the entailment graph by transforming the fragment graph into a query to the index. The module uses the Lucene library for inde</w:t>
        </w:r>
        <w:r w:rsidRPr="00862D1A">
          <w:rPr>
            <w:lang w:val="en-US"/>
          </w:rPr>
          <w:t>x</w:t>
        </w:r>
        <w:r w:rsidRPr="00862D1A">
          <w:rPr>
            <w:lang w:val="en-US"/>
          </w:rPr>
          <w:t>ing the entailment graph nodes and for querying the index.</w:t>
        </w:r>
      </w:ins>
    </w:p>
    <w:p w:rsidR="00CF173C" w:rsidDel="00A43A5D" w:rsidRDefault="00CF173C" w:rsidP="00CF173C">
      <w:pPr>
        <w:pStyle w:val="berschrift3"/>
        <w:rPr>
          <w:del w:id="643" w:author="Kathrin Eichler" w:date="2014-11-17T09:52:00Z"/>
        </w:rPr>
      </w:pPr>
      <w:bookmarkStart w:id="644" w:name="_Toc403987088"/>
      <w:bookmarkStart w:id="645" w:name="_Toc403987177"/>
      <w:bookmarkStart w:id="646" w:name="_Toc403988339"/>
      <w:bookmarkStart w:id="647" w:name="_Toc403988426"/>
      <w:bookmarkStart w:id="648" w:name="_Toc403988514"/>
      <w:moveToRangeStart w:id="649" w:author="Kathrin Eichler" w:date="2014-11-10T11:57:00Z" w:name="move403383980"/>
      <w:moveTo w:id="650" w:author="Kathrin Eichler" w:date="2014-11-10T11:57:00Z">
        <w:del w:id="651" w:author="Kathrin Eichler" w:date="2014-11-17T09:52:00Z">
          <w:r w:rsidDel="00A43A5D">
            <w:delText>InteractionReader</w:delText>
          </w:r>
        </w:del>
      </w:moveTo>
      <w:bookmarkEnd w:id="644"/>
      <w:bookmarkEnd w:id="645"/>
      <w:bookmarkEnd w:id="646"/>
      <w:bookmarkEnd w:id="647"/>
      <w:bookmarkEnd w:id="648"/>
    </w:p>
    <w:p w:rsidR="00CF173C" w:rsidDel="00CF173C" w:rsidRDefault="00CF173C" w:rsidP="00CF173C">
      <w:pPr>
        <w:pStyle w:val="Normal2"/>
        <w:rPr>
          <w:del w:id="652" w:author="Kathrin Eichler" w:date="2014-11-10T11:58:00Z"/>
        </w:rPr>
      </w:pPr>
      <w:moveTo w:id="653" w:author="Kathrin Eichler" w:date="2014-11-10T11:57:00Z">
        <w:del w:id="654" w:author="Kathrin Eichler" w:date="2014-11-17T09:52:00Z">
          <w:r w:rsidDel="00A43A5D">
            <w:delText xml:space="preserve">The reader code (in the InteractionReader class) </w:delText>
          </w:r>
        </w:del>
        <w:del w:id="655" w:author="Kathrin Eichler" w:date="2014-11-10T11:57:00Z">
          <w:r w:rsidDel="00CF173C">
            <w:delText>currently cannot read</w:delText>
          </w:r>
        </w:del>
        <w:del w:id="656" w:author="Kathrin Eichler" w:date="2014-11-17T09:52:00Z">
          <w:r w:rsidDel="00A43A5D">
            <w:br/>
            <w:delText>"non-continuous" fragments (which are common in the WP2 data)</w:delText>
          </w:r>
        </w:del>
        <w:del w:id="657" w:author="Kathrin Eichler" w:date="2014-11-10T11:58:00Z">
          <w:r w:rsidDel="00CF173C">
            <w:delText>. If the reader meets such a case, it raises an exception and gives up. Writing code for this is not trivial because</w:delText>
          </w:r>
          <w:r w:rsidDel="00CF173C">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To>
    </w:p>
    <w:p w:rsidR="00CF173C" w:rsidDel="00CF173C" w:rsidRDefault="00CF173C">
      <w:pPr>
        <w:pStyle w:val="Normal2"/>
        <w:rPr>
          <w:del w:id="658" w:author="Kathrin Eichler" w:date="2014-11-10T11:58:00Z"/>
        </w:rPr>
      </w:pPr>
      <w:moveTo w:id="659" w:author="Kathrin Eichler" w:date="2014-11-10T11:57:00Z">
        <w:del w:id="660" w:author="Kathrin Eichler" w:date="2014-11-10T11:58:00Z">
          <w:r w:rsidDel="00CF173C">
            <w:delText>The same limitation currently holds for modifiers: Non-continuous modifiers</w:delText>
          </w:r>
          <w:r w:rsidDel="00CF173C">
            <w:br/>
            <w:delText>are not covered. However, non-continuous modifiers are very rare in</w:delText>
          </w:r>
          <w:r w:rsidDel="00CF173C">
            <w:br/>
            <w:delText xml:space="preserve">the WP2 data. </w:delText>
          </w:r>
        </w:del>
      </w:moveTo>
    </w:p>
    <w:p w:rsidR="00931BF8" w:rsidRPr="00931BF8" w:rsidDel="00931BF8" w:rsidRDefault="00931BF8" w:rsidP="002A1C2D">
      <w:pPr>
        <w:pStyle w:val="Listenabsatz"/>
        <w:numPr>
          <w:ilvl w:val="0"/>
          <w:numId w:val="103"/>
        </w:numPr>
        <w:rPr>
          <w:del w:id="661" w:author="Kathrin Eichler" w:date="2014-11-10T12:03:00Z"/>
          <w:lang w:val="en-US"/>
        </w:rPr>
      </w:pPr>
      <w:moveToRangeStart w:id="662" w:author="Kathrin Eichler" w:date="2014-11-10T12:03:00Z" w:name="move403384346"/>
      <w:moveToRangeEnd w:id="649"/>
      <w:moveTo w:id="663" w:author="Kathrin Eichler" w:date="2014-11-10T12:03:00Z">
        <w:del w:id="664" w:author="Kathrin Eichler" w:date="2014-11-17T11:20:00Z">
          <w:r w:rsidRPr="00931BF8" w:rsidDel="00862D1A">
            <w:rPr>
              <w:lang w:val="en-US"/>
            </w:rPr>
            <w:delText>Concerning the Category Annotator module, more sophisticated algorithms for co</w:delText>
          </w:r>
          <w:r w:rsidRPr="00931BF8" w:rsidDel="00862D1A">
            <w:rPr>
              <w:lang w:val="en-US"/>
            </w:rPr>
            <w:delText>m</w:delText>
          </w:r>
          <w:r w:rsidRPr="00931BF8" w:rsidDel="00862D1A">
            <w:rPr>
              <w:lang w:val="en-US"/>
            </w:rPr>
            <w:delText xml:space="preserve">bining category information on a graph node into a category confidence score </w:delText>
          </w:r>
        </w:del>
        <w:del w:id="665" w:author="Kathrin Eichler" w:date="2014-11-10T12:03:00Z">
          <w:r w:rsidRPr="00931BF8" w:rsidDel="00931BF8">
            <w:rPr>
              <w:lang w:val="en-US"/>
            </w:rPr>
            <w:delText>may be</w:delText>
          </w:r>
        </w:del>
        <w:del w:id="666" w:author="Kathrin Eichler" w:date="2014-11-17T11:20:00Z">
          <w:r w:rsidRPr="00931BF8" w:rsidDel="00862D1A">
            <w:rPr>
              <w:lang w:val="en-US"/>
            </w:rPr>
            <w:delText xml:space="preserve"> explored. </w:delText>
          </w:r>
        </w:del>
        <w:del w:id="667" w:author="Kathrin Eichler" w:date="2014-11-10T12:03:00Z">
          <w:r w:rsidRPr="00931BF8" w:rsidDel="00931BF8">
            <w:rPr>
              <w:lang w:val="en-US"/>
            </w:rPr>
            <w:delText>For this, we will investigate related work and run experiments using WP2 data.</w:delText>
          </w:r>
        </w:del>
      </w:moveTo>
    </w:p>
    <w:moveToRangeEnd w:id="662"/>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berschrift1"/>
        <w:rPr>
          <w:rFonts w:ascii="Georgia" w:hAnsi="Georgia"/>
        </w:rPr>
      </w:pPr>
      <w:bookmarkStart w:id="668" w:name="_Data_Flow_Overview"/>
      <w:bookmarkStart w:id="669" w:name="_Ref358637513"/>
      <w:bookmarkStart w:id="670" w:name="_Toc403989607"/>
      <w:bookmarkEnd w:id="668"/>
      <w:r w:rsidRPr="00DE1B49">
        <w:rPr>
          <w:rFonts w:ascii="Georgia" w:hAnsi="Georgia"/>
        </w:rPr>
        <w:lastRenderedPageBreak/>
        <w:t>Data Flow Overview</w:t>
      </w:r>
      <w:bookmarkEnd w:id="669"/>
      <w:ins w:id="671" w:author="Kathrin Eichler" w:date="2014-11-17T11:20:00Z">
        <w:r w:rsidR="00862D1A">
          <w:rPr>
            <w:rFonts w:ascii="Georgia" w:hAnsi="Georgia"/>
          </w:rPr>
          <w:t xml:space="preserve"> [Gil]</w:t>
        </w:r>
      </w:ins>
      <w:bookmarkEnd w:id="670"/>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672" w:name="h.emu0ztxfohfk" w:colFirst="0" w:colLast="0"/>
      <w:bookmarkStart w:id="673" w:name="_Decomposition"/>
      <w:bookmarkStart w:id="674" w:name="_Toc403989608"/>
      <w:bookmarkEnd w:id="672"/>
      <w:bookmarkEnd w:id="673"/>
      <w:r w:rsidRPr="00DE1B49">
        <w:t>Decomposition</w:t>
      </w:r>
      <w:bookmarkEnd w:id="674"/>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14:anchorId="39BA6023" wp14:editId="3E06EBBE">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75" w:name="h.gxw68rqu1sl" w:colFirst="0" w:colLast="0"/>
      <w:bookmarkStart w:id="676" w:name="_Toc403989609"/>
      <w:bookmarkEnd w:id="675"/>
      <w:r w:rsidRPr="00DE1B49">
        <w:lastRenderedPageBreak/>
        <w:t xml:space="preserve">Data: Input </w:t>
      </w:r>
      <w:r w:rsidR="005F6601">
        <w:t>D</w:t>
      </w:r>
      <w:r w:rsidRPr="00DE1B49">
        <w:t>ata</w:t>
      </w:r>
      <w:bookmarkEnd w:id="676"/>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r w:rsidRPr="00706473">
        <w:rPr>
          <w:i/>
          <w:iCs/>
          <w:lang w:val="en-US"/>
        </w:rPr>
        <w:t xml:space="preserve">text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berschrift3"/>
      </w:pPr>
      <w:bookmarkStart w:id="677" w:name="h.4g6bkj9b8e8m" w:colFirst="0" w:colLast="0"/>
      <w:bookmarkStart w:id="678" w:name="_Module:_Fragment_Annotator"/>
      <w:bookmarkStart w:id="679" w:name="_Ref359919794"/>
      <w:bookmarkStart w:id="680" w:name="_Toc403989610"/>
      <w:bookmarkEnd w:id="677"/>
      <w:bookmarkEnd w:id="678"/>
      <w:r w:rsidRPr="00DE1B49">
        <w:t>Module: Fragment Annotator</w:t>
      </w:r>
      <w:bookmarkEnd w:id="679"/>
      <w:bookmarkEnd w:id="680"/>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This module is application-</w:t>
      </w:r>
      <w:r w:rsidR="00624D2F">
        <w:rPr>
          <w:lang w:val="en-US"/>
        </w:rPr>
        <w:t xml:space="preserve"> and language-</w:t>
      </w:r>
      <w:r>
        <w:rPr>
          <w:lang w:val="en-US"/>
        </w:rPr>
        <w:t>specific</w:t>
      </w:r>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berschrift3"/>
      </w:pPr>
      <w:bookmarkStart w:id="681" w:name="h.2xmv8aeoctxq" w:colFirst="0" w:colLast="0"/>
      <w:bookmarkStart w:id="682" w:name="_Module:_Modifier_Annotator"/>
      <w:bookmarkStart w:id="683" w:name="_Ref359919896"/>
      <w:bookmarkStart w:id="684" w:name="_Toc403989611"/>
      <w:bookmarkEnd w:id="681"/>
      <w:bookmarkEnd w:id="682"/>
      <w:r w:rsidRPr="00DE1B49">
        <w:t>Module: Modifier</w:t>
      </w:r>
      <w:r w:rsidRPr="00706473">
        <w:t xml:space="preserve"> Annotator</w:t>
      </w:r>
      <w:bookmarkEnd w:id="683"/>
      <w:bookmarkEnd w:id="684"/>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r w:rsidR="0087709E" w:rsidRPr="00706473">
        <w:rPr>
          <w:i/>
          <w:lang w:val="en-US"/>
        </w:rPr>
        <w:t>modifier</w:t>
      </w:r>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berschrift3"/>
      </w:pPr>
      <w:bookmarkStart w:id="685" w:name="h.57eoae3zscam" w:colFirst="0" w:colLast="0"/>
      <w:bookmarkStart w:id="686" w:name="_Toc403989612"/>
      <w:bookmarkEnd w:id="685"/>
      <w:r w:rsidRPr="00706473">
        <w:t>Module: Fragmen</w:t>
      </w:r>
      <w:r w:rsidRPr="00DE1B49">
        <w:t>t Graph Generator</w:t>
      </w:r>
      <w:bookmarkEnd w:id="686"/>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r w:rsidR="00EE162A">
        <w:rPr>
          <w:lang w:val="en-US"/>
        </w:rPr>
        <w:t>a</w:t>
      </w:r>
      <w:r w:rsidR="001A1BFD" w:rsidRPr="00F73AD2">
        <w:rPr>
          <w:i/>
          <w:lang w:val="en-US"/>
        </w:rPr>
        <w:t>JCas.setDocumentLanguage()</w:t>
      </w:r>
      <w:r w:rsidRPr="00060657">
        <w:rPr>
          <w:lang w:val="en-US"/>
        </w:rPr>
        <w:t xml:space="preserve"> and</w:t>
      </w:r>
      <w:r w:rsidR="00EE162A">
        <w:rPr>
          <w:lang w:val="en-US"/>
        </w:rPr>
        <w:t xml:space="preserve"> </w:t>
      </w:r>
      <w:r w:rsidR="0018410F" w:rsidRPr="00F73AD2">
        <w:rPr>
          <w:i/>
          <w:lang w:val="en-US"/>
        </w:rPr>
        <w:t>aJCas</w:t>
      </w:r>
      <w:r w:rsidR="001A1BFD" w:rsidRPr="00F73AD2">
        <w:rPr>
          <w:i/>
          <w:lang w:val="en-US"/>
        </w:rPr>
        <w:t>.getDocumentLanguage()</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687" w:name="h.tgo5jvri2xha" w:colFirst="0" w:colLast="0"/>
      <w:bookmarkStart w:id="688" w:name="_Composition_Use_Case"/>
      <w:bookmarkStart w:id="689" w:name="_Toc403989613"/>
      <w:bookmarkEnd w:id="687"/>
      <w:bookmarkEnd w:id="688"/>
      <w:r w:rsidRPr="00DE1B49">
        <w:t>Composition Use Case 1</w:t>
      </w:r>
      <w:bookmarkEnd w:id="689"/>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de-DE" w:eastAsia="de-DE"/>
        </w:rPr>
        <w:lastRenderedPageBreak/>
        <w:drawing>
          <wp:inline distT="0" distB="0" distL="0" distR="0" wp14:anchorId="2A8EA760" wp14:editId="3DB7CF10">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4"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90" w:name="h.8kk64zs8asgt" w:colFirst="0" w:colLast="0"/>
      <w:bookmarkStart w:id="691" w:name="id.x9m7c65lo92x" w:colFirst="0" w:colLast="0"/>
      <w:bookmarkStart w:id="692" w:name="_Ref359919965"/>
      <w:bookmarkStart w:id="693" w:name="_Toc403989614"/>
      <w:bookmarkEnd w:id="690"/>
      <w:bookmarkEnd w:id="691"/>
      <w:r w:rsidRPr="00DE1B49">
        <w:t>Module: Graph Merger</w:t>
      </w:r>
      <w:bookmarkEnd w:id="692"/>
      <w:bookmarkEnd w:id="693"/>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We expect this module to be application-independent. This means that the  unique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berschrift3"/>
      </w:pPr>
      <w:bookmarkStart w:id="694" w:name="h.os0etgfd0ug7" w:colFirst="0" w:colLast="0"/>
      <w:bookmarkStart w:id="695" w:name="id.fjifjxzazwyd" w:colFirst="0" w:colLast="0"/>
      <w:bookmarkStart w:id="696" w:name="_Ref359920012"/>
      <w:bookmarkStart w:id="697" w:name="_Toc403989615"/>
      <w:bookmarkEnd w:id="694"/>
      <w:bookmarkEnd w:id="695"/>
      <w:r w:rsidRPr="00DE1B49">
        <w:t xml:space="preserve">Module: </w:t>
      </w:r>
      <w:del w:id="698" w:author="Kathrin Eichler" w:date="2013-10-11T12:45:00Z">
        <w:r w:rsidRPr="00DE1B49" w:rsidDel="00BB1926">
          <w:delText>Collapsed Graph Generator</w:delText>
        </w:r>
      </w:del>
      <w:bookmarkEnd w:id="696"/>
      <w:ins w:id="699" w:author="Kathrin Eichler" w:date="2013-10-11T12:45:00Z">
        <w:r w:rsidR="00BB1926">
          <w:t>Graph Optimizer</w:t>
        </w:r>
      </w:ins>
      <w:bookmarkEnd w:id="697"/>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700" w:author="Lili" w:date="2013-10-24T13:11:00Z">
        <w:r w:rsidRPr="00DE1B49" w:rsidDel="00264E61">
          <w:rPr>
            <w:lang w:val="en-US"/>
          </w:rPr>
          <w:delText xml:space="preserve">collapse </w:delText>
        </w:r>
      </w:del>
      <w:ins w:id="701"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resolve trans</w:t>
      </w:r>
      <w:r w:rsidRPr="00DE1B49">
        <w:rPr>
          <w:lang w:val="en-US"/>
        </w:rPr>
        <w:t>i</w:t>
      </w:r>
      <w:r w:rsidRPr="00DE1B49">
        <w:rPr>
          <w:lang w:val="en-US"/>
        </w:rPr>
        <w:t>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702" w:name="h.dg6g3pfpp164" w:colFirst="0" w:colLast="0"/>
      <w:bookmarkStart w:id="703" w:name="id.n0ub5gtaq8cp" w:colFirst="0" w:colLast="0"/>
      <w:bookmarkStart w:id="704" w:name="_Composition_Use_Case_1"/>
      <w:bookmarkStart w:id="705" w:name="_Toc403989616"/>
      <w:bookmarkEnd w:id="702"/>
      <w:bookmarkEnd w:id="703"/>
      <w:bookmarkEnd w:id="704"/>
      <w:r w:rsidRPr="00DE1B49">
        <w:t>Composition Use Case 2</w:t>
      </w:r>
      <w:bookmarkEnd w:id="705"/>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706" w:author="Kathrin Eichler" w:date="2013-10-08T10:40:00Z">
        <w:r w:rsidR="00EF226F">
          <w:rPr>
            <w:noProof/>
            <w:lang w:val="de-DE" w:eastAsia="de-DE"/>
            <w:rPrChange w:id="707">
              <w:rPr>
                <w:noProof/>
                <w:color w:val="0000FF" w:themeColor="hyperlink"/>
                <w:u w:val="single"/>
                <w:lang w:val="de-DE" w:eastAsia="de-DE"/>
              </w:rPr>
            </w:rPrChange>
          </w:rPr>
          <w:drawing>
            <wp:inline distT="0" distB="0" distL="0" distR="0" wp14:anchorId="4F8F73B3" wp14:editId="4D568087">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stretch>
                        <a:fillRect/>
                      </a:stretch>
                    </pic:blipFill>
                    <pic:spPr>
                      <a:xfrm>
                        <a:off x="0" y="0"/>
                        <a:ext cx="5403600" cy="4870800"/>
                      </a:xfrm>
                      <a:prstGeom prst="rect">
                        <a:avLst/>
                      </a:prstGeom>
                    </pic:spPr>
                  </pic:pic>
                </a:graphicData>
              </a:graphic>
            </wp:inline>
          </w:drawing>
        </w:r>
      </w:del>
      <w:bookmarkStart w:id="708" w:name="h.5m26ohoo98ha" w:colFirst="0" w:colLast="0"/>
      <w:bookmarkEnd w:id="708"/>
      <w:ins w:id="709" w:author="Kathrin Eichler" w:date="2013-10-08T10:40:00Z">
        <w:r w:rsidR="00EF226F">
          <w:rPr>
            <w:noProof/>
            <w:lang w:val="de-DE" w:eastAsia="de-DE"/>
            <w:rPrChange w:id="710">
              <w:rPr>
                <w:noProof/>
                <w:color w:val="0000FF" w:themeColor="hyperlink"/>
                <w:u w:val="single"/>
                <w:lang w:val="de-DE" w:eastAsia="de-DE"/>
              </w:rPr>
            </w:rPrChange>
          </w:rPr>
          <w:drawing>
            <wp:inline distT="0" distB="0" distL="0" distR="0" wp14:anchorId="0A8DA778" wp14:editId="775E53B3">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pPr>
        <w:pStyle w:val="berschrift3"/>
        <w:rPr>
          <w:ins w:id="711" w:author="Kathrin Eichler" w:date="2013-10-08T10:43:00Z"/>
        </w:rPr>
        <w:pPrChange w:id="712" w:author="Kathrin Eichler" w:date="2013-10-08T10:43:00Z">
          <w:pPr>
            <w:autoSpaceDE w:val="0"/>
            <w:autoSpaceDN w:val="0"/>
            <w:adjustRightInd w:val="0"/>
            <w:spacing w:line="240" w:lineRule="auto"/>
          </w:pPr>
        </w:pPrChange>
      </w:pPr>
      <w:bookmarkStart w:id="713" w:name="h.h3hima8ubkxd" w:colFirst="0" w:colLast="0"/>
      <w:bookmarkStart w:id="714" w:name="_Ref368993250"/>
      <w:bookmarkStart w:id="715" w:name="_Ref359920069"/>
      <w:bookmarkStart w:id="716" w:name="_Toc403989617"/>
      <w:bookmarkEnd w:id="713"/>
      <w:ins w:id="717" w:author="Kathrin Eichler" w:date="2013-10-08T10:41:00Z">
        <w:r w:rsidRPr="00DE1B49">
          <w:t xml:space="preserve">Module: </w:t>
        </w:r>
        <w:r>
          <w:t>Confidence Calculator</w:t>
        </w:r>
      </w:ins>
      <w:bookmarkEnd w:id="714"/>
      <w:bookmarkEnd w:id="716"/>
    </w:p>
    <w:p w:rsidR="00436383" w:rsidRDefault="006C1AF3">
      <w:pPr>
        <w:pStyle w:val="Normal2"/>
        <w:rPr>
          <w:ins w:id="718" w:author="Kathrin Eichler" w:date="2013-10-08T10:45:00Z"/>
        </w:rPr>
        <w:pPrChange w:id="719" w:author="Kathrin Eichler" w:date="2013-10-08T10:44:00Z">
          <w:pPr>
            <w:autoSpaceDE w:val="0"/>
            <w:autoSpaceDN w:val="0"/>
            <w:adjustRightInd w:val="0"/>
            <w:spacing w:line="240" w:lineRule="auto"/>
          </w:pPr>
        </w:pPrChange>
      </w:pPr>
      <w:ins w:id="720" w:author="Kathrin Eichler" w:date="2013-10-08T10:42:00Z">
        <w:r w:rsidRPr="006C1AF3">
          <w:rPr>
            <w:rPrChange w:id="721" w:author="Kathrin Eichler" w:date="2013-10-08T10:43:00Z">
              <w:rPr>
                <w:rFonts w:ascii="Consolas" w:hAnsi="Consolas" w:cs="Consolas"/>
                <w:color w:val="3F5FBF"/>
                <w:sz w:val="20"/>
                <w:szCs w:val="20"/>
                <w:u w:val="single"/>
                <w:lang w:val="de-DE"/>
              </w:rPr>
            </w:rPrChange>
          </w:rPr>
          <w:t xml:space="preserve">This module reads category confidence scores stored in a collapsed graph, combines them to a final score per category per node and adds this information to the graph. </w:t>
        </w:r>
      </w:ins>
      <w:ins w:id="722" w:author="Kathrin Eichler" w:date="2013-10-08T10:44:00Z">
        <w:r w:rsidR="007368D3">
          <w:t xml:space="preserve">It takes as input a collapsed graph containing category confidence scores and adds the combined confidence scores as </w:t>
        </w:r>
      </w:ins>
      <w:ins w:id="723" w:author="Kathrin Eichler" w:date="2013-10-08T10:45:00Z">
        <w:r w:rsidR="007368D3">
          <w:t xml:space="preserve">additional information to the input graph. </w:t>
        </w:r>
      </w:ins>
    </w:p>
    <w:p w:rsidR="00436383" w:rsidRPr="00436383" w:rsidRDefault="007368D3">
      <w:pPr>
        <w:rPr>
          <w:ins w:id="724" w:author="Kathrin Eichler" w:date="2013-10-08T10:42:00Z"/>
          <w:lang w:val="en-US"/>
          <w:rPrChange w:id="725" w:author="Kathrin Eichler" w:date="2013-10-08T10:45:00Z">
            <w:rPr>
              <w:ins w:id="726" w:author="Kathrin Eichler" w:date="2013-10-08T10:42:00Z"/>
              <w:rFonts w:ascii="Consolas" w:hAnsi="Consolas" w:cs="Consolas"/>
              <w:sz w:val="20"/>
              <w:szCs w:val="20"/>
              <w:lang w:val="de-DE"/>
            </w:rPr>
          </w:rPrChange>
        </w:rPr>
        <w:pPrChange w:id="727" w:author="Kathrin Eichler" w:date="2013-10-08T10:47:00Z">
          <w:pPr>
            <w:autoSpaceDE w:val="0"/>
            <w:autoSpaceDN w:val="0"/>
            <w:adjustRightInd w:val="0"/>
            <w:spacing w:line="240" w:lineRule="auto"/>
          </w:pPr>
        </w:pPrChange>
      </w:pPr>
      <w:ins w:id="728" w:author="Kathrin Eichler" w:date="2013-10-08T10:46:00Z">
        <w:r>
          <w:rPr>
            <w:lang w:val="en-US"/>
          </w:rPr>
          <w:t>T</w:t>
        </w:r>
      </w:ins>
      <w:ins w:id="729" w:author="Kathrin Eichler" w:date="2013-10-08T10:45:00Z">
        <w:r>
          <w:rPr>
            <w:lang w:val="en-US"/>
          </w:rPr>
          <w:t xml:space="preserve">his module </w:t>
        </w:r>
      </w:ins>
      <w:ins w:id="730" w:author="Kathrin Eichler" w:date="2013-10-08T10:46:00Z">
        <w:r>
          <w:rPr>
            <w:lang w:val="en-US"/>
          </w:rPr>
          <w:t>is</w:t>
        </w:r>
      </w:ins>
      <w:ins w:id="731" w:author="Kathrin Eichler" w:date="2013-10-08T10:45:00Z">
        <w:r w:rsidRPr="00706473">
          <w:rPr>
            <w:lang w:val="en-US"/>
          </w:rPr>
          <w:t xml:space="preserve"> application</w:t>
        </w:r>
        <w:r>
          <w:rPr>
            <w:lang w:val="en-US"/>
          </w:rPr>
          <w:t>-specific</w:t>
        </w:r>
        <w:r w:rsidRPr="00706473">
          <w:rPr>
            <w:lang w:val="en-US"/>
          </w:rPr>
          <w:t xml:space="preserve">, </w:t>
        </w:r>
      </w:ins>
      <w:ins w:id="732" w:author="Kathrin Eichler" w:date="2013-10-08T10:46:00Z">
        <w:r>
          <w:rPr>
            <w:lang w:val="en-US"/>
          </w:rPr>
          <w:t>as it depends on the algorithm used for combining cat</w:t>
        </w:r>
        <w:r>
          <w:rPr>
            <w:lang w:val="en-US"/>
          </w:rPr>
          <w:t>e</w:t>
        </w:r>
        <w:r>
          <w:rPr>
            <w:lang w:val="en-US"/>
          </w:rPr>
          <w:t>gory confidence scores to a single score.</w:t>
        </w:r>
      </w:ins>
      <w:ins w:id="733" w:author="Kathrin Eichler" w:date="2013-10-08T10:47:00Z">
        <w:r>
          <w:rPr>
            <w:lang w:val="en-US"/>
          </w:rPr>
          <w:t xml:space="preserve"> T</w:t>
        </w:r>
      </w:ins>
      <w:ins w:id="734" w:author="Kathrin Eichler" w:date="2013-10-08T10:45:00Z">
        <w:r w:rsidRPr="00706473">
          <w:rPr>
            <w:lang w:val="en-US"/>
          </w:rPr>
          <w:t>hus</w:t>
        </w:r>
      </w:ins>
      <w:ins w:id="735" w:author="Kathrin Eichler" w:date="2013-10-08T10:47:00Z">
        <w:r>
          <w:rPr>
            <w:lang w:val="en-US"/>
          </w:rPr>
          <w:t>,</w:t>
        </w:r>
      </w:ins>
      <w:ins w:id="736"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737" w:author="Kathrin Eichler" w:date="2013-10-08T10:47:00Z">
        <w:r>
          <w:rPr>
            <w:lang w:val="en-US"/>
          </w:rPr>
          <w:t>collapsed graph itself.</w:t>
        </w:r>
      </w:ins>
    </w:p>
    <w:p w:rsidR="0087709E" w:rsidRPr="00DE1B49" w:rsidRDefault="0087709E" w:rsidP="007368D3">
      <w:pPr>
        <w:pStyle w:val="berschrift3"/>
      </w:pPr>
      <w:bookmarkStart w:id="738" w:name="_Toc403989618"/>
      <w:r w:rsidRPr="00DE1B49">
        <w:t>Module: Node Matcher</w:t>
      </w:r>
      <w:bookmarkEnd w:id="715"/>
      <w:bookmarkEnd w:id="738"/>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r w:rsidRPr="00706473">
        <w:rPr>
          <w:i/>
          <w:lang w:val="en-US"/>
        </w:rPr>
        <w:t>E</w:t>
      </w:r>
      <w:r w:rsidRPr="00DE1B49">
        <w:rPr>
          <w:lang w:val="en-US"/>
        </w:rPr>
        <w:t>,</w:t>
      </w:r>
      <w:r w:rsidR="00706473">
        <w:rPr>
          <w:i/>
          <w:lang w:val="en-US"/>
        </w:rPr>
        <w:t>p</w:t>
      </w:r>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berschrift3"/>
      </w:pPr>
      <w:bookmarkStart w:id="739" w:name="h.lb2stsbybitc" w:colFirst="0" w:colLast="0"/>
      <w:bookmarkStart w:id="740" w:name="_Ref359920174"/>
      <w:bookmarkStart w:id="741" w:name="_Toc403989619"/>
      <w:bookmarkEnd w:id="739"/>
      <w:r w:rsidRPr="00DE1B49">
        <w:t>Module: Category Annotator</w:t>
      </w:r>
      <w:bookmarkEnd w:id="740"/>
      <w:bookmarkEnd w:id="741"/>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742" w:author="Kathrin Eichler" w:date="2013-10-08T10:52:00Z">
        <w:r w:rsidRPr="00DE1B49" w:rsidDel="0058125D">
          <w:rPr>
            <w:lang w:val="en-US"/>
          </w:rPr>
          <w:delText xml:space="preserve">It </w:delText>
        </w:r>
      </w:del>
      <w:ins w:id="743" w:author="Kathrin Eichler" w:date="2013-10-08T10:52:00Z">
        <w:r w:rsidR="0058125D">
          <w:rPr>
            <w:lang w:val="en-US"/>
          </w:rPr>
          <w:t>From the</w:t>
        </w:r>
      </w:ins>
      <w:ins w:id="744" w:author="Kathrin Eichler" w:date="2013-10-08T10:54:00Z">
        <w:r w:rsidR="0058125D">
          <w:rPr>
            <w:lang w:val="en-US"/>
          </w:rPr>
          <w:t>se</w:t>
        </w:r>
      </w:ins>
      <w:ins w:id="745" w:author="Kathrin Eichler" w:date="2013-10-08T10:52:00Z">
        <w:r w:rsidR="0058125D">
          <w:rPr>
            <w:lang w:val="en-US"/>
          </w:rPr>
          <w:t xml:space="preserve"> node</w:t>
        </w:r>
      </w:ins>
      <w:ins w:id="746" w:author="Kathrin Eichler" w:date="2013-10-08T10:54:00Z">
        <w:r w:rsidR="0058125D">
          <w:rPr>
            <w:lang w:val="en-US"/>
          </w:rPr>
          <w:t xml:space="preserve"> matche</w:t>
        </w:r>
      </w:ins>
      <w:ins w:id="747" w:author="Kathrin Eichler" w:date="2013-10-08T10:52:00Z">
        <w:r w:rsidR="0058125D">
          <w:rPr>
            <w:lang w:val="en-US"/>
          </w:rPr>
          <w:t>s, i</w:t>
        </w:r>
        <w:r w:rsidR="0058125D" w:rsidRPr="00DE1B49">
          <w:rPr>
            <w:lang w:val="en-US"/>
          </w:rPr>
          <w:t xml:space="preserve">t </w:t>
        </w:r>
      </w:ins>
      <w:r w:rsidRPr="00DE1B49">
        <w:rPr>
          <w:lang w:val="en-US"/>
        </w:rPr>
        <w:t xml:space="preserve">extracts </w:t>
      </w:r>
      <w:ins w:id="748" w:author="Kathrin Eichler" w:date="2013-10-08T10:52:00Z">
        <w:r w:rsidR="0058125D">
          <w:rPr>
            <w:lang w:val="en-US"/>
          </w:rPr>
          <w:t xml:space="preserve">the </w:t>
        </w:r>
      </w:ins>
      <w:r w:rsidRPr="00DE1B49">
        <w:rPr>
          <w:lang w:val="en-US"/>
        </w:rPr>
        <w:t xml:space="preserve">category </w:t>
      </w:r>
      <w:ins w:id="749" w:author="Kathrin Eichler" w:date="2013-10-08T10:52:00Z">
        <w:r w:rsidR="0058125D">
          <w:rPr>
            <w:lang w:val="en-US"/>
          </w:rPr>
          <w:t xml:space="preserve">confidence </w:t>
        </w:r>
      </w:ins>
      <w:del w:id="750" w:author="Kathrin Eichler" w:date="2013-10-08T10:52:00Z">
        <w:r w:rsidRPr="00DE1B49" w:rsidDel="0058125D">
          <w:rPr>
            <w:lang w:val="en-US"/>
          </w:rPr>
          <w:delText xml:space="preserve">information </w:delText>
        </w:r>
      </w:del>
      <w:ins w:id="751" w:author="Kathrin Eichler" w:date="2013-10-08T10:52:00Z">
        <w:r w:rsidR="0058125D">
          <w:rPr>
            <w:lang w:val="en-US"/>
          </w:rPr>
          <w:t>scores compu</w:t>
        </w:r>
        <w:r w:rsidR="0058125D">
          <w:rPr>
            <w:lang w:val="en-US"/>
          </w:rPr>
          <w:t>t</w:t>
        </w:r>
        <w:r w:rsidR="0058125D">
          <w:rPr>
            <w:lang w:val="en-US"/>
          </w:rPr>
          <w:t>ed in the Confidence Calculator module</w:t>
        </w:r>
      </w:ins>
      <w:del w:id="752"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753" w:author="Kathrin Eichler" w:date="2013-10-08T10:54:00Z">
        <w:r w:rsidR="0058125D">
          <w:rPr>
            <w:lang w:val="en-US"/>
          </w:rPr>
          <w:t xml:space="preserve">a combined </w:t>
        </w:r>
      </w:ins>
      <w:r w:rsidRPr="00DE1B49">
        <w:rPr>
          <w:lang w:val="en-US"/>
        </w:rPr>
        <w:t>confidence score</w:t>
      </w:r>
      <w:del w:id="754" w:author="Kathrin Eichler" w:date="2013-10-08T10:55:00Z">
        <w:r w:rsidRPr="00DE1B49" w:rsidDel="0058125D">
          <w:rPr>
            <w:lang w:val="en-US"/>
          </w:rPr>
          <w:delText>s</w:delText>
        </w:r>
      </w:del>
      <w:r w:rsidRPr="00DE1B49">
        <w:rPr>
          <w:lang w:val="en-US"/>
        </w:rPr>
        <w:t xml:space="preserve"> for </w:t>
      </w:r>
      <w:del w:id="755" w:author="Kathrin Eichler" w:date="2013-10-08T10:55:00Z">
        <w:r w:rsidRPr="00DE1B49" w:rsidDel="0058125D">
          <w:rPr>
            <w:lang w:val="en-US"/>
          </w:rPr>
          <w:delText xml:space="preserve">all </w:delText>
        </w:r>
      </w:del>
      <w:ins w:id="756" w:author="Kathrin Eichler" w:date="2013-10-08T10:55:00Z">
        <w:r w:rsidR="0058125D">
          <w:rPr>
            <w:lang w:val="en-US"/>
          </w:rPr>
          <w:t>each</w:t>
        </w:r>
        <w:r w:rsidR="0058125D" w:rsidRPr="00DE1B49">
          <w:rPr>
            <w:lang w:val="en-US"/>
          </w:rPr>
          <w:t xml:space="preserve"> </w:t>
        </w:r>
      </w:ins>
      <w:r w:rsidRPr="00DE1B49">
        <w:rPr>
          <w:lang w:val="en-US"/>
        </w:rPr>
        <w:t>categor</w:t>
      </w:r>
      <w:ins w:id="757" w:author="Kathrin Eichler" w:date="2013-10-08T10:55:00Z">
        <w:r w:rsidR="0058125D">
          <w:rPr>
            <w:lang w:val="en-US"/>
          </w:rPr>
          <w:t>y</w:t>
        </w:r>
      </w:ins>
      <w:del w:id="758" w:author="Kathrin Eichler" w:date="2013-10-08T10:55:00Z">
        <w:r w:rsidRPr="00DE1B49" w:rsidDel="0058125D">
          <w:rPr>
            <w:lang w:val="en-US"/>
          </w:rPr>
          <w:delText>ies</w:delText>
        </w:r>
      </w:del>
      <w:r w:rsidR="004C057A">
        <w:rPr>
          <w:lang w:val="en-US"/>
        </w:rPr>
        <w:t xml:space="preserve"> </w:t>
      </w:r>
      <w:del w:id="759"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760" w:author="Kathrin Eichler" w:date="2013-10-08T10:55:00Z">
        <w:r w:rsidR="0058125D">
          <w:rPr>
            <w:lang w:val="en-US"/>
          </w:rPr>
          <w:t xml:space="preserve"> scores</w:t>
        </w:r>
      </w:ins>
      <w:r w:rsidRPr="00DE1B49">
        <w:rPr>
          <w:lang w:val="en-US"/>
        </w:rPr>
        <w:t xml:space="preserve"> as new annotation to the </w:t>
      </w:r>
      <w:ins w:id="761"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762" w:name="h.9bniucmto05n" w:colFirst="0" w:colLast="0"/>
      <w:bookmarkStart w:id="763" w:name="_Ref358705208"/>
      <w:bookmarkStart w:id="764" w:name="_Toc403989620"/>
      <w:bookmarkEnd w:id="762"/>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763"/>
      <w:bookmarkEnd w:id="764"/>
      <w:ins w:id="765" w:author="Kathrin Eichler" w:date="2014-11-17T11:21:00Z">
        <w:r w:rsidR="00862D1A">
          <w:rPr>
            <w:rFonts w:ascii="Georgia" w:hAnsi="Georgia"/>
          </w:rPr>
          <w:t xml:space="preserve"> </w:t>
        </w:r>
      </w:ins>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766" w:name="h.qdaajp547v9n" w:colFirst="0" w:colLast="0"/>
      <w:bookmarkStart w:id="767" w:name="_Toc403989621"/>
      <w:bookmarkEnd w:id="766"/>
      <w:r>
        <w:t>Interaction</w:t>
      </w:r>
      <w:ins w:id="768" w:author="Kathrin Eichler" w:date="2014-11-17T11:22:00Z">
        <w:r w:rsidR="00862D1A">
          <w:t xml:space="preserve"> [Gil]</w:t>
        </w:r>
      </w:ins>
      <w:bookmarkEnd w:id="767"/>
    </w:p>
    <w:p w:rsidR="00C046A8" w:rsidRPr="007D429F" w:rsidRDefault="00D802ED" w:rsidP="007368D3">
      <w:pPr>
        <w:pStyle w:val="Appendix3"/>
        <w:rPr>
          <w:rFonts w:cstheme="minorBidi"/>
          <w:sz w:val="22"/>
          <w:szCs w:val="22"/>
        </w:rPr>
      </w:pPr>
      <w:bookmarkStart w:id="769" w:name="_Toc403989622"/>
      <w:r w:rsidRPr="00D802ED">
        <w:t>class Interaction (eu.excitementproject.tl.structure)</w:t>
      </w:r>
      <w:bookmarkEnd w:id="769"/>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interactionString: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r w:rsidRPr="00D802ED">
        <w:t xml:space="preserve">lang: metadata language ID </w:t>
      </w:r>
    </w:p>
    <w:p w:rsidR="00C046A8" w:rsidRDefault="00D802ED" w:rsidP="007D429F">
      <w:pPr>
        <w:pStyle w:val="Normal2"/>
        <w:numPr>
          <w:ilvl w:val="1"/>
          <w:numId w:val="96"/>
        </w:numPr>
      </w:pPr>
      <w:r w:rsidRPr="00D802ED">
        <w:t xml:space="preserve">interactionID: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r w:rsidRPr="0090674B">
        <w:rPr>
          <w:i/>
        </w:rPr>
        <w:t>Interaction(String interactionString, String langID, String</w:t>
      </w:r>
      <w:r w:rsidR="006E3BA1" w:rsidRPr="0090674B">
        <w:rPr>
          <w:i/>
        </w:rPr>
        <w:t xml:space="preserve"> </w:t>
      </w:r>
      <w:r w:rsidRPr="0090674B">
        <w:rPr>
          <w:i/>
        </w:rPr>
        <w:t>interactionId,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r w:rsidRPr="0090674B">
        <w:rPr>
          <w:i/>
        </w:rPr>
        <w:t>interactionString</w:t>
      </w:r>
      <w:r w:rsidRPr="00D802ED">
        <w:t xml:space="preserve"> and </w:t>
      </w:r>
      <w:r w:rsidRPr="0090674B">
        <w:rPr>
          <w:i/>
        </w:rPr>
        <w:t>langID</w:t>
      </w:r>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r w:rsidRPr="0090674B">
        <w:rPr>
          <w:i/>
        </w:rPr>
        <w:t>Interaction(String in</w:t>
      </w:r>
      <w:r w:rsidR="006E3BA1" w:rsidRPr="0090674B">
        <w:rPr>
          <w:i/>
        </w:rPr>
        <w:t>teractionString, String langID)</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r w:rsidRPr="0090674B">
        <w:rPr>
          <w:i/>
        </w:rPr>
        <w:lastRenderedPageBreak/>
        <w:t>I</w:t>
      </w:r>
      <w:r w:rsidR="00D802ED" w:rsidRPr="0090674B">
        <w:rPr>
          <w:i/>
        </w:rPr>
        <w:t>nteraction(String interactionString, String langId, String</w:t>
      </w:r>
      <w:r w:rsidRPr="0090674B">
        <w:rPr>
          <w:i/>
        </w:rPr>
        <w:t xml:space="preserve"> </w:t>
      </w:r>
      <w:r w:rsidR="00D802ED" w:rsidRPr="0090674B">
        <w:rPr>
          <w:i/>
        </w:rPr>
        <w:t>interactionId, String category)</w:t>
      </w:r>
    </w:p>
    <w:p w:rsidR="00C046A8" w:rsidRDefault="00D802ED" w:rsidP="0090674B">
      <w:pPr>
        <w:pStyle w:val="Normal2"/>
        <w:ind w:left="1440"/>
      </w:pPr>
      <w:r w:rsidRPr="00D802ED">
        <w:t xml:space="preserve">Another constructor with some more </w:t>
      </w:r>
      <w:r w:rsidR="007D429F">
        <w:t>parameters.</w:t>
      </w:r>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r w:rsidRPr="0090674B">
        <w:rPr>
          <w:i/>
        </w:rPr>
        <w:t>void fillInputCAS(JCas</w:t>
      </w:r>
      <w:r w:rsidR="0090674B">
        <w:rPr>
          <w:i/>
        </w:rPr>
        <w:t xml:space="preserve"> aJCas</w:t>
      </w:r>
      <w:r w:rsidRPr="0090674B">
        <w:rPr>
          <w:i/>
        </w:rPr>
        <w:t>)</w:t>
      </w:r>
    </w:p>
    <w:p w:rsidR="0090674B" w:rsidRDefault="0090674B" w:rsidP="0090674B">
      <w:pPr>
        <w:pStyle w:val="Normal2"/>
        <w:ind w:left="1440"/>
      </w:pPr>
      <w:r>
        <w:t>T</w:t>
      </w:r>
      <w:r w:rsidRPr="00D802ED">
        <w:t xml:space="preserve">his method gets one JCas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@param aJCas: a JCas</w:t>
      </w:r>
    </w:p>
    <w:p w:rsidR="00EE162A" w:rsidRDefault="00EE162A" w:rsidP="00EE162A">
      <w:pPr>
        <w:pStyle w:val="Normal2"/>
        <w:ind w:left="1440"/>
        <w:rPr>
          <w:i/>
        </w:rPr>
      </w:pPr>
    </w:p>
    <w:p w:rsidR="0090674B" w:rsidRDefault="00D802ED" w:rsidP="00EE162A">
      <w:pPr>
        <w:pStyle w:val="Normal2"/>
        <w:ind w:left="1440"/>
      </w:pPr>
      <w:r w:rsidRPr="0090674B">
        <w:rPr>
          <w:i/>
        </w:rPr>
        <w:t>JCas createAndFillInputCAS()</w:t>
      </w:r>
      <w:r w:rsidRPr="00D802ED">
        <w:t xml:space="preserve"> </w:t>
      </w:r>
    </w:p>
    <w:p w:rsidR="0090674B" w:rsidRDefault="0090674B" w:rsidP="0090674B">
      <w:pPr>
        <w:pStyle w:val="Normal2"/>
        <w:ind w:left="1080" w:firstLine="360"/>
      </w:pPr>
      <w:r>
        <w:t>T</w:t>
      </w:r>
      <w:r w:rsidRPr="00D802ED">
        <w:t>his method first generates a new JCas,</w:t>
      </w:r>
      <w:r>
        <w:t xml:space="preserve"> </w:t>
      </w:r>
      <w:r w:rsidRPr="00D802ED">
        <w:t>and fi</w:t>
      </w:r>
      <w:r>
        <w:t xml:space="preserve">lls it </w:t>
      </w:r>
      <w:r w:rsidR="00E923FA">
        <w:t>calling</w:t>
      </w:r>
      <w:r>
        <w:t xml:space="preserve"> fillInputCas() </w:t>
      </w:r>
    </w:p>
    <w:p w:rsidR="0090674B" w:rsidRDefault="0090674B" w:rsidP="0090674B">
      <w:pPr>
        <w:pStyle w:val="Normal2"/>
        <w:numPr>
          <w:ilvl w:val="2"/>
          <w:numId w:val="97"/>
        </w:numPr>
      </w:pPr>
      <w:r>
        <w:t>@return (JCas): the resulting JCas</w:t>
      </w:r>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770" w:name="_Toc403989623"/>
      <w:r w:rsidRPr="00DE1B49">
        <w:t xml:space="preserve">Introduction to the </w:t>
      </w:r>
      <w:r w:rsidR="005F6601">
        <w:t>T</w:t>
      </w:r>
      <w:r w:rsidRPr="00DE1B49">
        <w:t xml:space="preserve">hree </w:t>
      </w:r>
      <w:r w:rsidR="005F6601">
        <w:t>G</w:t>
      </w:r>
      <w:r w:rsidRPr="00DE1B49">
        <w:t>raphs</w:t>
      </w:r>
      <w:ins w:id="771" w:author="Kathrin Eichler" w:date="2014-11-17T11:22:00Z">
        <w:r w:rsidR="00862D1A">
          <w:t xml:space="preserve"> [Vivi]</w:t>
        </w:r>
      </w:ins>
      <w:bookmarkEnd w:id="770"/>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7">
        <w:r w:rsidRPr="00DE1B49">
          <w:rPr>
            <w:color w:val="1155CC"/>
            <w:u w:val="single"/>
            <w:lang w:val="en-US"/>
          </w:rPr>
          <w:t>https://github.com/jgrapht/jgrapht</w:t>
        </w:r>
      </w:hyperlink>
      <w:r w:rsidRPr="00DE1B49">
        <w:rPr>
          <w:lang w:val="en-US"/>
        </w:rPr>
        <w:t xml:space="preserve">) offers implementations for directed and undirected, weighted and unweighted simple- and multi-graphs. </w:t>
      </w:r>
    </w:p>
    <w:p w:rsidR="00EE162A" w:rsidRPr="00DE1B49" w:rsidRDefault="00EE162A" w:rsidP="0087709E">
      <w:pPr>
        <w:rPr>
          <w:lang w:val="en-US"/>
        </w:rPr>
      </w:pPr>
    </w:p>
    <w:p w:rsidR="0087709E" w:rsidRPr="00DE1B49" w:rsidRDefault="0087709E" w:rsidP="0087709E">
      <w:pPr>
        <w:pStyle w:val="berschrift2"/>
      </w:pPr>
      <w:bookmarkStart w:id="772" w:name="h.oqpw6wkte0vx" w:colFirst="0" w:colLast="0"/>
      <w:bookmarkStart w:id="773" w:name="_Toc403989624"/>
      <w:bookmarkEnd w:id="772"/>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773"/>
      <w:del w:id="774" w:author="Kathrin Eichler" w:date="2014-11-17T11:22:00Z">
        <w:r w:rsidRPr="00DE1B49" w:rsidDel="00862D1A">
          <w:delText xml:space="preserve"> </w:delText>
        </w:r>
      </w:del>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berschrift3"/>
      </w:pPr>
      <w:bookmarkStart w:id="775" w:name="h.o1va0po952z" w:colFirst="0" w:colLast="0"/>
      <w:bookmarkStart w:id="776" w:name="_Fragment_Graph"/>
      <w:bookmarkStart w:id="777" w:name="_Ref359918917"/>
      <w:bookmarkStart w:id="778" w:name="_Ref359919917"/>
      <w:bookmarkStart w:id="779" w:name="_Toc403989625"/>
      <w:bookmarkEnd w:id="775"/>
      <w:bookmarkEnd w:id="776"/>
      <w:r>
        <w:t xml:space="preserve">Fragment </w:t>
      </w:r>
      <w:r w:rsidR="005F6601">
        <w:t>G</w:t>
      </w:r>
      <w:r w:rsidR="0087709E" w:rsidRPr="00DE1B49">
        <w:t>raph</w:t>
      </w:r>
      <w:bookmarkEnd w:id="777"/>
      <w:bookmarkEnd w:id="778"/>
      <w:r w:rsidR="00EE162A">
        <w:t xml:space="preserve"> </w:t>
      </w:r>
      <w:ins w:id="780" w:author="Kathrin Eichler" w:date="2014-11-17T11:22:00Z">
        <w:r w:rsidR="00862D1A">
          <w:t>[Vivi]</w:t>
        </w:r>
      </w:ins>
      <w:bookmarkEnd w:id="779"/>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S</w:t>
      </w:r>
      <w:r w:rsidR="0087709E" w:rsidRPr="00E535D8">
        <w:rPr>
          <w:vertAlign w:val="subscript"/>
          <w:lang w:val="en-US"/>
        </w:rPr>
        <w:t>j</w:t>
      </w:r>
      <w:r w:rsidR="0087709E" w:rsidRPr="00DE1B49">
        <w:rPr>
          <w:lang w:val="en-US"/>
        </w:rPr>
        <w:t>) that differ only by one modifier: S</w:t>
      </w:r>
      <w:r w:rsidR="0087709E" w:rsidRPr="00E535D8">
        <w:rPr>
          <w:vertAlign w:val="subscript"/>
          <w:lang w:val="en-US"/>
        </w:rPr>
        <w:t>i</w:t>
      </w:r>
      <w:r w:rsidR="0087709E" w:rsidRPr="00DE1B49">
        <w:rPr>
          <w:lang w:val="en-US"/>
        </w:rPr>
        <w:t xml:space="preserve"> = S</w:t>
      </w:r>
      <w:r w:rsidR="0087709E" w:rsidRPr="00E535D8">
        <w:rPr>
          <w:vertAlign w:val="subscript"/>
          <w:lang w:val="en-US"/>
        </w:rPr>
        <w:t>j</w:t>
      </w:r>
      <w:r w:rsidR="0087709E" w:rsidRPr="00DE1B49">
        <w:rPr>
          <w:lang w:val="en-US"/>
        </w:rPr>
        <w:t xml:space="preserve"> + M</w:t>
      </w:r>
      <w:r w:rsidR="0087709E" w:rsidRPr="00E535D8">
        <w:rPr>
          <w:vertAlign w:val="subscript"/>
          <w:lang w:val="en-US"/>
        </w:rPr>
        <w:t>x</w:t>
      </w:r>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r w:rsidR="0087709E" w:rsidRPr="00DE1B49">
        <w:rPr>
          <w:lang w:val="en-US"/>
        </w:rPr>
        <w:t>S</w:t>
      </w:r>
      <w:r w:rsidR="0087709E" w:rsidRPr="00E535D8">
        <w:rPr>
          <w:vertAlign w:val="subscript"/>
          <w:lang w:val="en-US"/>
        </w:rPr>
        <w:t>j</w:t>
      </w:r>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14:anchorId="78BDE133" wp14:editId="27756661">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berschrift4"/>
      </w:pPr>
      <w:bookmarkStart w:id="781" w:name="h.y0q0x3x5cy0e" w:colFirst="0" w:colLast="0"/>
      <w:bookmarkEnd w:id="781"/>
      <w:r w:rsidRPr="00DE1B49">
        <w:t>class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9">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782" w:name="h.yplbdekc9caf" w:colFirst="0" w:colLast="0"/>
      <w:bookmarkEnd w:id="782"/>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r>
        <w:rPr>
          <w:i/>
          <w:lang w:val="en-US"/>
        </w:rPr>
        <w:t xml:space="preserve">int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783" w:name="h.6ntg83l3bdyw" w:colFirst="0" w:colLast="0"/>
      <w:bookmarkEnd w:id="783"/>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r w:rsidR="005A63BF">
        <w:rPr>
          <w:lang w:val="en-US"/>
        </w:rPr>
        <w:t xml:space="preserve">JCas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r w:rsidRPr="00DE1B49">
        <w:rPr>
          <w:i/>
        </w:rPr>
        <w:t xml:space="preserve">FragmentGraph(org.apache.uima.jcas.JCas aJCas, FragmentAnnotation frag) </w:t>
      </w:r>
    </w:p>
    <w:p w:rsidR="009E7277" w:rsidRPr="009E7277" w:rsidRDefault="009E7277" w:rsidP="009E7277">
      <w:pPr>
        <w:spacing w:line="276" w:lineRule="auto"/>
        <w:ind w:left="1440"/>
        <w:rPr>
          <w:lang w:val="en-US"/>
        </w:rPr>
      </w:pPr>
      <w:r>
        <w:t>B</w:t>
      </w:r>
      <w:r w:rsidRPr="009E7277">
        <w:rPr>
          <w:lang w:val="en-US"/>
        </w:rPr>
        <w:t>uilds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784" w:name="h.ncpjp3eqxhdi" w:colFirst="0" w:colLast="0"/>
      <w:bookmarkEnd w:id="784"/>
      <w:r w:rsidRPr="00DE1B49">
        <w:t>Methods</w:t>
      </w:r>
      <w:r w:rsidR="00CA3850">
        <w:t>:</w:t>
      </w:r>
    </w:p>
    <w:p w:rsidR="00F4281F" w:rsidRPr="00F4281F" w:rsidRDefault="00F4281F" w:rsidP="00F4281F">
      <w:pPr>
        <w:ind w:left="1440"/>
        <w:rPr>
          <w:i/>
        </w:rPr>
      </w:pPr>
      <w:r w:rsidRPr="00F4281F">
        <w:rPr>
          <w:i/>
          <w:lang w:val="en-US"/>
        </w:rPr>
        <w:t>buildGraph(JCas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r>
        <w:rPr>
          <w:i/>
          <w:lang w:val="en-US"/>
        </w:rPr>
        <w:t xml:space="preserve">boolean </w:t>
      </w:r>
      <w:r w:rsidR="00466F89">
        <w:rPr>
          <w:i/>
          <w:lang w:val="en-US"/>
        </w:rPr>
        <w:t>consistentModifiers</w:t>
      </w:r>
      <w:r w:rsidR="00466F89" w:rsidRPr="00F4281F">
        <w:rPr>
          <w:i/>
          <w:lang w:val="en-US"/>
        </w:rPr>
        <w:t>(Set&lt;ModifierAnnotation&gt;</w:t>
      </w:r>
      <w:r w:rsidR="00466F89">
        <w:rPr>
          <w:i/>
          <w:lang w:val="en-US"/>
        </w:rPr>
        <w:t xml:space="preserve"> sma)</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param sma</w:t>
      </w:r>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(boolean)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r>
        <w:rPr>
          <w:i/>
        </w:rPr>
        <w:t>getVertex</w:t>
      </w:r>
      <w:r w:rsidRPr="00DE1B49">
        <w:rPr>
          <w:i/>
        </w:rPr>
        <w:t>(</w:t>
      </w:r>
      <w:r>
        <w:rPr>
          <w:i/>
        </w:rPr>
        <w:t>EntailmentUnitMention eum</w:t>
      </w:r>
      <w:r w:rsidRPr="00DE1B49">
        <w:rPr>
          <w:i/>
        </w:rPr>
        <w:t>)</w:t>
      </w:r>
    </w:p>
    <w:p w:rsidR="00B409E5" w:rsidRDefault="00B409E5" w:rsidP="00B409E5">
      <w:pPr>
        <w:numPr>
          <w:ilvl w:val="2"/>
          <w:numId w:val="48"/>
        </w:numPr>
        <w:spacing w:line="276" w:lineRule="auto"/>
        <w:ind w:hanging="359"/>
        <w:rPr>
          <w:lang w:val="en-US"/>
        </w:rPr>
      </w:pPr>
      <w:r>
        <w:rPr>
          <w:lang w:val="en-US"/>
        </w:rPr>
        <w:t>@param eum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getBaseStatement()</w:t>
      </w:r>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r w:rsidR="0087709E" w:rsidRPr="00DE1B49">
        <w:rPr>
          <w:i/>
        </w:rPr>
        <w:t>getCompleteStatement()</w:t>
      </w:r>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r w:rsidR="0087709E" w:rsidRPr="00BB6576">
        <w:rPr>
          <w:i/>
          <w:lang w:val="en-US"/>
        </w:rPr>
        <w:t>g</w:t>
      </w:r>
      <w:r w:rsidR="0087709E" w:rsidRPr="00DE1B49">
        <w:rPr>
          <w:i/>
          <w:lang w:val="en-US"/>
        </w:rPr>
        <w:t>etFragmentModifiers(org.apache.uima.jcasJCas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r>
        <w:rPr>
          <w:i/>
        </w:rPr>
        <w:t xml:space="preserve">int </w:t>
      </w:r>
      <w:r w:rsidR="0087709E" w:rsidRPr="00DE1B49">
        <w:rPr>
          <w:i/>
        </w:rPr>
        <w:t>getMaxLevel()</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r w:rsidR="0087709E" w:rsidRPr="00DE1B49">
        <w:rPr>
          <w:i/>
        </w:rPr>
        <w:t>getNodes(int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add</w:t>
      </w:r>
      <w:r>
        <w:rPr>
          <w:i/>
        </w:rPr>
        <w:t>Node</w:t>
      </w:r>
      <w:r w:rsidRPr="00DE1B49">
        <w:rPr>
          <w:i/>
        </w:rPr>
        <w:t>(</w:t>
      </w:r>
      <w:r>
        <w:rPr>
          <w:i/>
        </w:rPr>
        <w:t>EntailmentUnitMention eum</w:t>
      </w:r>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r>
        <w:rPr>
          <w:lang w:val="en-US"/>
        </w:rPr>
        <w:t>eum</w:t>
      </w:r>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r w:rsidRPr="00DE1B49">
        <w:rPr>
          <w:i/>
          <w:lang w:val="en-US"/>
        </w:rPr>
        <w:t>getSampleGraph(), getSampleOutput()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r w:rsidRPr="00DE1B49">
        <w:rPr>
          <w:i/>
          <w:lang w:val="en-US"/>
        </w:rPr>
        <w:t>addEdge(EntailmentUnitMention parent, EntailmentUnitMention eum), containsVertex(EntailmentUnitMention eum), toString()</w:t>
      </w:r>
    </w:p>
    <w:p w:rsidR="0087709E" w:rsidRPr="00DE1B49" w:rsidRDefault="0087709E" w:rsidP="007368D3">
      <w:pPr>
        <w:pStyle w:val="berschrift4"/>
      </w:pPr>
      <w:bookmarkStart w:id="785" w:name="h.ow0cdglbw0v3" w:colFirst="0" w:colLast="0"/>
      <w:bookmarkEnd w:id="785"/>
      <w:r w:rsidRPr="00DE1B49">
        <w:t>class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subfragment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786" w:name="h.3s05a18pwien" w:colFirst="0" w:colLast="0"/>
      <w:bookmarkEnd w:id="786"/>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r>
        <w:rPr>
          <w:i/>
          <w:lang w:val="en-US"/>
        </w:rPr>
        <w:t xml:space="preserve">int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787" w:name="h.wml1b4fsykv7" w:colFirst="0" w:colLast="0"/>
      <w:bookmarkEnd w:id="787"/>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r w:rsidRPr="00DE1B49">
        <w:rPr>
          <w:i/>
          <w:lang w:val="en-US"/>
        </w:rPr>
        <w:t>EntailmentUnitMention(org.apache.uima.jcas.JCas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r w:rsidRPr="00DE1B49">
        <w:rPr>
          <w:i/>
          <w:lang w:val="en-US"/>
        </w:rPr>
        <w:t>EntailmentUnitMention(java.lang.String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788" w:name="h.hzq5k8wmq84r" w:colFirst="0" w:colLast="0"/>
      <w:bookmarkEnd w:id="788"/>
      <w:r w:rsidRPr="00DE1B49">
        <w:t>Methods</w:t>
      </w:r>
      <w:r w:rsidR="00CA3850">
        <w:t>:</w:t>
      </w:r>
    </w:p>
    <w:p w:rsidR="0087709E" w:rsidRPr="00DE1B49" w:rsidRDefault="00BB6576" w:rsidP="0087709E">
      <w:pPr>
        <w:ind w:left="1440"/>
      </w:pPr>
      <w:r>
        <w:rPr>
          <w:i/>
        </w:rPr>
        <w:t xml:space="preserve">int </w:t>
      </w:r>
      <w:r w:rsidR="0087709E" w:rsidRPr="00DE1B49">
        <w:rPr>
          <w:i/>
        </w:rPr>
        <w:t>getBegin()</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getEnd()</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r>
        <w:rPr>
          <w:i/>
        </w:rPr>
        <w:t xml:space="preserve">int </w:t>
      </w:r>
      <w:r w:rsidR="0087709E" w:rsidRPr="00DE1B49">
        <w:rPr>
          <w:i/>
        </w:rPr>
        <w:t>getLevel()</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r w:rsidR="000F5014" w:rsidRPr="00DE1B49">
        <w:rPr>
          <w:i/>
        </w:rPr>
        <w:t>get</w:t>
      </w:r>
      <w:r w:rsidR="000F5014">
        <w:rPr>
          <w:i/>
        </w:rPr>
        <w:t>CategoryId</w:t>
      </w:r>
      <w:r w:rsidR="000F5014" w:rsidRPr="00DE1B49">
        <w:rPr>
          <w:i/>
        </w:rPr>
        <w:t>()</w:t>
      </w:r>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r w:rsidR="0087709E" w:rsidRPr="00BB6576">
        <w:rPr>
          <w:i/>
        </w:rPr>
        <w:t>getModifierAnnotations()</w:t>
      </w:r>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r w:rsidR="0087709E" w:rsidRPr="00BB6576">
        <w:rPr>
          <w:i/>
        </w:rPr>
        <w:t>getModifiers()</w:t>
      </w:r>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r w:rsidR="0087709E" w:rsidRPr="00DE1B49">
        <w:rPr>
          <w:i/>
        </w:rPr>
        <w:t>getText()</w:t>
      </w:r>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r w:rsidRPr="00DE1B49">
        <w:rPr>
          <w:i/>
          <w:lang w:val="en-US"/>
        </w:rPr>
        <w:t>equ</w:t>
      </w:r>
      <w:r w:rsidR="007545E3">
        <w:rPr>
          <w:i/>
          <w:lang w:val="en-US"/>
        </w:rPr>
        <w:t xml:space="preserve">als(EntailmentUnitMention eum), </w:t>
      </w:r>
      <w:r w:rsidRPr="00DE1B49">
        <w:rPr>
          <w:i/>
          <w:lang w:val="en-US"/>
        </w:rPr>
        <w:t>toString()</w:t>
      </w:r>
    </w:p>
    <w:p w:rsidR="0087709E" w:rsidRPr="00DE1B49" w:rsidRDefault="0087709E" w:rsidP="0087709E">
      <w:pPr>
        <w:ind w:left="1440"/>
        <w:rPr>
          <w:lang w:val="en-US"/>
        </w:rPr>
      </w:pPr>
    </w:p>
    <w:p w:rsidR="0087709E" w:rsidRPr="00DE1B49" w:rsidRDefault="0087709E" w:rsidP="007368D3">
      <w:pPr>
        <w:pStyle w:val="berschrift4"/>
      </w:pPr>
      <w:bookmarkStart w:id="789" w:name="h.g59hgmdikqhn" w:colFirst="0" w:colLast="0"/>
      <w:bookmarkEnd w:id="789"/>
      <w:r w:rsidRPr="00DE1B49">
        <w:t>class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20">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berschrift3"/>
      </w:pPr>
      <w:bookmarkStart w:id="790" w:name="h.14pzhdjp24bd" w:colFirst="0" w:colLast="0"/>
      <w:bookmarkStart w:id="791" w:name="_Raw_Graph"/>
      <w:bookmarkStart w:id="792" w:name="_Ref359918978"/>
      <w:bookmarkStart w:id="793" w:name="_Toc403989626"/>
      <w:bookmarkEnd w:id="790"/>
      <w:bookmarkEnd w:id="791"/>
      <w:r w:rsidRPr="00DE1B49">
        <w:t xml:space="preserve">Raw </w:t>
      </w:r>
      <w:r w:rsidR="005F6601">
        <w:t>G</w:t>
      </w:r>
      <w:r w:rsidRPr="00DE1B49">
        <w:t>raph</w:t>
      </w:r>
      <w:bookmarkEnd w:id="792"/>
      <w:ins w:id="794" w:author="Kathrin Eichler" w:date="2014-11-17T11:23:00Z">
        <w:r w:rsidR="00862D1A">
          <w:t xml:space="preserve"> [Lili]</w:t>
        </w:r>
      </w:ins>
      <w:bookmarkEnd w:id="793"/>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14:anchorId="5DE54CA9" wp14:editId="40BADCCA">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berschrift4"/>
      </w:pPr>
      <w:bookmarkStart w:id="795" w:name="h.2obaj7441rkc" w:colFirst="0" w:colLast="0"/>
      <w:bookmarkEnd w:id="795"/>
      <w:r w:rsidRPr="00DE1B49">
        <w:t>class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it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2">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enabsatz"/>
      </w:pPr>
      <w:bookmarkStart w:id="796" w:name="h.vtyp7rdnkng3" w:colFirst="0" w:colLast="0"/>
      <w:bookmarkEnd w:id="796"/>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enabsatz"/>
      </w:pPr>
      <w:bookmarkStart w:id="797" w:name="h.kgmues8mv4qx" w:colFirst="0" w:colLast="0"/>
      <w:bookmarkEnd w:id="797"/>
      <w:r w:rsidRPr="00DE1B49">
        <w:t>Constructors</w:t>
      </w:r>
      <w:r w:rsidR="00CA3850">
        <w:t>:</w:t>
      </w:r>
    </w:p>
    <w:p w:rsidR="0087709E" w:rsidRPr="00DE1B49" w:rsidRDefault="0087709E" w:rsidP="0087709E">
      <w:pPr>
        <w:ind w:left="1440"/>
        <w:rPr>
          <w:lang w:val="en-US"/>
        </w:rPr>
      </w:pPr>
      <w:r w:rsidRPr="00DE1B49">
        <w:rPr>
          <w:i/>
          <w:lang w:val="en-US"/>
        </w:rPr>
        <w:t>EntailmentGraphRaw(FragmentGraph fg)</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fg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r w:rsidRPr="00DE1B49">
        <w:rPr>
          <w:i/>
          <w:lang w:val="en-US"/>
        </w:rPr>
        <w:t xml:space="preserve">EntailmentGraphRaw(java.io.File </w:t>
      </w:r>
      <w:r w:rsidR="00DC252C">
        <w:rPr>
          <w:i/>
          <w:lang w:val="en-US"/>
        </w:rPr>
        <w:t>xmlF</w:t>
      </w:r>
      <w:r w:rsidR="00DC252C" w:rsidRPr="00DE1B49">
        <w:rPr>
          <w:i/>
          <w:lang w:val="en-US"/>
        </w:rPr>
        <w:t>ile</w:t>
      </w:r>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The file is assumed to follow the format of the output produced by toXML()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r w:rsidR="00DC252C">
        <w:rPr>
          <w:lang w:val="en-US"/>
        </w:rPr>
        <w:t>xmlF</w:t>
      </w:r>
      <w:r w:rsidRPr="00DE1B49">
        <w:rPr>
          <w:lang w:val="en-US"/>
        </w:rPr>
        <w:t xml:space="preserve">ile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r>
        <w:rPr>
          <w:lang w:val="en-US"/>
        </w:rPr>
        <w:t>throws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EntailmentGraphRaw()</w:t>
      </w:r>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enabsatz"/>
      </w:pPr>
      <w:bookmarkStart w:id="798" w:name="h.5h0jtccs3fwa" w:colFirst="0" w:colLast="0"/>
      <w:bookmarkEnd w:id="798"/>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addEdgeFromEDA(EntailmentUnit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addEdgeFromFragmentGraph(FragmentGraphEdge fragmentGraphEdge, FragmentGraph fg)</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fg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r w:rsidR="0087709E" w:rsidRPr="00DE1B49">
        <w:rPr>
          <w:i/>
          <w:lang w:val="en-US"/>
        </w:rPr>
        <w:t>addEdgeByInduction(EntailmentUnit sourceVertex,</w:t>
      </w:r>
      <w:r w:rsidR="0087709E" w:rsidRPr="00DE1B49">
        <w:rPr>
          <w:i/>
          <w:lang w:val="en-US"/>
        </w:rPr>
        <w:br/>
        <w:t xml:space="preserve">                         EntailmentUnit targetVertex,</w:t>
      </w:r>
      <w:r w:rsidR="0087709E" w:rsidRPr="00DE1B49">
        <w:rPr>
          <w:i/>
          <w:lang w:val="en-US"/>
        </w:rPr>
        <w:br/>
        <w:t xml:space="preserve">                         java.lang.Double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r w:rsidR="0087709E" w:rsidRPr="00DE1B49">
        <w:rPr>
          <w:i/>
          <w:lang w:val="en-US"/>
        </w:rPr>
        <w:t xml:space="preserve">getVertex(java.lang.String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which corresponds to the given text.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r w:rsidR="0087709E" w:rsidRPr="00DE1B49">
        <w:rPr>
          <w:i/>
        </w:rPr>
        <w:t>getBaseStatements()</w:t>
      </w:r>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r w:rsidR="0087709E" w:rsidRPr="00DE1B49">
        <w:rPr>
          <w:i/>
          <w:lang w:val="en-US"/>
        </w:rPr>
        <w:t>getAllNodes(EntailmentUnit sourceNode, Entailme</w:t>
      </w:r>
      <w:r w:rsidR="0087709E" w:rsidRPr="00DE1B49">
        <w:rPr>
          <w:i/>
          <w:lang w:val="en-US"/>
        </w:rPr>
        <w:t>n</w:t>
      </w:r>
      <w:r w:rsidR="0087709E" w:rsidRPr="00DE1B49">
        <w:rPr>
          <w:i/>
          <w:lang w:val="en-US"/>
        </w:rPr>
        <w:t>tUnit targetNode, Set&lt;EntailmentUnit&gt; nodesToReturn)</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sourceNode to targetNode (including the sourc</w:t>
      </w:r>
      <w:r w:rsidRPr="00DE1B49">
        <w:rPr>
          <w:lang w:val="en-US"/>
        </w:rPr>
        <w:t>e</w:t>
      </w:r>
      <w:r w:rsidRPr="00DE1B49">
        <w:rPr>
          <w:lang w:val="en-US"/>
        </w:rPr>
        <w:t>Node and the targetNode). If there is</w:t>
      </w:r>
      <w:r w:rsidR="008267B6">
        <w:rPr>
          <w:lang w:val="en-US"/>
        </w:rPr>
        <w:t xml:space="preserve"> no path between the two nodes, it</w:t>
      </w:r>
      <w:r w:rsidRPr="00DE1B49">
        <w:rPr>
          <w:lang w:val="en-US"/>
        </w:rPr>
        <w:t xml:space="preserve"> returns an empty set. If targetNode is the same as sourceNode,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r w:rsidRPr="00DE1B49">
        <w:rPr>
          <w:i/>
          <w:lang w:val="en-US"/>
        </w:rPr>
        <w:t>nodesToReturn</w:t>
      </w:r>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 xml:space="preserve">@param sourceNode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targetNode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nodesToReturn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r w:rsidRPr="001171DD">
        <w:rPr>
          <w:i/>
          <w:lang w:val="en-US"/>
        </w:rPr>
        <w:t>Hashtable&lt;Integer, Set&lt;EntailmentUnit&gt;&gt;</w:t>
      </w:r>
      <w:r>
        <w:rPr>
          <w:i/>
          <w:lang w:val="en-US"/>
        </w:rPr>
        <w:br/>
      </w:r>
      <w:r w:rsidRPr="001171DD">
        <w:rPr>
          <w:i/>
          <w:lang w:val="en-US"/>
        </w:rPr>
        <w:t xml:space="preserve"> </w:t>
      </w:r>
      <w:r w:rsidR="0087709E" w:rsidRPr="001171DD">
        <w:rPr>
          <w:i/>
          <w:lang w:val="en-US"/>
        </w:rPr>
        <w:t>getFragment</w:t>
      </w:r>
      <w:r w:rsidR="0087709E" w:rsidRPr="00DE1B49">
        <w:rPr>
          <w:i/>
          <w:lang w:val="en-US"/>
        </w:rPr>
        <w:t>GraphNodes(EntailmentUnit baseStatementNode, String co</w:t>
      </w:r>
      <w:r w:rsidR="0087709E" w:rsidRPr="00DE1B49">
        <w:rPr>
          <w:i/>
          <w:lang w:val="en-US"/>
        </w:rPr>
        <w:t>m</w:t>
      </w:r>
      <w:r w:rsidR="0087709E" w:rsidRPr="00DE1B49">
        <w:rPr>
          <w:i/>
          <w:lang w:val="en-US"/>
        </w:rPr>
        <w:t>pleteStatementText)</w:t>
      </w:r>
    </w:p>
    <w:p w:rsidR="0087709E" w:rsidRPr="00DE1B49" w:rsidRDefault="0087709E" w:rsidP="00675094">
      <w:pPr>
        <w:numPr>
          <w:ilvl w:val="2"/>
          <w:numId w:val="67"/>
        </w:numPr>
        <w:spacing w:line="276" w:lineRule="auto"/>
        <w:ind w:hanging="359"/>
        <w:rPr>
          <w:lang w:val="en-US"/>
        </w:rPr>
      </w:pPr>
      <w:r w:rsidRPr="00DE1B49">
        <w:rPr>
          <w:lang w:val="en-US"/>
        </w:rPr>
        <w:t xml:space="preserve">@return (Hashtable&lt;Integer,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fiers), which are the keys of the Hashtable.</w:t>
      </w:r>
    </w:p>
    <w:p w:rsidR="0087709E" w:rsidRPr="00DE1B49" w:rsidRDefault="0087709E" w:rsidP="00675094">
      <w:pPr>
        <w:numPr>
          <w:ilvl w:val="2"/>
          <w:numId w:val="67"/>
        </w:numPr>
        <w:spacing w:line="276" w:lineRule="auto"/>
        <w:ind w:hanging="359"/>
        <w:rPr>
          <w:lang w:val="en-US"/>
        </w:rPr>
      </w:pPr>
      <w:r w:rsidRPr="00DE1B49">
        <w:rPr>
          <w:lang w:val="en-US"/>
        </w:rPr>
        <w:t xml:space="preserve">@param baseStatementNode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r w:rsidR="0087709E" w:rsidRPr="00DE1B49">
        <w:rPr>
          <w:i/>
          <w:lang w:val="en-US"/>
        </w:rPr>
        <w:t>getEntailingNodes(EntailmentUnit node)</w:t>
      </w:r>
    </w:p>
    <w:p w:rsidR="0087709E" w:rsidRPr="00DE1B49" w:rsidRDefault="001171DD" w:rsidP="0087709E">
      <w:pPr>
        <w:ind w:left="1440"/>
        <w:rPr>
          <w:lang w:val="en-US"/>
        </w:rPr>
      </w:pPr>
      <w:r w:rsidRPr="001171DD">
        <w:rPr>
          <w:i/>
          <w:lang w:val="en-US"/>
        </w:rPr>
        <w:t xml:space="preserve">Set&lt;EntailmentUnit&gt; </w:t>
      </w:r>
      <w:r w:rsidR="0087709E" w:rsidRPr="00DE1B49">
        <w:rPr>
          <w:i/>
          <w:lang w:val="en-US"/>
        </w:rPr>
        <w:t>getEntailingNodes(EntailmentUnit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r w:rsidR="0087709E" w:rsidRPr="00DE1B49">
        <w:rPr>
          <w:i/>
          <w:lang w:val="en-US"/>
        </w:rPr>
        <w:t>getEntailedNodes(EntailmentUnit node</w:t>
      </w:r>
      <w:r w:rsidR="00B77A7A">
        <w:rPr>
          <w:i/>
          <w:lang w:val="en-US"/>
        </w:rPr>
        <w:t xml:space="preserve">, </w:t>
      </w:r>
      <w:r w:rsidR="00181B67" w:rsidRPr="007D429F">
        <w:rPr>
          <w:i/>
          <w:lang w:val="en-US"/>
        </w:rPr>
        <w:t>boolean i</w:t>
      </w:r>
      <w:r w:rsidR="00181B67" w:rsidRPr="007D429F">
        <w:rPr>
          <w:i/>
          <w:lang w:val="en-US"/>
        </w:rPr>
        <w:t>s</w:t>
      </w:r>
      <w:r w:rsidR="00181B67" w:rsidRPr="007D429F">
        <w:rPr>
          <w:i/>
          <w:lang w:val="en-US"/>
        </w:rPr>
        <w:t>SameGraph</w:t>
      </w:r>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r w:rsidR="0087709E" w:rsidRPr="00DE1B49">
        <w:rPr>
          <w:i/>
          <w:lang w:val="en-US"/>
        </w:rPr>
        <w:t>getEntailedNodes(EntailmentUnit node, int level</w:t>
      </w:r>
      <w:r w:rsidR="00B77A7A">
        <w:rPr>
          <w:i/>
          <w:lang w:val="en-US"/>
        </w:rPr>
        <w:t>,</w:t>
      </w:r>
      <w:r w:rsidR="00B77A7A" w:rsidRPr="00B77A7A">
        <w:rPr>
          <w:i/>
          <w:lang w:val="en-US"/>
        </w:rPr>
        <w:t xml:space="preserve"> </w:t>
      </w:r>
      <w:r w:rsidR="00B77A7A">
        <w:rPr>
          <w:i/>
          <w:lang w:val="en-US"/>
        </w:rPr>
        <w:t xml:space="preserve"> </w:t>
      </w:r>
      <w:r w:rsidR="00B77A7A" w:rsidRPr="00B77A7A">
        <w:rPr>
          <w:i/>
          <w:lang w:val="en-US"/>
        </w:rPr>
        <w:t>boolean isSameGraph</w:t>
      </w:r>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r w:rsidR="00181B67" w:rsidRPr="007D429F">
        <w:rPr>
          <w:iCs/>
          <w:lang w:val="en-US"/>
        </w:rPr>
        <w:t>isSameGraph</w:t>
      </w:r>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 xml:space="preserve">boolean </w:t>
      </w:r>
      <w:r w:rsidR="0087709E" w:rsidRPr="00DE1B49">
        <w:rPr>
          <w:i/>
          <w:lang w:val="en-US"/>
        </w:rPr>
        <w:t>isEntailment(EntailmentUnit entailingNode, EntailmentUnit e</w:t>
      </w:r>
      <w:r w:rsidR="0087709E" w:rsidRPr="00DE1B49">
        <w:rPr>
          <w:i/>
          <w:lang w:val="en-US"/>
        </w:rPr>
        <w:t>n</w:t>
      </w:r>
      <w:r w:rsidR="0087709E" w:rsidRPr="00DE1B49">
        <w:rPr>
          <w:i/>
          <w:lang w:val="en-US"/>
        </w:rPr>
        <w:t>tailedNode)</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e</w:t>
      </w:r>
      <w:r w:rsidRPr="00DE1B49">
        <w:rPr>
          <w:lang w:val="en-US"/>
        </w:rPr>
        <w:t>n</w:t>
      </w:r>
      <w:r w:rsidRPr="00DE1B49">
        <w:rPr>
          <w:lang w:val="en-US"/>
        </w:rPr>
        <w:t xml:space="preserve">tailingNode -&gt; entailedNode.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entailingNode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entailedNode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boolean </w:t>
      </w:r>
      <w:r w:rsidR="0087709E" w:rsidRPr="00DE1B49">
        <w:rPr>
          <w:i/>
          <w:lang w:val="en-US"/>
        </w:rPr>
        <w:t>isEntailmentInAnyDirection(EntailmentUnit nodeA, Entailme</w:t>
      </w:r>
      <w:r w:rsidR="0087709E" w:rsidRPr="00DE1B49">
        <w:rPr>
          <w:i/>
          <w:lang w:val="en-US"/>
        </w:rPr>
        <w:t>n</w:t>
      </w:r>
      <w:r w:rsidR="0087709E" w:rsidRPr="00DE1B49">
        <w:rPr>
          <w:i/>
          <w:lang w:val="en-US"/>
        </w:rPr>
        <w:t>tUnit nodeB)</w:t>
      </w:r>
    </w:p>
    <w:p w:rsidR="0087709E" w:rsidRPr="00DE1B49" w:rsidRDefault="0087709E" w:rsidP="00675094">
      <w:pPr>
        <w:numPr>
          <w:ilvl w:val="2"/>
          <w:numId w:val="67"/>
        </w:numPr>
        <w:spacing w:line="276" w:lineRule="auto"/>
        <w:ind w:hanging="359"/>
      </w:pPr>
      <w:r w:rsidRPr="00DE1B49">
        <w:rPr>
          <w:lang w:val="en-US"/>
        </w:rPr>
        <w:t xml:space="preserve">@return (boolean)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 xml:space="preserve">necting the two given nodes in any direction (nodeA-&gt; nodeB or nodeB -&gt; nodeA).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nodeA </w:t>
      </w:r>
    </w:p>
    <w:p w:rsidR="0087709E" w:rsidRPr="00DE1B49" w:rsidRDefault="0087709E" w:rsidP="00675094">
      <w:pPr>
        <w:numPr>
          <w:ilvl w:val="2"/>
          <w:numId w:val="67"/>
        </w:numPr>
        <w:spacing w:line="276" w:lineRule="auto"/>
        <w:ind w:hanging="359"/>
      </w:pPr>
      <w:r w:rsidRPr="00DE1B49">
        <w:t>@param nodeB</w:t>
      </w:r>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r>
        <w:rPr>
          <w:i/>
          <w:lang w:val="en-US"/>
        </w:rPr>
        <w:t>void  toXML(java.lang.String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r>
        <w:rPr>
          <w:lang w:val="en-US"/>
        </w:rPr>
        <w:t xml:space="preserve">throws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r>
        <w:rPr>
          <w:i/>
          <w:lang w:val="en-US"/>
        </w:rPr>
        <w:t xml:space="preserve">java.lang.String  </w:t>
      </w:r>
      <w:r w:rsidR="009301E8">
        <w:rPr>
          <w:i/>
          <w:lang w:val="en-US"/>
        </w:rPr>
        <w:t>toDOT</w:t>
      </w:r>
      <w:r w:rsidR="009301E8" w:rsidRPr="00DE1B49">
        <w:rPr>
          <w:i/>
          <w:lang w:val="en-US"/>
        </w:rPr>
        <w:t>()</w:t>
      </w:r>
    </w:p>
    <w:p w:rsidR="00D6614A" w:rsidRDefault="00E73BAF" w:rsidP="009301E8">
      <w:pPr>
        <w:ind w:left="1440"/>
        <w:rPr>
          <w:i/>
          <w:lang w:val="en-US"/>
        </w:rPr>
      </w:pPr>
      <w:r>
        <w:rPr>
          <w:i/>
          <w:lang w:val="en-US"/>
        </w:rPr>
        <w:t xml:space="preserve">void </w:t>
      </w:r>
      <w:r w:rsidR="00D6614A">
        <w:rPr>
          <w:i/>
          <w:lang w:val="en-US"/>
        </w:rPr>
        <w:t>toDOT(java.lang.String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 xml:space="preserve">(http://en.wikipedia.org/wiki/DOT_(graph_description_language))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r>
        <w:t xml:space="preserve">throws </w:t>
      </w:r>
      <w:r w:rsidR="0058151C">
        <w:t>IOException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r w:rsidRPr="00DE1B49">
        <w:rPr>
          <w:i/>
          <w:lang w:val="en-US"/>
        </w:rPr>
        <w:t>getSampleOutput(boolean randomEdges)</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r w:rsidRPr="00DE1B49">
        <w:rPr>
          <w:i/>
          <w:lang w:val="en-US"/>
        </w:rPr>
        <w:t>toString</w:t>
      </w:r>
      <w:r w:rsidRPr="00DE1B49">
        <w:rPr>
          <w:lang w:val="en-US"/>
        </w:rPr>
        <w:t>()</w:t>
      </w:r>
    </w:p>
    <w:p w:rsidR="0087709E" w:rsidRPr="00DE1B49" w:rsidRDefault="0087709E" w:rsidP="007368D3">
      <w:pPr>
        <w:pStyle w:val="berschrift4"/>
      </w:pPr>
      <w:bookmarkStart w:id="799" w:name="h.z5n4dsecf7az" w:colFirst="0" w:colLast="0"/>
      <w:bookmarkStart w:id="800" w:name="_Ref359326743"/>
      <w:bookmarkEnd w:id="799"/>
      <w:r w:rsidRPr="00DE1B49">
        <w:t>class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800"/>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form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-s that r</w:t>
      </w:r>
      <w:r w:rsidR="0087709E" w:rsidRPr="00D63D99">
        <w:rPr>
          <w:lang w:val="en-US"/>
        </w:rPr>
        <w:t>epresent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14:anchorId="5BB512B7" wp14:editId="4C9BCE72">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enabsatz"/>
      </w:pPr>
      <w:bookmarkStart w:id="801" w:name="h.ra7f598pvkrl" w:colFirst="0" w:colLast="0"/>
      <w:bookmarkEnd w:id="801"/>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r>
        <w:rPr>
          <w:i/>
          <w:lang w:val="en-US"/>
        </w:rPr>
        <w:t>int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r w:rsidR="0059543A" w:rsidRPr="00DE1B49">
        <w:rPr>
          <w:i/>
          <w:lang w:val="en-US"/>
        </w:rPr>
        <w:t>java.lang</w:t>
      </w:r>
      <w:r w:rsidR="0059543A">
        <w:rPr>
          <w:i/>
          <w:lang w:val="en-US"/>
        </w:rPr>
        <w:t xml:space="preserve"> </w:t>
      </w:r>
      <w:r>
        <w:rPr>
          <w:i/>
          <w:lang w:val="en-US"/>
        </w:rPr>
        <w:t xml:space="preserve">String&gt; </w:t>
      </w:r>
      <w:r w:rsidR="0087709E" w:rsidRPr="00DE1B49">
        <w:rPr>
          <w:i/>
          <w:lang w:val="en-US"/>
        </w:rPr>
        <w:t>completeStatementTexts</w:t>
      </w:r>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r w:rsidR="0059543A" w:rsidRPr="00DE1B49">
        <w:rPr>
          <w:i/>
          <w:lang w:val="en-US"/>
        </w:rPr>
        <w:t>java.lang</w:t>
      </w:r>
      <w:r w:rsidR="0059543A" w:rsidRPr="0059543A">
        <w:rPr>
          <w:i/>
          <w:iCs/>
          <w:lang w:val="en-US"/>
        </w:rPr>
        <w:t xml:space="preserve"> </w:t>
      </w:r>
      <w:r w:rsidRPr="007D429F">
        <w:rPr>
          <w:i/>
          <w:iCs/>
          <w:lang w:val="en-US"/>
        </w:rPr>
        <w:t>String&gt;</w:t>
      </w:r>
      <w:r w:rsidR="0059543A">
        <w:rPr>
          <w:i/>
          <w:iCs/>
          <w:lang w:val="en-US"/>
        </w:rPr>
        <w:t xml:space="preserve"> interactionIds</w:t>
      </w:r>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enabsatz"/>
      </w:pPr>
      <w:bookmarkStart w:id="802" w:name="h.hdpoksj0r28n" w:colFirst="0" w:colLast="0"/>
      <w:bookmarkEnd w:id="802"/>
      <w:r w:rsidRPr="00DE1B49">
        <w:t>Constructors</w:t>
      </w:r>
      <w:r w:rsidR="00CA3850">
        <w:t>:</w:t>
      </w:r>
    </w:p>
    <w:p w:rsidR="0087709E" w:rsidRPr="00DE1B49" w:rsidRDefault="0087709E" w:rsidP="0087709E">
      <w:pPr>
        <w:ind w:left="1440"/>
        <w:rPr>
          <w:lang w:val="en-US"/>
        </w:rPr>
      </w:pPr>
      <w:r w:rsidRPr="00DE1B49">
        <w:rPr>
          <w:i/>
          <w:lang w:val="en-US"/>
        </w:rPr>
        <w:t>EntailmentUnit(EntailmentUnitMention eum, java.lang.String co</w:t>
      </w:r>
      <w:r w:rsidRPr="00DE1B49">
        <w:rPr>
          <w:i/>
          <w:lang w:val="en-US"/>
        </w:rPr>
        <w:t>m</w:t>
      </w:r>
      <w:r w:rsidRPr="00DE1B49">
        <w:rPr>
          <w:i/>
          <w:lang w:val="en-US"/>
        </w:rPr>
        <w:t>pleteStatementText)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eum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EntailmentUnit(java.lang.String textFragment, int level, java.lang.String completeStatementText)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rently used to support the internal testing purposes, namely the raw graph’s getSampleOutput()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r w:rsidRPr="007D429F">
        <w:rPr>
          <w:i/>
          <w:lang w:val="en-US"/>
        </w:rPr>
        <w:t>EntailmentUnit(</w:t>
      </w:r>
      <w:r w:rsidR="003E2C36" w:rsidRPr="00DE1B49">
        <w:rPr>
          <w:i/>
          <w:lang w:val="en-US"/>
        </w:rPr>
        <w:t>java.lang</w:t>
      </w:r>
      <w:r w:rsidR="003E2C36" w:rsidRPr="006732D6">
        <w:rPr>
          <w:i/>
          <w:lang w:val="en-US"/>
        </w:rPr>
        <w:t xml:space="preserve"> </w:t>
      </w:r>
      <w:r w:rsidRPr="007D429F">
        <w:rPr>
          <w:i/>
          <w:lang w:val="en-US"/>
        </w:rPr>
        <w:t>String text, Set&lt;</w:t>
      </w:r>
      <w:r w:rsidR="003E2C36" w:rsidRPr="003E2C36">
        <w:rPr>
          <w:i/>
          <w:lang w:val="en-US"/>
        </w:rPr>
        <w:t xml:space="preserve"> </w:t>
      </w:r>
      <w:r w:rsidR="003E2C36" w:rsidRPr="00DE1B49">
        <w:rPr>
          <w:i/>
          <w:lang w:val="en-US"/>
        </w:rPr>
        <w:t>java.lang</w:t>
      </w:r>
      <w:r w:rsidR="003E2C36" w:rsidRPr="006732D6">
        <w:rPr>
          <w:i/>
          <w:lang w:val="en-US"/>
        </w:rPr>
        <w:t xml:space="preserve"> </w:t>
      </w:r>
      <w:r w:rsidRPr="007D429F">
        <w:rPr>
          <w:i/>
          <w:lang w:val="en-US"/>
        </w:rPr>
        <w:t>String&gt; co</w:t>
      </w:r>
      <w:r w:rsidRPr="007D429F">
        <w:rPr>
          <w:i/>
          <w:lang w:val="en-US"/>
        </w:rPr>
        <w:t>m</w:t>
      </w:r>
      <w:r w:rsidRPr="007D429F">
        <w:rPr>
          <w:i/>
          <w:lang w:val="en-US"/>
        </w:rPr>
        <w:t>pleteStatementTexts,</w:t>
      </w:r>
      <w:r w:rsidR="006732D6">
        <w:rPr>
          <w:i/>
          <w:lang w:val="en-US"/>
        </w:rPr>
        <w:t xml:space="preserve"> </w:t>
      </w:r>
      <w:r w:rsidRPr="007D429F">
        <w:rPr>
          <w:i/>
          <w:lang w:val="en-US"/>
        </w:rPr>
        <w:t>Set&lt;EntailmentUnitMention&gt; mentions, Set&lt;</w:t>
      </w:r>
      <w:r w:rsidR="003E2C36" w:rsidRPr="003E2C36">
        <w:rPr>
          <w:i/>
          <w:lang w:val="en-US"/>
        </w:rPr>
        <w:t xml:space="preserve"> </w:t>
      </w:r>
      <w:r w:rsidR="003E2C36" w:rsidRPr="00DE1B49">
        <w:rPr>
          <w:i/>
          <w:lang w:val="en-US"/>
        </w:rPr>
        <w:t>j</w:t>
      </w:r>
      <w:r w:rsidR="003E2C36" w:rsidRPr="00DE1B49">
        <w:rPr>
          <w:i/>
          <w:lang w:val="en-US"/>
        </w:rPr>
        <w:t>a</w:t>
      </w:r>
      <w:r w:rsidR="003E2C36" w:rsidRPr="00DE1B49">
        <w:rPr>
          <w:i/>
          <w:lang w:val="en-US"/>
        </w:rPr>
        <w:t>va.lang</w:t>
      </w:r>
      <w:r w:rsidR="003E2C36" w:rsidRPr="006732D6">
        <w:rPr>
          <w:i/>
          <w:lang w:val="en-US"/>
        </w:rPr>
        <w:t xml:space="preserve"> </w:t>
      </w:r>
      <w:r w:rsidRPr="007D429F">
        <w:rPr>
          <w:i/>
          <w:lang w:val="en-US"/>
        </w:rPr>
        <w:t>String&gt; interactionIds,</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@param completeStatementTexts</w:t>
      </w:r>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@param interactionIds</w:t>
      </w:r>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enabsatz"/>
      </w:pPr>
      <w:bookmarkStart w:id="803" w:name="h.1eqiifdvu7oo" w:colFirst="0" w:colLast="0"/>
      <w:bookmarkEnd w:id="803"/>
      <w:r w:rsidRPr="00DE1B49">
        <w:t>Methods</w:t>
      </w:r>
      <w:r w:rsidR="00CA3850">
        <w:t>:</w:t>
      </w:r>
    </w:p>
    <w:p w:rsidR="0087709E" w:rsidRPr="00DE1B49" w:rsidRDefault="00D57225" w:rsidP="0087709E">
      <w:pPr>
        <w:ind w:left="1440"/>
      </w:pPr>
      <w:r>
        <w:rPr>
          <w:i/>
        </w:rPr>
        <w:t xml:space="preserve">String </w:t>
      </w:r>
      <w:r w:rsidR="0087709E" w:rsidRPr="00DE1B49">
        <w:rPr>
          <w:i/>
        </w:rPr>
        <w:t>getText()</w:t>
      </w:r>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r w:rsidR="0087709E" w:rsidRPr="00DE1B49">
        <w:rPr>
          <w:i/>
        </w:rPr>
        <w:t>getMentions()</w:t>
      </w:r>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r w:rsidR="0087709E" w:rsidRPr="00DE1B49">
        <w:rPr>
          <w:i/>
        </w:rPr>
        <w:t>getMentionTexts()</w:t>
      </w:r>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r>
        <w:rPr>
          <w:i/>
        </w:rPr>
        <w:t xml:space="preserve">void </w:t>
      </w:r>
      <w:r w:rsidR="0087709E" w:rsidRPr="00DE1B49">
        <w:rPr>
          <w:i/>
        </w:rPr>
        <w:t>addMention(EntailmentUnitMention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r>
        <w:rPr>
          <w:i/>
        </w:rPr>
        <w:t>int getNumberOf</w:t>
      </w:r>
      <w:r w:rsidR="008E0601">
        <w:rPr>
          <w:i/>
        </w:rPr>
        <w:t>CompleteStatements</w:t>
      </w:r>
      <w:r>
        <w:rPr>
          <w:i/>
        </w:rPr>
        <w:t>()</w:t>
      </w:r>
    </w:p>
    <w:p w:rsidR="00C046A8" w:rsidRPr="007D429F" w:rsidRDefault="00181B67" w:rsidP="007D429F">
      <w:pPr>
        <w:ind w:left="1440"/>
        <w:rPr>
          <w:lang w:val="en-US"/>
        </w:rPr>
      </w:pPr>
      <w:r w:rsidRPr="007D429F">
        <w:rPr>
          <w:lang w:val="en-US"/>
        </w:rPr>
        <w:lastRenderedPageBreak/>
        <w:t xml:space="preserve">The method returns the size of the set of completeStatementTexts, i.e. the number of </w:t>
      </w:r>
      <w:r w:rsidR="0012736D">
        <w:rPr>
          <w:lang w:val="en-US"/>
        </w:rPr>
        <w:t xml:space="preserve"> </w:t>
      </w:r>
      <w:r w:rsidRPr="007D429F">
        <w:rPr>
          <w:lang w:val="en-US"/>
        </w:rPr>
        <w:t>fragment graphs, in which the entailmet unit was seen.</w:t>
      </w:r>
    </w:p>
    <w:p w:rsidR="00C046A8" w:rsidRPr="007D429F" w:rsidRDefault="00181B67" w:rsidP="007D429F">
      <w:pPr>
        <w:numPr>
          <w:ilvl w:val="2"/>
          <w:numId w:val="84"/>
        </w:numPr>
        <w:spacing w:line="276" w:lineRule="auto"/>
        <w:ind w:hanging="359"/>
        <w:rPr>
          <w:lang w:val="en-US"/>
        </w:rPr>
      </w:pPr>
      <w:r w:rsidRPr="007D429F">
        <w:rPr>
          <w:lang w:val="en-US"/>
        </w:rPr>
        <w:t>@return the number of fragment graphs, in which the entailmet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r w:rsidR="0087709E" w:rsidRPr="00DE1B49">
        <w:rPr>
          <w:i/>
        </w:rPr>
        <w:t>getCompleteStatementTexts()</w:t>
      </w:r>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r w:rsidRPr="00DE1B49">
        <w:rPr>
          <w:i/>
        </w:rPr>
        <w:t>get</w:t>
      </w:r>
      <w:r>
        <w:rPr>
          <w:i/>
        </w:rPr>
        <w:t>InteractionIds</w:t>
      </w:r>
      <w:r w:rsidRPr="00DE1B49">
        <w:rPr>
          <w:i/>
        </w:rPr>
        <w:t>()</w:t>
      </w:r>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r>
        <w:rPr>
          <w:i/>
          <w:lang w:val="en-US"/>
        </w:rPr>
        <w:t xml:space="preserve">void </w:t>
      </w:r>
      <w:r w:rsidR="0087709E" w:rsidRPr="00DE1B49">
        <w:rPr>
          <w:i/>
          <w:lang w:val="en-US"/>
        </w:rPr>
        <w:t>addCompleteStatement(java.lang.String completeStatementText)</w:t>
      </w:r>
    </w:p>
    <w:p w:rsidR="0087709E" w:rsidRPr="00A909B6" w:rsidRDefault="0087709E" w:rsidP="0087709E">
      <w:pPr>
        <w:numPr>
          <w:ilvl w:val="2"/>
          <w:numId w:val="58"/>
        </w:numPr>
        <w:spacing w:line="276" w:lineRule="auto"/>
        <w:ind w:hanging="359"/>
        <w:rPr>
          <w:lang w:val="en-US"/>
        </w:rPr>
      </w:pPr>
      <w:r w:rsidRPr="00DE1B49">
        <w:rPr>
          <w:lang w:val="en-US"/>
        </w:rPr>
        <w:t xml:space="preserve">@param completeStatementText </w:t>
      </w:r>
      <w:r w:rsidR="00B77A1E">
        <w:rPr>
          <w:lang w:val="en-US"/>
        </w:rPr>
        <w:t>–</w:t>
      </w:r>
      <w:r w:rsidRPr="00DE1B49">
        <w:rPr>
          <w:lang w:val="en-US"/>
        </w:rPr>
        <w:t xml:space="preserve"> the text of a complete statement, which </w:t>
      </w:r>
      <w:r w:rsidR="00E31180">
        <w:rPr>
          <w:lang w:val="en-US"/>
        </w:rPr>
        <w:t>is</w:t>
      </w:r>
      <w:r w:rsidRPr="00DE1B49">
        <w:rPr>
          <w:lang w:val="en-US"/>
        </w:rPr>
        <w:t xml:space="preserve"> added to the set of complete statements.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r>
        <w:rPr>
          <w:i/>
          <w:lang w:val="en-US"/>
        </w:rPr>
        <w:t xml:space="preserve">int </w:t>
      </w:r>
      <w:r w:rsidR="0087709E" w:rsidRPr="00DE1B49">
        <w:rPr>
          <w:i/>
        </w:rPr>
        <w:t>getLevel()</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r>
        <w:t xml:space="preserve">boolean </w:t>
      </w:r>
      <w:r w:rsidR="0087709E" w:rsidRPr="00DE1B49">
        <w:rPr>
          <w:i/>
        </w:rPr>
        <w:t>isBaseStatement()</w:t>
      </w:r>
    </w:p>
    <w:p w:rsidR="0087709E" w:rsidRPr="00A909B6" w:rsidRDefault="0087709E" w:rsidP="00A909B6">
      <w:pPr>
        <w:numPr>
          <w:ilvl w:val="2"/>
          <w:numId w:val="45"/>
        </w:numPr>
        <w:spacing w:line="276" w:lineRule="auto"/>
        <w:ind w:hanging="359"/>
        <w:rPr>
          <w:lang w:val="en-US"/>
        </w:rPr>
      </w:pPr>
      <w:r w:rsidRPr="00DE1B49">
        <w:rPr>
          <w:lang w:val="en-US"/>
        </w:rPr>
        <w:t xml:space="preserve">@return (boolean)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r w:rsidRPr="00DE1B49">
        <w:rPr>
          <w:i/>
          <w:lang w:val="en-US"/>
        </w:rPr>
        <w:t>equals()</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r w:rsidRPr="00DE1B49">
        <w:rPr>
          <w:i/>
          <w:lang w:val="en-US"/>
        </w:rPr>
        <w:t>hashCode()</w:t>
      </w:r>
      <w:r w:rsidR="00DA413B">
        <w:rPr>
          <w:i/>
          <w:lang w:val="en-US"/>
        </w:rPr>
        <w:t xml:space="preserve">, </w:t>
      </w:r>
      <w:r w:rsidR="0087709E" w:rsidRPr="00DE1B49">
        <w:rPr>
          <w:i/>
          <w:lang w:val="en-US"/>
        </w:rPr>
        <w:t>toString()</w:t>
      </w:r>
    </w:p>
    <w:p w:rsidR="0087709E" w:rsidRPr="00DE1B49" w:rsidRDefault="0087709E" w:rsidP="007368D3">
      <w:pPr>
        <w:pStyle w:val="berschrift4"/>
      </w:pPr>
      <w:bookmarkStart w:id="804" w:name="h.5at0w6sob2iq" w:colFirst="0" w:colLast="0"/>
      <w:bookmarkEnd w:id="804"/>
      <w:r w:rsidRPr="00DE1B49">
        <w:t>class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r w:rsidR="0087709E" w:rsidRPr="00DE1B49">
        <w:rPr>
          <w:lang w:val="en-US"/>
        </w:rPr>
        <w:t>) obtained from the EDA</w:t>
      </w:r>
      <w:r w:rsidR="00D94067">
        <w:rPr>
          <w:lang w:val="en-US"/>
        </w:rPr>
        <w:t xml:space="preserve">. The TEDecision object also stores </w:t>
      </w:r>
      <w:r w:rsidR="006746F9">
        <w:rPr>
          <w:lang w:val="en-US"/>
        </w:rPr>
        <w:t xml:space="preserve">(among other things) </w:t>
      </w:r>
      <w:r w:rsidR="00D94067">
        <w:rPr>
          <w:lang w:val="en-US"/>
        </w:rPr>
        <w:t>a decision label (</w:t>
      </w:r>
      <w:r w:rsidR="00181B67" w:rsidRPr="007D429F">
        <w:rPr>
          <w:i/>
          <w:lang w:val="en-US"/>
        </w:rPr>
        <w:t>eu.excitementproject.eop.common.DecisionLabel</w:t>
      </w:r>
      <w:r w:rsidR="00D94067">
        <w:rPr>
          <w:lang w:val="en-US"/>
        </w:rPr>
        <w:t>)</w:t>
      </w:r>
      <w:r w:rsidR="00CE4970">
        <w:rPr>
          <w:lang w:val="en-US"/>
        </w:rPr>
        <w:t>.</w:t>
      </w:r>
      <w:r w:rsidR="00D63D99">
        <w:rPr>
          <w:lang w:val="en-US"/>
        </w:rPr>
        <w:t xml:space="preserve"> </w:t>
      </w:r>
      <w:r w:rsidR="00D94067">
        <w:rPr>
          <w:lang w:val="en-US"/>
        </w:rPr>
        <w:t xml:space="preserve">For details on the </w:t>
      </w:r>
      <w:r w:rsidR="00181B67" w:rsidRPr="007D429F">
        <w:rPr>
          <w:i/>
          <w:lang w:val="en-US"/>
        </w:rPr>
        <w:t>TEDecision</w:t>
      </w:r>
      <w:r w:rsidR="00D94067">
        <w:rPr>
          <w:lang w:val="en-US"/>
        </w:rPr>
        <w:t xml:space="preserve"> and </w:t>
      </w:r>
      <w:r w:rsidR="00181B67" w:rsidRPr="007D429F">
        <w:rPr>
          <w:i/>
          <w:lang w:val="en-US"/>
        </w:rPr>
        <w:t>Dec</w:t>
      </w:r>
      <w:r w:rsidR="00181B67" w:rsidRPr="007D429F">
        <w:rPr>
          <w:i/>
          <w:lang w:val="en-US"/>
        </w:rPr>
        <w:t>i</w:t>
      </w:r>
      <w:r w:rsidR="00181B67" w:rsidRPr="007D429F">
        <w:rPr>
          <w:i/>
          <w:lang w:val="en-US"/>
        </w:rPr>
        <w:t>sionLabel</w:t>
      </w:r>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4">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enabsatz"/>
      </w:pPr>
      <w:bookmarkStart w:id="805" w:name="h.8ekjm6224eku" w:colFirst="0" w:colLast="0"/>
      <w:bookmarkEnd w:id="805"/>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r w:rsidRPr="00DE1B49">
        <w:rPr>
          <w:i/>
          <w:lang w:val="en-US"/>
        </w:rPr>
        <w:t>eu.excitementproject.eop.</w:t>
      </w:r>
      <w:r w:rsidRPr="00AE3200">
        <w:rPr>
          <w:i/>
          <w:lang w:val="en-US"/>
        </w:rPr>
        <w:t>common.TEDecision</w:t>
      </w:r>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TEDecision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r w:rsidRPr="00AE3200">
        <w:rPr>
          <w:i/>
          <w:lang w:val="en-US"/>
        </w:rPr>
        <w:t xml:space="preserve">EdgeType </w:t>
      </w:r>
      <w:r w:rsidR="0087709E" w:rsidRPr="00DE1B49">
        <w:rPr>
          <w:i/>
          <w:lang w:val="en-US"/>
        </w:rPr>
        <w:t>edgeType</w:t>
      </w:r>
      <w:r w:rsidR="0087709E" w:rsidRPr="00DE1B49">
        <w:rPr>
          <w:lang w:val="en-US"/>
        </w:rPr>
        <w:t xml:space="preserve"> </w:t>
      </w:r>
      <w:r w:rsidR="00B77A1E">
        <w:rPr>
          <w:lang w:val="en-US"/>
        </w:rPr>
        <w:t>–</w:t>
      </w:r>
      <w:r w:rsidR="0087709E" w:rsidRPr="00DE1B49">
        <w:rPr>
          <w:lang w:val="en-US"/>
        </w:rPr>
        <w:t xml:space="preserve"> one of the values from the EdgeType enum, namely </w:t>
      </w:r>
      <w:r w:rsidR="0087709E" w:rsidRPr="00DE1B49">
        <w:rPr>
          <w:i/>
          <w:lang w:val="en-US"/>
        </w:rPr>
        <w:t>EDA, FRAGMENT_GRAPH,</w:t>
      </w:r>
      <w:r w:rsidR="0087709E" w:rsidRPr="00DE1B49">
        <w:rPr>
          <w:i/>
          <w:lang w:val="en-US"/>
        </w:rPr>
        <w:tab/>
        <w:t>INDUCED, UNKNOWN</w:t>
      </w:r>
      <w:r w:rsidR="0087709E" w:rsidRPr="00DE1B49">
        <w:rPr>
          <w:lang w:val="en-US"/>
        </w:rPr>
        <w:t>, reflecting the type of knowledge that allowed to create this edge.</w:t>
      </w:r>
    </w:p>
    <w:p w:rsidR="0087709E" w:rsidRDefault="00AE3200" w:rsidP="00A909B6">
      <w:pPr>
        <w:numPr>
          <w:ilvl w:val="1"/>
          <w:numId w:val="20"/>
        </w:numPr>
        <w:spacing w:line="276" w:lineRule="auto"/>
        <w:ind w:hanging="359"/>
        <w:rPr>
          <w:lang w:val="en-US"/>
        </w:rPr>
      </w:pPr>
      <w:r w:rsidRPr="00AE3200">
        <w:rPr>
          <w:i/>
          <w:lang w:val="en-US"/>
        </w:rPr>
        <w:t xml:space="preserve">EDABasic&lt;?&gt;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r w:rsidRPr="007D429F">
        <w:rPr>
          <w:i/>
          <w:lang w:val="en-US"/>
        </w:rPr>
        <w:t>LAPAccess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enabsatz"/>
      </w:pPr>
      <w:bookmarkStart w:id="806" w:name="h.rt0ui0p3teok" w:colFirst="0" w:colLast="0"/>
      <w:bookmarkEnd w:id="806"/>
      <w:r w:rsidRPr="00DE1B49">
        <w:t>Constructors</w:t>
      </w:r>
      <w:r w:rsidR="00CA3850">
        <w:t>:</w:t>
      </w:r>
    </w:p>
    <w:p w:rsidR="0087709E" w:rsidRPr="00DE1B49" w:rsidRDefault="0087709E" w:rsidP="0087709E">
      <w:pPr>
        <w:ind w:left="1440"/>
        <w:rPr>
          <w:lang w:val="en-US"/>
        </w:rPr>
      </w:pPr>
      <w:r w:rsidRPr="00DE1B49">
        <w:rPr>
          <w:i/>
          <w:lang w:val="en-US"/>
        </w:rPr>
        <w:t>EntailmentRelation(EntailmentUnit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which should be used to calc</w:t>
      </w:r>
      <w:r w:rsidRPr="00DE1B49">
        <w:rPr>
          <w:lang w:val="en-US"/>
        </w:rPr>
        <w:t>u</w:t>
      </w:r>
      <w:r w:rsidRPr="00DE1B49">
        <w:rPr>
          <w:lang w:val="en-US"/>
        </w:rPr>
        <w:t>late the entailment decision.</w:t>
      </w:r>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i/>
          <w:lang w:val="en-US"/>
        </w:rPr>
        <w:t>EntailmentRelation(EntailmentUnit source, EntailmentUnit target, eu.excitementproject.eop.common.TEDecision edge, EdgeType edgeType)</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TEDecision for the edge</w:t>
      </w:r>
    </w:p>
    <w:p w:rsidR="0087709E" w:rsidRPr="00DE1B49" w:rsidRDefault="0087709E" w:rsidP="00675094">
      <w:pPr>
        <w:numPr>
          <w:ilvl w:val="2"/>
          <w:numId w:val="21"/>
        </w:numPr>
        <w:spacing w:line="276" w:lineRule="auto"/>
        <w:ind w:hanging="359"/>
        <w:rPr>
          <w:lang w:val="en-US"/>
        </w:rPr>
      </w:pPr>
      <w:r w:rsidRPr="00DE1B49">
        <w:rPr>
          <w:lang w:val="en-US"/>
        </w:rPr>
        <w:t xml:space="preserve">@edgeType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enabsatz"/>
      </w:pPr>
      <w:bookmarkStart w:id="807" w:name="h.yk11burxdt4x" w:colFirst="0" w:colLast="0"/>
      <w:bookmarkEnd w:id="807"/>
      <w:r w:rsidRPr="00DE1B49">
        <w:t>Methods</w:t>
      </w:r>
      <w:r w:rsidR="00CA3850">
        <w:t>:</w:t>
      </w:r>
    </w:p>
    <w:p w:rsidR="0087709E" w:rsidRPr="00DE1B49" w:rsidRDefault="00D57225" w:rsidP="0087709E">
      <w:pPr>
        <w:ind w:left="1440"/>
      </w:pPr>
      <w:r>
        <w:rPr>
          <w:i/>
        </w:rPr>
        <w:t xml:space="preserve">TEDecision </w:t>
      </w:r>
      <w:r w:rsidR="0087709E" w:rsidRPr="00DE1B49">
        <w:rPr>
          <w:i/>
        </w:rPr>
        <w:t>computeTEdecision()</w:t>
      </w:r>
    </w:p>
    <w:p w:rsidR="0087709E" w:rsidRPr="00A909B6" w:rsidRDefault="0087709E" w:rsidP="00A909B6">
      <w:pPr>
        <w:numPr>
          <w:ilvl w:val="2"/>
          <w:numId w:val="66"/>
        </w:numPr>
        <w:spacing w:line="276" w:lineRule="auto"/>
        <w:ind w:hanging="359"/>
        <w:rPr>
          <w:lang w:val="en-US"/>
        </w:rPr>
      </w:pPr>
      <w:r w:rsidRPr="00DE1B49">
        <w:rPr>
          <w:lang w:val="en-US"/>
        </w:rPr>
        <w:t xml:space="preserve"> @return (</w:t>
      </w:r>
      <w:r w:rsidRPr="00DE1B49">
        <w:rPr>
          <w:i/>
          <w:lang w:val="en-US"/>
        </w:rPr>
        <w:t>eu.excitementproject.eop.common.TEdecision</w:t>
      </w:r>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r>
        <w:rPr>
          <w:i/>
        </w:rPr>
        <w:lastRenderedPageBreak/>
        <w:t xml:space="preserve">JCas </w:t>
      </w:r>
      <w:r w:rsidR="0087709E" w:rsidRPr="00DE1B49">
        <w:rPr>
          <w:i/>
        </w:rPr>
        <w:t>generateTHPairCAS()</w:t>
      </w:r>
    </w:p>
    <w:p w:rsidR="0087709E" w:rsidRPr="00A909B6" w:rsidRDefault="0087709E" w:rsidP="00A909B6">
      <w:pPr>
        <w:numPr>
          <w:ilvl w:val="2"/>
          <w:numId w:val="89"/>
        </w:numPr>
        <w:spacing w:line="276" w:lineRule="auto"/>
        <w:ind w:hanging="359"/>
        <w:rPr>
          <w:lang w:val="en-US"/>
        </w:rPr>
      </w:pPr>
      <w:r w:rsidRPr="00DE1B49">
        <w:rPr>
          <w:lang w:val="en-US"/>
        </w:rPr>
        <w:t xml:space="preserve">@return (JCas)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r>
        <w:rPr>
          <w:i/>
        </w:rPr>
        <w:t xml:space="preserve">double </w:t>
      </w:r>
      <w:r w:rsidR="0087709E" w:rsidRPr="00DE1B49">
        <w:rPr>
          <w:i/>
        </w:rPr>
        <w:t>getConfidence()</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r>
        <w:rPr>
          <w:i/>
        </w:rPr>
        <w:t xml:space="preserve">EDABasic&lt;?&gt; </w:t>
      </w:r>
      <w:r w:rsidR="0087709E" w:rsidRPr="00DE1B49">
        <w:rPr>
          <w:i/>
        </w:rPr>
        <w:t>getEda()</w:t>
      </w:r>
    </w:p>
    <w:p w:rsidR="0087709E" w:rsidRPr="00A909B6" w:rsidRDefault="0087709E" w:rsidP="00A909B6">
      <w:pPr>
        <w:numPr>
          <w:ilvl w:val="2"/>
          <w:numId w:val="23"/>
        </w:numPr>
        <w:spacing w:line="276" w:lineRule="auto"/>
        <w:ind w:hanging="359"/>
        <w:rPr>
          <w:lang w:val="en-US"/>
        </w:rPr>
      </w:pPr>
      <w:r w:rsidRPr="00DE1B49">
        <w:rPr>
          <w:lang w:val="en-US"/>
        </w:rPr>
        <w:t xml:space="preserve">@return (EDABasic&lt;?&gt;)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r w:rsidRPr="000907EE">
        <w:rPr>
          <w:i/>
          <w:lang w:val="en-US"/>
        </w:rPr>
        <w:t>LAPAccess</w:t>
      </w:r>
      <w:r w:rsidR="00013E44">
        <w:rPr>
          <w:i/>
        </w:rPr>
        <w:t xml:space="preserve"> </w:t>
      </w:r>
      <w:r w:rsidR="00013E44" w:rsidRPr="00DE1B49">
        <w:rPr>
          <w:i/>
        </w:rPr>
        <w:t>get</w:t>
      </w:r>
      <w:r w:rsidR="00666477">
        <w:rPr>
          <w:i/>
        </w:rPr>
        <w:t>L</w:t>
      </w:r>
      <w:r w:rsidR="00013E44">
        <w:rPr>
          <w:i/>
        </w:rPr>
        <w:t>ap</w:t>
      </w:r>
      <w:r w:rsidR="00013E44" w:rsidRPr="00DE1B49">
        <w:rPr>
          <w:i/>
        </w:rPr>
        <w:t>()</w:t>
      </w:r>
    </w:p>
    <w:p w:rsidR="00013E44" w:rsidRPr="00A909B6" w:rsidRDefault="00013E44" w:rsidP="00766517">
      <w:pPr>
        <w:numPr>
          <w:ilvl w:val="2"/>
          <w:numId w:val="23"/>
        </w:numPr>
        <w:spacing w:line="276" w:lineRule="auto"/>
        <w:ind w:hanging="359"/>
        <w:rPr>
          <w:lang w:val="en-US"/>
        </w:rPr>
      </w:pPr>
      <w:r w:rsidRPr="00DE1B49">
        <w:rPr>
          <w:lang w:val="en-US"/>
        </w:rPr>
        <w:t>@return (</w:t>
      </w:r>
      <w:r w:rsidR="00766517" w:rsidRPr="000907EE">
        <w:rPr>
          <w:i/>
          <w:lang w:val="en-US"/>
        </w:rPr>
        <w:t>LAPAccess</w:t>
      </w:r>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r>
        <w:rPr>
          <w:i/>
        </w:rPr>
        <w:t xml:space="preserve">DecisionLabel </w:t>
      </w:r>
      <w:r w:rsidR="0087709E" w:rsidRPr="00DE1B49">
        <w:rPr>
          <w:i/>
        </w:rPr>
        <w:t>getLabel()</w:t>
      </w:r>
    </w:p>
    <w:p w:rsidR="0087709E" w:rsidRPr="00A909B6" w:rsidRDefault="0087709E" w:rsidP="00A909B6">
      <w:pPr>
        <w:numPr>
          <w:ilvl w:val="2"/>
          <w:numId w:val="7"/>
        </w:numPr>
        <w:spacing w:line="276" w:lineRule="auto"/>
        <w:ind w:hanging="359"/>
        <w:rPr>
          <w:lang w:val="en-US"/>
        </w:rPr>
      </w:pPr>
      <w:r w:rsidRPr="00DE1B49">
        <w:rPr>
          <w:lang w:val="en-US"/>
        </w:rPr>
        <w:t xml:space="preserve">@return (eu.excitementproject.eop.common.DecisionLabel)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r>
        <w:rPr>
          <w:i/>
        </w:rPr>
        <w:t xml:space="preserve">TEDecision </w:t>
      </w:r>
      <w:r w:rsidR="0087709E" w:rsidRPr="00DE1B49">
        <w:rPr>
          <w:i/>
        </w:rPr>
        <w:t>getTEdecision()</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eu.excitementproject.eop.common.</w:t>
      </w:r>
      <w:r w:rsidRPr="00DE1B49">
        <w:rPr>
          <w:lang w:val="en-US"/>
        </w:rPr>
        <w:t xml:space="preserve">TEDecision)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r w:rsidRPr="00DE1B49">
        <w:rPr>
          <w:i/>
          <w:lang w:val="en-US"/>
        </w:rPr>
        <w:t>getSource(), getTarget(), toString()</w:t>
      </w:r>
    </w:p>
    <w:p w:rsidR="0087709E" w:rsidRPr="00DE1B49" w:rsidRDefault="0087709E" w:rsidP="007368D3">
      <w:pPr>
        <w:pStyle w:val="berschrift3"/>
      </w:pPr>
      <w:bookmarkStart w:id="808" w:name="h.gc4qp92vdjo5" w:colFirst="0" w:colLast="0"/>
      <w:bookmarkStart w:id="809" w:name="_Collapsed_Graph"/>
      <w:bookmarkStart w:id="810" w:name="_Ref359925892"/>
      <w:bookmarkStart w:id="811" w:name="_Toc403989627"/>
      <w:bookmarkEnd w:id="808"/>
      <w:bookmarkEnd w:id="809"/>
      <w:r w:rsidRPr="00DE1B49">
        <w:t xml:space="preserve">Collapsed </w:t>
      </w:r>
      <w:r w:rsidR="005F6601">
        <w:t>G</w:t>
      </w:r>
      <w:r w:rsidRPr="00DE1B49">
        <w:t>raph</w:t>
      </w:r>
      <w:bookmarkEnd w:id="810"/>
      <w:ins w:id="812" w:author="Kathrin Eichler" w:date="2014-11-17T11:23:00Z">
        <w:r w:rsidR="00862D1A">
          <w:t xml:space="preserve"> [Lili]</w:t>
        </w:r>
      </w:ins>
      <w:bookmarkEnd w:id="811"/>
    </w:p>
    <w:p w:rsidR="0087709E" w:rsidRPr="00DE1B49" w:rsidRDefault="0087709E" w:rsidP="0087709E">
      <w:pPr>
        <w:rPr>
          <w:lang w:val="en-US"/>
        </w:rPr>
      </w:pPr>
      <w:r w:rsidRPr="00DE1B49">
        <w:rPr>
          <w:lang w:val="en-US"/>
        </w:rPr>
        <w:t xml:space="preserve">A collapsed graph, implemented in class </w:t>
      </w:r>
      <w:r w:rsidRPr="0051694E">
        <w:rPr>
          <w:i/>
          <w:lang w:val="en-US"/>
        </w:rPr>
        <w:t>EntailmentGraphCollapsed</w:t>
      </w:r>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r w:rsidRPr="0051694E">
        <w:rPr>
          <w:i/>
          <w:lang w:val="en-US"/>
        </w:rPr>
        <w:t>EquivalenceClass</w:t>
      </w:r>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r w:rsidRPr="0051694E">
        <w:rPr>
          <w:i/>
          <w:lang w:val="en-US"/>
        </w:rPr>
        <w:t>EntailmentRelationCo</w:t>
      </w:r>
      <w:r w:rsidRPr="0051694E">
        <w:rPr>
          <w:i/>
          <w:lang w:val="en-US"/>
        </w:rPr>
        <w:t>l</w:t>
      </w:r>
      <w:r w:rsidRPr="0051694E">
        <w:rPr>
          <w:i/>
          <w:lang w:val="en-US"/>
        </w:rPr>
        <w:t>lapsed</w:t>
      </w:r>
      <w:r w:rsidRPr="00DE1B49">
        <w:rPr>
          <w:lang w:val="en-US"/>
        </w:rPr>
        <w:t>).</w:t>
      </w:r>
    </w:p>
    <w:p w:rsidR="0087709E" w:rsidRPr="00DE1B49" w:rsidRDefault="0087709E" w:rsidP="007368D3">
      <w:pPr>
        <w:pStyle w:val="berschrift4"/>
      </w:pPr>
      <w:bookmarkStart w:id="813" w:name="h.cv91rpgmlpdm" w:colFirst="0" w:colLast="0"/>
      <w:bookmarkEnd w:id="813"/>
      <w:r w:rsidRPr="00DE1B49">
        <w:t>class EntailmentGraphCollapsed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14:anchorId="104BCEB3" wp14:editId="47454FFD">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814"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815"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6">
        <w:r w:rsidRPr="00DE1B49">
          <w:rPr>
            <w:color w:val="1155CC"/>
            <w:u w:val="single"/>
            <w:lang w:val="en-US"/>
          </w:rPr>
          <w:t>http://jgrapht.org/javadoc/org/jgrapht/graph/DefaultDirectedWeightedGraph.html</w:t>
        </w:r>
      </w:hyperlink>
    </w:p>
    <w:p w:rsidR="0087709E" w:rsidRPr="00DE1B49" w:rsidRDefault="0087709E" w:rsidP="00A909B6">
      <w:pPr>
        <w:pStyle w:val="Listenabsatz"/>
      </w:pPr>
      <w:bookmarkStart w:id="816" w:name="h.c7fq0c8r6fa5" w:colFirst="0" w:colLast="0"/>
      <w:bookmarkEnd w:id="816"/>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String&gt; textualInputs</w:t>
      </w:r>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r w:rsidR="0087709E" w:rsidRPr="00DE1B49">
        <w:rPr>
          <w:lang w:val="en-US"/>
        </w:rPr>
        <w:t>.</w:t>
      </w:r>
    </w:p>
    <w:p w:rsidR="0087709E" w:rsidRPr="00DE1B49" w:rsidRDefault="00AE3200" w:rsidP="00DE1B49">
      <w:pPr>
        <w:numPr>
          <w:ilvl w:val="1"/>
          <w:numId w:val="10"/>
        </w:numPr>
        <w:spacing w:line="276" w:lineRule="auto"/>
        <w:ind w:hanging="359"/>
        <w:rPr>
          <w:lang w:val="en-US"/>
        </w:rPr>
      </w:pPr>
      <w:r>
        <w:rPr>
          <w:i/>
        </w:rPr>
        <w:t>i</w:t>
      </w:r>
      <w:r>
        <w:rPr>
          <w:i/>
          <w:lang w:val="en-US"/>
        </w:rPr>
        <w:t xml:space="preserve">nt </w:t>
      </w:r>
      <w:r w:rsidR="0087709E" w:rsidRPr="00DE1B49">
        <w:rPr>
          <w:i/>
          <w:lang w:val="en-US"/>
        </w:rPr>
        <w:t>numberOfEntailmentUnits</w:t>
      </w:r>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enabsatz"/>
      </w:pPr>
      <w:bookmarkStart w:id="817" w:name="h.umgln433wzzk" w:colFirst="0" w:colLast="0"/>
      <w:bookmarkEnd w:id="817"/>
      <w:r w:rsidRPr="00DE1B49">
        <w:t>Constructors</w:t>
      </w:r>
      <w:r w:rsidR="00CA3850">
        <w:t>:</w:t>
      </w:r>
    </w:p>
    <w:p w:rsidR="0087709E" w:rsidRPr="00DE1B49" w:rsidRDefault="0087709E" w:rsidP="0087709E">
      <w:pPr>
        <w:ind w:left="1440"/>
        <w:rPr>
          <w:lang w:val="en-US"/>
        </w:rPr>
      </w:pPr>
      <w:r w:rsidRPr="00DE1B49">
        <w:rPr>
          <w:i/>
          <w:lang w:val="en-US"/>
        </w:rPr>
        <w:t>EntailmentGraphCollapsed()</w:t>
      </w:r>
    </w:p>
    <w:p w:rsidR="0087709E" w:rsidRDefault="0087709E" w:rsidP="00C1739C">
      <w:pPr>
        <w:ind w:left="1440"/>
        <w:rPr>
          <w:lang w:val="en-US"/>
        </w:rPr>
      </w:pPr>
      <w:r w:rsidRPr="00DE1B49">
        <w:rPr>
          <w:lang w:val="en-US"/>
        </w:rPr>
        <w:t xml:space="preserve">The constructor generates an empty </w:t>
      </w:r>
      <w:del w:id="818" w:author="Lili" w:date="2013-10-24T13:13:00Z">
        <w:r w:rsidRPr="00DE1B49" w:rsidDel="00C1739C">
          <w:rPr>
            <w:lang w:val="en-US"/>
          </w:rPr>
          <w:delText xml:space="preserve">raw </w:delText>
        </w:r>
      </w:del>
      <w:ins w:id="819" w:author="Lili" w:date="2013-10-24T13:13:00Z">
        <w:r w:rsidR="00C1739C">
          <w:rPr>
            <w:lang w:val="en-US"/>
          </w:rPr>
          <w:t>collapsed</w:t>
        </w:r>
        <w:r w:rsidR="00C1739C" w:rsidRPr="00DE1B49">
          <w:rPr>
            <w:lang w:val="en-US"/>
          </w:rPr>
          <w:t xml:space="preserve"> </w:t>
        </w:r>
      </w:ins>
      <w:r w:rsidRPr="00DE1B49">
        <w:rPr>
          <w:lang w:val="en-US"/>
        </w:rPr>
        <w:t>entailment graph.</w:t>
      </w:r>
    </w:p>
    <w:p w:rsidR="003167BD" w:rsidRDefault="003167BD" w:rsidP="00DE1B49">
      <w:pPr>
        <w:ind w:left="1440"/>
        <w:rPr>
          <w:lang w:val="en-US"/>
        </w:rPr>
      </w:pPr>
    </w:p>
    <w:p w:rsidR="003167BD" w:rsidRPr="00DE1B49" w:rsidRDefault="003167BD" w:rsidP="003167BD">
      <w:pPr>
        <w:ind w:left="1440"/>
        <w:rPr>
          <w:lang w:val="en-US"/>
        </w:rPr>
      </w:pPr>
      <w:r w:rsidRPr="00DE1B49">
        <w:rPr>
          <w:i/>
          <w:lang w:val="en-US"/>
        </w:rPr>
        <w:t>EntailmentGraph</w:t>
      </w:r>
      <w:r>
        <w:rPr>
          <w:i/>
          <w:lang w:val="en-US"/>
        </w:rPr>
        <w:t>Collapsed</w:t>
      </w:r>
      <w:r w:rsidRPr="00DE1B49">
        <w:rPr>
          <w:i/>
          <w:lang w:val="en-US"/>
        </w:rPr>
        <w:t xml:space="preserve">(java.io.File </w:t>
      </w:r>
      <w:r>
        <w:rPr>
          <w:i/>
          <w:lang w:val="en-US"/>
        </w:rPr>
        <w:t>xmlF</w:t>
      </w:r>
      <w:r w:rsidRPr="00DE1B49">
        <w:rPr>
          <w:i/>
          <w:lang w:val="en-US"/>
        </w:rPr>
        <w:t>ile)</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toXML() method of the </w:t>
      </w:r>
      <w:r w:rsidRPr="00DC252C">
        <w:rPr>
          <w:iCs/>
          <w:lang w:val="en-US"/>
        </w:rPr>
        <w:t>EntailmentGraph</w:t>
      </w:r>
      <w:r w:rsidR="00182986">
        <w:rPr>
          <w:iCs/>
          <w:lang w:val="en-US"/>
        </w:rPr>
        <w:t>Collapsed</w:t>
      </w:r>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r>
        <w:rPr>
          <w:lang w:val="en-US"/>
        </w:rPr>
        <w:t>xmlF</w:t>
      </w:r>
      <w:r w:rsidRPr="00DE1B49">
        <w:rPr>
          <w:lang w:val="en-US"/>
        </w:rPr>
        <w:t xml:space="preserve">ile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r>
        <w:rPr>
          <w:lang w:val="en-US"/>
        </w:rPr>
        <w:t>throws EntailmentGraph</w:t>
      </w:r>
      <w:r w:rsidR="005C5357">
        <w:rPr>
          <w:lang w:val="en-US"/>
        </w:rPr>
        <w:t>Collapsed</w:t>
      </w:r>
      <w:r>
        <w:rPr>
          <w:lang w:val="en-US"/>
        </w:rPr>
        <w:t>Exception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enabsatz"/>
      </w:pPr>
      <w:bookmarkStart w:id="820" w:name="h.c34hvxej1tgj" w:colFirst="0" w:colLast="0"/>
      <w:bookmarkEnd w:id="820"/>
      <w:r w:rsidRPr="00DE1B49">
        <w:t>Methods</w:t>
      </w:r>
      <w:r w:rsidR="00CA3850">
        <w:t>:</w:t>
      </w:r>
    </w:p>
    <w:p w:rsidR="00F936A2" w:rsidRDefault="00F936A2" w:rsidP="00F936A2">
      <w:pPr>
        <w:ind w:left="1440"/>
        <w:rPr>
          <w:i/>
          <w:lang w:val="en-US"/>
        </w:rPr>
      </w:pPr>
      <w:r w:rsidRPr="00DE1B49">
        <w:rPr>
          <w:i/>
          <w:lang w:val="en-US"/>
        </w:rPr>
        <w:t>E</w:t>
      </w:r>
      <w:r>
        <w:rPr>
          <w:i/>
          <w:lang w:val="en-US"/>
        </w:rPr>
        <w:t>quivalenceClass</w:t>
      </w:r>
      <w:r w:rsidRPr="00DE1B49">
        <w:rPr>
          <w:i/>
          <w:lang w:val="en-US"/>
        </w:rPr>
        <w:t xml:space="preserve"> getVertex(java.lang.String text) </w:t>
      </w:r>
    </w:p>
    <w:p w:rsidR="00F936A2" w:rsidRPr="007D429F" w:rsidRDefault="00F936A2" w:rsidP="00852AE0">
      <w:pPr>
        <w:ind w:left="1440"/>
        <w:rPr>
          <w:i/>
          <w:lang w:val="en-US"/>
        </w:rPr>
      </w:pPr>
      <w:r w:rsidRPr="00DE1B49">
        <w:rPr>
          <w:i/>
          <w:lang w:val="en-US"/>
        </w:rPr>
        <w:t>E</w:t>
      </w:r>
      <w:r>
        <w:rPr>
          <w:i/>
          <w:lang w:val="en-US"/>
        </w:rPr>
        <w:t>quivalenceClass</w:t>
      </w:r>
      <w:r w:rsidRPr="00DE1B49">
        <w:rPr>
          <w:i/>
          <w:lang w:val="en-US"/>
        </w:rPr>
        <w:t xml:space="preserve"> getVertex(</w:t>
      </w:r>
      <w:r>
        <w:rPr>
          <w:i/>
          <w:lang w:val="en-US"/>
        </w:rPr>
        <w:t>EntailmentUnit eu</w:t>
      </w:r>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r w:rsidR="00852AE0">
        <w:rPr>
          <w:lang w:val="en-US"/>
        </w:rPr>
        <w:t>EquivalenceClass</w:t>
      </w:r>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r>
        <w:rPr>
          <w:lang w:val="en-US"/>
        </w:rPr>
        <w:t>eu</w:t>
      </w:r>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r>
        <w:rPr>
          <w:i/>
        </w:rPr>
        <w:t xml:space="preserve">int </w:t>
      </w:r>
      <w:r w:rsidR="0087709E" w:rsidRPr="00DE1B49">
        <w:rPr>
          <w:i/>
        </w:rPr>
        <w:t>getNumberOfInteractions()</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 xml:space="preserve">List&lt;EquivalenceClass&gt; </w:t>
      </w:r>
      <w:r w:rsidR="0087709E" w:rsidRPr="00DE1B49">
        <w:rPr>
          <w:i/>
          <w:lang w:val="en-US"/>
        </w:rPr>
        <w:t>sortNodesByNumberOfInteractions(int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 xml:space="preserve">@return (List&lt;EquivalenceClass&gt;)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int </w:t>
      </w:r>
      <w:r w:rsidR="0087709E" w:rsidRPr="00DE1B49">
        <w:rPr>
          <w:i/>
          <w:lang w:val="en-US"/>
        </w:rPr>
        <w:t>getNumberOfEntailmentUnits()</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 xml:space="preserve">int </w:t>
      </w:r>
      <w:r w:rsidR="0087709E" w:rsidRPr="00DE1B49">
        <w:rPr>
          <w:i/>
          <w:lang w:val="en-US"/>
        </w:rPr>
        <w:t>getNumberOfEquivalenceClasses()</w:t>
      </w:r>
      <w:del w:id="821"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822" w:author="Lili" w:date="2013-09-10T13:41:00Z"/>
          <w:lang w:val="en-US"/>
        </w:rPr>
      </w:pPr>
    </w:p>
    <w:p w:rsidR="00294F59" w:rsidRDefault="006C1AF3" w:rsidP="00294F59">
      <w:pPr>
        <w:ind w:left="1440"/>
        <w:rPr>
          <w:ins w:id="823" w:author="Lili" w:date="2013-09-10T13:41:00Z"/>
          <w:i/>
          <w:lang w:val="en-US"/>
        </w:rPr>
      </w:pPr>
      <w:ins w:id="824" w:author="Lili" w:date="2013-09-10T13:41:00Z">
        <w:r w:rsidRPr="006C1AF3">
          <w:rPr>
            <w:i/>
            <w:lang w:val="en-US"/>
            <w:rPrChange w:id="825" w:author="Lili" w:date="2013-09-10T13:41:00Z">
              <w:rPr>
                <w:color w:val="0000FF" w:themeColor="hyperlink"/>
                <w:u w:val="single"/>
                <w:lang w:val="en-US"/>
              </w:rPr>
            </w:rPrChange>
          </w:rPr>
          <w:t>int getNumberOfFragmentGraphs</w:t>
        </w:r>
        <w:r w:rsidR="00294F59">
          <w:rPr>
            <w:i/>
            <w:lang w:val="en-US"/>
          </w:rPr>
          <w:t>()</w:t>
        </w:r>
      </w:ins>
    </w:p>
    <w:p w:rsidR="00294F59" w:rsidRDefault="00294F59" w:rsidP="00294F59">
      <w:pPr>
        <w:ind w:left="1440"/>
        <w:rPr>
          <w:ins w:id="826" w:author="Lili" w:date="2013-09-10T13:42:00Z"/>
          <w:iCs/>
          <w:lang w:val="en-US"/>
        </w:rPr>
      </w:pPr>
      <w:ins w:id="827"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828" w:author="Lili" w:date="2013-09-10T13:42:00Z"/>
          <w:lang w:val="en-US"/>
        </w:rPr>
      </w:pPr>
      <w:ins w:id="829" w:author="Lili" w:date="2013-09-10T13:42:00Z">
        <w:r w:rsidRPr="00DE1B49">
          <w:rPr>
            <w:lang w:val="en-US"/>
          </w:rPr>
          <w:t xml:space="preserve">@return (int)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FD7B84" w:rsidRDefault="00294F59" w:rsidP="00294F59">
      <w:pPr>
        <w:ind w:left="1440"/>
        <w:rPr>
          <w:iCs/>
          <w:lang w:val="en-US"/>
        </w:rPr>
      </w:pPr>
    </w:p>
    <w:p w:rsidR="0087709E" w:rsidRPr="00DE1B49" w:rsidRDefault="00D57225" w:rsidP="0087709E">
      <w:pPr>
        <w:ind w:left="1440"/>
        <w:rPr>
          <w:lang w:val="en-US"/>
        </w:rPr>
      </w:pPr>
      <w:r w:rsidRPr="00D57225">
        <w:rPr>
          <w:i/>
          <w:lang w:val="en-US"/>
        </w:rPr>
        <w:t xml:space="preserve">Set&lt;EntailmentUnit&gt; </w:t>
      </w:r>
      <w:r w:rsidR="0087709E" w:rsidRPr="00D57225">
        <w:rPr>
          <w:i/>
          <w:lang w:val="en-US"/>
        </w:rPr>
        <w:t>getEquivalentEntailmentUnits</w:t>
      </w:r>
      <w:r w:rsidR="0087709E" w:rsidRPr="00DE1B49">
        <w:rPr>
          <w:i/>
          <w:lang w:val="en-US"/>
        </w:rPr>
        <w:t>(java.lang.String e</w:t>
      </w:r>
      <w:r w:rsidR="0087709E" w:rsidRPr="00DE1B49">
        <w:rPr>
          <w:i/>
          <w:lang w:val="en-US"/>
        </w:rPr>
        <w:t>n</w:t>
      </w:r>
      <w:r w:rsidR="0087709E" w:rsidRPr="00DE1B49">
        <w:rPr>
          <w:i/>
          <w:lang w:val="en-US"/>
        </w:rPr>
        <w:t>tailmentUnitText)</w:t>
      </w:r>
    </w:p>
    <w:p w:rsidR="0087709E" w:rsidRPr="00DE1B49" w:rsidRDefault="00D57225" w:rsidP="0087709E">
      <w:pPr>
        <w:ind w:left="1440"/>
        <w:rPr>
          <w:lang w:val="en-US"/>
        </w:rPr>
      </w:pPr>
      <w:r w:rsidRPr="00D57225">
        <w:rPr>
          <w:i/>
          <w:lang w:val="en-US"/>
        </w:rPr>
        <w:t>Set&lt;EntailmentUnit&gt;</w:t>
      </w:r>
      <w:r>
        <w:rPr>
          <w:i/>
          <w:lang w:val="en-US"/>
        </w:rPr>
        <w:t xml:space="preserve"> </w:t>
      </w:r>
      <w:r w:rsidR="0087709E" w:rsidRPr="00DE1B49">
        <w:rPr>
          <w:i/>
          <w:lang w:val="en-US"/>
        </w:rPr>
        <w:t>getEquivalentEntailmentUnits(EntailmentUnit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Set&lt;EquivalenceClass</w:t>
      </w:r>
      <w:r w:rsidRPr="00D57225">
        <w:rPr>
          <w:i/>
          <w:lang w:val="en-US"/>
        </w:rPr>
        <w:t xml:space="preserve">&gt; </w:t>
      </w:r>
      <w:r w:rsidR="0087709E" w:rsidRPr="00DE1B49">
        <w:rPr>
          <w:i/>
          <w:lang w:val="en-US"/>
        </w:rPr>
        <w:t>getEntailingEquivalenceClasses(java.lang.String e</w:t>
      </w:r>
      <w:r w:rsidR="0087709E" w:rsidRPr="00DE1B49">
        <w:rPr>
          <w:i/>
          <w:lang w:val="en-US"/>
        </w:rPr>
        <w:t>n</w:t>
      </w:r>
      <w:r w:rsidR="0087709E" w:rsidRPr="00DE1B49">
        <w:rPr>
          <w:i/>
          <w:lang w:val="en-US"/>
        </w:rPr>
        <w:t>tailmentUnitText)</w:t>
      </w:r>
    </w:p>
    <w:p w:rsidR="0087709E" w:rsidRPr="00DE1B49" w:rsidRDefault="00D57225" w:rsidP="0087709E">
      <w:pPr>
        <w:ind w:left="1440"/>
        <w:rPr>
          <w:lang w:val="en-US"/>
        </w:rPr>
      </w:pPr>
      <w:r>
        <w:rPr>
          <w:i/>
          <w:lang w:val="en-US"/>
        </w:rPr>
        <w:t>Set&lt;EquivalenceClass</w:t>
      </w:r>
      <w:r w:rsidRPr="00D57225">
        <w:rPr>
          <w:i/>
          <w:lang w:val="en-US"/>
        </w:rPr>
        <w:t xml:space="preserve">&gt; </w:t>
      </w:r>
      <w:r w:rsidR="0087709E" w:rsidRPr="00DE1B49">
        <w:rPr>
          <w:i/>
          <w:lang w:val="en-US"/>
        </w:rPr>
        <w:t>getEntailingEquivalenceClasses(EntailmentUnit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(Set&lt;EquivalenceClass&gt;)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the canonical text of the entailment unit whose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r w:rsidR="0087709E" w:rsidRPr="00DE1B49">
        <w:rPr>
          <w:i/>
          <w:lang w:val="en-US"/>
        </w:rPr>
        <w:t>getEntailedEquivalenceClasses(java.lang.String e</w:t>
      </w:r>
      <w:r w:rsidR="0087709E" w:rsidRPr="00DE1B49">
        <w:rPr>
          <w:i/>
          <w:lang w:val="en-US"/>
        </w:rPr>
        <w:t>n</w:t>
      </w:r>
      <w:r w:rsidR="0087709E" w:rsidRPr="00DE1B49">
        <w:rPr>
          <w:i/>
          <w:lang w:val="en-US"/>
        </w:rPr>
        <w:t>tailmentUnitText)</w:t>
      </w:r>
    </w:p>
    <w:p w:rsidR="0087709E" w:rsidRPr="00DE1B49" w:rsidRDefault="000C6E73" w:rsidP="0087709E">
      <w:pPr>
        <w:ind w:left="1440"/>
        <w:rPr>
          <w:lang w:val="en-US"/>
        </w:rPr>
      </w:pPr>
      <w:r>
        <w:rPr>
          <w:i/>
          <w:lang w:val="en-US"/>
        </w:rPr>
        <w:t>Set</w:t>
      </w:r>
      <w:r w:rsidR="00D57225">
        <w:rPr>
          <w:i/>
          <w:lang w:val="en-US"/>
        </w:rPr>
        <w:t>&lt;EquivalenceClass</w:t>
      </w:r>
      <w:r w:rsidR="00D57225" w:rsidRPr="00D57225">
        <w:rPr>
          <w:i/>
          <w:lang w:val="en-US"/>
        </w:rPr>
        <w:t xml:space="preserve">&gt; </w:t>
      </w:r>
      <w:r w:rsidR="0087709E" w:rsidRPr="00DE1B49">
        <w:rPr>
          <w:i/>
          <w:lang w:val="en-US"/>
        </w:rPr>
        <w:t>getEntailedEquivalenceClasses(EntailmentUnit e</w:t>
      </w:r>
      <w:r w:rsidR="0087709E" w:rsidRPr="00DE1B49">
        <w:rPr>
          <w:i/>
          <w:lang w:val="en-US"/>
        </w:rPr>
        <w:t>n</w:t>
      </w:r>
      <w:r w:rsidR="0087709E" w:rsidRPr="00DE1B49">
        <w:rPr>
          <w:i/>
          <w:lang w:val="en-US"/>
        </w:rPr>
        <w:t>tailmentUnit)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r w:rsidRPr="00DE1B49">
        <w:rPr>
          <w:lang w:val="en-US"/>
        </w:rPr>
        <w:t>return (</w:t>
      </w:r>
      <w:r w:rsidR="0016314B">
        <w:rPr>
          <w:lang w:val="en-US"/>
        </w:rPr>
        <w:t>Set</w:t>
      </w:r>
      <w:r w:rsidRPr="00DE1B49">
        <w:rPr>
          <w:lang w:val="en-US"/>
        </w:rPr>
        <w:t xml:space="preserve">&lt;EquivalenceClass&gt;)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r w:rsidRPr="00C64949">
        <w:rPr>
          <w:i/>
          <w:lang w:val="en-US"/>
        </w:rPr>
        <w:t xml:space="preserve">EntailmentGraphCollapsed </w:t>
      </w:r>
      <w:r w:rsidR="0087709E" w:rsidRPr="00C64949">
        <w:rPr>
          <w:i/>
          <w:lang w:val="en-US"/>
        </w:rPr>
        <w:t>getSubgraphFor(java.lang.String entailme</w:t>
      </w:r>
      <w:r w:rsidR="0087709E" w:rsidRPr="00C64949">
        <w:rPr>
          <w:i/>
          <w:lang w:val="en-US"/>
        </w:rPr>
        <w:t>n</w:t>
      </w:r>
      <w:r w:rsidR="0087709E" w:rsidRPr="00C64949">
        <w:rPr>
          <w:i/>
          <w:lang w:val="en-US"/>
        </w:rPr>
        <w:t xml:space="preserve">tUnitText)  </w:t>
      </w:r>
    </w:p>
    <w:p w:rsidR="0087709E" w:rsidRPr="00DE1B49" w:rsidRDefault="00C64949" w:rsidP="0087709E">
      <w:pPr>
        <w:ind w:left="1440"/>
        <w:rPr>
          <w:lang w:val="en-US"/>
        </w:rPr>
      </w:pPr>
      <w:r w:rsidRPr="00C64949">
        <w:rPr>
          <w:i/>
          <w:lang w:val="en-US"/>
        </w:rPr>
        <w:t xml:space="preserve">EntailmentGraphCollapsed </w:t>
      </w:r>
      <w:r w:rsidR="0087709E" w:rsidRPr="00C64949">
        <w:rPr>
          <w:i/>
          <w:lang w:val="en-US"/>
        </w:rPr>
        <w:t>getSubgraphFor</w:t>
      </w:r>
      <w:r w:rsidR="0087709E" w:rsidRPr="00DE1B49">
        <w:rPr>
          <w:i/>
          <w:lang w:val="en-US"/>
        </w:rPr>
        <w:t>(EntailmentUnit  entailme</w:t>
      </w:r>
      <w:r w:rsidR="0087709E" w:rsidRPr="00DE1B49">
        <w:rPr>
          <w:i/>
          <w:lang w:val="en-US"/>
        </w:rPr>
        <w:t>n</w:t>
      </w:r>
      <w:r w:rsidR="0087709E" w:rsidRPr="00DE1B49">
        <w:rPr>
          <w:i/>
          <w:lang w:val="en-US"/>
        </w:rPr>
        <w:t>tUnit)</w:t>
      </w:r>
      <w:r w:rsidR="0087709E" w:rsidRPr="00DE1B49">
        <w:rPr>
          <w:lang w:val="en-US"/>
        </w:rPr>
        <w:t xml:space="preserve">  </w:t>
      </w:r>
    </w:p>
    <w:p w:rsidR="0087709E" w:rsidRPr="00DE1B49" w:rsidRDefault="0087709E" w:rsidP="0087709E">
      <w:pPr>
        <w:ind w:left="1440"/>
        <w:rPr>
          <w:lang w:val="en-US"/>
        </w:rPr>
      </w:pPr>
      <w:r w:rsidRPr="00DE1B49">
        <w:rPr>
          <w:lang w:val="en-US"/>
        </w:rPr>
        <w:t>This  method  is  required  by  the  ALMA  scenario  and returns a subgraph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 xml:space="preserve">return (EntailmentGraphCollapsed) </w:t>
      </w:r>
      <w:r w:rsidR="00B77A1E">
        <w:rPr>
          <w:lang w:val="en-US"/>
        </w:rPr>
        <w:t>–</w:t>
      </w:r>
      <w:r w:rsidR="0087709E" w:rsidRPr="00DE1B49">
        <w:rPr>
          <w:lang w:val="en-US"/>
        </w:rPr>
        <w:t xml:space="preserve"> the required subgraph.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Pr="00DE1B49">
        <w:rPr>
          <w:lang w:val="en-US"/>
        </w:rPr>
        <w:t xml:space="preserve"> canonical text of the entailment unit whose subgraph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r w:rsidR="0087709E" w:rsidRPr="00DE1B49">
        <w:rPr>
          <w:i/>
          <w:lang w:val="en-US"/>
        </w:rPr>
        <w:t>getRelevantInteractionIDs(java.lang.String entailme</w:t>
      </w:r>
      <w:r w:rsidR="0087709E" w:rsidRPr="00DE1B49">
        <w:rPr>
          <w:i/>
          <w:lang w:val="en-US"/>
        </w:rPr>
        <w:t>n</w:t>
      </w:r>
      <w:r w:rsidR="0087709E" w:rsidRPr="00DE1B49">
        <w:rPr>
          <w:i/>
          <w:lang w:val="en-US"/>
        </w:rPr>
        <w:t>tUnitText)</w:t>
      </w:r>
    </w:p>
    <w:p w:rsidR="0087709E" w:rsidRPr="00DE1B49" w:rsidRDefault="00C64949" w:rsidP="0087709E">
      <w:pPr>
        <w:ind w:left="1440"/>
        <w:rPr>
          <w:lang w:val="en-US"/>
        </w:rPr>
      </w:pPr>
      <w:r>
        <w:rPr>
          <w:i/>
          <w:lang w:val="en-US"/>
        </w:rPr>
        <w:t xml:space="preserve">Set&lt;String&gt; </w:t>
      </w:r>
      <w:r w:rsidR="0087709E" w:rsidRPr="00DE1B49">
        <w:rPr>
          <w:i/>
          <w:lang w:val="en-US"/>
        </w:rPr>
        <w:t>getRelevantInteractionIDs(EntailmentUnit entailmentUnit)</w:t>
      </w:r>
    </w:p>
    <w:p w:rsidR="0087709E" w:rsidRPr="00DE1B49" w:rsidRDefault="0087709E" w:rsidP="0087709E">
      <w:pPr>
        <w:ind w:left="1440"/>
        <w:rPr>
          <w:lang w:val="en-US"/>
        </w:rPr>
      </w:pPr>
      <w:r w:rsidRPr="00DE1B49">
        <w:rPr>
          <w:lang w:val="en-US"/>
        </w:rPr>
        <w:t xml:space="preserve">This  method   is   required  by   the   ALMA   scenario   and   returns the ids of </w:t>
      </w:r>
    </w:p>
    <w:p w:rsidR="0087709E" w:rsidRPr="00DE1B49" w:rsidRDefault="0087709E" w:rsidP="0087709E">
      <w:pPr>
        <w:ind w:left="1440"/>
        <w:rPr>
          <w:lang w:val="en-US"/>
        </w:rPr>
      </w:pPr>
      <w:r w:rsidRPr="00DE1B49">
        <w:rPr>
          <w:lang w:val="en-US"/>
        </w:rPr>
        <w:t xml:space="preserve">interactions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entailmentUnitText or entailmentUnit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r>
        <w:rPr>
          <w:i/>
          <w:lang w:val="en-US"/>
        </w:rPr>
        <w:t>void  toXML(java.lang.String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r>
        <w:rPr>
          <w:lang w:val="en-US"/>
        </w:rPr>
        <w:t>throws EntailmentGraphCollapsedException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r>
        <w:rPr>
          <w:i/>
          <w:lang w:val="en-US"/>
        </w:rPr>
        <w:t>java.lang.String  toDOT</w:t>
      </w:r>
      <w:r w:rsidRPr="00DE1B49">
        <w:rPr>
          <w:i/>
          <w:lang w:val="en-US"/>
        </w:rPr>
        <w:t>()</w:t>
      </w:r>
    </w:p>
    <w:p w:rsidR="00FE5FF1" w:rsidRDefault="00FE5FF1" w:rsidP="00FE5FF1">
      <w:pPr>
        <w:ind w:left="1440"/>
        <w:rPr>
          <w:i/>
          <w:lang w:val="en-US"/>
        </w:rPr>
      </w:pPr>
      <w:r>
        <w:rPr>
          <w:i/>
          <w:lang w:val="en-US"/>
        </w:rPr>
        <w:t>void toDOT(java.lang.String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http://en.wikipedia.org/wiki/DOT_(graph_description_language)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r>
        <w:t xml:space="preserve">throws IOException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r w:rsidRPr="00DE1B49">
        <w:rPr>
          <w:i/>
          <w:lang w:val="en-US"/>
        </w:rPr>
        <w:t>toString()</w:t>
      </w:r>
    </w:p>
    <w:p w:rsidR="0087709E" w:rsidRPr="00DE1B49" w:rsidRDefault="0087709E" w:rsidP="007368D3">
      <w:pPr>
        <w:pStyle w:val="berschrift4"/>
      </w:pPr>
      <w:bookmarkStart w:id="830" w:name="h.10hqqsem8uxk" w:colFirst="0" w:colLast="0"/>
      <w:bookmarkEnd w:id="830"/>
      <w:r w:rsidRPr="00DE1B49">
        <w:t>class EquivalenceClass</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enabsatz"/>
      </w:pPr>
      <w:bookmarkStart w:id="831" w:name="h.bgzgn1c24mw7" w:colFirst="0" w:colLast="0"/>
      <w:bookmarkEnd w:id="831"/>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r w:rsidR="0087709E" w:rsidRPr="00DE1B49">
        <w:rPr>
          <w:i/>
          <w:lang w:val="en-US"/>
        </w:rPr>
        <w:t>entailmentUnits</w:t>
      </w:r>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t>int mentionsNumber</w:t>
      </w:r>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enabsatz"/>
      </w:pPr>
      <w:bookmarkStart w:id="832" w:name="h.bp3dllq7pkb8" w:colFirst="0" w:colLast="0"/>
      <w:bookmarkEnd w:id="832"/>
      <w:r w:rsidRPr="00DE1B49">
        <w:t>Constructors</w:t>
      </w:r>
      <w:r w:rsidR="00CA3850">
        <w:t>:</w:t>
      </w:r>
    </w:p>
    <w:p w:rsidR="0087709E" w:rsidRPr="00DE1B49" w:rsidRDefault="0087709E" w:rsidP="0087709E">
      <w:pPr>
        <w:ind w:left="1440"/>
        <w:rPr>
          <w:lang w:val="en-US"/>
        </w:rPr>
      </w:pPr>
      <w:r w:rsidRPr="00DE1B49">
        <w:rPr>
          <w:i/>
          <w:lang w:val="en-US"/>
        </w:rPr>
        <w:t>EquivalenceClass(EntailmentUnit eu)</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eu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r w:rsidRPr="00DE1B49">
        <w:rPr>
          <w:i/>
          <w:lang w:val="en-US"/>
        </w:rPr>
        <w:t>EquivalenceClass(Set&lt;EntailmentUnit&gt; s_eu)</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s_eu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r w:rsidRPr="00DE1B49">
        <w:rPr>
          <w:i/>
          <w:lang w:val="en-US"/>
        </w:rPr>
        <w:t>EquivalenceClass(java.lang.String label, Set&lt;EntailmentUnit&gt; s_eu)</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s_eu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enabsatz"/>
      </w:pPr>
      <w:bookmarkStart w:id="833" w:name="h.1k00xltcdcyq" w:colFirst="0" w:colLast="0"/>
      <w:bookmarkEnd w:id="833"/>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r w:rsidRPr="00C64949">
        <w:rPr>
          <w:i/>
          <w:lang w:val="en-US"/>
        </w:rPr>
        <w:t>getE</w:t>
      </w:r>
      <w:r w:rsidRPr="00DE1B49">
        <w:rPr>
          <w:i/>
          <w:lang w:val="en-US"/>
        </w:rPr>
        <w:t>ntailmentUnits()</w:t>
      </w:r>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r w:rsidR="0087709E" w:rsidRPr="00DE1B49">
        <w:rPr>
          <w:i/>
          <w:lang w:val="en-US"/>
        </w:rPr>
        <w:t>getEntailmentUnitTexts()</w:t>
      </w:r>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r w:rsidRPr="004C3088">
        <w:rPr>
          <w:i/>
          <w:lang w:val="en-US"/>
        </w:rPr>
        <w:t>boolean containsEntailmentUnit(EntailmentUnit eu)</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@param eu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r w:rsidRPr="00DE1B49">
        <w:rPr>
          <w:i/>
          <w:lang w:val="en-US"/>
        </w:rPr>
        <w:t>getLabel()</w:t>
      </w:r>
    </w:p>
    <w:p w:rsidR="0087709E" w:rsidRPr="00DE1B49" w:rsidRDefault="0087709E" w:rsidP="0087709E">
      <w:pPr>
        <w:ind w:left="720"/>
        <w:rPr>
          <w:lang w:val="en-US"/>
        </w:rPr>
      </w:pPr>
      <w:r w:rsidRPr="00DE1B49">
        <w:rPr>
          <w:i/>
          <w:lang w:val="en-US"/>
        </w:rPr>
        <w:tab/>
      </w:r>
      <w:r w:rsidRPr="00DE1B49">
        <w:rPr>
          <w:lang w:val="en-US"/>
        </w:rPr>
        <w:t>Returns the label of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r w:rsidR="00C64949">
        <w:rPr>
          <w:i/>
          <w:lang w:val="en-US"/>
        </w:rPr>
        <w:t xml:space="preserve">int </w:t>
      </w:r>
      <w:r w:rsidRPr="00DE1B49">
        <w:rPr>
          <w:i/>
          <w:lang w:val="en-US"/>
        </w:rPr>
        <w:t>getNumberOfMentions()</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r w:rsidRPr="00DE1B49">
        <w:rPr>
          <w:i/>
          <w:lang w:val="en-US"/>
        </w:rPr>
        <w:t>getInteractionIDs()</w:t>
      </w:r>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r w:rsidR="00C64949" w:rsidRPr="00C64949">
        <w:rPr>
          <w:i/>
          <w:lang w:val="en-US"/>
        </w:rPr>
        <w:t xml:space="preserve">void </w:t>
      </w:r>
      <w:r w:rsidRPr="00C64949">
        <w:rPr>
          <w:i/>
          <w:lang w:val="en-US"/>
        </w:rPr>
        <w:t>add</w:t>
      </w:r>
      <w:r w:rsidR="007C3AE0" w:rsidRPr="00C64949" w:rsidDel="007C3AE0">
        <w:rPr>
          <w:i/>
          <w:lang w:val="en-US"/>
        </w:rPr>
        <w:t xml:space="preserve"> </w:t>
      </w:r>
      <w:r w:rsidRPr="00C64949">
        <w:rPr>
          <w:i/>
          <w:lang w:val="en-US"/>
        </w:rPr>
        <w:t>(EntailmentUnit eu)</w:t>
      </w:r>
    </w:p>
    <w:p w:rsidR="007C3AE0" w:rsidRPr="00C64949" w:rsidRDefault="007C3AE0" w:rsidP="007C3AE0">
      <w:pPr>
        <w:rPr>
          <w:i/>
          <w:lang w:val="en-US"/>
        </w:rPr>
      </w:pPr>
      <w:r w:rsidRPr="00DE1B49">
        <w:rPr>
          <w:lang w:val="en-US"/>
        </w:rPr>
        <w:tab/>
      </w:r>
      <w:r w:rsidRPr="00DE1B49">
        <w:rPr>
          <w:lang w:val="en-US"/>
        </w:rPr>
        <w:tab/>
      </w:r>
      <w:r w:rsidRPr="00C64949">
        <w:rPr>
          <w:i/>
          <w:lang w:val="en-US"/>
        </w:rPr>
        <w:t>void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eu)</w:t>
      </w:r>
    </w:p>
    <w:p w:rsidR="00BD361C" w:rsidRPr="00DE1B49" w:rsidRDefault="0087709E" w:rsidP="00A902D0">
      <w:pPr>
        <w:ind w:left="1440"/>
        <w:rPr>
          <w:lang w:val="en-US"/>
        </w:rPr>
      </w:pPr>
      <w:r w:rsidRPr="00DE1B49">
        <w:rPr>
          <w:lang w:val="en-US"/>
        </w:rPr>
        <w:t>Adds the input entailment unit</w:t>
      </w:r>
      <w:r w:rsidR="007C3AE0">
        <w:rPr>
          <w:lang w:val="en-US"/>
        </w:rPr>
        <w:t>(s)</w:t>
      </w:r>
      <w:r w:rsidRPr="00DE1B49">
        <w:rPr>
          <w:lang w:val="en-US"/>
        </w:rPr>
        <w:t xml:space="preserve"> to the equivalence class.</w:t>
      </w:r>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s_eu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r w:rsidRPr="00DE1B49">
        <w:rPr>
          <w:i/>
          <w:lang w:val="en-US"/>
        </w:rPr>
        <w:t>toString()</w:t>
      </w:r>
    </w:p>
    <w:p w:rsidR="0087709E" w:rsidRPr="00DE1B49" w:rsidRDefault="0087709E" w:rsidP="007368D3">
      <w:pPr>
        <w:pStyle w:val="berschrift4"/>
      </w:pPr>
      <w:bookmarkStart w:id="834" w:name="h.x4x6t09eiffp" w:colFirst="0" w:colLast="0"/>
      <w:bookmarkEnd w:id="834"/>
      <w:r w:rsidRPr="00DE1B49">
        <w:t>class EntailmentRelationCollapsed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7">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enabsatz"/>
      </w:pPr>
      <w:bookmarkStart w:id="835" w:name="h.s765o2azkrf7" w:colFirst="0" w:colLast="0"/>
      <w:bookmarkEnd w:id="835"/>
      <w:r w:rsidRPr="00DE1B49">
        <w:t>Attributes</w:t>
      </w:r>
      <w:r w:rsidR="00CA3850">
        <w:t>:</w:t>
      </w:r>
    </w:p>
    <w:p w:rsidR="0087709E" w:rsidRPr="00DE1B49" w:rsidRDefault="00AE3200" w:rsidP="00675094">
      <w:pPr>
        <w:numPr>
          <w:ilvl w:val="1"/>
          <w:numId w:val="91"/>
        </w:numPr>
        <w:spacing w:line="276" w:lineRule="auto"/>
        <w:ind w:hanging="359"/>
      </w:pPr>
      <w:r w:rsidRPr="00AE3200">
        <w:rPr>
          <w:i/>
        </w:rPr>
        <w:t>EquivalenceClass</w:t>
      </w:r>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r w:rsidRPr="00AE3200">
        <w:rPr>
          <w:i/>
        </w:rPr>
        <w:t>EquivalenceClass</w:t>
      </w:r>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r>
        <w:rPr>
          <w:i/>
          <w:lang w:val="en-US"/>
        </w:rPr>
        <w:t xml:space="preserve">ouble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enabsatz"/>
      </w:pPr>
      <w:bookmarkStart w:id="836" w:name="h.audmt3vnwd1j" w:colFirst="0" w:colLast="0"/>
      <w:bookmarkEnd w:id="836"/>
      <w:r w:rsidRPr="00DE1B49">
        <w:lastRenderedPageBreak/>
        <w:t>Constructors</w:t>
      </w:r>
      <w:r w:rsidR="00CA3850">
        <w:t>:</w:t>
      </w:r>
    </w:p>
    <w:p w:rsidR="0087709E" w:rsidRPr="00DE1B49" w:rsidRDefault="0087709E" w:rsidP="00DE1B49">
      <w:pPr>
        <w:ind w:left="1440"/>
        <w:rPr>
          <w:lang w:val="en-US"/>
        </w:rPr>
      </w:pPr>
      <w:r w:rsidRPr="00DE1B49">
        <w:rPr>
          <w:i/>
          <w:lang w:val="en-US"/>
        </w:rPr>
        <w:t>EntailmentRelationCollapsed(EquivalenceClass source, EquivalenceClass target, double confidence)</w:t>
      </w:r>
    </w:p>
    <w:p w:rsidR="0087709E" w:rsidRPr="00DE1B49" w:rsidRDefault="0087709E" w:rsidP="0087709E">
      <w:pPr>
        <w:ind w:left="720" w:firstLine="720"/>
        <w:rPr>
          <w:lang w:val="en-US"/>
        </w:rPr>
      </w:pPr>
      <w:r w:rsidRPr="00DE1B49">
        <w:rPr>
          <w:lang w:val="en-US"/>
        </w:rPr>
        <w:t>Creates an edge with the given confidence from source to target.</w:t>
      </w:r>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enabsatz"/>
      </w:pPr>
      <w:bookmarkStart w:id="837" w:name="h.g7f9a3n8cynb" w:colFirst="0" w:colLast="0"/>
      <w:bookmarkEnd w:id="837"/>
      <w:r w:rsidRPr="00DE1B49">
        <w:t>Methods</w:t>
      </w:r>
      <w:r w:rsidR="00CA3850">
        <w:t>:</w:t>
      </w:r>
      <w:r w:rsidRPr="00DE1B49">
        <w:tab/>
      </w:r>
    </w:p>
    <w:p w:rsidR="0087709E" w:rsidRPr="00DE1B49" w:rsidRDefault="00C64949" w:rsidP="0087709E">
      <w:pPr>
        <w:ind w:left="1440"/>
      </w:pPr>
      <w:r>
        <w:rPr>
          <w:i/>
        </w:rPr>
        <w:t xml:space="preserve">double </w:t>
      </w:r>
      <w:r w:rsidR="0087709E" w:rsidRPr="00DE1B49">
        <w:rPr>
          <w:i/>
        </w:rPr>
        <w:t>getConfidence()</w:t>
      </w:r>
    </w:p>
    <w:p w:rsidR="0087709E" w:rsidRPr="00DE1B49" w:rsidRDefault="0087709E" w:rsidP="0087709E">
      <w:pPr>
        <w:ind w:left="1440"/>
        <w:rPr>
          <w:lang w:val="en-US"/>
        </w:rPr>
      </w:pPr>
      <w:r w:rsidRPr="00DE1B49">
        <w:rPr>
          <w:lang w:val="en-US"/>
        </w:rPr>
        <w:t>Returns the confidence of the edge.</w:t>
      </w:r>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r w:rsidRPr="00DE1B49">
        <w:rPr>
          <w:i/>
          <w:lang w:val="en-US"/>
        </w:rPr>
        <w:t>getSource(), getTarget(), toString()</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838" w:name="h.w4nkgx89b0eb" w:colFirst="0" w:colLast="0"/>
      <w:bookmarkStart w:id="839" w:name="id.po9nsmprjay" w:colFirst="0" w:colLast="0"/>
      <w:bookmarkStart w:id="840" w:name="_UIMA_type_system"/>
      <w:bookmarkStart w:id="841" w:name="_Ref359919824"/>
      <w:bookmarkStart w:id="842" w:name="_Ref359923712"/>
      <w:bookmarkStart w:id="843" w:name="_Toc403989628"/>
      <w:bookmarkEnd w:id="838"/>
      <w:bookmarkEnd w:id="839"/>
      <w:bookmarkEnd w:id="840"/>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841"/>
      <w:bookmarkEnd w:id="842"/>
      <w:ins w:id="844" w:author="Kathrin Eichler" w:date="2014-11-17T11:23:00Z">
        <w:r w:rsidR="00862D1A">
          <w:rPr>
            <w:rFonts w:ascii="Georgia" w:hAnsi="Georgia"/>
          </w:rPr>
          <w:t xml:space="preserve"> [Gil]</w:t>
        </w:r>
      </w:ins>
      <w:bookmarkEnd w:id="843"/>
    </w:p>
    <w:p w:rsidR="0087709E" w:rsidRPr="00DE1B49" w:rsidRDefault="0087709E" w:rsidP="0087709E">
      <w:pPr>
        <w:pStyle w:val="berschrift2"/>
      </w:pPr>
      <w:bookmarkStart w:id="845" w:name="h.pe23z2izb8ww" w:colFirst="0" w:colLast="0"/>
      <w:bookmarkStart w:id="846" w:name="_Toc403989629"/>
      <w:bookmarkEnd w:id="845"/>
      <w:r w:rsidRPr="00DE1B49">
        <w:t>Introduction</w:t>
      </w:r>
      <w:bookmarkEnd w:id="846"/>
    </w:p>
    <w:p w:rsidR="0087709E" w:rsidRPr="00706473" w:rsidRDefault="0087709E" w:rsidP="0087709E">
      <w:pPr>
        <w:rPr>
          <w:lang w:val="en-US"/>
        </w:rPr>
      </w:pPr>
      <w:r w:rsidRPr="00706473">
        <w:rPr>
          <w:lang w:val="en-US"/>
        </w:rPr>
        <w:t xml:space="preserve">There are two types of CASes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CAS will also contain all linguistic annotations (POS, lemma, parse result, etc)</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14:anchorId="491A8822" wp14:editId="19E5576C">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847" w:name="h.bsrfm19uxiwk" w:colFirst="0" w:colLast="0"/>
      <w:bookmarkStart w:id="848" w:name="_Types"/>
      <w:bookmarkStart w:id="849" w:name="_Toc403989630"/>
      <w:bookmarkEnd w:id="847"/>
      <w:bookmarkEnd w:id="848"/>
      <w:r w:rsidRPr="00706473">
        <w:lastRenderedPageBreak/>
        <w:t>Types</w:t>
      </w:r>
      <w:bookmarkEnd w:id="849"/>
      <w:r w:rsidR="004440E2" w:rsidRPr="00706473">
        <w:t xml:space="preserve"> </w:t>
      </w:r>
    </w:p>
    <w:p w:rsidR="0087709E" w:rsidRPr="00DE1B49" w:rsidRDefault="0087709E" w:rsidP="007368D3">
      <w:pPr>
        <w:pStyle w:val="berschrift3"/>
      </w:pPr>
      <w:bookmarkStart w:id="850" w:name="h.rytqqvugcvwg" w:colFirst="0" w:colLast="0"/>
      <w:bookmarkStart w:id="851" w:name="_Ref359918813"/>
      <w:bookmarkStart w:id="852" w:name="_Toc403989631"/>
      <w:bookmarkEnd w:id="850"/>
      <w:r w:rsidRPr="00DE1B49">
        <w:t>Metadata</w:t>
      </w:r>
      <w:bookmarkEnd w:id="851"/>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852"/>
    </w:p>
    <w:p w:rsidR="0087709E" w:rsidRPr="00DE1B49" w:rsidRDefault="0087709E" w:rsidP="00A5717B">
      <w:pPr>
        <w:pStyle w:val="berschrift4"/>
      </w:pPr>
      <w:bookmarkStart w:id="853" w:name="h.jziq4ujios1" w:colFirst="0" w:colLast="0"/>
      <w:bookmarkEnd w:id="853"/>
      <w:r w:rsidRPr="00DE1B49">
        <w:t>Supertype</w:t>
      </w:r>
    </w:p>
    <w:p w:rsidR="0087709E" w:rsidRPr="00DE1B49" w:rsidRDefault="0087709E" w:rsidP="0087709E">
      <w:pPr>
        <w:rPr>
          <w:lang w:val="en-US"/>
        </w:rPr>
      </w:pPr>
      <w:r w:rsidRPr="00DE1B49">
        <w:rPr>
          <w:lang w:val="en-US"/>
        </w:rPr>
        <w:t xml:space="preserve">- uima.tcas.Annotation </w:t>
      </w:r>
    </w:p>
    <w:p w:rsidR="0087709E" w:rsidRPr="00DE1B49" w:rsidRDefault="0087709E" w:rsidP="007368D3">
      <w:pPr>
        <w:pStyle w:val="berschrift4"/>
      </w:pPr>
      <w:bookmarkStart w:id="854" w:name="h.gvvyn6rcacdz" w:colFirst="0" w:colLast="0"/>
      <w:bookmarkEnd w:id="854"/>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r w:rsidRPr="00723C2D">
        <w:rPr>
          <w:lang w:val="en-US"/>
        </w:rPr>
        <w:t xml:space="preserve">interactionId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r w:rsidRPr="00723C2D">
        <w:rPr>
          <w:lang w:val="en-US"/>
        </w:rPr>
        <w:t xml:space="preserve">businessScenario </w:t>
      </w:r>
    </w:p>
    <w:p w:rsidR="00360C6A" w:rsidRPr="00723C2D" w:rsidRDefault="00060657" w:rsidP="00723C2D">
      <w:pPr>
        <w:pStyle w:val="Listenabsatz"/>
        <w:numPr>
          <w:ilvl w:val="0"/>
          <w:numId w:val="101"/>
        </w:numPr>
        <w:rPr>
          <w:lang w:val="en-US"/>
        </w:rPr>
      </w:pPr>
      <w:r w:rsidRPr="00060657">
        <w:t>author</w:t>
      </w:r>
      <w:bookmarkStart w:id="855" w:name="h.zeps35x6esrv" w:colFirst="0" w:colLast="0"/>
      <w:bookmarkEnd w:id="855"/>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7368D3">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856" w:name="h.edms3wkn51p" w:colFirst="0" w:colLast="0"/>
      <w:bookmarkEnd w:id="856"/>
    </w:p>
    <w:p w:rsidR="0087709E" w:rsidRPr="00DE1B49" w:rsidRDefault="0087709E" w:rsidP="007368D3">
      <w:pPr>
        <w:pStyle w:val="berschrift3"/>
      </w:pPr>
      <w:bookmarkStart w:id="857" w:name="_Ref359919878"/>
      <w:bookmarkStart w:id="858" w:name="_Toc403989632"/>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57"/>
      <w:bookmarkEnd w:id="858"/>
    </w:p>
    <w:p w:rsidR="0087709E" w:rsidRPr="00DE1B49" w:rsidRDefault="0087709E" w:rsidP="00A5717B">
      <w:pPr>
        <w:pStyle w:val="berschrift4"/>
      </w:pPr>
      <w:bookmarkStart w:id="859" w:name="h.kph76rvc99mb" w:colFirst="0" w:colLast="0"/>
      <w:bookmarkEnd w:id="859"/>
      <w:r w:rsidRPr="00DE1B49">
        <w:t>Super type</w:t>
      </w:r>
    </w:p>
    <w:p w:rsidR="0087709E" w:rsidRPr="00DE1B49" w:rsidRDefault="0087709E" w:rsidP="0087709E">
      <w:pPr>
        <w:rPr>
          <w:lang w:val="en-US"/>
        </w:rPr>
      </w:pPr>
      <w:r w:rsidRPr="00DE1B49">
        <w:rPr>
          <w:lang w:val="en-US"/>
        </w:rPr>
        <w:t>-</w:t>
      </w:r>
      <w:r w:rsidRPr="00DE1B49">
        <w:rPr>
          <w:rFonts w:eastAsia="Arial" w:cs="Arial"/>
          <w:color w:val="000000"/>
          <w:lang w:val="en-US"/>
        </w:rPr>
        <w:t>uima.tcas.Annotation</w:t>
      </w:r>
    </w:p>
    <w:p w:rsidR="0087709E" w:rsidRPr="00DE1B49" w:rsidRDefault="0087709E" w:rsidP="007368D3">
      <w:pPr>
        <w:pStyle w:val="berschrift4"/>
      </w:pPr>
      <w:bookmarkStart w:id="860" w:name="h.gc7v6t8fyrnd" w:colFirst="0" w:colLast="0"/>
      <w:bookmarkEnd w:id="860"/>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text (String): this holds the text that this fragmentation represents.</w:t>
      </w:r>
    </w:p>
    <w:p w:rsidR="0087709E" w:rsidRPr="00DE1B49" w:rsidRDefault="0087709E" w:rsidP="0087709E">
      <w:pPr>
        <w:rPr>
          <w:lang w:val="en-US"/>
        </w:rPr>
      </w:pPr>
      <w:r w:rsidRPr="00DE1B49">
        <w:rPr>
          <w:lang w:val="en-US"/>
        </w:rPr>
        <w:lastRenderedPageBreak/>
        <w:t>- fragParts (Array of FragmentParts type): this holds one or more FragmentsParts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berschrift4"/>
      </w:pPr>
      <w:bookmarkStart w:id="861" w:name="h.gqjh6ho51oze" w:colFirst="0" w:colLast="0"/>
      <w:bookmarkEnd w:id="861"/>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as defined in EXCITEMENT WP6 (and WP2). This is the base type of two different fragments: AssumedFragment type and DeterminedFragment type.</w:t>
      </w:r>
    </w:p>
    <w:p w:rsidR="0087709E" w:rsidRPr="00DE1B49" w:rsidRDefault="0087709E" w:rsidP="0087709E">
      <w:pPr>
        <w:rPr>
          <w:lang w:val="en-US"/>
        </w:rPr>
      </w:pPr>
    </w:p>
    <w:p w:rsidR="0087709E" w:rsidRPr="00DE1B49" w:rsidRDefault="0087709E" w:rsidP="0087709E">
      <w:pPr>
        <w:rPr>
          <w:lang w:val="en-US"/>
        </w:rPr>
      </w:pPr>
      <w:r w:rsidRPr="00DE1B49">
        <w:rPr>
          <w:lang w:val="en-US"/>
        </w:rPr>
        <w:t>Example.</w:t>
      </w:r>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The connection was slow. I was on vacation. GPRS was specially slow.</w:t>
      </w:r>
    </w:p>
    <w:p w:rsidR="0087709E" w:rsidRPr="00DE1B49" w:rsidRDefault="0087709E" w:rsidP="0087709E">
      <w:pPr>
        <w:rPr>
          <w:lang w:val="en-US"/>
        </w:rPr>
      </w:pPr>
      <w:r w:rsidRPr="00DE1B49">
        <w:rPr>
          <w:lang w:val="en-US"/>
        </w:rPr>
        <w:t>begin:0</w:t>
      </w:r>
    </w:p>
    <w:p w:rsidR="0087709E" w:rsidRPr="00DE1B49" w:rsidRDefault="0087709E" w:rsidP="0087709E">
      <w:pPr>
        <w:rPr>
          <w:lang w:val="en-US"/>
        </w:rPr>
      </w:pPr>
      <w:r w:rsidRPr="00DE1B49">
        <w:rPr>
          <w:lang w:val="en-US"/>
        </w:rPr>
        <w:t>end:67</w:t>
      </w:r>
    </w:p>
    <w:p w:rsidR="0087709E" w:rsidRPr="00DE1B49" w:rsidRDefault="0087709E" w:rsidP="0087709E">
      <w:pPr>
        <w:rPr>
          <w:lang w:val="en-US"/>
        </w:rPr>
      </w:pPr>
      <w:r w:rsidRPr="00DE1B49">
        <w:rPr>
          <w:lang w:val="en-US"/>
        </w:rPr>
        <w:t>text: The connection was slow. GPRS was specially slow.</w:t>
      </w:r>
    </w:p>
    <w:p w:rsidR="0087709E" w:rsidRPr="00DE1B49" w:rsidRDefault="0087709E" w:rsidP="0087709E">
      <w:pPr>
        <w:rPr>
          <w:lang w:val="en-US"/>
        </w:rPr>
      </w:pPr>
      <w:r w:rsidRPr="00DE1B49">
        <w:rPr>
          <w:lang w:val="en-US"/>
        </w:rPr>
        <w:t>fragParts(0): FragmentParts -begin:0  -end:23</w:t>
      </w:r>
    </w:p>
    <w:p w:rsidR="0087709E" w:rsidRPr="00DE1B49" w:rsidRDefault="0087709E" w:rsidP="0087709E">
      <w:pPr>
        <w:rPr>
          <w:lang w:val="en-US"/>
        </w:rPr>
      </w:pPr>
      <w:r w:rsidRPr="00DE1B49">
        <w:rPr>
          <w:lang w:val="en-US"/>
        </w:rPr>
        <w:t xml:space="preserve">       </w:t>
      </w:r>
      <w:r w:rsidRPr="00DE1B49">
        <w:rPr>
          <w:lang w:val="en-US"/>
        </w:rPr>
        <w:tab/>
        <w:t xml:space="preserve">   (1): FragmentParts -begin:44 -end:67</w:t>
      </w:r>
    </w:p>
    <w:p w:rsidR="0087709E" w:rsidRPr="00DE1B49" w:rsidRDefault="0087709E" w:rsidP="007368D3">
      <w:pPr>
        <w:pStyle w:val="berschrift3"/>
      </w:pPr>
      <w:bookmarkStart w:id="862" w:name="h.n2b96diaje27" w:colFirst="0" w:colLast="0"/>
      <w:bookmarkStart w:id="863" w:name="_Toc403989633"/>
      <w:bookmarkEnd w:id="862"/>
      <w:r w:rsidRPr="00DE1B49">
        <w:t>FragmentPart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63"/>
    </w:p>
    <w:p w:rsidR="0087709E" w:rsidRPr="00DE1B49" w:rsidRDefault="0087709E" w:rsidP="00A5717B">
      <w:pPr>
        <w:pStyle w:val="berschrift4"/>
      </w:pPr>
      <w:bookmarkStart w:id="864" w:name="h.ovw5d0urr2w9" w:colFirst="0" w:colLast="0"/>
      <w:bookmarkEnd w:id="864"/>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berschrift4"/>
      </w:pPr>
      <w:bookmarkStart w:id="865" w:name="h.xqn67ic6bgy7" w:colFirst="0" w:colLast="0"/>
      <w:bookmarkEnd w:id="865"/>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866" w:name="h.y3vfejmylsd2" w:colFirst="0" w:colLast="0"/>
      <w:bookmarkEnd w:id="866"/>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berschrift3"/>
      </w:pPr>
      <w:bookmarkStart w:id="867" w:name="h.igtq2c8kuchg" w:colFirst="0" w:colLast="0"/>
      <w:bookmarkStart w:id="868" w:name="_AssumedFragment_(eu.excitement.type"/>
      <w:bookmarkStart w:id="869" w:name="_Toc403989634"/>
      <w:bookmarkEnd w:id="867"/>
      <w:bookmarkEnd w:id="868"/>
      <w:r w:rsidRPr="00DE1B49">
        <w:t>AssumedFragment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69"/>
    </w:p>
    <w:p w:rsidR="0087709E" w:rsidRPr="00DE1B49" w:rsidRDefault="0087709E" w:rsidP="00A5717B">
      <w:pPr>
        <w:pStyle w:val="berschrift4"/>
      </w:pPr>
      <w:bookmarkStart w:id="870" w:name="h.exnzfmz5e7xe" w:colFirst="0" w:colLast="0"/>
      <w:bookmarkEnd w:id="870"/>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871" w:name="h.z6d0pn4dgyq7" w:colFirst="0" w:colLast="0"/>
      <w:bookmarkEnd w:id="871"/>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872" w:name="h.sdr2uw9t3vp6" w:colFirst="0" w:colLast="0"/>
      <w:bookmarkEnd w:id="872"/>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berschrift3"/>
      </w:pPr>
      <w:bookmarkStart w:id="873" w:name="h.fezrbt7shod" w:colFirst="0" w:colLast="0"/>
      <w:bookmarkStart w:id="874" w:name="_DeterminedFragment_(eu.excitement.t"/>
      <w:bookmarkStart w:id="875" w:name="_Toc403989635"/>
      <w:bookmarkEnd w:id="873"/>
      <w:bookmarkEnd w:id="874"/>
      <w:r w:rsidRPr="00DE1B49">
        <w:t>DeterminedFragment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75"/>
    </w:p>
    <w:p w:rsidR="0087709E" w:rsidRPr="00DE1B49" w:rsidRDefault="0087709E" w:rsidP="00A5717B">
      <w:pPr>
        <w:pStyle w:val="berschrift4"/>
      </w:pPr>
      <w:bookmarkStart w:id="876" w:name="h.p2kla8z4r8eb" w:colFirst="0" w:colLast="0"/>
      <w:bookmarkEnd w:id="876"/>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877" w:name="h.7n3ytl65ty0y" w:colFirst="0" w:colLast="0"/>
      <w:bookmarkEnd w:id="877"/>
      <w:r w:rsidRPr="00DE1B49">
        <w:t>Features</w:t>
      </w:r>
    </w:p>
    <w:p w:rsidR="0087709E" w:rsidRPr="00DE1B49" w:rsidRDefault="0087709E" w:rsidP="0087709E">
      <w:pPr>
        <w:rPr>
          <w:lang w:val="en-US"/>
        </w:rPr>
      </w:pPr>
      <w:r w:rsidRPr="00DE1B49">
        <w:rPr>
          <w:lang w:val="en-US"/>
        </w:rPr>
        <w:t>(none)</w:t>
      </w:r>
    </w:p>
    <w:p w:rsidR="0087709E" w:rsidRPr="00DE1B49" w:rsidRDefault="0087709E" w:rsidP="007368D3">
      <w:pPr>
        <w:pStyle w:val="berschrift4"/>
      </w:pPr>
      <w:bookmarkStart w:id="878" w:name="h.q5c1q3ve7mmt" w:colFirst="0" w:colLast="0"/>
      <w:bookmarkEnd w:id="878"/>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berschrift3"/>
      </w:pPr>
      <w:bookmarkStart w:id="879" w:name="h.3d9a4tekrl02" w:colFirst="0" w:colLast="0"/>
      <w:bookmarkStart w:id="880" w:name="_ModifierAnnotation_(eu.excitement.t"/>
      <w:bookmarkStart w:id="881" w:name="_Ref359919942"/>
      <w:bookmarkStart w:id="882" w:name="_Toc403989636"/>
      <w:bookmarkEnd w:id="879"/>
      <w:bookmarkEnd w:id="880"/>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81"/>
      <w:bookmarkEnd w:id="882"/>
    </w:p>
    <w:p w:rsidR="0087709E" w:rsidRPr="00DE1B49" w:rsidRDefault="0087709E" w:rsidP="00A5717B">
      <w:pPr>
        <w:pStyle w:val="berschrift4"/>
      </w:pPr>
      <w:bookmarkStart w:id="883" w:name="h.mu4ymta9yat8" w:colFirst="0" w:colLast="0"/>
      <w:bookmarkEnd w:id="883"/>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7368D3">
      <w:pPr>
        <w:pStyle w:val="berschrift4"/>
      </w:pPr>
      <w:bookmarkStart w:id="884" w:name="h.22flz2gtw4my" w:colFirst="0" w:colLast="0"/>
      <w:bookmarkEnd w:id="884"/>
      <w:r w:rsidRPr="00DE1B49">
        <w:t>Features</w:t>
      </w:r>
    </w:p>
    <w:p w:rsidR="00273A0C" w:rsidRPr="00706473" w:rsidRDefault="0087709E" w:rsidP="00273A0C">
      <w:pPr>
        <w:rPr>
          <w:lang w:val="en-US"/>
        </w:rPr>
      </w:pPr>
      <w:r w:rsidRPr="00706473">
        <w:rPr>
          <w:lang w:val="en-US"/>
        </w:rPr>
        <w:t xml:space="preserve">- modifierParts (Array of ModifierPart type): this holds one or more ModifierPart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dependsOn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berschrift4"/>
      </w:pPr>
      <w:bookmarkStart w:id="885" w:name="h.j8bnhoqmhg1x" w:colFirst="0" w:colLast="0"/>
      <w:bookmarkEnd w:id="885"/>
      <w:r w:rsidRPr="00DE1B49">
        <w:t>Description</w:t>
      </w:r>
    </w:p>
    <w:p w:rsidR="00514F4E" w:rsidRPr="001A1F7B" w:rsidRDefault="00514F4E" w:rsidP="00514F4E">
      <w:pPr>
        <w:rPr>
          <w:lang w:val="en-US"/>
        </w:rPr>
      </w:pPr>
      <w:r w:rsidRPr="001A1F7B">
        <w:rPr>
          <w:lang w:val="en-US"/>
        </w:rPr>
        <w:t>This annotation type annotates a region as a "modifier", and it is used within WP6 modules to create the fragment graph nodes: each node represents a unique (and valid, from the point of view of the dependsOn relation) combination of modifiers. While this could be simple, it gets a bit complicated by "dependsOn"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-modifierParts: (0) -begin:27 -end:29</w:t>
      </w:r>
    </w:p>
    <w:p w:rsidR="0087709E" w:rsidRPr="00DE1B49" w:rsidRDefault="0087709E" w:rsidP="0087709E">
      <w:pPr>
        <w:rPr>
          <w:lang w:val="en-US"/>
        </w:rPr>
      </w:pPr>
      <w:r w:rsidRPr="00DE1B49">
        <w:rPr>
          <w:lang w:val="en-US"/>
        </w:rPr>
        <w:t>-dependsOn: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-modifierParts: (0) -begin:24 -end:25</w:t>
      </w:r>
    </w:p>
    <w:p w:rsidR="0087709E" w:rsidRPr="00DE1B49" w:rsidRDefault="0087709E" w:rsidP="0087709E">
      <w:pPr>
        <w:rPr>
          <w:lang w:val="en-US"/>
        </w:rPr>
      </w:pPr>
      <w:r w:rsidRPr="00DE1B49">
        <w:rPr>
          <w:lang w:val="en-US"/>
        </w:rPr>
        <w:t xml:space="preserve">            </w:t>
      </w:r>
      <w:r w:rsidRPr="00DE1B49">
        <w:rPr>
          <w:lang w:val="en-US"/>
        </w:rPr>
        <w:tab/>
        <w:t xml:space="preserve"> (1) -begin:31 -end:33</w:t>
      </w:r>
    </w:p>
    <w:p w:rsidR="0087709E" w:rsidRPr="00DE1B49" w:rsidRDefault="0087709E" w:rsidP="0087709E">
      <w:pPr>
        <w:rPr>
          <w:lang w:val="en-US"/>
        </w:rPr>
      </w:pPr>
      <w:r w:rsidRPr="00DE1B49">
        <w:rPr>
          <w:lang w:val="en-US"/>
        </w:rPr>
        <w:t>-dependsOn: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#2, is not possible. This is marked in #1 that it depends on #2. (#1 is not a valid stand-alone modifier, and if #2 is removed, #1 should also be removed).</w:t>
      </w:r>
    </w:p>
    <w:p w:rsidR="0087709E" w:rsidRPr="00DE1B49" w:rsidRDefault="0087709E" w:rsidP="007368D3">
      <w:pPr>
        <w:pStyle w:val="berschrift3"/>
      </w:pPr>
      <w:bookmarkStart w:id="886" w:name="h.k6hr7ev5pqjs" w:colFirst="0" w:colLast="0"/>
      <w:bookmarkStart w:id="887" w:name="_Toc403989637"/>
      <w:bookmarkEnd w:id="886"/>
      <w:r w:rsidRPr="00DE1B49">
        <w:t>CategoryAnnotation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87"/>
    </w:p>
    <w:p w:rsidR="0087709E" w:rsidRPr="00DE1B49" w:rsidRDefault="0087709E" w:rsidP="00A5717B">
      <w:pPr>
        <w:pStyle w:val="berschrift4"/>
      </w:pPr>
      <w:bookmarkStart w:id="888" w:name="h.u2e1isq543sd" w:colFirst="0" w:colLast="0"/>
      <w:bookmarkEnd w:id="888"/>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889" w:name="h.us79hxi2q9dz" w:colFirst="0" w:colLast="0"/>
      <w:bookmarkEnd w:id="889"/>
      <w:r w:rsidRPr="00DE1B49">
        <w:t>Features</w:t>
      </w:r>
    </w:p>
    <w:p w:rsidR="0087709E" w:rsidRPr="00DE1B49" w:rsidRDefault="0087709E" w:rsidP="0087709E">
      <w:pPr>
        <w:rPr>
          <w:lang w:val="en-US"/>
        </w:rPr>
      </w:pPr>
      <w:r w:rsidRPr="00DE1B49">
        <w:rPr>
          <w:lang w:val="en-US"/>
        </w:rPr>
        <w:t>- categories (array of CategoryDecision type): at least one or more category decision data associated with this fragment.</w:t>
      </w:r>
    </w:p>
    <w:p w:rsidR="0087709E" w:rsidRPr="00DE1B49" w:rsidRDefault="0087709E" w:rsidP="007368D3">
      <w:pPr>
        <w:pStyle w:val="berschrift4"/>
      </w:pPr>
      <w:bookmarkStart w:id="890" w:name="h.bfpyin4xpc1h" w:colFirst="0" w:colLast="0"/>
      <w:bookmarkEnd w:id="890"/>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berschrift3"/>
      </w:pPr>
      <w:bookmarkStart w:id="891" w:name="h.ojc9c45fve28" w:colFirst="0" w:colLast="0"/>
      <w:bookmarkStart w:id="892" w:name="_Toc403989638"/>
      <w:bookmarkEnd w:id="891"/>
      <w:r w:rsidRPr="00DE1B49">
        <w:t>CategoryDecision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892"/>
    </w:p>
    <w:p w:rsidR="0087709E" w:rsidRPr="00DE1B49" w:rsidRDefault="0087709E" w:rsidP="00A5717B">
      <w:pPr>
        <w:pStyle w:val="berschrift4"/>
      </w:pPr>
      <w:bookmarkStart w:id="893" w:name="h.5byrjgew5f59" w:colFirst="0" w:colLast="0"/>
      <w:bookmarkEnd w:id="893"/>
      <w:r w:rsidRPr="00DE1B49">
        <w:t>Super type</w:t>
      </w:r>
    </w:p>
    <w:p w:rsidR="0087709E" w:rsidRPr="00DE1B49" w:rsidRDefault="0087709E" w:rsidP="0087709E">
      <w:pPr>
        <w:rPr>
          <w:lang w:val="en-US"/>
        </w:rPr>
      </w:pPr>
      <w:r w:rsidRPr="00DE1B49">
        <w:rPr>
          <w:lang w:val="en-US"/>
        </w:rPr>
        <w:t xml:space="preserve">-uima.cas.Top </w:t>
      </w:r>
    </w:p>
    <w:p w:rsidR="0087709E" w:rsidRPr="00DE1B49" w:rsidRDefault="0087709E" w:rsidP="007368D3">
      <w:pPr>
        <w:pStyle w:val="berschrift4"/>
      </w:pPr>
      <w:bookmarkStart w:id="894" w:name="h.xjwikj8jfx2n" w:colFirst="0" w:colLast="0"/>
      <w:bookmarkEnd w:id="894"/>
      <w:r w:rsidRPr="00DE1B49">
        <w:t>Features</w:t>
      </w:r>
    </w:p>
    <w:p w:rsidR="0087709E" w:rsidRPr="00DE1B49" w:rsidRDefault="0087709E" w:rsidP="0087709E">
      <w:pPr>
        <w:rPr>
          <w:lang w:val="en-US"/>
        </w:rPr>
      </w:pPr>
      <w:r w:rsidRPr="00DE1B49">
        <w:rPr>
          <w:lang w:val="en-US"/>
        </w:rPr>
        <w:t>- categoriy id (String)</w:t>
      </w:r>
    </w:p>
    <w:p w:rsidR="0087709E" w:rsidRPr="00DE1B49" w:rsidRDefault="0087709E" w:rsidP="0087709E">
      <w:pPr>
        <w:rPr>
          <w:lang w:val="en-US"/>
        </w:rPr>
      </w:pPr>
      <w:r w:rsidRPr="00DE1B49">
        <w:rPr>
          <w:lang w:val="en-US"/>
        </w:rPr>
        <w:t>- confidence (Float)</w:t>
      </w:r>
    </w:p>
    <w:p w:rsidR="0087709E" w:rsidRPr="00DE1B49" w:rsidRDefault="0087709E" w:rsidP="007368D3">
      <w:pPr>
        <w:pStyle w:val="berschrift4"/>
      </w:pPr>
      <w:bookmarkStart w:id="895" w:name="h.l8id7uqjj9sv" w:colFirst="0" w:colLast="0"/>
      <w:bookmarkEnd w:id="895"/>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This type is used in CategoryAnnotation,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896" w:name="h.gvu9uo9yvu5o" w:colFirst="0" w:colLast="0"/>
      <w:bookmarkStart w:id="897" w:name="_Toc403989639"/>
      <w:bookmarkEnd w:id="896"/>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897"/>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898" w:name="h.52vdi0z3106b" w:colFirst="0" w:colLast="0"/>
      <w:bookmarkStart w:id="899" w:name="_Toc403989640"/>
      <w:bookmarkEnd w:id="898"/>
      <w:r w:rsidRPr="00DE1B49">
        <w:t>Interfaces of Decomposition Components</w:t>
      </w:r>
      <w:ins w:id="900" w:author="Kathrin Eichler" w:date="2014-11-17T11:24:00Z">
        <w:r w:rsidR="009E17B3">
          <w:t xml:space="preserve"> [Vivi]</w:t>
        </w:r>
      </w:ins>
      <w:bookmarkEnd w:id="899"/>
    </w:p>
    <w:p w:rsidR="0087709E" w:rsidRPr="00DE1B49" w:rsidRDefault="005E31BF" w:rsidP="007368D3">
      <w:pPr>
        <w:pStyle w:val="berschrift3"/>
      </w:pPr>
      <w:bookmarkStart w:id="901" w:name="h.iaik8e1326b" w:colFirst="0" w:colLast="0"/>
      <w:bookmarkStart w:id="902" w:name="_Fragment_Annotator_module:"/>
      <w:bookmarkStart w:id="903" w:name="_Toc403989641"/>
      <w:bookmarkEnd w:id="901"/>
      <w:bookmarkEnd w:id="902"/>
      <w:r>
        <w:t>Fragment Annotator M</w:t>
      </w:r>
      <w:r w:rsidR="0087709E" w:rsidRPr="00DE1B49">
        <w:t xml:space="preserve">odule: interface </w:t>
      </w:r>
      <w:r w:rsidR="0087709E" w:rsidRPr="00DE1B49">
        <w:rPr>
          <w:i/>
        </w:rPr>
        <w:t>FragmentAnnotator</w:t>
      </w:r>
      <w:r w:rsidR="0087709E" w:rsidRPr="00DE1B49">
        <w:t xml:space="preserve"> </w:t>
      </w:r>
      <w:r w:rsidR="00D26AB1">
        <w:t xml:space="preserve"> (</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903"/>
    </w:p>
    <w:p w:rsidR="0087709E" w:rsidRPr="00DE1B49" w:rsidRDefault="0087709E" w:rsidP="00A5717B">
      <w:pPr>
        <w:pStyle w:val="berschrift4"/>
      </w:pPr>
      <w:bookmarkStart w:id="904" w:name="h.raj7arcn4rmw" w:colFirst="0" w:colLast="0"/>
      <w:bookmarkEnd w:id="904"/>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r w:rsidR="002B35EB" w:rsidRPr="002B35EB">
        <w:rPr>
          <w:i/>
          <w:lang w:val="en-US"/>
        </w:rPr>
        <w:t>F</w:t>
      </w:r>
      <w:r w:rsidRPr="002B35EB">
        <w:rPr>
          <w:i/>
          <w:lang w:val="en-US"/>
        </w:rPr>
        <w:t>ragment</w:t>
      </w:r>
      <w:r w:rsidR="002B35EB" w:rsidRPr="002B35EB">
        <w:rPr>
          <w:i/>
          <w:lang w:val="en-US"/>
        </w:rPr>
        <w:t>A</w:t>
      </w:r>
      <w:r w:rsidRPr="002B35EB">
        <w:rPr>
          <w:i/>
          <w:lang w:val="en-US"/>
        </w:rPr>
        <w:t>nnotator</w:t>
      </w:r>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hyperlink>
      <w:r w:rsidR="0087709E" w:rsidRPr="00DE1B49">
        <w:rPr>
          <w:lang w:val="en-US"/>
        </w:rPr>
        <w:t xml:space="preserve"> and the other is </w:t>
      </w:r>
      <w:hyperlink w:anchor="_DeterminedFragment_(eu.excitement.t">
        <w:r w:rsidR="0087709E" w:rsidRPr="00DE1B49">
          <w:rPr>
            <w:i/>
            <w:color w:val="1155CC"/>
            <w:u w:val="single"/>
            <w:lang w:val="en-US"/>
          </w:rPr>
          <w:t>determinedFragment</w:t>
        </w:r>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r w:rsidR="0087709E" w:rsidRPr="00DE1B49">
        <w:rPr>
          <w:i/>
          <w:lang w:val="en-US"/>
        </w:rPr>
        <w:t>determinedFragment</w:t>
      </w:r>
      <w:r w:rsidR="0087709E" w:rsidRPr="00DE1B49">
        <w:rPr>
          <w:lang w:val="en-US"/>
        </w:rPr>
        <w:t xml:space="preserve"> represents the decision of the </w:t>
      </w:r>
      <w:r w:rsidR="0087709E" w:rsidRPr="00DE1B49">
        <w:rPr>
          <w:i/>
          <w:lang w:val="en-US"/>
        </w:rPr>
        <w:t>FragmentAnnotator</w:t>
      </w:r>
      <w:r w:rsidR="0087709E" w:rsidRPr="00DE1B49">
        <w:rPr>
          <w:lang w:val="en-US"/>
        </w:rPr>
        <w:t xml:space="preserve"> (an instance of this interface). The fragment annotator may use and rely on the assumed fragment annotation as evidence, or feature. But in general, it does not blindly follow it. </w:t>
      </w:r>
      <w:r w:rsidR="0087709E" w:rsidRPr="00DE1B49">
        <w:rPr>
          <w:i/>
          <w:lang w:val="en-US"/>
        </w:rPr>
        <w:t>determinedFragment</w:t>
      </w:r>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berschrift4"/>
      </w:pPr>
      <w:bookmarkStart w:id="905" w:name="h.bwaa31qhpksp" w:colFirst="0" w:colLast="0"/>
      <w:bookmarkEnd w:id="905"/>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void annotateFragments(JCas text) throws FragmentAnnotatorException</w:t>
      </w:r>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r w:rsidR="0087709E" w:rsidRPr="00EE16C7">
        <w:rPr>
          <w:lang w:val="en-US"/>
        </w:rPr>
        <w:t>JCas</w:t>
      </w:r>
      <w:r w:rsidR="0087709E" w:rsidRPr="00DE1B49">
        <w:rPr>
          <w:lang w:val="en-US"/>
        </w:rPr>
        <w:t xml:space="preserve"> with text and metadata. It may additionally hold a</w:t>
      </w:r>
      <w:r w:rsidR="0087709E" w:rsidRPr="00DE1B49">
        <w:rPr>
          <w:lang w:val="en-US"/>
        </w:rPr>
        <w:t>s</w:t>
      </w:r>
      <w:r w:rsidR="0087709E" w:rsidRPr="00DE1B49">
        <w:rPr>
          <w:lang w:val="en-US"/>
        </w:rPr>
        <w:t xml:space="preserve">sumedFragment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the method</w:t>
      </w:r>
      <w:r w:rsidR="008F18C0" w:rsidRPr="00DE1B49">
        <w:rPr>
          <w:lang w:val="en-US"/>
        </w:rPr>
        <w:t xml:space="preserve"> </w:t>
      </w:r>
      <w:r w:rsidRPr="00DE1B49">
        <w:rPr>
          <w:lang w:val="en-US"/>
        </w:rPr>
        <w:t xml:space="preserve"> returns nothing. But the argument JCas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(FragmentAnnotatorException)</w:t>
      </w:r>
      <w:r w:rsidR="0087709E" w:rsidRPr="00DE1B49">
        <w:rPr>
          <w:lang w:val="en-US"/>
        </w:rPr>
        <w:t xml:space="preserve"> if any needed data is missing in the JCas,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berschrift4"/>
      </w:pPr>
      <w:bookmarkStart w:id="906" w:name="h.uvqtygdittc6" w:colFirst="0" w:colLast="0"/>
      <w:bookmarkEnd w:id="906"/>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r w:rsidR="0087709E" w:rsidRPr="00DE1B49">
        <w:rPr>
          <w:i/>
          <w:lang w:val="en-US"/>
        </w:rPr>
        <w:t>AbstractFra</w:t>
      </w:r>
      <w:r w:rsidR="0087709E" w:rsidRPr="00DE1B49">
        <w:rPr>
          <w:i/>
          <w:lang w:val="en-US"/>
        </w:rPr>
        <w:t>g</w:t>
      </w:r>
      <w:r w:rsidR="0087709E" w:rsidRPr="00DE1B49">
        <w:rPr>
          <w:i/>
          <w:lang w:val="en-US"/>
        </w:rPr>
        <w:t>mentAnnotator</w:t>
      </w:r>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berschrift3"/>
      </w:pPr>
      <w:bookmarkStart w:id="907" w:name="h.j4iwhnclq52y" w:colFirst="0" w:colLast="0"/>
      <w:bookmarkStart w:id="908" w:name="_Modifier_Annotator_module:"/>
      <w:bookmarkStart w:id="909" w:name="_Toc403989642"/>
      <w:bookmarkEnd w:id="907"/>
      <w:bookmarkEnd w:id="908"/>
      <w:r>
        <w:t>Modifier Annotator M</w:t>
      </w:r>
      <w:r w:rsidR="0087709E" w:rsidRPr="00DE1B49">
        <w:t xml:space="preserve">odule: interface </w:t>
      </w:r>
      <w:r w:rsidR="0087709E" w:rsidRPr="00DE1B49">
        <w:rPr>
          <w:i/>
        </w:rPr>
        <w:t>ModifierAnnotator</w:t>
      </w:r>
      <w:r w:rsidR="0087709E" w:rsidRPr="00DE1B49">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909"/>
    </w:p>
    <w:p w:rsidR="0087709E" w:rsidRPr="00DE1B49" w:rsidRDefault="0087709E" w:rsidP="00A5717B">
      <w:pPr>
        <w:pStyle w:val="berschrift4"/>
      </w:pPr>
      <w:bookmarkStart w:id="910" w:name="h.nl38de7j1219" w:colFirst="0" w:colLast="0"/>
      <w:bookmarkEnd w:id="910"/>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berschrift4"/>
      </w:pPr>
      <w:bookmarkStart w:id="911" w:name="h.q9j71ccptbh0" w:colFirst="0" w:colLast="0"/>
      <w:bookmarkEnd w:id="911"/>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annotateModifiers(JCas text) throws ModifierAnnotatorException;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JCas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@throws ModifierAnnotatorException  if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berschrift4"/>
      </w:pPr>
      <w:bookmarkStart w:id="912" w:name="h.5zmwcw1eubo2" w:colFirst="0" w:colLast="0"/>
      <w:bookmarkEnd w:id="91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r w:rsidRPr="005F3ACE">
        <w:rPr>
          <w:i/>
          <w:lang w:val="en-US"/>
        </w:rPr>
        <w:t>AbstractModifierAnnotator</w:t>
      </w:r>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berschrift3"/>
      </w:pPr>
      <w:bookmarkStart w:id="913" w:name="h.s3ill7dr7aib" w:colFirst="0" w:colLast="0"/>
      <w:bookmarkStart w:id="914" w:name="id.7i1ulbjzvsjb" w:colFirst="0" w:colLast="0"/>
      <w:bookmarkStart w:id="915" w:name="_Fragment_Graph_Generator"/>
      <w:bookmarkStart w:id="916" w:name="_Ref359923739"/>
      <w:bookmarkStart w:id="917" w:name="_Toc403989643"/>
      <w:bookmarkEnd w:id="913"/>
      <w:bookmarkEnd w:id="914"/>
      <w:bookmarkEnd w:id="915"/>
      <w:r w:rsidRPr="00DE1B49">
        <w:t xml:space="preserve">Fragment Graph Generator </w:t>
      </w:r>
      <w:r w:rsidR="005E31BF">
        <w:t>M</w:t>
      </w:r>
      <w:r w:rsidRPr="00DE1B49">
        <w:t xml:space="preserve">odule: </w:t>
      </w:r>
      <w:r w:rsidR="000B6568">
        <w:br/>
      </w:r>
      <w:r w:rsidRPr="00DE1B49">
        <w:t xml:space="preserve">interface </w:t>
      </w:r>
      <w:r w:rsidRPr="00DE1B49">
        <w:rPr>
          <w:i/>
        </w:rPr>
        <w:t>FragmentGraphGenerator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916"/>
      <w:bookmarkEnd w:id="917"/>
    </w:p>
    <w:p w:rsidR="0087709E" w:rsidRPr="00DE1B49" w:rsidRDefault="0087709E" w:rsidP="00A5717B">
      <w:pPr>
        <w:pStyle w:val="berschrift4"/>
      </w:pPr>
      <w:bookmarkStart w:id="918" w:name="h.xwlfvd2z5ldo" w:colFirst="0" w:colLast="0"/>
      <w:bookmarkEnd w:id="918"/>
      <w:r w:rsidRPr="00DE1B49">
        <w:t xml:space="preserve">General Description </w:t>
      </w:r>
    </w:p>
    <w:p w:rsidR="0087709E" w:rsidRPr="00DE1B49" w:rsidRDefault="00C65AF6" w:rsidP="0087709E">
      <w:pPr>
        <w:rPr>
          <w:lang w:val="en-US"/>
        </w:rPr>
      </w:pPr>
      <w:r w:rsidRPr="00C65AF6">
        <w:rPr>
          <w:i/>
          <w:lang w:val="en-US"/>
        </w:rPr>
        <w:t>FragmentGraph</w:t>
      </w:r>
      <w:r w:rsidR="0087709E" w:rsidRPr="00C65AF6">
        <w:rPr>
          <w:i/>
          <w:lang w:val="en-US"/>
        </w:rPr>
        <w:t>Generator</w:t>
      </w:r>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r>
        <w:rPr>
          <w:i/>
          <w:lang w:val="en-US"/>
        </w:rPr>
        <w:t>d</w:t>
      </w:r>
      <w:r w:rsidR="0087709E" w:rsidRPr="00CA3850">
        <w:rPr>
          <w:i/>
          <w:lang w:val="en-US"/>
        </w:rPr>
        <w:t>eterminedFragment</w:t>
      </w:r>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berschrift4"/>
      </w:pPr>
      <w:bookmarkStart w:id="919" w:name="h.14t720qjuiq6" w:colFirst="0" w:colLast="0"/>
      <w:bookmarkEnd w:id="919"/>
      <w:r w:rsidRPr="00DE1B49">
        <w:t>API Methods</w:t>
      </w:r>
    </w:p>
    <w:p w:rsidR="0087709E" w:rsidRPr="00C74F77" w:rsidRDefault="0087709E" w:rsidP="00C74F77">
      <w:pPr>
        <w:pStyle w:val="Normal2"/>
      </w:pPr>
      <w:bookmarkStart w:id="920" w:name="h.har91u5j4v6l" w:colFirst="0" w:colLast="0"/>
      <w:bookmarkEnd w:id="920"/>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Set&lt;FragmentGraph&gt; generateFragmentGraphs(JCas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DeterminedFragment annotations in the text </w:t>
      </w:r>
    </w:p>
    <w:p w:rsidR="0087709E" w:rsidRPr="00410180" w:rsidRDefault="0087709E" w:rsidP="000B6568">
      <w:pPr>
        <w:numPr>
          <w:ilvl w:val="1"/>
          <w:numId w:val="11"/>
        </w:numPr>
        <w:spacing w:line="276" w:lineRule="auto"/>
        <w:ind w:hanging="359"/>
        <w:rPr>
          <w:lang w:val="en-US"/>
        </w:rPr>
      </w:pPr>
      <w:r w:rsidRPr="00410180">
        <w:rPr>
          <w:lang w:val="en-US"/>
        </w:rPr>
        <w:t>@throws FragmentGraphGeneratorException when the FragmentGraph ge</w:t>
      </w:r>
      <w:r w:rsidRPr="00410180">
        <w:rPr>
          <w:lang w:val="en-US"/>
        </w:rPr>
        <w:t>n</w:t>
      </w:r>
      <w:r w:rsidRPr="00410180">
        <w:rPr>
          <w:lang w:val="en-US"/>
        </w:rPr>
        <w:t>eration failed</w:t>
      </w:r>
      <w:bookmarkStart w:id="921" w:name="h.39zwqzlglaz5" w:colFirst="0" w:colLast="0"/>
      <w:bookmarkEnd w:id="921"/>
    </w:p>
    <w:p w:rsidR="0087709E" w:rsidRPr="0010029F" w:rsidRDefault="005E31BF" w:rsidP="007368D3">
      <w:pPr>
        <w:pStyle w:val="berschrift4"/>
      </w:pPr>
      <w:bookmarkStart w:id="922" w:name="h.xpnnevz3gf1" w:colFirst="0" w:colLast="0"/>
      <w:bookmarkEnd w:id="922"/>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r w:rsidRPr="005F6601">
        <w:rPr>
          <w:i/>
          <w:lang w:val="en-US"/>
        </w:rPr>
        <w:t>eu.excitementproject.tl.</w:t>
      </w:r>
      <w:r>
        <w:rPr>
          <w:i/>
          <w:lang w:val="en-US"/>
        </w:rPr>
        <w:t>de</w:t>
      </w:r>
      <w:r w:rsidRPr="005F6601">
        <w:rPr>
          <w:i/>
          <w:lang w:val="en-US"/>
        </w:rPr>
        <w:t>composition.</w:t>
      </w:r>
      <w:r>
        <w:rPr>
          <w:i/>
          <w:lang w:val="en-US"/>
        </w:rPr>
        <w:t>fragmentgraphgenerator</w:t>
      </w:r>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r w:rsidRPr="005F3ACE">
        <w:rPr>
          <w:i/>
          <w:lang w:val="en-US"/>
        </w:rPr>
        <w:t>Abstract</w:t>
      </w:r>
      <w:r>
        <w:rPr>
          <w:i/>
          <w:lang w:val="en-US"/>
        </w:rPr>
        <w:t>Fragmen</w:t>
      </w:r>
      <w:r>
        <w:rPr>
          <w:i/>
          <w:lang w:val="en-US"/>
        </w:rPr>
        <w:t>t</w:t>
      </w:r>
      <w:r>
        <w:rPr>
          <w:i/>
          <w:lang w:val="en-US"/>
        </w:rPr>
        <w:t>GraphGenerator</w:t>
      </w:r>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berschrift2"/>
      </w:pPr>
      <w:bookmarkStart w:id="923" w:name="h.xrlse4ex2ddb" w:colFirst="0" w:colLast="0"/>
      <w:bookmarkStart w:id="924" w:name="_Toc403989644"/>
      <w:bookmarkEnd w:id="923"/>
      <w:r w:rsidRPr="00DE1B49">
        <w:t>Interfaces of Composition Components</w:t>
      </w:r>
      <w:bookmarkEnd w:id="924"/>
      <w:del w:id="925" w:author="Kathrin Eichler" w:date="2014-11-17T11:36:00Z">
        <w:r w:rsidRPr="00DE1B49" w:rsidDel="00330958">
          <w:delText xml:space="preserve"> </w:delText>
        </w:r>
      </w:del>
    </w:p>
    <w:p w:rsidR="0087709E" w:rsidRPr="00DE1B49" w:rsidRDefault="005E31BF" w:rsidP="007368D3">
      <w:pPr>
        <w:pStyle w:val="berschrift3"/>
      </w:pPr>
      <w:bookmarkStart w:id="926" w:name="h.qgrdjsq87uok" w:colFirst="0" w:colLast="0"/>
      <w:bookmarkStart w:id="927" w:name="id.jki2koik12ms" w:colFirst="0" w:colLast="0"/>
      <w:bookmarkStart w:id="928" w:name="_Graph_merger_module:"/>
      <w:bookmarkStart w:id="929" w:name="_Toc403989645"/>
      <w:bookmarkEnd w:id="926"/>
      <w:bookmarkEnd w:id="927"/>
      <w:bookmarkEnd w:id="928"/>
      <w:r>
        <w:t>Graph Merger M</w:t>
      </w:r>
      <w:r w:rsidR="0087709E" w:rsidRPr="00DE1B49">
        <w:t xml:space="preserve">odule: interface </w:t>
      </w:r>
      <w:r w:rsidR="0087709E" w:rsidRPr="00DE1B49">
        <w:rPr>
          <w:i/>
        </w:rPr>
        <w:t>GraphMerger</w:t>
      </w:r>
      <w:ins w:id="930" w:author="Kathrin Eichler" w:date="2014-11-17T11:36:00Z">
        <w:r w:rsidR="00330958" w:rsidRPr="00DE1B49">
          <w:t xml:space="preserve"> </w:t>
        </w:r>
        <w:r w:rsidR="00330958">
          <w:t>[</w:t>
        </w:r>
        <w:r w:rsidR="007B4615">
          <w:t>Lili</w:t>
        </w:r>
        <w:r w:rsidR="00330958">
          <w:t>]</w:t>
        </w:r>
      </w:ins>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29"/>
    </w:p>
    <w:p w:rsidR="0087709E" w:rsidRPr="00DE1B49" w:rsidRDefault="0087709E" w:rsidP="00A5717B">
      <w:pPr>
        <w:pStyle w:val="berschrift4"/>
      </w:pPr>
      <w:bookmarkStart w:id="931" w:name="h.fdt4ek32i4mb" w:colFirst="0" w:colLast="0"/>
      <w:bookmarkEnd w:id="931"/>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berschrift4"/>
      </w:pPr>
      <w:bookmarkStart w:id="932" w:name="h.kp1h4s4bxv2z" w:colFirst="0" w:colLast="0"/>
      <w:bookmarkEnd w:id="932"/>
      <w:r w:rsidRPr="00DE1B49">
        <w:t>API Methods</w:t>
      </w:r>
    </w:p>
    <w:p w:rsidR="0087709E" w:rsidRPr="00DE1B49" w:rsidRDefault="0087709E" w:rsidP="00EE162A">
      <w:pPr>
        <w:spacing w:line="276" w:lineRule="auto"/>
        <w:ind w:left="720"/>
      </w:pPr>
      <w:r w:rsidRPr="00DE1B49">
        <w:rPr>
          <w:i/>
        </w:rPr>
        <w:t>EntailmentGraphRaw mergeGraphs( Set&lt;FragmentGraph&gt; fragmentGraphs, E</w:t>
      </w:r>
      <w:r w:rsidRPr="00DE1B49">
        <w:rPr>
          <w:i/>
        </w:rPr>
        <w:t>n</w:t>
      </w:r>
      <w:r w:rsidRPr="00DE1B49">
        <w:rPr>
          <w:i/>
        </w:rPr>
        <w:t>tailmentGraphRaw workGraph)</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fragmentGraphs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fragmentGraphs.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EntailmentGraphRaw mergeGraphs(FragmentGraph fragmentGraph, Entai</w:t>
      </w:r>
      <w:r w:rsidRPr="00DE1B49">
        <w:rPr>
          <w:i/>
        </w:rPr>
        <w:t>l</w:t>
      </w:r>
      <w:r w:rsidRPr="00DE1B49">
        <w:rPr>
          <w:i/>
        </w:rPr>
        <w:t>mentGraphRaw workGraph)</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fra</w:t>
      </w:r>
      <w:r w:rsidRPr="00410180">
        <w:rPr>
          <w:lang w:val="en-US"/>
        </w:rPr>
        <w:t>g</w:t>
      </w:r>
      <w:r w:rsidRPr="00410180">
        <w:rPr>
          <w:lang w:val="en-US"/>
        </w:rPr>
        <w:t xml:space="preserve">mentGraph.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berschrift4"/>
      </w:pPr>
      <w:bookmarkStart w:id="933" w:name="h.m4quhz2upmbn" w:colFirst="0" w:colLast="0"/>
      <w:bookmarkEnd w:id="933"/>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5F6601">
        <w:rPr>
          <w:i/>
          <w:lang w:val="en-US"/>
        </w:rPr>
        <w:t>eu.excitementproject.tl.composition.graphmerger</w:t>
      </w:r>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 xml:space="preserve">AbstractGraphMerger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berschrift3"/>
      </w:pPr>
      <w:bookmarkStart w:id="934" w:name="h.6rj6nrxr1ver" w:colFirst="0" w:colLast="0"/>
      <w:bookmarkStart w:id="935" w:name="id.6ckaviprb3jv" w:colFirst="0" w:colLast="0"/>
      <w:bookmarkStart w:id="936" w:name="_Collapsed_graph_generator"/>
      <w:bookmarkEnd w:id="934"/>
      <w:bookmarkEnd w:id="935"/>
      <w:bookmarkEnd w:id="936"/>
      <w:del w:id="937"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bookmarkStart w:id="938" w:name="_Toc403989646"/>
      <w:ins w:id="939"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940" w:author="Kathrin Eichler" w:date="2013-10-11T12:48:00Z">
        <w:r w:rsidRPr="00DE1B49" w:rsidDel="00BB1926">
          <w:rPr>
            <w:i/>
          </w:rPr>
          <w:delText xml:space="preserve">CollapsedGraphGenerator </w:delText>
        </w:r>
      </w:del>
      <w:ins w:id="941" w:author="Kathrin Eichler" w:date="2013-10-11T12:48:00Z">
        <w:r w:rsidR="00BB1926">
          <w:rPr>
            <w:i/>
          </w:rPr>
          <w:t>GraphOptimizer</w:t>
        </w:r>
        <w:r w:rsidR="00BB1926" w:rsidRPr="00DE1B49">
          <w:rPr>
            <w:i/>
          </w:rPr>
          <w:t xml:space="preserve"> </w:t>
        </w:r>
      </w:ins>
      <w:ins w:id="942" w:author="Kathrin Eichler" w:date="2014-11-17T11:24:00Z">
        <w:r w:rsidR="009E17B3">
          <w:rPr>
            <w:i/>
          </w:rPr>
          <w:t>[</w:t>
        </w:r>
      </w:ins>
      <w:ins w:id="943" w:author="Kathrin Eichler" w:date="2014-11-17T11:25:00Z">
        <w:r w:rsidR="009E17B3">
          <w:rPr>
            <w:i/>
          </w:rPr>
          <w:t>Lili</w:t>
        </w:r>
      </w:ins>
      <w:ins w:id="944" w:author="Kathrin Eichler" w:date="2014-11-17T11:24:00Z">
        <w:r w:rsidR="009E17B3">
          <w:rPr>
            <w:i/>
          </w:rPr>
          <w:t xml:space="preserve">] </w:t>
        </w:r>
      </w:ins>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938"/>
      <w:r w:rsidR="00D26AB1">
        <w:rPr>
          <w:i/>
        </w:rPr>
        <w:t xml:space="preserve"> </w:t>
      </w:r>
    </w:p>
    <w:p w:rsidR="0087709E" w:rsidRPr="00DE1B49" w:rsidRDefault="0087709E" w:rsidP="00A5717B">
      <w:pPr>
        <w:pStyle w:val="berschrift4"/>
      </w:pPr>
      <w:bookmarkStart w:id="945" w:name="h.hsphxgx15hot" w:colFirst="0" w:colLast="0"/>
      <w:bookmarkEnd w:id="945"/>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berschrift4"/>
      </w:pPr>
      <w:bookmarkStart w:id="946" w:name="h.upjmpc8rvtb0" w:colFirst="0" w:colLast="0"/>
      <w:bookmarkEnd w:id="946"/>
      <w:r w:rsidRPr="00DE1B49">
        <w:lastRenderedPageBreak/>
        <w:t>API Methods</w:t>
      </w:r>
    </w:p>
    <w:p w:rsidR="0087709E" w:rsidRPr="0086292D" w:rsidRDefault="0087709E" w:rsidP="003E4C15">
      <w:pPr>
        <w:spacing w:line="276" w:lineRule="auto"/>
        <w:ind w:left="720"/>
      </w:pPr>
      <w:r w:rsidRPr="0086292D">
        <w:rPr>
          <w:i/>
        </w:rPr>
        <w:t xml:space="preserve">EntailmentGraphCollapsed </w:t>
      </w:r>
      <w:del w:id="947" w:author="Lili" w:date="2013-10-24T13:15:00Z">
        <w:r w:rsidRPr="0086292D" w:rsidDel="003E4C15">
          <w:rPr>
            <w:i/>
          </w:rPr>
          <w:delText>generateCollapsedGraph</w:delText>
        </w:r>
      </w:del>
      <w:ins w:id="948" w:author="Lili" w:date="2013-10-24T13:15:00Z">
        <w:r w:rsidR="003E4C15">
          <w:rPr>
            <w:i/>
          </w:rPr>
          <w:t>opt</w:t>
        </w:r>
        <w:r w:rsidR="003E4C15">
          <w:rPr>
            <w:i/>
          </w:rPr>
          <w:t>i</w:t>
        </w:r>
        <w:r w:rsidR="003E4C15">
          <w:rPr>
            <w:i/>
          </w:rPr>
          <w:t>mizeGraph</w:t>
        </w:r>
      </w:ins>
      <w:r w:rsidRPr="0086292D">
        <w:rPr>
          <w:i/>
        </w:rPr>
        <w:t>(EntailmentGraphRaw workGraph)</w:t>
      </w:r>
    </w:p>
    <w:p w:rsidR="0086292D" w:rsidRDefault="0086292D" w:rsidP="008C6B45">
      <w:pPr>
        <w:spacing w:line="276" w:lineRule="auto"/>
        <w:ind w:left="720"/>
        <w:rPr>
          <w:i/>
        </w:rPr>
      </w:pPr>
      <w:r w:rsidRPr="0086292D">
        <w:rPr>
          <w:i/>
        </w:rPr>
        <w:t xml:space="preserve">EntailmentGraphCollapsed </w:t>
      </w:r>
      <w:ins w:id="949" w:author="Lili" w:date="2013-10-24T13:15:00Z">
        <w:r w:rsidR="008C6B45">
          <w:rPr>
            <w:i/>
          </w:rPr>
          <w:t>optimizeGraph</w:t>
        </w:r>
        <w:r w:rsidR="008C6B45" w:rsidRPr="0086292D" w:rsidDel="008C6B45">
          <w:rPr>
            <w:i/>
          </w:rPr>
          <w:t xml:space="preserve"> </w:t>
        </w:r>
      </w:ins>
      <w:del w:id="950" w:author="Lili" w:date="2013-10-24T13:15:00Z">
        <w:r w:rsidRPr="0086292D" w:rsidDel="008C6B45">
          <w:rPr>
            <w:i/>
          </w:rPr>
          <w:delText>generateCollapsedGraph</w:delText>
        </w:r>
      </w:del>
      <w:r w:rsidRPr="0086292D">
        <w:rPr>
          <w:i/>
        </w:rPr>
        <w:t>(EntailmentGraphRaw rawGraph, do</w:t>
      </w:r>
      <w:r w:rsidRPr="0086292D">
        <w:rPr>
          <w:i/>
        </w:rPr>
        <w:t>u</w:t>
      </w:r>
      <w:r w:rsidRPr="0086292D">
        <w:rPr>
          <w:i/>
        </w:rPr>
        <w:t>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r w:rsidRPr="0086292D">
        <w:rPr>
          <w:i/>
          <w:lang w:val="en-US"/>
        </w:rPr>
        <w:t>EntailmentGraphCollapsed</w:t>
      </w:r>
      <w:r w:rsidRPr="0086292D">
        <w:rPr>
          <w:lang w:val="en-US"/>
        </w:rPr>
        <w:t>). In case of success the co</w:t>
      </w:r>
      <w:r w:rsidRPr="0086292D">
        <w:rPr>
          <w:lang w:val="en-US"/>
        </w:rPr>
        <w:t>l</w:t>
      </w:r>
      <w:r w:rsidRPr="0086292D">
        <w:rPr>
          <w:lang w:val="en-US"/>
        </w:rPr>
        <w:t xml:space="preserve">lapsed graph is returned. Otherwise the method throws a </w:t>
      </w:r>
      <w:del w:id="951"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ins w:id="952" w:author="Kathrin Eichler" w:date="2013-10-11T12:48:00Z">
        <w:r w:rsidR="00BB1926">
          <w:rPr>
            <w:i/>
            <w:lang w:val="en-US"/>
          </w:rPr>
          <w:t>GraphOptimizer</w:t>
        </w:r>
        <w:r w:rsidR="00BB1926" w:rsidRPr="0086292D">
          <w:rPr>
            <w:i/>
            <w:lang w:val="en-US"/>
          </w:rPr>
          <w:t>Exception</w:t>
        </w:r>
      </w:ins>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r w:rsidRPr="0086292D">
        <w:rPr>
          <w:lang w:val="en-US"/>
        </w:rPr>
        <w:t xml:space="preserve">workGraph </w:t>
      </w:r>
      <w:r w:rsidR="00B77A1E">
        <w:rPr>
          <w:lang w:val="en-US"/>
        </w:rPr>
        <w:t>–</w:t>
      </w:r>
      <w:r w:rsidRPr="0086292D">
        <w:rPr>
          <w:lang w:val="en-US"/>
        </w:rPr>
        <w:t xml:space="preserve"> the raw entailment graph, which should be </w:t>
      </w:r>
      <w:del w:id="953"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954"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(EntailmentGraphCollapsed)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955"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ins w:id="956" w:author="Kathrin Eichler" w:date="2013-10-11T12:48:00Z">
        <w:r w:rsidR="00BB1926">
          <w:rPr>
            <w:lang w:val="en-US"/>
          </w:rPr>
          <w:t>GraphOptimizer</w:t>
        </w:r>
        <w:r w:rsidR="00BB1926" w:rsidRPr="008452C7">
          <w:rPr>
            <w:lang w:val="en-US"/>
          </w:rPr>
          <w:t xml:space="preserve">Exception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berschrift4"/>
      </w:pPr>
      <w:bookmarkStart w:id="957" w:name="h.6ts3rewqx7bq" w:colFirst="0" w:colLast="0"/>
      <w:bookmarkEnd w:id="95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DE1B49">
        <w:rPr>
          <w:i/>
          <w:lang w:val="en-US"/>
        </w:rPr>
        <w:t>eu.excitementproject.tl.composition.</w:t>
      </w:r>
      <w:del w:id="958" w:author="Kathrin Eichler" w:date="2013-10-11T12:48:00Z">
        <w:r w:rsidRPr="00DE1B49" w:rsidDel="00BB1926">
          <w:rPr>
            <w:i/>
            <w:lang w:val="en-US"/>
          </w:rPr>
          <w:delText>collapsedgraphgenerator</w:delText>
        </w:r>
      </w:del>
      <w:ins w:id="959" w:author="Kathrin Eichler" w:date="2013-10-11T12:48:00Z">
        <w:r w:rsidR="00BB1926">
          <w:rPr>
            <w:i/>
            <w:lang w:val="en-US"/>
          </w:rPr>
          <w:t>graphoptimizer</w:t>
        </w:r>
      </w:ins>
      <w:del w:id="960" w:author="Kathrin Eichler" w:date="2013-10-11T12:48:00Z">
        <w:r w:rsidRPr="00DE1B49" w:rsidDel="00BB1926">
          <w:rPr>
            <w:lang w:val="en-US"/>
          </w:rPr>
          <w:delText xml:space="preserve"> </w:delText>
        </w:r>
      </w:del>
      <w:ins w:id="961"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del w:id="962" w:author="Kathrin Eichler" w:date="2013-10-11T12:48:00Z">
        <w:r w:rsidRPr="00DE1B49" w:rsidDel="00BB1926">
          <w:rPr>
            <w:i/>
            <w:lang w:val="en-US"/>
          </w:rPr>
          <w:delText>Collapsed</w:delText>
        </w:r>
      </w:del>
      <w:r w:rsidRPr="00DE1B49">
        <w:rPr>
          <w:i/>
          <w:lang w:val="en-US"/>
        </w:rPr>
        <w:t>Grap</w:t>
      </w:r>
      <w:r w:rsidRPr="00DE1B49">
        <w:rPr>
          <w:i/>
          <w:lang w:val="en-US"/>
        </w:rPr>
        <w:t>h</w:t>
      </w:r>
      <w:del w:id="963" w:author="Kathrin Eichler" w:date="2013-10-11T12:48:00Z">
        <w:r w:rsidRPr="00DE1B49" w:rsidDel="00BB1926">
          <w:rPr>
            <w:i/>
            <w:lang w:val="en-US"/>
          </w:rPr>
          <w:delText>Generator</w:delText>
        </w:r>
      </w:del>
      <w:ins w:id="964" w:author="Kathrin Eichler" w:date="2013-10-11T12:48:00Z">
        <w:r w:rsidR="00BB1926">
          <w:rPr>
            <w:i/>
            <w:lang w:val="en-US"/>
          </w:rPr>
          <w:t>Optimizer</w:t>
        </w:r>
      </w:ins>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berschrift3"/>
        <w:rPr>
          <w:ins w:id="965" w:author="Kathrin Eichler" w:date="2013-10-08T10:57:00Z"/>
        </w:rPr>
      </w:pPr>
      <w:bookmarkStart w:id="966" w:name="h.3gxadta34eaq" w:colFirst="0" w:colLast="0"/>
      <w:bookmarkStart w:id="967" w:name="id.bc4pf1kndgia" w:colFirst="0" w:colLast="0"/>
      <w:bookmarkStart w:id="968" w:name="_Node_Matcher_module:"/>
      <w:bookmarkStart w:id="969" w:name="_Toc403989647"/>
      <w:bookmarkEnd w:id="966"/>
      <w:bookmarkEnd w:id="967"/>
      <w:bookmarkEnd w:id="968"/>
      <w:ins w:id="970" w:author="Kathrin Eichler" w:date="2013-10-08T10:57:00Z">
        <w:r>
          <w:t>Confidence Calculator Module</w:t>
        </w:r>
        <w:r w:rsidRPr="00DE1B49">
          <w:t xml:space="preserve">: interface </w:t>
        </w:r>
        <w:r>
          <w:rPr>
            <w:i/>
          </w:rPr>
          <w:t>ConfidenceCalcul</w:t>
        </w:r>
        <w:r>
          <w:rPr>
            <w:i/>
          </w:rPr>
          <w:t>a</w:t>
        </w:r>
        <w:r>
          <w:rPr>
            <w:i/>
          </w:rPr>
          <w:t xml:space="preserve">tor </w:t>
        </w:r>
      </w:ins>
      <w:ins w:id="971" w:author="Kathrin Eichler" w:date="2014-11-17T11:50:00Z">
        <w:r w:rsidR="00457FF7">
          <w:t xml:space="preserve">[Kathrin] </w:t>
        </w:r>
      </w:ins>
      <w:ins w:id="972" w:author="Kathrin Eichler" w:date="2013-10-08T10:57:00Z">
        <w:r>
          <w:t>(</w:t>
        </w:r>
        <w:r w:rsidRPr="00D26AB1">
          <w:t>eu</w:t>
        </w:r>
        <w:r>
          <w:t>.</w:t>
        </w:r>
        <w:r w:rsidRPr="00D26AB1">
          <w:t>excitementproject</w:t>
        </w:r>
        <w:r>
          <w:t>.</w:t>
        </w:r>
        <w:r w:rsidRPr="00D26AB1">
          <w:t>tl</w:t>
        </w:r>
        <w:r>
          <w:t>.</w:t>
        </w:r>
        <w:r w:rsidRPr="00D26AB1">
          <w:t>composition</w:t>
        </w:r>
        <w:r>
          <w:t>.</w:t>
        </w:r>
        <w:r w:rsidRPr="00D26AB1">
          <w:t>api</w:t>
        </w:r>
        <w:r>
          <w:t>)</w:t>
        </w:r>
      </w:ins>
      <w:bookmarkEnd w:id="969"/>
      <w:ins w:id="973" w:author="Kathrin Eichler" w:date="2014-11-17T11:25:00Z">
        <w:r w:rsidR="009E17B3">
          <w:t xml:space="preserve"> </w:t>
        </w:r>
      </w:ins>
    </w:p>
    <w:p w:rsidR="00A4201C" w:rsidRDefault="00A4201C" w:rsidP="00A4201C">
      <w:pPr>
        <w:pStyle w:val="berschrift4"/>
        <w:rPr>
          <w:ins w:id="974" w:author="Kathrin Eichler" w:date="2013-10-08T10:57:00Z"/>
        </w:rPr>
      </w:pPr>
      <w:ins w:id="975" w:author="Kathrin Eichler" w:date="2013-10-08T10:57:00Z">
        <w:r w:rsidRPr="00DE1B49">
          <w:t xml:space="preserve">General Description </w:t>
        </w:r>
      </w:ins>
    </w:p>
    <w:p w:rsidR="00436383" w:rsidRPr="00436383" w:rsidRDefault="006C1AF3">
      <w:pPr>
        <w:pStyle w:val="Normal2"/>
        <w:rPr>
          <w:ins w:id="976" w:author="Kathrin Eichler" w:date="2013-10-08T10:57:00Z"/>
          <w:lang w:val="en-US"/>
          <w:rPrChange w:id="977" w:author="Kathrin Eichler" w:date="2013-10-08T10:58:00Z">
            <w:rPr>
              <w:ins w:id="978" w:author="Kathrin Eichler" w:date="2013-10-08T10:57:00Z"/>
            </w:rPr>
          </w:rPrChange>
        </w:rPr>
        <w:pPrChange w:id="979" w:author="Kathrin Eichler" w:date="2013-10-08T10:58:00Z">
          <w:pPr/>
        </w:pPrChange>
      </w:pPr>
      <w:ins w:id="980" w:author="Kathrin Eichler" w:date="2013-10-08T10:57:00Z">
        <w:r w:rsidRPr="006C1AF3">
          <w:rPr>
            <w:lang w:val="en-US"/>
            <w:rPrChange w:id="981" w:author="Kathrin Eichler" w:date="2013-10-08T10:57:00Z">
              <w:rPr>
                <w:rFonts w:ascii="Consolas" w:hAnsi="Consolas" w:cs="Consolas"/>
                <w:color w:val="3F5FBF"/>
                <w:sz w:val="20"/>
                <w:szCs w:val="20"/>
                <w:u w:val="single"/>
                <w:lang w:val="de-DE"/>
              </w:rPr>
            </w:rPrChange>
          </w:rPr>
          <w:t xml:space="preserve">This module reads category confidence scores stored in a collapsed graph, combines them to a final score per category per node and adds this information to the graph. </w:t>
        </w:r>
        <w:r w:rsidR="00A4201C" w:rsidRPr="00DE1B49">
          <w:t xml:space="preserve">For more details see </w:t>
        </w:r>
        <w:r w:rsidR="00A4201C">
          <w:t xml:space="preserve">section </w:t>
        </w:r>
      </w:ins>
      <w:ins w:id="982" w:author="Kathrin Eichler" w:date="2013-10-08T10:58:00Z">
        <w:r>
          <w:fldChar w:fldCharType="begin"/>
        </w:r>
        <w:r w:rsidR="00A4201C">
          <w:instrText xml:space="preserve"> REF _Ref368993250 \r \h </w:instrText>
        </w:r>
      </w:ins>
      <w:r>
        <w:fldChar w:fldCharType="separate"/>
      </w:r>
      <w:ins w:id="983" w:author="Kathrin Eichler" w:date="2013-10-08T10:58:00Z">
        <w:r w:rsidR="00A4201C">
          <w:t>2.3.1</w:t>
        </w:r>
        <w:r>
          <w:fldChar w:fldCharType="end"/>
        </w:r>
      </w:ins>
      <w:ins w:id="984" w:author="Kathrin Eichler" w:date="2013-10-08T10:57:00Z">
        <w:r w:rsidR="00A4201C" w:rsidRPr="00DE1B49">
          <w:t>.</w:t>
        </w:r>
      </w:ins>
    </w:p>
    <w:p w:rsidR="00A4201C" w:rsidRDefault="00A4201C" w:rsidP="00A4201C">
      <w:pPr>
        <w:pStyle w:val="berschrift4"/>
        <w:rPr>
          <w:ins w:id="985" w:author="Kathrin Eichler" w:date="2013-10-08T10:57:00Z"/>
        </w:rPr>
      </w:pPr>
      <w:ins w:id="986" w:author="Kathrin Eichler" w:date="2013-10-08T10:57:00Z">
        <w:r w:rsidRPr="00DE1B49">
          <w:t>API Methods</w:t>
        </w:r>
      </w:ins>
    </w:p>
    <w:p w:rsidR="00A4201C" w:rsidRPr="0071433A" w:rsidRDefault="00A4201C" w:rsidP="00A4201C">
      <w:pPr>
        <w:pStyle w:val="Normal2"/>
        <w:rPr>
          <w:ins w:id="987" w:author="Kathrin Eichler" w:date="2013-10-08T10:57:00Z"/>
        </w:rPr>
      </w:pPr>
      <w:ins w:id="988"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989" w:author="Kathrin Eichler" w:date="2013-10-08T10:57:00Z"/>
          <w:lang w:val="en-US"/>
        </w:rPr>
      </w:pPr>
      <w:ins w:id="990" w:author="Kathrin Eichler" w:date="2013-10-08T10:59:00Z">
        <w:r>
          <w:rPr>
            <w:i/>
            <w:lang w:val="en-US"/>
          </w:rPr>
          <w:lastRenderedPageBreak/>
          <w:t>void</w:t>
        </w:r>
      </w:ins>
      <w:ins w:id="991" w:author="Kathrin Eichler" w:date="2013-10-08T10:57:00Z">
        <w:r w:rsidRPr="00DE1B49">
          <w:rPr>
            <w:i/>
            <w:lang w:val="en-US"/>
          </w:rPr>
          <w:t xml:space="preserve"> </w:t>
        </w:r>
      </w:ins>
      <w:ins w:id="992" w:author="Kathrin Eichler" w:date="2013-10-08T10:59:00Z">
        <w:r>
          <w:rPr>
            <w:i/>
            <w:lang w:val="en-US"/>
          </w:rPr>
          <w:t>computeCategoryConfidences</w:t>
        </w:r>
      </w:ins>
      <w:ins w:id="993" w:author="Kathrin Eichler" w:date="2013-10-08T10:57:00Z">
        <w:r w:rsidRPr="00DE1B49">
          <w:rPr>
            <w:i/>
            <w:lang w:val="en-US"/>
          </w:rPr>
          <w:t>(EntailmentGraph</w:t>
        </w:r>
      </w:ins>
      <w:ins w:id="994" w:author="Kathrin Eichler" w:date="2013-10-08T10:59:00Z">
        <w:r>
          <w:rPr>
            <w:i/>
            <w:lang w:val="en-US"/>
          </w:rPr>
          <w:t>Collapsed</w:t>
        </w:r>
      </w:ins>
      <w:ins w:id="995" w:author="Kathrin Eichler" w:date="2013-10-08T10:57:00Z">
        <w:r w:rsidRPr="00DE1B49">
          <w:rPr>
            <w:i/>
            <w:lang w:val="en-US"/>
          </w:rPr>
          <w:t xml:space="preserve"> entailmentGraph) throws </w:t>
        </w:r>
      </w:ins>
      <w:ins w:id="996" w:author="Kathrin Eichler" w:date="2013-10-08T10:59:00Z">
        <w:r>
          <w:rPr>
            <w:i/>
            <w:lang w:val="en-US"/>
          </w:rPr>
          <w:t>ConfidenceCalculator</w:t>
        </w:r>
      </w:ins>
      <w:ins w:id="997" w:author="Kathrin Eichler" w:date="2013-10-08T10:57:00Z">
        <w:r w:rsidRPr="00DE1B49">
          <w:rPr>
            <w:i/>
            <w:lang w:val="en-US"/>
          </w:rPr>
          <w:t>Exception</w:t>
        </w:r>
      </w:ins>
    </w:p>
    <w:p w:rsidR="00A4201C" w:rsidRPr="00DE1B49" w:rsidRDefault="00A4201C" w:rsidP="00A4201C">
      <w:pPr>
        <w:ind w:left="720"/>
        <w:rPr>
          <w:ins w:id="998" w:author="Kathrin Eichler" w:date="2013-10-08T10:57:00Z"/>
          <w:lang w:val="en-US"/>
        </w:rPr>
      </w:pPr>
      <w:ins w:id="999" w:author="Kathrin Eichler" w:date="2013-10-08T10:57:00Z">
        <w:r w:rsidRPr="00DE1B49">
          <w:rPr>
            <w:lang w:val="en-US"/>
          </w:rPr>
          <w:t xml:space="preserve">This method </w:t>
        </w:r>
      </w:ins>
      <w:ins w:id="1000" w:author="Kathrin Eichler" w:date="2013-10-08T10:59:00Z">
        <w:r>
          <w:rPr>
            <w:lang w:val="en-US"/>
          </w:rPr>
          <w:t>computes</w:t>
        </w:r>
      </w:ins>
      <w:ins w:id="1001" w:author="Kathrin Eichler" w:date="2013-10-08T11:00:00Z">
        <w:r w:rsidR="00A003DD">
          <w:rPr>
            <w:lang w:val="en-US"/>
          </w:rPr>
          <w:t xml:space="preserve"> category confidence scores per node in the input graph and adds this information to the input graph</w:t>
        </w:r>
      </w:ins>
      <w:ins w:id="1002"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1003" w:author="Kathrin Eichler" w:date="2013-10-08T10:57:00Z"/>
          <w:lang w:val="en-US"/>
        </w:rPr>
      </w:pPr>
      <w:ins w:id="1004" w:author="Kathrin Eichler" w:date="2013-10-08T10:57:00Z">
        <w:r w:rsidRPr="00DE1B49">
          <w:rPr>
            <w:lang w:val="en-US"/>
          </w:rPr>
          <w:t>@param entailmentGraph</w:t>
        </w:r>
        <w:r>
          <w:rPr>
            <w:lang w:val="en-US"/>
          </w:rPr>
          <w:t xml:space="preserve"> –</w:t>
        </w:r>
        <w:r w:rsidRPr="00DE1B49">
          <w:rPr>
            <w:lang w:val="en-US"/>
          </w:rPr>
          <w:t xml:space="preserve"> the </w:t>
        </w:r>
      </w:ins>
      <w:ins w:id="1005" w:author="Kathrin Eichler" w:date="2013-10-15T11:11:00Z">
        <w:r w:rsidR="00A82A04">
          <w:rPr>
            <w:lang w:val="en-US"/>
          </w:rPr>
          <w:t>collapsed</w:t>
        </w:r>
      </w:ins>
      <w:ins w:id="1006"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1007" w:author="Kathrin Eichler" w:date="2013-10-08T10:57:00Z"/>
          <w:lang w:val="en-US"/>
        </w:rPr>
      </w:pPr>
      <w:ins w:id="1008" w:author="Kathrin Eichler" w:date="2013-10-08T10:57:00Z">
        <w:r>
          <w:rPr>
            <w:lang w:val="en-US"/>
          </w:rPr>
          <w:t xml:space="preserve">@throws </w:t>
        </w:r>
      </w:ins>
      <w:ins w:id="1009" w:author="Kathrin Eichler" w:date="2013-10-08T11:00:00Z">
        <w:r w:rsidR="00A003DD">
          <w:rPr>
            <w:lang w:val="en-US"/>
          </w:rPr>
          <w:t>ConfidenceCalculator</w:t>
        </w:r>
      </w:ins>
      <w:ins w:id="1010" w:author="Kathrin Eichler" w:date="2013-10-08T10:57:00Z">
        <w:r w:rsidRPr="00DE1B49">
          <w:rPr>
            <w:lang w:val="en-US"/>
          </w:rPr>
          <w:t xml:space="preserve">Exception if the </w:t>
        </w:r>
      </w:ins>
      <w:ins w:id="1011" w:author="Kathrin Eichler" w:date="2013-10-08T11:00:00Z">
        <w:r w:rsidR="00A003DD">
          <w:rPr>
            <w:lang w:val="en-US"/>
          </w:rPr>
          <w:t>calculation</w:t>
        </w:r>
      </w:ins>
      <w:ins w:id="1012" w:author="Kathrin Eichler" w:date="2013-10-08T10:57:00Z">
        <w:r w:rsidRPr="00DE1B49">
          <w:rPr>
            <w:lang w:val="en-US"/>
          </w:rPr>
          <w:t xml:space="preserve"> fails</w:t>
        </w:r>
      </w:ins>
    </w:p>
    <w:p w:rsidR="00A4201C" w:rsidRPr="00DE1B49" w:rsidRDefault="00A4201C" w:rsidP="00A4201C">
      <w:pPr>
        <w:pStyle w:val="berschrift4"/>
        <w:rPr>
          <w:ins w:id="1013" w:author="Kathrin Eichler" w:date="2013-10-08T10:57:00Z"/>
        </w:rPr>
      </w:pPr>
      <w:ins w:id="1014"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1015" w:author="Kathrin Eichler" w:date="2013-10-08T10:57:00Z"/>
          <w:lang w:val="en-US"/>
        </w:rPr>
      </w:pPr>
      <w:ins w:id="1016" w:author="Kathrin Eichler" w:date="2013-10-08T10:57:00Z">
        <w:r w:rsidRPr="00DE1B49">
          <w:rPr>
            <w:lang w:val="en-US"/>
          </w:rPr>
          <w:t xml:space="preserve">The implementations of this interface can be found under the </w:t>
        </w:r>
        <w:r w:rsidRPr="00DE1B49">
          <w:rPr>
            <w:i/>
            <w:lang w:val="en-US"/>
          </w:rPr>
          <w:t>eu.excitementproject.tl.composition.</w:t>
        </w:r>
      </w:ins>
      <w:ins w:id="1017" w:author="Kathrin Eichler" w:date="2013-10-08T11:03:00Z">
        <w:r w:rsidR="00804B4D">
          <w:rPr>
            <w:i/>
            <w:lang w:val="en-US"/>
          </w:rPr>
          <w:t>confidencecalculator</w:t>
        </w:r>
      </w:ins>
      <w:ins w:id="1018" w:author="Kathrin Eichler" w:date="2013-10-08T10:57:00Z">
        <w:r w:rsidRPr="00DE1B49">
          <w:rPr>
            <w:lang w:val="en-US"/>
          </w:rPr>
          <w:t xml:space="preserve"> package.</w:t>
        </w:r>
      </w:ins>
    </w:p>
    <w:p w:rsidR="00A4201C" w:rsidRPr="00A4033A" w:rsidRDefault="00A4201C" w:rsidP="00A4201C">
      <w:pPr>
        <w:rPr>
          <w:ins w:id="1019" w:author="Kathrin Eichler" w:date="2013-10-08T10:57:00Z"/>
          <w:lang w:val="en-US"/>
        </w:rPr>
      </w:pPr>
      <w:ins w:id="1020"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ins>
      <w:ins w:id="1021" w:author="Kathrin Eichler" w:date="2013-10-08T11:03:00Z">
        <w:r w:rsidR="00804B4D">
          <w:rPr>
            <w:i/>
            <w:lang w:val="en-US"/>
          </w:rPr>
          <w:t>ConfidenceCalc</w:t>
        </w:r>
        <w:r w:rsidR="00804B4D">
          <w:rPr>
            <w:i/>
            <w:lang w:val="en-US"/>
          </w:rPr>
          <w:t>u</w:t>
        </w:r>
        <w:r w:rsidR="00804B4D">
          <w:rPr>
            <w:i/>
            <w:lang w:val="en-US"/>
          </w:rPr>
          <w:t>lator</w:t>
        </w:r>
      </w:ins>
      <w:ins w:id="1022"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1023"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87709E" w:rsidRPr="00DE1B49" w:rsidRDefault="005E31BF" w:rsidP="007368D3">
      <w:pPr>
        <w:pStyle w:val="berschrift3"/>
      </w:pPr>
      <w:bookmarkStart w:id="1024" w:name="_Toc403989648"/>
      <w:r>
        <w:t>Node Matcher M</w:t>
      </w:r>
      <w:r w:rsidR="000B6568">
        <w:t>odule</w:t>
      </w:r>
      <w:r w:rsidR="0087709E" w:rsidRPr="00DE1B49">
        <w:t xml:space="preserve">: interface </w:t>
      </w:r>
      <w:r w:rsidR="0087709E" w:rsidRPr="00DE1B49">
        <w:rPr>
          <w:i/>
        </w:rPr>
        <w:t>NodeMatcher</w:t>
      </w:r>
      <w:r w:rsidR="00D26AB1">
        <w:rPr>
          <w:i/>
        </w:rPr>
        <w:t xml:space="preserve"> </w:t>
      </w:r>
      <w:ins w:id="1025" w:author="Kathrin Eichler" w:date="2014-11-17T11:25:00Z">
        <w:r w:rsidR="009E17B3">
          <w:rPr>
            <w:i/>
          </w:rPr>
          <w:t xml:space="preserve"> </w:t>
        </w:r>
        <w:r w:rsidR="009E17B3">
          <w:t xml:space="preserve">[Kathrin] </w:t>
        </w:r>
      </w:ins>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024"/>
      <w:ins w:id="1026" w:author="Kathrin Eichler" w:date="2014-11-17T11:25:00Z">
        <w:r w:rsidR="009E17B3">
          <w:t xml:space="preserve"> </w:t>
        </w:r>
      </w:ins>
    </w:p>
    <w:p w:rsidR="0087709E" w:rsidRPr="00DE1B49" w:rsidRDefault="0087709E" w:rsidP="00A5717B">
      <w:pPr>
        <w:pStyle w:val="berschrift4"/>
      </w:pPr>
      <w:bookmarkStart w:id="1027" w:name="h.zfvr0w7u57po" w:colFirst="0" w:colLast="0"/>
      <w:bookmarkEnd w:id="1027"/>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ins w:id="1028"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del w:id="1029"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r w:rsidRPr="00C64949">
        <w:rPr>
          <w:i/>
          <w:lang w:val="en-US"/>
        </w:rPr>
        <w:t>NodeMatch</w:t>
      </w:r>
      <w:r w:rsidR="00C64949">
        <w:rPr>
          <w:i/>
          <w:lang w:val="en-US"/>
        </w:rPr>
        <w:t>-</w:t>
      </w:r>
      <w:r w:rsidRPr="00C64949">
        <w:rPr>
          <w:lang w:val="en-US"/>
        </w:rPr>
        <w:t>es</w:t>
      </w:r>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7368D3">
      <w:pPr>
        <w:pStyle w:val="berschrift4"/>
      </w:pPr>
      <w:bookmarkStart w:id="1030" w:name="h.1t9m91axzogs" w:colFirst="0" w:colLast="0"/>
      <w:bookmarkEnd w:id="1030"/>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 xml:space="preserve">Set&lt;NodeMatch&gt; findMatchingNodesInGraph(FragmentGraph fragmentGraph, </w:t>
      </w:r>
      <w:del w:id="1031" w:author="Kathrin Eichler" w:date="2013-10-15T11:11:00Z">
        <w:r w:rsidRPr="00DE1B49" w:rsidDel="00A82A04">
          <w:rPr>
            <w:i/>
            <w:lang w:val="en-US"/>
          </w:rPr>
          <w:delText xml:space="preserve">EntailmentGraphRaw </w:delText>
        </w:r>
      </w:del>
      <w:ins w:id="1032"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r w:rsidRPr="00DE1B49">
        <w:rPr>
          <w:i/>
          <w:lang w:val="en-US"/>
        </w:rPr>
        <w:t>entailmentGraph) throws NodeMatcherException</w:t>
      </w:r>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fragmentGraph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@param entailmentGraph</w:t>
      </w:r>
      <w:r w:rsidR="00A43D2B">
        <w:rPr>
          <w:lang w:val="en-US"/>
        </w:rPr>
        <w:t xml:space="preserve"> </w:t>
      </w:r>
      <w:r w:rsidR="00B77A1E">
        <w:rPr>
          <w:lang w:val="en-US"/>
        </w:rPr>
        <w:t>–</w:t>
      </w:r>
      <w:r w:rsidRPr="00DE1B49">
        <w:rPr>
          <w:lang w:val="en-US"/>
        </w:rPr>
        <w:t xml:space="preserve"> the </w:t>
      </w:r>
      <w:del w:id="1033" w:author="Kathrin Eichler" w:date="2013-10-15T11:11:00Z">
        <w:r w:rsidR="00393D0B" w:rsidDel="00A82A04">
          <w:rPr>
            <w:lang w:val="en-US"/>
          </w:rPr>
          <w:delText xml:space="preserve">raw </w:delText>
        </w:r>
      </w:del>
      <w:ins w:id="1034"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(Set&lt;NodeMatch&gt;)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r w:rsidR="0087709E" w:rsidRPr="00DE1B49">
        <w:rPr>
          <w:lang w:val="en-US"/>
        </w:rPr>
        <w:t>NodeMatcherException if the match fails</w:t>
      </w:r>
    </w:p>
    <w:p w:rsidR="005E31BF" w:rsidRPr="00DE1B49" w:rsidRDefault="005E31BF" w:rsidP="007368D3">
      <w:pPr>
        <w:pStyle w:val="berschrift4"/>
      </w:pPr>
      <w:bookmarkStart w:id="1035" w:name="h.iw2q36upw17e" w:colFirst="0" w:colLast="0"/>
      <w:bookmarkEnd w:id="103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There are two related data structures: NodeMatch and PerNodeScore,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lastRenderedPageBreak/>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NodeMatcher</w:t>
      </w:r>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r w:rsidR="006C1AF3">
        <w:rPr>
          <w:lang w:val="en-US"/>
        </w:rPr>
      </w:r>
      <w:r w:rsidR="006C1AF3">
        <w:rPr>
          <w:lang w:val="en-US"/>
        </w:rPr>
        <w:fldChar w:fldCharType="separate"/>
      </w:r>
      <w:r w:rsidR="00D76112">
        <w:rPr>
          <w:lang w:val="en-US"/>
        </w:rPr>
        <w:t>6.2.3</w:t>
      </w:r>
      <w:r w:rsidR="006C1AF3">
        <w:rPr>
          <w:lang w:val="en-US"/>
        </w:rPr>
        <w:fldChar w:fldCharType="end"/>
      </w:r>
      <w:r>
        <w:rPr>
          <w:lang w:val="en-US"/>
        </w:rPr>
        <w:t>.</w:t>
      </w:r>
    </w:p>
    <w:p w:rsidR="0087709E" w:rsidRPr="00DE1B49" w:rsidRDefault="000B6568" w:rsidP="007368D3">
      <w:pPr>
        <w:pStyle w:val="berschrift5"/>
      </w:pPr>
      <w:bookmarkStart w:id="1036" w:name="h.jpbvmayzstbq" w:colFirst="0" w:colLast="0"/>
      <w:bookmarkStart w:id="1037" w:name="_Ref359919075"/>
      <w:bookmarkEnd w:id="1036"/>
      <w:r>
        <w:t xml:space="preserve">Class </w:t>
      </w:r>
      <w:r w:rsidR="0087709E" w:rsidRPr="00DE1B49">
        <w:t>NodeMatch</w:t>
      </w:r>
      <w:bookmarkEnd w:id="1037"/>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r w:rsidRPr="00C64949">
        <w:rPr>
          <w:i/>
          <w:lang w:val="en-US"/>
        </w:rPr>
        <w:t>PerNodeScore</w:t>
      </w:r>
      <w:r w:rsidR="00C64949" w:rsidRPr="00C64949">
        <w:rPr>
          <w:lang w:val="en-US"/>
        </w:rPr>
        <w:t>-s</w:t>
      </w:r>
      <w:r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&lt;PerNo</w:t>
      </w:r>
      <w:r w:rsidR="00A43D2B" w:rsidRPr="00A43D2B">
        <w:rPr>
          <w:i/>
          <w:lang w:val="en-US"/>
        </w:rPr>
        <w:t>deScore&gt;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getMention()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r w:rsidRPr="00A43D2B">
        <w:rPr>
          <w:i/>
        </w:rPr>
        <w:t>void setMention(EntailmentUnitMention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 xml:space="preserve">&lt;PerNodeScore&gt; getScores()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r w:rsidRPr="00A43D2B">
        <w:rPr>
          <w:i/>
          <w:lang w:val="en-US"/>
        </w:rPr>
        <w:t>void setScores(</w:t>
      </w:r>
      <w:r w:rsidR="00393D0B">
        <w:rPr>
          <w:i/>
          <w:lang w:val="en-US"/>
        </w:rPr>
        <w:t>Set</w:t>
      </w:r>
      <w:r w:rsidRPr="00A43D2B">
        <w:rPr>
          <w:i/>
          <w:lang w:val="en-US"/>
        </w:rPr>
        <w:t xml:space="preserve">&lt;PerNodeScore&gt;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7368D3">
      <w:pPr>
        <w:pStyle w:val="berschrift5"/>
      </w:pPr>
      <w:bookmarkStart w:id="1038" w:name="h.6kis2440inkh" w:colFirst="0" w:colLast="0"/>
      <w:bookmarkEnd w:id="1038"/>
      <w:r>
        <w:t xml:space="preserve"> </w:t>
      </w:r>
      <w:bookmarkStart w:id="1039" w:name="_Ref359919078"/>
      <w:r>
        <w:t xml:space="preserve">Class </w:t>
      </w:r>
      <w:r w:rsidR="0087709E" w:rsidRPr="00DE1B49">
        <w:t>PerNodeScore</w:t>
      </w:r>
      <w:bookmarkEnd w:id="1039"/>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xml:space="preserve">. It is a tuple &lt;E,C&gt;, where E denotes an </w:t>
      </w:r>
      <w:ins w:id="1040" w:author="Kathrin Eichler" w:date="2013-10-15T11:10:00Z">
        <w:r w:rsidR="00A82A04">
          <w:rPr>
            <w:i/>
          </w:rPr>
          <w:t>EquivalenceClass</w:t>
        </w:r>
        <w:r w:rsidR="00A82A04" w:rsidRPr="00A43D2B">
          <w:rPr>
            <w:i/>
          </w:rPr>
          <w:t xml:space="preserve"> </w:t>
        </w:r>
      </w:ins>
      <w:del w:id="1041"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1042" w:author="Kathrin Eichler" w:date="2013-10-15T11:10:00Z">
        <w:r w:rsidR="00843290" w:rsidDel="00A82A04">
          <w:rPr>
            <w:lang w:val="en-US"/>
          </w:rPr>
          <w:delText xml:space="preserve">raw </w:delText>
        </w:r>
      </w:del>
      <w:ins w:id="1043"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r w:rsidR="00843290" w:rsidRPr="007E7ED7">
        <w:rPr>
          <w:i/>
          <w:lang w:val="en-US"/>
        </w:rPr>
        <w:t>PerNodeScore</w:t>
      </w:r>
      <w:r w:rsidR="00843290">
        <w:rPr>
          <w:lang w:val="en-US"/>
        </w:rPr>
        <w:t xml:space="preserve"> object is associated)</w:t>
      </w:r>
      <w:r w:rsidR="0087709E"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13"/>
        </w:numPr>
        <w:spacing w:line="276" w:lineRule="auto"/>
        <w:ind w:hanging="359"/>
      </w:pPr>
      <w:del w:id="1044" w:author="Kathrin Eichler" w:date="2013-10-15T11:09:00Z">
        <w:r w:rsidRPr="00A43D2B" w:rsidDel="00A82A04">
          <w:rPr>
            <w:i/>
          </w:rPr>
          <w:delText xml:space="preserve">EntailmentUnit </w:delText>
        </w:r>
      </w:del>
      <w:ins w:id="1045" w:author="Kathrin Eichler" w:date="2013-10-15T11:09:00Z">
        <w:r w:rsidR="00A82A04">
          <w:rPr>
            <w:i/>
          </w:rPr>
          <w:t>EquivalenceClass</w:t>
        </w:r>
        <w:r w:rsidR="00A82A04" w:rsidRPr="00A43D2B">
          <w:rPr>
            <w:i/>
          </w:rPr>
          <w:t xml:space="preserve"> </w:t>
        </w:r>
      </w:ins>
      <w:r w:rsidRPr="00A43D2B">
        <w:rPr>
          <w:i/>
        </w:rPr>
        <w:t>node</w:t>
      </w:r>
      <w:r w:rsidRPr="00DE1B49">
        <w:t xml:space="preserve"> </w:t>
      </w:r>
      <w:r w:rsidR="00B77A1E">
        <w:t>–</w:t>
      </w:r>
      <w:r w:rsidRPr="00DE1B49">
        <w:t xml:space="preserve"> a matching </w:t>
      </w:r>
      <w:ins w:id="1046" w:author="Kathrin Eichler" w:date="2013-10-15T11:09:00Z">
        <w:r w:rsidR="00A82A04">
          <w:t xml:space="preserve">collapsed </w:t>
        </w:r>
      </w:ins>
      <w:del w:id="1047"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ins w:id="1048" w:author="Kathrin Eichler" w:date="2013-10-15T11:10:00Z">
        <w:r>
          <w:rPr>
            <w:i/>
          </w:rPr>
          <w:t>EquivalenceClass</w:t>
        </w:r>
        <w:r w:rsidRPr="00A43D2B">
          <w:rPr>
            <w:i/>
          </w:rPr>
          <w:t xml:space="preserve"> </w:t>
        </w:r>
      </w:ins>
      <w:del w:id="1049" w:author="Kathrin Eichler" w:date="2013-10-15T11:10:00Z">
        <w:r w:rsidR="001F0C58" w:rsidRPr="00813A03" w:rsidDel="00A82A04">
          <w:rPr>
            <w:i/>
          </w:rPr>
          <w:delText>En</w:delText>
        </w:r>
        <w:r w:rsidR="001F0C58" w:rsidRPr="00A43D2B" w:rsidDel="00A82A04">
          <w:rPr>
            <w:i/>
          </w:rPr>
          <w:delText xml:space="preserve">tailmentUnit </w:delText>
        </w:r>
      </w:del>
      <w:r w:rsidR="001F0C58" w:rsidRPr="00A43D2B">
        <w:rPr>
          <w:i/>
        </w:rPr>
        <w:t>get</w:t>
      </w:r>
      <w:r w:rsidR="001F0C58">
        <w:rPr>
          <w:i/>
        </w:rPr>
        <w:t>Node</w:t>
      </w:r>
      <w:r w:rsidR="001F0C58" w:rsidRPr="00A43D2B">
        <w:rPr>
          <w:i/>
        </w:rPr>
        <w:t xml:space="preserve">() </w:t>
      </w:r>
    </w:p>
    <w:p w:rsidR="001F0C58" w:rsidRPr="00DE1B49" w:rsidRDefault="001F0C58" w:rsidP="001F0C58">
      <w:pPr>
        <w:numPr>
          <w:ilvl w:val="1"/>
          <w:numId w:val="46"/>
        </w:numPr>
        <w:spacing w:line="276" w:lineRule="auto"/>
        <w:ind w:hanging="359"/>
      </w:pPr>
      <w:r w:rsidRPr="00DE1B49">
        <w:lastRenderedPageBreak/>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r w:rsidRPr="00A43D2B">
        <w:rPr>
          <w:i/>
        </w:rPr>
        <w:t>void set</w:t>
      </w:r>
      <w:r>
        <w:rPr>
          <w:i/>
        </w:rPr>
        <w:t>Node</w:t>
      </w:r>
      <w:r w:rsidRPr="00A43D2B">
        <w:rPr>
          <w:i/>
        </w:rPr>
        <w:t>(</w:t>
      </w:r>
      <w:ins w:id="1050" w:author="Kathrin Eichler" w:date="2013-10-15T11:10:00Z">
        <w:r w:rsidR="00A82A04">
          <w:rPr>
            <w:i/>
          </w:rPr>
          <w:t>EquivalenceClass</w:t>
        </w:r>
        <w:r w:rsidR="00A82A04" w:rsidRPr="00A43D2B">
          <w:rPr>
            <w:i/>
          </w:rPr>
          <w:t xml:space="preserve"> </w:t>
        </w:r>
      </w:ins>
      <w:del w:id="1051"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r>
        <w:rPr>
          <w:i/>
        </w:rPr>
        <w:t>double getScore</w:t>
      </w:r>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r w:rsidRPr="00A43D2B">
        <w:rPr>
          <w:i/>
          <w:lang w:val="en-US"/>
        </w:rPr>
        <w:t>void setScore(</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1052" w:name="h.iiqwqg8o2yo3" w:colFirst="0" w:colLast="0"/>
      <w:bookmarkEnd w:id="1052"/>
    </w:p>
    <w:p w:rsidR="0087709E" w:rsidRPr="00DE1B49" w:rsidRDefault="005E31BF" w:rsidP="007368D3">
      <w:pPr>
        <w:pStyle w:val="berschrift3"/>
      </w:pPr>
      <w:bookmarkStart w:id="1053" w:name="h.kqj7858n3ct4" w:colFirst="0" w:colLast="0"/>
      <w:bookmarkStart w:id="1054" w:name="_Toc403989649"/>
      <w:bookmarkEnd w:id="1053"/>
      <w:r>
        <w:t>Category Annotator M</w:t>
      </w:r>
      <w:r w:rsidR="000B6568">
        <w:t>odule</w:t>
      </w:r>
      <w:r w:rsidR="0087709E" w:rsidRPr="00DE1B49">
        <w:t xml:space="preserve">: interface </w:t>
      </w:r>
      <w:r w:rsidR="0087709E" w:rsidRPr="00DE1B49">
        <w:rPr>
          <w:i/>
        </w:rPr>
        <w:t>Cat</w:t>
      </w:r>
      <w:r w:rsidR="0087709E" w:rsidRPr="00DE1B49">
        <w:rPr>
          <w:i/>
        </w:rPr>
        <w:t>e</w:t>
      </w:r>
      <w:r w:rsidR="0087709E" w:rsidRPr="00DE1B49">
        <w:rPr>
          <w:i/>
        </w:rPr>
        <w:t>goryAnnotator</w:t>
      </w:r>
      <w:ins w:id="1055" w:author="Kathrin Eichler" w:date="2014-11-17T11:25:00Z">
        <w:r w:rsidR="009E17B3">
          <w:rPr>
            <w:i/>
          </w:rPr>
          <w:t xml:space="preserve"> [Kathrin]</w:t>
        </w:r>
      </w:ins>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054"/>
    </w:p>
    <w:p w:rsidR="0087709E" w:rsidRPr="00DE1B49" w:rsidRDefault="0087709E" w:rsidP="00A5717B">
      <w:pPr>
        <w:pStyle w:val="berschrift4"/>
      </w:pPr>
      <w:bookmarkStart w:id="1056" w:name="h.k5wmmhielftq" w:colFirst="0" w:colLast="0"/>
      <w:bookmarkEnd w:id="1056"/>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r w:rsidR="00E9638F" w:rsidRPr="007E7ED7">
        <w:rPr>
          <w:i/>
          <w:lang w:val="en-US"/>
        </w:rPr>
        <w:t>NodeMatch</w:t>
      </w:r>
      <w:r w:rsidR="00E9638F">
        <w:rPr>
          <w:lang w:val="en-US"/>
        </w:rPr>
        <w:t xml:space="preserve"> objects returned for the fragment, i.e. the output of the NodeMatcher module.  </w:t>
      </w:r>
      <w:r w:rsidR="00E9638F" w:rsidRPr="007E7ED7">
        <w:rPr>
          <w:i/>
          <w:lang w:val="en-US"/>
        </w:rPr>
        <w:t>NodeMatch</w:t>
      </w:r>
      <w:r w:rsidR="00E9638F">
        <w:rPr>
          <w:lang w:val="en-US"/>
        </w:rPr>
        <w:t xml:space="preserve"> objects hold category information within the</w:t>
      </w:r>
      <w:r w:rsidR="00B266E9">
        <w:rPr>
          <w:lang w:val="en-US"/>
        </w:rPr>
        <w:t xml:space="preserve">ir </w:t>
      </w:r>
      <w:r w:rsidR="00B266E9" w:rsidRPr="007E7ED7">
        <w:rPr>
          <w:i/>
          <w:lang w:val="en-US"/>
        </w:rPr>
        <w:t>PerNodeScore</w:t>
      </w:r>
      <w:r w:rsidR="00B266E9">
        <w:rPr>
          <w:lang w:val="en-US"/>
        </w:rPr>
        <w:t xml:space="preserve"> objects: Each </w:t>
      </w:r>
      <w:r w:rsidR="00B266E9" w:rsidRPr="007E7ED7">
        <w:rPr>
          <w:i/>
          <w:lang w:val="en-US"/>
        </w:rPr>
        <w:t>PerNodeScore</w:t>
      </w:r>
      <w:r w:rsidR="00B266E9">
        <w:rPr>
          <w:lang w:val="en-US"/>
        </w:rPr>
        <w:t xml:space="preserve"> holds a matching </w:t>
      </w:r>
      <w:del w:id="1057" w:author="Kathrin Eichler" w:date="2013-10-15T11:10:00Z">
        <w:r w:rsidR="00B266E9" w:rsidDel="00A82A04">
          <w:rPr>
            <w:lang w:val="en-US"/>
          </w:rPr>
          <w:delText xml:space="preserve">raw </w:delText>
        </w:r>
      </w:del>
      <w:ins w:id="1058" w:author="Kathrin Eichler" w:date="2013-10-15T11:10:00Z">
        <w:r w:rsidR="00A82A04">
          <w:rPr>
            <w:lang w:val="en-US"/>
          </w:rPr>
          <w:t>co</w:t>
        </w:r>
        <w:r w:rsidR="00A82A04">
          <w:rPr>
            <w:lang w:val="en-US"/>
          </w:rPr>
          <w:t>l</w:t>
        </w:r>
        <w:r w:rsidR="00A82A04">
          <w:rPr>
            <w:lang w:val="en-US"/>
          </w:rPr>
          <w:t xml:space="preserve">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category info</w:t>
      </w:r>
      <w:r w:rsidR="00B266E9">
        <w:rPr>
          <w:lang w:val="en-US"/>
        </w:rPr>
        <w:t>r</w:t>
      </w:r>
      <w:r w:rsidR="00B266E9">
        <w:rPr>
          <w:lang w:val="en-US"/>
        </w:rPr>
        <w:t xml:space="preserve">mation of the different mentions associated to the </w:t>
      </w:r>
      <w:del w:id="1059" w:author="Kathrin Eichler" w:date="2013-10-15T11:10:00Z">
        <w:r w:rsidR="00B266E9" w:rsidDel="00A82A04">
          <w:rPr>
            <w:lang w:val="en-US"/>
          </w:rPr>
          <w:delText xml:space="preserve">raw </w:delText>
        </w:r>
      </w:del>
      <w:ins w:id="1060"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w:t>
      </w:r>
      <w:r w:rsidR="009F7FD9" w:rsidRPr="00DE1B49">
        <w:t>e</w:t>
      </w:r>
      <w:r w:rsidR="009F7FD9" w:rsidRPr="00DE1B49">
        <w:t>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berschrift4"/>
      </w:pPr>
      <w:bookmarkStart w:id="1061" w:name="h.hdwb6epu1zxn" w:colFirst="0" w:colLast="0"/>
      <w:bookmarkEnd w:id="1061"/>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r w:rsidRPr="00DE1B49">
        <w:rPr>
          <w:i/>
          <w:lang w:val="en-US"/>
        </w:rPr>
        <w:t>void addCategoryAnnotation(JCas cas, Set&lt;NodeMatch&gt; matches) throws Cat</w:t>
      </w:r>
      <w:r w:rsidRPr="00DE1B49">
        <w:rPr>
          <w:i/>
          <w:lang w:val="en-US"/>
        </w:rPr>
        <w:t>e</w:t>
      </w:r>
      <w:r w:rsidRPr="00DE1B49">
        <w:rPr>
          <w:i/>
          <w:lang w:val="en-US"/>
        </w:rPr>
        <w:t>goryAnnotatorException</w:t>
      </w:r>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cas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lastRenderedPageBreak/>
        <w:t xml:space="preserve">@throws </w:t>
      </w:r>
      <w:r w:rsidR="00C64949">
        <w:rPr>
          <w:lang w:val="en-US"/>
        </w:rPr>
        <w:t xml:space="preserve">(CategoryAnnotatorException)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berschrift4"/>
      </w:pPr>
      <w:bookmarkStart w:id="1062" w:name="h.g81l11uei9vj" w:colFirst="0" w:colLast="0"/>
      <w:bookmarkEnd w:id="1062"/>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categoryannotator</w:t>
      </w:r>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CategoryAnnot</w:t>
      </w:r>
      <w:r>
        <w:rPr>
          <w:i/>
          <w:lang w:val="en-US"/>
        </w:rPr>
        <w:t>a</w:t>
      </w:r>
      <w:r>
        <w:rPr>
          <w:i/>
          <w:lang w:val="en-US"/>
        </w:rPr>
        <w:t>tor</w:t>
      </w:r>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_Ref359920280 \r \h </w:instrText>
      </w:r>
      <w:r w:rsidR="006C1AF3">
        <w:rPr>
          <w:lang w:val="en-US"/>
        </w:rPr>
      </w:r>
      <w:r w:rsidR="006C1AF3">
        <w:rPr>
          <w:lang w:val="en-US"/>
        </w:rPr>
        <w:fldChar w:fldCharType="separate"/>
      </w:r>
      <w:r w:rsidR="00D76112">
        <w:rPr>
          <w:lang w:val="en-US"/>
        </w:rPr>
        <w:t>6.2.4</w:t>
      </w:r>
      <w:r w:rsidR="006C1AF3">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1063" w:name="h.e7a9ikfo40s7" w:colFirst="0" w:colLast="0"/>
      <w:bookmarkStart w:id="1064" w:name="_Top_level_interface"/>
      <w:bookmarkStart w:id="1065" w:name="_Toc403989650"/>
      <w:bookmarkEnd w:id="1063"/>
      <w:bookmarkEnd w:id="1064"/>
      <w:r>
        <w:lastRenderedPageBreak/>
        <w:t>Top L</w:t>
      </w:r>
      <w:r w:rsidR="0087709E" w:rsidRPr="00DE1B49">
        <w:t xml:space="preserve">evel </w:t>
      </w:r>
      <w:r>
        <w:t>I</w:t>
      </w:r>
      <w:r w:rsidR="0087709E" w:rsidRPr="00DE1B49">
        <w:t xml:space="preserve">nterface </w:t>
      </w:r>
      <w:r>
        <w:t>D</w:t>
      </w:r>
      <w:r w:rsidR="0087709E" w:rsidRPr="00DE1B49">
        <w:t>efinition</w:t>
      </w:r>
      <w:bookmarkEnd w:id="1065"/>
      <w:r w:rsidR="0087709E" w:rsidRPr="00DE1B49">
        <w:t xml:space="preserve"> </w:t>
      </w:r>
    </w:p>
    <w:p w:rsidR="0087709E" w:rsidRPr="00DE1B49" w:rsidRDefault="0087709E" w:rsidP="007368D3">
      <w:pPr>
        <w:pStyle w:val="berschrift3"/>
      </w:pPr>
      <w:bookmarkStart w:id="1066" w:name="h.bm06ne7o3u8y" w:colFirst="0" w:colLast="0"/>
      <w:bookmarkStart w:id="1067" w:name="_Toc403989651"/>
      <w:bookmarkEnd w:id="1066"/>
      <w:r w:rsidRPr="00DE1B49">
        <w:t xml:space="preserve">Introduction to the </w:t>
      </w:r>
      <w:r w:rsidR="005F6601">
        <w:t>T</w:t>
      </w:r>
      <w:r w:rsidRPr="00DE1B49">
        <w:t xml:space="preserve">op </w:t>
      </w:r>
      <w:r w:rsidR="005F6601">
        <w:t>L</w:t>
      </w:r>
      <w:r w:rsidRPr="00DE1B49">
        <w:t>evel</w:t>
      </w:r>
      <w:ins w:id="1068" w:author="Kathrin Eichler" w:date="2014-11-17T11:25:00Z">
        <w:r w:rsidR="009E17B3">
          <w:t xml:space="preserve"> [Vivi]</w:t>
        </w:r>
      </w:ins>
      <w:bookmarkEnd w:id="1067"/>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r w:rsidRPr="00060657">
        <w:rPr>
          <w:lang w:val="en-US"/>
        </w:rPr>
        <w:t>LAPAccess interface that exposes annotation</w:t>
      </w:r>
      <w:r>
        <w:rPr>
          <w:lang w:val="en-US"/>
        </w:rPr>
        <w:t xml:space="preserve"> capabilities, and the other is </w:t>
      </w:r>
      <w:r w:rsidR="00B40904">
        <w:rPr>
          <w:lang w:val="en-US"/>
        </w:rPr>
        <w:t xml:space="preserve">the </w:t>
      </w:r>
      <w:r>
        <w:rPr>
          <w:lang w:val="en-US"/>
        </w:rPr>
        <w:t>EDABasic</w:t>
      </w:r>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r>
        <w:rPr>
          <w:lang w:val="en-US"/>
        </w:rPr>
        <w:t>mechanism,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r>
        <w:rPr>
          <w:lang w:val="en-US"/>
        </w:rPr>
        <w:t>in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berschrift3"/>
        <w:numPr>
          <w:ilvl w:val="2"/>
          <w:numId w:val="94"/>
        </w:numPr>
      </w:pPr>
      <w:bookmarkStart w:id="1069" w:name="h.4q01x7nsoakf" w:colFirst="0" w:colLast="0"/>
      <w:bookmarkStart w:id="1070" w:name="id.f877pcz45elj" w:colFirst="0" w:colLast="0"/>
      <w:bookmarkStart w:id="1071" w:name="h.r157o2vd34f3" w:colFirst="0" w:colLast="0"/>
      <w:bookmarkStart w:id="1072" w:name="_Use_Case_1"/>
      <w:bookmarkStart w:id="1073" w:name="_Ref359925839"/>
      <w:bookmarkStart w:id="1074" w:name="_Toc403989652"/>
      <w:bookmarkEnd w:id="1069"/>
      <w:bookmarkEnd w:id="1070"/>
      <w:bookmarkEnd w:id="1071"/>
      <w:bookmarkEnd w:id="1072"/>
      <w:r w:rsidRPr="00DE1B49">
        <w:t>Use Case 1 Top Level API</w:t>
      </w:r>
      <w:r>
        <w:t xml:space="preserve">: </w:t>
      </w:r>
      <w:r w:rsidR="0087709E" w:rsidRPr="00DE1B49">
        <w:t xml:space="preserve">interface </w:t>
      </w:r>
      <w:r w:rsidR="0087709E" w:rsidRPr="007368D3">
        <w:rPr>
          <w:i/>
        </w:rPr>
        <w:t>UseCaseOneRunner</w:t>
      </w:r>
      <w:r w:rsidR="00C53D06" w:rsidRPr="00A4201C">
        <w:rPr>
          <w:i/>
        </w:rPr>
        <w:t xml:space="preserve"> </w:t>
      </w:r>
      <w:ins w:id="1075" w:author="Kathrin Eichler" w:date="2014-11-17T11:26:00Z">
        <w:r w:rsidR="009E17B3">
          <w:rPr>
            <w:i/>
          </w:rPr>
          <w:t xml:space="preserve">[Vivi] </w:t>
        </w:r>
      </w:ins>
      <w:r w:rsidR="00C53D06">
        <w:t>(</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1073"/>
      <w:bookmarkEnd w:id="1074"/>
    </w:p>
    <w:p w:rsidR="0087709E" w:rsidRPr="00DE1B49" w:rsidRDefault="0087709E" w:rsidP="00A5717B">
      <w:pPr>
        <w:pStyle w:val="berschrift4"/>
      </w:pPr>
      <w:bookmarkStart w:id="1076" w:name="h.hlpu45kuht9i" w:colFirst="0" w:colLast="0"/>
      <w:bookmarkEnd w:id="1076"/>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berschrift4"/>
      </w:pPr>
      <w:bookmarkStart w:id="1077" w:name="h.nd10t6e7nj4m" w:colFirst="0" w:colLast="0"/>
      <w:bookmarkEnd w:id="1077"/>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build</w:t>
      </w:r>
      <w:r>
        <w:rPr>
          <w:i/>
          <w:lang w:val="en-US"/>
        </w:rPr>
        <w:t>Raw</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r w:rsidRPr="004E5DD6">
        <w:rPr>
          <w:i/>
          <w:lang w:val="en-US"/>
        </w:rPr>
        <w:t>build</w:t>
      </w:r>
      <w:r>
        <w:rPr>
          <w:i/>
          <w:lang w:val="en-US"/>
        </w:rPr>
        <w:t>Raw</w:t>
      </w:r>
      <w:r w:rsidRPr="004E5DD6">
        <w:rPr>
          <w:i/>
          <w:lang w:val="en-US"/>
        </w:rPr>
        <w:t>Graph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r w:rsidR="00241D69" w:rsidRPr="00C64949">
        <w:rPr>
          <w:i/>
          <w:lang w:val="en-US"/>
        </w:rPr>
        <w:t>DeterminedFragment</w:t>
      </w:r>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p>
    <w:p w:rsidR="004E5DD6" w:rsidRPr="00DE1B49" w:rsidRDefault="004E5DD6" w:rsidP="004E5DD6">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 xml:space="preserve">@return (EntailmentGraphCollapsed) – </w:t>
      </w:r>
      <w:r w:rsidRPr="00DE1B49">
        <w:rPr>
          <w:lang w:val="en-US"/>
        </w:rPr>
        <w:t>graph of text fragments connected through entailment relations, ob</w:t>
      </w:r>
      <w:r>
        <w:rPr>
          <w:lang w:val="en-US"/>
        </w:rPr>
        <w:t xml:space="preserve">tained by </w:t>
      </w:r>
      <w:r w:rsidR="00900A14">
        <w:rPr>
          <w:lang w:val="en-US"/>
        </w:rPr>
        <w:t xml:space="preserve">by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r w:rsidR="00900A14" w:rsidRPr="00C64949">
        <w:rPr>
          <w:i/>
          <w:lang w:val="en-US"/>
        </w:rPr>
        <w:t>DeterminedFragment</w:t>
      </w:r>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1078" w:author="Lili" w:date="2013-10-24T13:19:00Z">
        <w:r w:rsidR="00900A14" w:rsidDel="00042DEC">
          <w:rPr>
            <w:lang w:val="en-US"/>
          </w:rPr>
          <w:delText xml:space="preserve">collapsing </w:delText>
        </w:r>
      </w:del>
      <w:ins w:id="1079" w:author="Lili" w:date="2013-10-24T13:19:00Z">
        <w:r w:rsidR="00042DEC">
          <w:rPr>
            <w:lang w:val="en-US"/>
          </w:rPr>
          <w:t xml:space="preserve">optimizing  </w:t>
        </w:r>
      </w:ins>
      <w:r w:rsidR="00900A14">
        <w:rPr>
          <w:lang w:val="en-US"/>
        </w:rPr>
        <w:t xml:space="preserve">the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w:t>
      </w:r>
      <w:del w:id="1080" w:author="Lili" w:date="2013-10-24T13:19:00Z">
        <w:r w:rsidDel="00421A17">
          <w:rPr>
            <w:lang w:val="en-US"/>
          </w:rPr>
          <w:delText xml:space="preserve">collapsing </w:delText>
        </w:r>
      </w:del>
      <w:ins w:id="1081" w:author="Lili" w:date="2013-10-24T13:19:00Z">
        <w:r w:rsidR="00421A17">
          <w:rPr>
            <w:lang w:val="en-US"/>
          </w:rPr>
          <w:t xml:space="preserve">optimizing </w:t>
        </w:r>
      </w:ins>
      <w:r>
        <w:rPr>
          <w:lang w:val="en-US"/>
        </w:rPr>
        <w:t xml:space="preserve">an </w:t>
      </w:r>
      <w:r w:rsidRPr="00C64949">
        <w:rPr>
          <w:i/>
          <w:lang w:val="en-US"/>
        </w:rPr>
        <w:t>EntailmentGr</w:t>
      </w:r>
      <w:r w:rsidRPr="00C64949">
        <w:rPr>
          <w:i/>
          <w:lang w:val="en-US"/>
        </w:rPr>
        <w:t>a</w:t>
      </w:r>
      <w:r w:rsidRPr="00C64949">
        <w:rPr>
          <w:i/>
          <w:lang w:val="en-US"/>
        </w:rPr>
        <w:t>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ann</w:t>
      </w:r>
      <w:r>
        <w:rPr>
          <w:lang w:val="en-US"/>
        </w:rPr>
        <w:t>o</w:t>
      </w:r>
      <w:r>
        <w:rPr>
          <w:lang w:val="en-US"/>
        </w:rPr>
        <w:t xml:space="preserve">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correspon</w:t>
      </w:r>
      <w:r w:rsidRPr="00DE1B49">
        <w:rPr>
          <w:lang w:val="en-US"/>
        </w:rPr>
        <w:t>d</w:t>
      </w:r>
      <w:r w:rsidRPr="00DE1B49">
        <w:rPr>
          <w:lang w:val="en-US"/>
        </w:rPr>
        <w:t>ing to each fragment (</w:t>
      </w:r>
      <w:r w:rsidRPr="00C64949">
        <w:rPr>
          <w:i/>
          <w:lang w:val="en-US"/>
        </w:rPr>
        <w:t>DeterminedFragment</w:t>
      </w:r>
      <w:r w:rsidRPr="00DE1B49">
        <w:rPr>
          <w:lang w:val="en-US"/>
        </w:rPr>
        <w:t xml:space="preserve">) annotation in the </w:t>
      </w:r>
      <w:r w:rsidRPr="004E5DD6">
        <w:rPr>
          <w:i/>
          <w:lang w:val="en-US"/>
        </w:rPr>
        <w:t>Interaction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Pr>
          <w:i/>
        </w:rPr>
        <w:t>File rawGraph</w:t>
      </w:r>
      <w:r w:rsidRPr="004E5DD6">
        <w:rPr>
          <w:i/>
          <w:lang w:val="en-US"/>
        </w:rPr>
        <w:t>)</w:t>
      </w:r>
    </w:p>
    <w:p w:rsidR="00C81445" w:rsidRPr="004E5DD6" w:rsidRDefault="00C81445" w:rsidP="00C81445">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000169C9">
        <w:rPr>
          <w:i/>
        </w:rPr>
        <w:t>File rawGraph,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r w:rsidR="000169C9">
        <w:rPr>
          <w:lang w:val="en-US"/>
        </w:rPr>
        <w:t>rawGraph</w:t>
      </w:r>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 xml:space="preserve">@return (EntailmentGraphCollapsed) – </w:t>
      </w:r>
      <w:r w:rsidRPr="00DE1B49">
        <w:rPr>
          <w:lang w:val="en-US"/>
        </w:rPr>
        <w:t>graph ob</w:t>
      </w:r>
      <w:r>
        <w:rPr>
          <w:lang w:val="en-US"/>
        </w:rPr>
        <w:t xml:space="preserve">tained by </w:t>
      </w:r>
      <w:del w:id="1082" w:author="Lili" w:date="2013-10-24T13:19:00Z">
        <w:r w:rsidDel="00421A17">
          <w:rPr>
            <w:lang w:val="en-US"/>
          </w:rPr>
          <w:delText xml:space="preserve">collapsing </w:delText>
        </w:r>
      </w:del>
      <w:ins w:id="1083" w:author="Lili" w:date="2013-10-24T13:19:00Z">
        <w:r w:rsidR="00421A17">
          <w:rPr>
            <w:lang w:val="en-US"/>
          </w:rPr>
          <w:t xml:space="preserve">optimizing </w:t>
        </w:r>
      </w:ins>
      <w:r w:rsidR="000169C9">
        <w:rPr>
          <w:lang w:val="en-US"/>
        </w:rPr>
        <w:t xml:space="preserve">the </w:t>
      </w:r>
      <w:r w:rsidR="000169C9" w:rsidRPr="000169C9">
        <w:rPr>
          <w:i/>
          <w:lang w:val="en-US"/>
        </w:rPr>
        <w:t>rawGraph</w:t>
      </w:r>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berschrift4"/>
      </w:pPr>
      <w:bookmarkStart w:id="1084" w:name="h.1plon7lxvzr" w:colFirst="0" w:colLast="0"/>
      <w:bookmarkEnd w:id="1084"/>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usecaseonerunner</w:t>
      </w:r>
      <w:r w:rsidRPr="00DE1B49">
        <w:rPr>
          <w:lang w:val="en-US"/>
        </w:rPr>
        <w:t xml:space="preserve"> package.</w:t>
      </w:r>
    </w:p>
    <w:p w:rsidR="0087709E" w:rsidRPr="00DE1B49" w:rsidRDefault="0087709E" w:rsidP="007368D3">
      <w:pPr>
        <w:pStyle w:val="berschrift3"/>
      </w:pPr>
      <w:bookmarkStart w:id="1085" w:name="h.mmhb4d4pyf5m" w:colFirst="0" w:colLast="0"/>
      <w:bookmarkStart w:id="1086" w:name="_Toc403989653"/>
      <w:bookmarkEnd w:id="1085"/>
      <w:r w:rsidRPr="00DE1B49">
        <w:t xml:space="preserve">Use Case 2 Top </w:t>
      </w:r>
      <w:r w:rsidR="005E31BF">
        <w:t>L</w:t>
      </w:r>
      <w:r w:rsidRPr="00DE1B49">
        <w:t>evel API</w:t>
      </w:r>
      <w:bookmarkStart w:id="1087" w:name="h.5t619wps6frx" w:colFirst="0" w:colLast="0"/>
      <w:bookmarkEnd w:id="1087"/>
      <w:r w:rsidR="000650E3">
        <w:t xml:space="preserve">: </w:t>
      </w:r>
      <w:r w:rsidRPr="00DE1B49">
        <w:t xml:space="preserve">interface </w:t>
      </w:r>
      <w:r w:rsidRPr="000650E3">
        <w:rPr>
          <w:i/>
        </w:rPr>
        <w:t>UseCaseTwoRunner</w:t>
      </w:r>
      <w:ins w:id="1088" w:author="Kathrin Eichler" w:date="2014-11-17T11:26:00Z">
        <w:r w:rsidR="009E17B3">
          <w:rPr>
            <w:i/>
          </w:rPr>
          <w:t xml:space="preserve"> [Kathrin]</w:t>
        </w:r>
      </w:ins>
      <w:r w:rsidR="00C53D06">
        <w:t xml:space="preserve"> (</w:t>
      </w:r>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r w:rsidR="00C53D06">
        <w:t>)</w:t>
      </w:r>
      <w:bookmarkEnd w:id="1086"/>
    </w:p>
    <w:p w:rsidR="0087709E" w:rsidRPr="00DE1B49" w:rsidRDefault="0087709E" w:rsidP="00A5717B">
      <w:pPr>
        <w:pStyle w:val="berschrift4"/>
      </w:pPr>
      <w:bookmarkStart w:id="1089" w:name="h.jr5b656wdbxd" w:colFirst="0" w:colLast="0"/>
      <w:bookmarkEnd w:id="1089"/>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berschrift4"/>
      </w:pPr>
      <w:bookmarkStart w:id="1090" w:name="h.ts0hhaiib80" w:colFirst="0" w:colLast="0"/>
      <w:bookmarkEnd w:id="1090"/>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void annotateCategories(JCas cas, EntailmentGraph</w:t>
      </w:r>
      <w:ins w:id="1091" w:author="Kathrin Eichler" w:date="2013-10-15T11:12:00Z">
        <w:r w:rsidR="00A82A04" w:rsidRPr="00A82A04">
          <w:rPr>
            <w:lang w:val="en-US"/>
          </w:rPr>
          <w:t xml:space="preserve"> </w:t>
        </w:r>
        <w:r w:rsidR="00A82A04">
          <w:rPr>
            <w:lang w:val="en-US"/>
          </w:rPr>
          <w:t>Collapsed</w:t>
        </w:r>
      </w:ins>
      <w:del w:id="1092"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@param cas</w:t>
      </w:r>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1093" w:author="Kathrin Eichler" w:date="2013-10-15T11:12:00Z">
        <w:r w:rsidR="00A82A04">
          <w:rPr>
            <w:lang w:val="en-US"/>
          </w:rPr>
          <w:t xml:space="preserve">collapsed </w:t>
        </w:r>
      </w:ins>
      <w:del w:id="1094"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berschrift4"/>
      </w:pPr>
      <w:bookmarkStart w:id="1095" w:name="h.vvrvs4xwojj6" w:colFirst="0" w:colLast="0"/>
      <w:bookmarkEnd w:id="109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usecasetworunner</w:t>
      </w:r>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1096" w:name="h.erto6qdw2118" w:colFirst="0" w:colLast="0"/>
      <w:bookmarkStart w:id="1097" w:name="_Toc403989654"/>
      <w:bookmarkEnd w:id="1096"/>
      <w:r w:rsidRPr="00DE1B49">
        <w:rPr>
          <w:rFonts w:ascii="Georgia" w:hAnsi="Georgia"/>
        </w:rPr>
        <w:lastRenderedPageBreak/>
        <w:t xml:space="preserve">Implementation of the </w:t>
      </w:r>
      <w:del w:id="1098"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1099" w:author="Kathrin Eichler" w:date="2013-10-08T11:04:00Z">
        <w:r w:rsidR="00804B4D">
          <w:rPr>
            <w:rFonts w:ascii="Georgia" w:hAnsi="Georgia"/>
          </w:rPr>
          <w:t>Modules</w:t>
        </w:r>
        <w:bookmarkEnd w:id="1097"/>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1100" w:author="Kathrin Eichler" w:date="2013-10-08T11:04:00Z">
        <w:r w:rsidRPr="00DE1B49" w:rsidDel="00804B4D">
          <w:rPr>
            <w:lang w:val="en-US"/>
          </w:rPr>
          <w:delText xml:space="preserve">prototypical </w:delText>
        </w:r>
      </w:del>
      <w:ins w:id="1101"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berschrift2"/>
      </w:pPr>
      <w:bookmarkStart w:id="1102" w:name="h.odekgk5ovw98" w:colFirst="0" w:colLast="0"/>
      <w:bookmarkStart w:id="1103" w:name="_Toc403989655"/>
      <w:bookmarkEnd w:id="1102"/>
      <w:r w:rsidRPr="00DE1B49">
        <w:t>Implementation of Decomposition Components</w:t>
      </w:r>
      <w:bookmarkEnd w:id="1103"/>
    </w:p>
    <w:p w:rsidR="00706C23" w:rsidRDefault="0087709E" w:rsidP="007368D3">
      <w:pPr>
        <w:pStyle w:val="berschrift3"/>
        <w:rPr>
          <w:ins w:id="1104" w:author="Kathrin Eichler" w:date="2014-11-17T09:57:00Z"/>
        </w:rPr>
      </w:pPr>
      <w:bookmarkStart w:id="1105" w:name="h.n30a889m9cf5" w:colFirst="0" w:colLast="0"/>
      <w:bookmarkStart w:id="1106" w:name="_Ref359922776"/>
      <w:bookmarkStart w:id="1107" w:name="_Toc403989656"/>
      <w:bookmarkEnd w:id="1105"/>
      <w:r w:rsidRPr="00DE1B49">
        <w:t xml:space="preserve">Fragment Annotator </w:t>
      </w:r>
      <w:r w:rsidR="005E31BF">
        <w:t>M</w:t>
      </w:r>
      <w:r w:rsidRPr="00DE1B49">
        <w:t>odule</w:t>
      </w:r>
      <w:ins w:id="1108" w:author="Kathrin Eichler" w:date="2014-11-17T09:55:00Z">
        <w:r w:rsidR="00706C23">
          <w:t>s</w:t>
        </w:r>
      </w:ins>
      <w:bookmarkEnd w:id="1107"/>
      <w:del w:id="1109" w:author="Kathrin Eichler" w:date="2014-11-17T09:55:00Z">
        <w:r w:rsidRPr="00DE1B49" w:rsidDel="00706C23">
          <w:delText>:</w:delText>
        </w:r>
      </w:del>
    </w:p>
    <w:p w:rsidR="0087709E" w:rsidRPr="00DE1B49" w:rsidRDefault="0087709E">
      <w:pPr>
        <w:pStyle w:val="berschrift4"/>
        <w:pPrChange w:id="1110" w:author="Kathrin Eichler" w:date="2014-11-17T09:56:00Z">
          <w:pPr>
            <w:pStyle w:val="berschrift3"/>
          </w:pPr>
        </w:pPrChange>
      </w:pPr>
      <w:del w:id="1111" w:author="Kathrin Eichler" w:date="2014-11-17T09:55:00Z">
        <w:r w:rsidRPr="00DE1B49" w:rsidDel="00706C23">
          <w:delText xml:space="preserve"> </w:delText>
        </w:r>
      </w:del>
      <w:del w:id="1112" w:author="Kathrin Eichler" w:date="2014-11-17T09:56:00Z">
        <w:r w:rsidR="000B6568" w:rsidDel="00706C23">
          <w:br/>
        </w:r>
      </w:del>
      <w:r w:rsidRPr="00DE1B49">
        <w:t>class SentenceAsFragmentAnnotator</w:t>
      </w:r>
      <w:ins w:id="1113" w:author="Kathrin Eichler" w:date="2014-11-17T11:26:00Z">
        <w:r w:rsidR="009E17B3">
          <w:t xml:space="preserve"> [Gil]</w:t>
        </w:r>
      </w:ins>
      <w:r w:rsidR="008D6CF9">
        <w:t xml:space="preserve"> (</w:t>
      </w:r>
      <w:r w:rsidR="008D6CF9" w:rsidRPr="008D6CF9">
        <w:t>eu</w:t>
      </w:r>
      <w:r w:rsidR="008D6CF9">
        <w:t>.excitementproject.</w:t>
      </w:r>
      <w:r w:rsidR="008D6CF9" w:rsidRPr="008D6CF9">
        <w:t>tl</w:t>
      </w:r>
      <w:r w:rsidR="008D6CF9">
        <w:t>.decomposition.</w:t>
      </w:r>
      <w:r w:rsidR="008D6CF9" w:rsidRPr="008D6CF9">
        <w:t>fragmentannotator</w:t>
      </w:r>
      <w:r w:rsidR="008D6CF9">
        <w:t>)</w:t>
      </w:r>
      <w:bookmarkEnd w:id="1106"/>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FragmentAnnotator</w:t>
      </w:r>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Default="00CA2244" w:rsidP="00CA2244">
      <w:pPr>
        <w:rPr>
          <w:ins w:id="1114" w:author="Kathrin Eichler" w:date="2014-11-17T09:56:00Z"/>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706C23" w:rsidRDefault="00706C23">
      <w:pPr>
        <w:pStyle w:val="berschrift4"/>
        <w:rPr>
          <w:ins w:id="1115" w:author="Kathrin Eichler" w:date="2014-11-17T09:56:00Z"/>
        </w:rPr>
        <w:pPrChange w:id="1116" w:author="Kathrin Eichler" w:date="2014-11-17T09:56:00Z">
          <w:pPr/>
        </w:pPrChange>
      </w:pPr>
      <w:ins w:id="1117" w:author="Kathrin Eichler" w:date="2014-11-17T09:56:00Z">
        <w:r>
          <w:lastRenderedPageBreak/>
          <w:t>Class KeywordBasedFragmentAnnotator [Vivi]</w:t>
        </w:r>
      </w:ins>
    </w:p>
    <w:p w:rsidR="00706C23" w:rsidRDefault="00706C23">
      <w:pPr>
        <w:pStyle w:val="berschrift4"/>
        <w:rPr>
          <w:ins w:id="1118" w:author="Kathrin Eichler" w:date="2014-11-17T09:58:00Z"/>
        </w:rPr>
        <w:pPrChange w:id="1119" w:author="Kathrin Eichler" w:date="2014-11-17T09:56:00Z">
          <w:pPr/>
        </w:pPrChange>
      </w:pPr>
      <w:ins w:id="1120" w:author="Kathrin Eichler" w:date="2014-11-17T09:56:00Z">
        <w:r>
          <w:t xml:space="preserve">Class </w:t>
        </w:r>
      </w:ins>
      <w:ins w:id="1121" w:author="Kathrin Eichler" w:date="2014-11-17T09:58:00Z">
        <w:r>
          <w:t>KeywordBasedFixedLengthFragmentAnnotator [Vivi]</w:t>
        </w:r>
      </w:ins>
    </w:p>
    <w:p w:rsidR="00706C23" w:rsidRPr="00706C23" w:rsidRDefault="00706C23" w:rsidP="00706C23">
      <w:pPr>
        <w:pStyle w:val="berschrift4"/>
        <w:rPr>
          <w:ins w:id="1122" w:author="Kathrin Eichler" w:date="2014-11-17T09:59:00Z"/>
        </w:rPr>
      </w:pPr>
      <w:ins w:id="1123" w:author="Kathrin Eichler" w:date="2014-11-17T09:59:00Z">
        <w:r>
          <w:t>Class TokenAsFragmentAnnotator [Kathrin]</w:t>
        </w:r>
      </w:ins>
    </w:p>
    <w:p w:rsidR="00706C23" w:rsidRDefault="00706C23">
      <w:pPr>
        <w:pStyle w:val="berschrift4"/>
        <w:rPr>
          <w:ins w:id="1124" w:author="Kathrin Eichler" w:date="2014-11-17T09:59:00Z"/>
        </w:rPr>
        <w:pPrChange w:id="1125" w:author="Kathrin Eichler" w:date="2014-11-17T09:59:00Z">
          <w:pPr/>
        </w:pPrChange>
      </w:pPr>
      <w:ins w:id="1126" w:author="Kathrin Eichler" w:date="2014-11-17T09:59:00Z">
        <w:r>
          <w:t>Class DependencyAsFragmentAnnotator [Kathrin]</w:t>
        </w:r>
      </w:ins>
    </w:p>
    <w:p w:rsidR="00706C23" w:rsidRPr="00706C23" w:rsidRDefault="00706C23">
      <w:pPr>
        <w:pStyle w:val="berschrift4"/>
        <w:pPrChange w:id="1127" w:author="Kathrin Eichler" w:date="2014-11-17T09:58:00Z">
          <w:pPr/>
        </w:pPrChange>
      </w:pPr>
      <w:ins w:id="1128" w:author="Kathrin Eichler" w:date="2014-11-17T09:58:00Z">
        <w:r>
          <w:t xml:space="preserve">Class </w:t>
        </w:r>
      </w:ins>
      <w:ins w:id="1129" w:author="Kathrin Eichler" w:date="2014-11-17T09:59:00Z">
        <w:r>
          <w:t>TokenAnd</w:t>
        </w:r>
      </w:ins>
      <w:ins w:id="1130" w:author="Kathrin Eichler" w:date="2014-11-17T09:58:00Z">
        <w:r>
          <w:t>DependencyAsFragmentAnnotator [Kathrin]</w:t>
        </w:r>
      </w:ins>
    </w:p>
    <w:p w:rsidR="0087709E" w:rsidRPr="00DE1B49" w:rsidRDefault="005E31BF" w:rsidP="007368D3">
      <w:pPr>
        <w:pStyle w:val="berschrift3"/>
      </w:pPr>
      <w:bookmarkStart w:id="1131" w:name="h.x6tgw8x4clq7" w:colFirst="0" w:colLast="0"/>
      <w:bookmarkStart w:id="1132" w:name="_Ref359922744"/>
      <w:bookmarkStart w:id="1133" w:name="_Toc403989657"/>
      <w:bookmarkEnd w:id="1131"/>
      <w:r>
        <w:t>Modifier Annotator M</w:t>
      </w:r>
      <w:r w:rsidR="0087709E" w:rsidRPr="00DE1B49">
        <w:t>odule: class AdvAsModifierAnnotator</w:t>
      </w:r>
      <w:r w:rsidR="008D6CF9">
        <w:t xml:space="preserve"> </w:t>
      </w:r>
      <w:ins w:id="1134" w:author="Kathrin Eichler" w:date="2014-11-17T11:52:00Z">
        <w:r w:rsidR="00FA6AB4">
          <w:t xml:space="preserve">[Vivi] </w:t>
        </w:r>
      </w:ins>
      <w:r w:rsidR="008D6CF9">
        <w:t>(</w:t>
      </w:r>
      <w:r w:rsidR="008D6CF9" w:rsidRPr="008D6CF9">
        <w:t>eu</w:t>
      </w:r>
      <w:r w:rsidR="008D6CF9">
        <w:t>.excitementproject.</w:t>
      </w:r>
      <w:r w:rsidR="008D6CF9" w:rsidRPr="008D6CF9">
        <w:t>tl</w:t>
      </w:r>
      <w:r w:rsidR="008D6CF9">
        <w:t>.decomposition.modifier</w:t>
      </w:r>
      <w:r w:rsidR="008D6CF9" w:rsidRPr="008D6CF9">
        <w:t>annotator</w:t>
      </w:r>
      <w:r w:rsidR="008D6CF9">
        <w:t>)</w:t>
      </w:r>
      <w:bookmarkEnd w:id="1132"/>
      <w:bookmarkEnd w:id="1133"/>
      <w:ins w:id="1135" w:author="Kathrin Eichler" w:date="2014-11-17T09:59:00Z">
        <w:r w:rsidR="0085572C">
          <w:t xml:space="preserve"> </w:t>
        </w:r>
      </w:ins>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ModifierAnnotator</w:t>
      </w:r>
      <w:r w:rsidR="00905DC1">
        <w:rPr>
          <w:lang w:val="en-US"/>
        </w:rPr>
        <w:t xml:space="preserve">. </w:t>
      </w:r>
      <w:r w:rsidRPr="00DE1B49">
        <w:rPr>
          <w:lang w:val="en-US"/>
        </w:rPr>
        <w:t xml:space="preserve">This </w:t>
      </w:r>
      <w:del w:id="1136" w:author="Kathrin Eichler" w:date="2014-11-17T09:59:00Z">
        <w:r w:rsidR="00CA2244" w:rsidDel="0085572C">
          <w:rPr>
            <w:lang w:val="en-US"/>
          </w:rPr>
          <w:delText>simple</w:delText>
        </w:r>
        <w:r w:rsidRPr="00DE1B49" w:rsidDel="0085572C">
          <w:rPr>
            <w:lang w:val="en-US"/>
          </w:rPr>
          <w:delText xml:space="preserve"> </w:delText>
        </w:r>
      </w:del>
      <w:r w:rsidRPr="00DE1B49">
        <w:rPr>
          <w:lang w:val="en-US"/>
        </w:rPr>
        <w:t>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adverbs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berschrift3"/>
      </w:pPr>
      <w:bookmarkStart w:id="1137" w:name="h.q2bl6hx8mml8" w:colFirst="0" w:colLast="0"/>
      <w:bookmarkStart w:id="1138" w:name="_Ref359922644"/>
      <w:bookmarkStart w:id="1139" w:name="_Toc403989658"/>
      <w:bookmarkEnd w:id="1137"/>
      <w:r w:rsidRPr="00DE1B49">
        <w:t xml:space="preserve">Fragment Graph Generator </w:t>
      </w:r>
      <w:r w:rsidR="005E31BF">
        <w:t>M</w:t>
      </w:r>
      <w:r w:rsidRPr="00DE1B49">
        <w:t xml:space="preserve">odule: </w:t>
      </w:r>
      <w:r w:rsidR="000B6568">
        <w:br/>
      </w:r>
      <w:r w:rsidRPr="00DE1B49">
        <w:t>class FragmentGraphGeneratorFromCAS</w:t>
      </w:r>
      <w:r w:rsidR="008D6CF9">
        <w:t xml:space="preserve"> </w:t>
      </w:r>
      <w:ins w:id="1140" w:author="Kathrin Eichler" w:date="2014-11-17T11:52:00Z">
        <w:r w:rsidR="002B4E1B">
          <w:t xml:space="preserve">[Vivi] </w:t>
        </w:r>
      </w:ins>
      <w:r w:rsidR="008D6CF9">
        <w:t>(</w:t>
      </w:r>
      <w:r w:rsidR="008D6CF9" w:rsidRPr="008D6CF9">
        <w:t>eu</w:t>
      </w:r>
      <w:r w:rsidR="008D6CF9">
        <w:t>.excitementproject.</w:t>
      </w:r>
      <w:r w:rsidR="008D6CF9" w:rsidRPr="008D6CF9">
        <w:t>tl</w:t>
      </w:r>
      <w:r w:rsidR="008D6CF9">
        <w:t>.decomposition.</w:t>
      </w:r>
      <w:r w:rsidR="008D6CF9" w:rsidRPr="008D6CF9">
        <w:t>fragment</w:t>
      </w:r>
      <w:r w:rsidR="008D6CF9">
        <w:t>graphgenerator)</w:t>
      </w:r>
      <w:bookmarkEnd w:id="1138"/>
      <w:bookmarkEnd w:id="1139"/>
      <w:ins w:id="1141" w:author="Kathrin Eichler" w:date="2014-11-17T10:00:00Z">
        <w:r w:rsidR="0085572C">
          <w:t xml:space="preserve"> </w:t>
        </w:r>
      </w:ins>
    </w:p>
    <w:p w:rsidR="0087709E" w:rsidRPr="00DE1B49" w:rsidRDefault="0087709E" w:rsidP="0087709E">
      <w:pPr>
        <w:rPr>
          <w:lang w:val="en-US"/>
        </w:rPr>
      </w:pPr>
      <w:r w:rsidRPr="00DE1B49">
        <w:rPr>
          <w:lang w:val="en-US"/>
        </w:rPr>
        <w:t xml:space="preserve">The </w:t>
      </w:r>
      <w:r w:rsidRPr="00DE1B49">
        <w:rPr>
          <w:i/>
          <w:lang w:val="en-US"/>
        </w:rPr>
        <w:t>FragmentGraphGeneratorFromCAS</w:t>
      </w:r>
      <w:r w:rsidRPr="00DE1B49">
        <w:rPr>
          <w:lang w:val="en-US"/>
        </w:rPr>
        <w:t xml:space="preserve"> class implements the </w:t>
      </w:r>
      <w:r w:rsidRPr="00DE1B49">
        <w:rPr>
          <w:i/>
          <w:lang w:val="en-US"/>
        </w:rPr>
        <w:t xml:space="preserve">FragmentGraphGenerator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r w:rsidRPr="00DE1B49">
        <w:rPr>
          <w:i/>
          <w:lang w:val="en-US"/>
        </w:rPr>
        <w:t>generateFragmentGraphs</w:t>
      </w:r>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r w:rsidRPr="00DE1B49">
        <w:rPr>
          <w:i/>
          <w:lang w:val="en-US"/>
        </w:rPr>
        <w:t>DeterminedFragment</w:t>
      </w:r>
      <w:r w:rsidRPr="00DE1B49">
        <w:rPr>
          <w:lang w:val="en-US"/>
        </w:rPr>
        <w:t xml:space="preserve"> annotations from the input CAS object.</w:t>
      </w:r>
    </w:p>
    <w:p w:rsidR="0087709E" w:rsidRPr="00DE1B49" w:rsidRDefault="0087709E" w:rsidP="0087709E">
      <w:pPr>
        <w:pStyle w:val="berschrift2"/>
      </w:pPr>
      <w:bookmarkStart w:id="1142" w:name="h.xl0ig3vu94g3" w:colFirst="0" w:colLast="0"/>
      <w:bookmarkStart w:id="1143" w:name="_Toc403989659"/>
      <w:bookmarkEnd w:id="1142"/>
      <w:r w:rsidRPr="00DE1B49">
        <w:lastRenderedPageBreak/>
        <w:t>Implementation of Composition Components</w:t>
      </w:r>
      <w:bookmarkEnd w:id="1143"/>
    </w:p>
    <w:p w:rsidR="0085572C" w:rsidRDefault="0087709E" w:rsidP="007368D3">
      <w:pPr>
        <w:pStyle w:val="berschrift3"/>
        <w:rPr>
          <w:ins w:id="1144" w:author="Kathrin Eichler" w:date="2014-11-17T10:00:00Z"/>
        </w:rPr>
      </w:pPr>
      <w:bookmarkStart w:id="1145" w:name="h.oswr51drg5sc" w:colFirst="0" w:colLast="0"/>
      <w:bookmarkStart w:id="1146" w:name="id.jhnuqiyvt5m0" w:colFirst="0" w:colLast="0"/>
      <w:bookmarkStart w:id="1147" w:name="_Graph_Merger_module:_1"/>
      <w:bookmarkStart w:id="1148" w:name="_Ref359919992"/>
      <w:bookmarkStart w:id="1149" w:name="_Toc403989660"/>
      <w:bookmarkEnd w:id="1145"/>
      <w:bookmarkEnd w:id="1146"/>
      <w:bookmarkEnd w:id="1147"/>
      <w:r w:rsidRPr="00DE1B49">
        <w:t xml:space="preserve">Graph Merger </w:t>
      </w:r>
      <w:r w:rsidR="005E31BF">
        <w:t>M</w:t>
      </w:r>
      <w:r w:rsidRPr="00DE1B49">
        <w:t>odule</w:t>
      </w:r>
      <w:ins w:id="1150" w:author="Kathrin Eichler" w:date="2014-11-17T10:00:00Z">
        <w:r w:rsidR="0085572C">
          <w:t>s</w:t>
        </w:r>
      </w:ins>
      <w:del w:id="1151" w:author="Kathrin Eichler" w:date="2014-11-17T10:00:00Z">
        <w:r w:rsidRPr="00DE1B49" w:rsidDel="0085572C">
          <w:delText>:</w:delText>
        </w:r>
      </w:del>
      <w:r w:rsidRPr="00DE1B49">
        <w:t xml:space="preserve"> </w:t>
      </w:r>
      <w:ins w:id="1152" w:author="Kathrin Eichler" w:date="2014-11-17T11:26:00Z">
        <w:r w:rsidR="009E17B3">
          <w:t>[Lili]</w:t>
        </w:r>
      </w:ins>
      <w:bookmarkEnd w:id="1149"/>
      <w:r w:rsidR="000B6568">
        <w:br/>
      </w:r>
    </w:p>
    <w:p w:rsidR="0087709E" w:rsidRPr="00DE1B49" w:rsidRDefault="0087709E">
      <w:pPr>
        <w:pStyle w:val="berschrift4"/>
        <w:pPrChange w:id="1153" w:author="Kathrin Eichler" w:date="2014-11-17T10:00:00Z">
          <w:pPr>
            <w:pStyle w:val="berschrift3"/>
          </w:pPr>
        </w:pPrChange>
      </w:pPr>
      <w:r w:rsidRPr="00DE1B49">
        <w:t>class AutomateWP2ProcedureGraphMerger</w:t>
      </w:r>
      <w:r w:rsidR="008D6CF9">
        <w:t xml:space="preserve"> (</w:t>
      </w:r>
      <w:r w:rsidR="008D6CF9" w:rsidRPr="008D6CF9">
        <w:t>eu</w:t>
      </w:r>
      <w:r w:rsidR="008D6CF9">
        <w:t>.excitementproject.</w:t>
      </w:r>
      <w:r w:rsidR="008D6CF9" w:rsidRPr="008D6CF9">
        <w:t>tl</w:t>
      </w:r>
      <w:r w:rsidR="008D6CF9">
        <w:t>.composition.graphmerger)</w:t>
      </w:r>
      <w:bookmarkEnd w:id="1148"/>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r w:rsidR="00905DC1" w:rsidRPr="00905DC1">
        <w:rPr>
          <w:i/>
          <w:color w:val="000000"/>
          <w:lang w:val="en-US"/>
        </w:rPr>
        <w:t>GraphMerger</w:t>
      </w:r>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(i=2..n) nodes in the direction G1 node</w:t>
      </w:r>
      <w:r w:rsidRPr="00DE1B49">
        <w:rPr>
          <w:vertAlign w:val="superscript"/>
          <w:lang w:val="en-US"/>
        </w:rPr>
        <w:t>i</w:t>
      </w:r>
      <w:r w:rsidRPr="00DE1B49">
        <w:rPr>
          <w:lang w:val="en-US"/>
        </w:rPr>
        <w:t xml:space="preserve"> -&gt; G2 node</w:t>
      </w:r>
      <w:r w:rsidRPr="00DE1B49">
        <w:rPr>
          <w:vertAlign w:val="superscript"/>
          <w:lang w:val="en-US"/>
        </w:rPr>
        <w:t>i</w:t>
      </w:r>
      <w:r w:rsidRPr="00DE1B49">
        <w:rPr>
          <w:lang w:val="en-US"/>
        </w:rPr>
        <w:t>, if each of the nodes G1 node</w:t>
      </w:r>
      <w:r w:rsidRPr="00DE1B49">
        <w:rPr>
          <w:vertAlign w:val="superscript"/>
          <w:lang w:val="en-US"/>
        </w:rPr>
        <w:t>i-1</w:t>
      </w:r>
      <w:r w:rsidRPr="00DE1B49">
        <w:rPr>
          <w:lang w:val="en-US"/>
        </w:rPr>
        <w:t xml:space="preserve"> directly entailed by G1 node</w:t>
      </w:r>
      <w:r w:rsidRPr="00DE1B49">
        <w:rPr>
          <w:vertAlign w:val="superscript"/>
          <w:lang w:val="en-US"/>
        </w:rPr>
        <w:t>i</w:t>
      </w:r>
      <w:r w:rsidRPr="00DE1B49">
        <w:rPr>
          <w:lang w:val="en-US"/>
        </w:rPr>
        <w:t xml:space="preserve"> ,entails a node G2 node</w:t>
      </w:r>
      <w:r w:rsidRPr="00DE1B49">
        <w:rPr>
          <w:vertAlign w:val="superscript"/>
          <w:lang w:val="en-US"/>
        </w:rPr>
        <w:t>i-1</w:t>
      </w:r>
      <w:r w:rsidRPr="00DE1B49">
        <w:rPr>
          <w:lang w:val="en-US"/>
        </w:rPr>
        <w:t xml:space="preserve"> directly entailed by G2 node</w:t>
      </w:r>
      <w:r w:rsidRPr="00DE1B49">
        <w:rPr>
          <w:vertAlign w:val="superscript"/>
          <w:lang w:val="en-US"/>
        </w:rPr>
        <w:t>i</w:t>
      </w:r>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lastRenderedPageBreak/>
        <w:drawing>
          <wp:inline distT="0" distB="0" distL="0" distR="0" wp14:anchorId="0E578043" wp14:editId="4DE03C64">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9"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5572C" w:rsidRDefault="0087709E" w:rsidP="007368D3">
      <w:pPr>
        <w:pStyle w:val="berschrift3"/>
        <w:rPr>
          <w:ins w:id="1154" w:author="Kathrin Eichler" w:date="2014-11-17T10:01:00Z"/>
        </w:rPr>
      </w:pPr>
      <w:bookmarkStart w:id="1155" w:name="h.erjqozxkhl3a" w:colFirst="0" w:colLast="0"/>
      <w:bookmarkStart w:id="1156" w:name="id.c6z9o4s61rxu" w:colFirst="0" w:colLast="0"/>
      <w:bookmarkStart w:id="1157" w:name="_Collapsed_Graph_Generator_1"/>
      <w:bookmarkStart w:id="1158" w:name="_Ref359920054"/>
      <w:bookmarkEnd w:id="1155"/>
      <w:bookmarkEnd w:id="1156"/>
      <w:bookmarkEnd w:id="1157"/>
      <w:del w:id="1159" w:author="Kathrin Eichler" w:date="2013-10-11T12:46:00Z">
        <w:r w:rsidRPr="00DE1B49" w:rsidDel="00BB1926">
          <w:delText>Collapsed Graph Generator</w:delText>
        </w:r>
      </w:del>
      <w:bookmarkStart w:id="1160" w:name="_Toc403989661"/>
      <w:ins w:id="1161" w:author="Kathrin Eichler" w:date="2013-10-11T12:46:00Z">
        <w:r w:rsidR="00BB1926">
          <w:t>Graph Optimizer</w:t>
        </w:r>
      </w:ins>
      <w:r w:rsidRPr="00DE1B49">
        <w:t xml:space="preserve"> </w:t>
      </w:r>
      <w:r w:rsidR="005E31BF">
        <w:t>M</w:t>
      </w:r>
      <w:r w:rsidRPr="00DE1B49">
        <w:t>odule</w:t>
      </w:r>
      <w:ins w:id="1162" w:author="Kathrin Eichler" w:date="2014-11-17T10:01:00Z">
        <w:r w:rsidR="0085572C">
          <w:t>s</w:t>
        </w:r>
      </w:ins>
      <w:del w:id="1163" w:author="Kathrin Eichler" w:date="2014-11-17T10:01:00Z">
        <w:r w:rsidRPr="00DE1B49" w:rsidDel="0085572C">
          <w:delText>:</w:delText>
        </w:r>
      </w:del>
      <w:r w:rsidRPr="00DE1B49">
        <w:t xml:space="preserve"> </w:t>
      </w:r>
      <w:ins w:id="1164" w:author="Kathrin Eichler" w:date="2014-11-17T11:26:00Z">
        <w:r w:rsidR="009E17B3">
          <w:t>[Lili]</w:t>
        </w:r>
      </w:ins>
      <w:bookmarkEnd w:id="1160"/>
      <w:del w:id="1165" w:author="Kathrin Eichler" w:date="2014-11-17T11:55:00Z">
        <w:r w:rsidR="000B6568" w:rsidDel="00D83F9B">
          <w:br/>
        </w:r>
      </w:del>
      <w:del w:id="1166" w:author="Kathrin Eichler" w:date="2014-11-17T10:01:00Z">
        <w:r w:rsidRPr="00DE1B49" w:rsidDel="0085572C">
          <w:delText xml:space="preserve">class </w:delText>
        </w:r>
      </w:del>
    </w:p>
    <w:p w:rsidR="0087709E" w:rsidRPr="00DE1B49" w:rsidRDefault="0085572C">
      <w:pPr>
        <w:pStyle w:val="berschrift4"/>
        <w:pPrChange w:id="1167" w:author="Kathrin Eichler" w:date="2014-11-17T10:01:00Z">
          <w:pPr>
            <w:pStyle w:val="berschrift3"/>
          </w:pPr>
        </w:pPrChange>
      </w:pPr>
      <w:ins w:id="1168" w:author="Kathrin Eichler" w:date="2014-11-17T10:01:00Z">
        <w:r>
          <w:t>C</w:t>
        </w:r>
        <w:r w:rsidRPr="00DE1B49">
          <w:t xml:space="preserve">lass </w:t>
        </w:r>
      </w:ins>
      <w:del w:id="1169" w:author="Kathrin Eichler" w:date="2013-10-11T12:46:00Z">
        <w:r w:rsidR="0087709E" w:rsidRPr="00DE1B49" w:rsidDel="00BB1926">
          <w:delText xml:space="preserve">SimpleCollapsedGraphGenerator </w:delText>
        </w:r>
        <w:r w:rsidR="008D6CF9" w:rsidDel="00BB1926">
          <w:delText xml:space="preserve"> </w:delText>
        </w:r>
      </w:del>
      <w:ins w:id="1170" w:author="Kathrin Eichler" w:date="2013-10-11T12:46:00Z">
        <w:r w:rsidR="00BB1926" w:rsidRPr="00DE1B49">
          <w:t>Simple</w:t>
        </w:r>
        <w:r w:rsidR="00BB1926">
          <w:t>GraphOptimizer</w:t>
        </w:r>
        <w:r w:rsidR="00BB1926" w:rsidRPr="00DE1B49">
          <w:t xml:space="preserve"> </w:t>
        </w:r>
        <w:r w:rsidR="00BB1926">
          <w:t xml:space="preserve"> </w:t>
        </w:r>
      </w:ins>
      <w:r w:rsidR="008D6CF9">
        <w:t>(</w:t>
      </w:r>
      <w:r w:rsidR="008D6CF9" w:rsidRPr="008D6CF9">
        <w:t>eu</w:t>
      </w:r>
      <w:r w:rsidR="008D6CF9">
        <w:t>.excitementproject.</w:t>
      </w:r>
      <w:r w:rsidR="008D6CF9" w:rsidRPr="008D6CF9">
        <w:t>tl</w:t>
      </w:r>
      <w:r w:rsidR="008D6CF9">
        <w:t>.composition.</w:t>
      </w:r>
      <w:del w:id="1171" w:author="Kathrin Eichler" w:date="2013-10-11T12:46:00Z">
        <w:r w:rsidR="008D6CF9" w:rsidDel="00BB1926">
          <w:delText>collapsedgraphgenerator</w:delText>
        </w:r>
      </w:del>
      <w:ins w:id="1172" w:author="Kathrin Eichler" w:date="2013-10-11T12:46:00Z">
        <w:r w:rsidR="00BB1926">
          <w:t>graphoptimizer</w:t>
        </w:r>
      </w:ins>
      <w:r w:rsidR="008D6CF9">
        <w:t>)</w:t>
      </w:r>
      <w:bookmarkEnd w:id="1158"/>
    </w:p>
    <w:p w:rsidR="0087709E" w:rsidRPr="00DE1B49" w:rsidRDefault="0087709E" w:rsidP="0087709E">
      <w:pPr>
        <w:rPr>
          <w:lang w:val="en-US"/>
        </w:rPr>
      </w:pPr>
      <w:r w:rsidRPr="00DE1B49">
        <w:rPr>
          <w:lang w:val="en-US"/>
        </w:rPr>
        <w:t>This prototype implementation of the</w:t>
      </w:r>
      <w:r w:rsidR="00D13190">
        <w:rPr>
          <w:lang w:val="en-US"/>
        </w:rPr>
        <w:t xml:space="preserve"> </w:t>
      </w:r>
      <w:del w:id="1173" w:author="Kathrin Eichler" w:date="2013-10-11T12:46:00Z">
        <w:r w:rsidR="00D13190" w:rsidRPr="00D13190" w:rsidDel="00BB1926">
          <w:rPr>
            <w:i/>
            <w:lang w:val="en-US"/>
          </w:rPr>
          <w:delText>CollapsedGraphGenerator</w:delText>
        </w:r>
        <w:r w:rsidRPr="00DE1B49" w:rsidDel="00BB1926">
          <w:rPr>
            <w:lang w:val="en-US"/>
          </w:rPr>
          <w:delText xml:space="preserve"> </w:delText>
        </w:r>
      </w:del>
      <w:ins w:id="1174" w:author="Kathrin Eichler" w:date="2013-10-11T12:46:00Z">
        <w:r w:rsidR="00BB1926">
          <w:rPr>
            <w:i/>
            <w:lang w:val="en-US"/>
          </w:rPr>
          <w:t>GraphOptimizer</w:t>
        </w:r>
        <w:r w:rsidR="00BB1926" w:rsidRPr="00DE1B49">
          <w:rPr>
            <w:lang w:val="en-US"/>
          </w:rPr>
          <w:t xml:space="preserve"> </w:t>
        </w:r>
      </w:ins>
      <w:r w:rsidRPr="00DE1B49">
        <w:rPr>
          <w:lang w:val="en-US"/>
        </w:rPr>
        <w:t>module produces a co</w:t>
      </w:r>
      <w:r w:rsidRPr="00DE1B49">
        <w:rPr>
          <w:lang w:val="en-US"/>
        </w:rPr>
        <w:t>l</w:t>
      </w:r>
      <w:r w:rsidRPr="00DE1B49">
        <w:rPr>
          <w:lang w:val="en-US"/>
        </w:rPr>
        <w:t>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average confidence 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lastRenderedPageBreak/>
        <w:t>Recognize cycles and collapse all the nodes along each cycle’s path into a single EquivalenceClass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04B4D" w:rsidRPr="00DE1B49" w:rsidRDefault="00804B4D" w:rsidP="00804B4D">
      <w:pPr>
        <w:pStyle w:val="berschrift3"/>
        <w:rPr>
          <w:ins w:id="1175" w:author="Kathrin Eichler" w:date="2013-10-08T11:04:00Z"/>
        </w:rPr>
      </w:pPr>
      <w:bookmarkStart w:id="1176" w:name="h.myams9x8rqzl" w:colFirst="0" w:colLast="0"/>
      <w:bookmarkStart w:id="1177" w:name="_Ref359920148"/>
      <w:bookmarkStart w:id="1178" w:name="_Toc403989662"/>
      <w:bookmarkEnd w:id="1176"/>
      <w:ins w:id="1179" w:author="Kathrin Eichler" w:date="2013-10-08T11:05:00Z">
        <w:r w:rsidRPr="00804B4D">
          <w:t>Confidence Calculator</w:t>
        </w:r>
      </w:ins>
      <w:ins w:id="1180" w:author="Kathrin Eichler" w:date="2013-10-08T11:04:00Z">
        <w:r w:rsidRPr="00804B4D">
          <w:t xml:space="preserve"> module: class </w:t>
        </w:r>
      </w:ins>
      <w:ins w:id="1181" w:author="Kathrin Eichler" w:date="2013-10-08T11:09:00Z">
        <w:r w:rsidR="006C1AF3" w:rsidRPr="00D83F9B">
          <w:rPr>
            <w:rPrChange w:id="1182"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D83F9B">
          <w:rPr>
            <w:rPrChange w:id="1183"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r</w:t>
        </w:r>
        <w:r w:rsidR="006C1AF3" w:rsidRPr="00D83F9B">
          <w:rPr>
            <w:rPrChange w:id="1184"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CategoricalFrequencyDistribution</w:t>
        </w:r>
      </w:ins>
      <w:ins w:id="1185" w:author="Kathrin Eichler" w:date="2014-11-17T11:03:00Z">
        <w:r w:rsidR="0041379F">
          <w:t xml:space="preserve"> [Kathrin]</w:t>
        </w:r>
      </w:ins>
      <w:ins w:id="1186" w:author="Kathrin Eichler" w:date="2013-10-08T11:09:00Z">
        <w:r>
          <w:t xml:space="preserve"> </w:t>
        </w:r>
      </w:ins>
      <w:ins w:id="1187" w:author="Kathrin Eichler" w:date="2013-10-08T11:04:00Z">
        <w:r>
          <w:t>(</w:t>
        </w:r>
        <w:r w:rsidRPr="008D6CF9">
          <w:t>eu</w:t>
        </w:r>
        <w:r>
          <w:t>.excitementproject.</w:t>
        </w:r>
        <w:r w:rsidRPr="008D6CF9">
          <w:t>tl</w:t>
        </w:r>
        <w:r>
          <w:t>.composition.</w:t>
        </w:r>
      </w:ins>
      <w:ins w:id="1188" w:author="Kathrin Eichler" w:date="2013-10-08T11:09:00Z">
        <w:r>
          <w:t>confidencecalculator</w:t>
        </w:r>
      </w:ins>
      <w:ins w:id="1189" w:author="Kathrin Eichler" w:date="2013-10-08T11:04:00Z">
        <w:r>
          <w:t>)</w:t>
        </w:r>
        <w:bookmarkEnd w:id="1178"/>
      </w:ins>
    </w:p>
    <w:p w:rsidR="00B43F5E" w:rsidRDefault="00804B4D">
      <w:pPr>
        <w:pStyle w:val="Normal2"/>
        <w:rPr>
          <w:ins w:id="1190" w:author="Kathrin Eichler" w:date="2014-11-17T11:03:00Z"/>
          <w:lang w:val="en-US"/>
        </w:rPr>
        <w:pPrChange w:id="1191" w:author="Kathrin Eichler" w:date="2013-10-08T11:18:00Z">
          <w:pPr/>
        </w:pPrChange>
      </w:pPr>
      <w:ins w:id="1192" w:author="Kathrin Eichler" w:date="2013-10-08T11:04:00Z">
        <w:r w:rsidRPr="00DE1B49">
          <w:rPr>
            <w:lang w:val="en-US"/>
          </w:rPr>
          <w:t>This impl</w:t>
        </w:r>
        <w:r w:rsidRPr="00804B4D">
          <w:t xml:space="preserve">ementation of the </w:t>
        </w:r>
      </w:ins>
      <w:ins w:id="1193" w:author="Kathrin Eichler" w:date="2013-10-08T11:09:00Z">
        <w:r>
          <w:t>ConfidenceCal</w:t>
        </w:r>
      </w:ins>
      <w:ins w:id="1194" w:author="Kathrin Eichler" w:date="2013-10-08T11:10:00Z">
        <w:r>
          <w:t>cu</w:t>
        </w:r>
      </w:ins>
      <w:ins w:id="1195" w:author="Kathrin Eichler" w:date="2013-10-08T11:09:00Z">
        <w:r>
          <w:t>lator</w:t>
        </w:r>
      </w:ins>
      <w:ins w:id="1196" w:author="Kathrin Eichler" w:date="2013-10-08T11:04:00Z">
        <w:r w:rsidRPr="00804B4D">
          <w:t xml:space="preserve"> module </w:t>
        </w:r>
      </w:ins>
      <w:ins w:id="1197" w:author="Kathrin Eichler" w:date="2014-11-17T10:04:00Z">
        <w:r w:rsidR="00B43F5E">
          <w:t xml:space="preserve">provides a TFIDF-based </w:t>
        </w:r>
      </w:ins>
      <w:ins w:id="1198" w:author="Kathrin Eichler" w:date="2013-10-08T11:10:00Z">
        <w:r w:rsidR="00BA4CE6">
          <w:rPr>
            <w:lang w:val="en-US"/>
          </w:rPr>
          <w:t>c</w:t>
        </w:r>
        <w:r w:rsidR="006C1AF3" w:rsidRPr="006C1AF3">
          <w:rPr>
            <w:lang w:val="en-US"/>
            <w:rPrChange w:id="1199" w:author="Kathrin Eichler" w:date="2013-10-08T11:10:00Z">
              <w:rPr>
                <w:rFonts w:ascii="Consolas" w:hAnsi="Consolas" w:cs="Consolas"/>
                <w:color w:val="3F5FBF"/>
                <w:sz w:val="20"/>
                <w:szCs w:val="20"/>
                <w:u w:val="single"/>
                <w:lang w:val="de-DE"/>
              </w:rPr>
            </w:rPrChange>
          </w:rPr>
          <w:t>omput</w:t>
        </w:r>
      </w:ins>
      <w:ins w:id="1200" w:author="Kathrin Eichler" w:date="2014-11-17T10:04:00Z">
        <w:r w:rsidR="00B43F5E">
          <w:rPr>
            <w:lang w:val="en-US"/>
          </w:rPr>
          <w:t>a</w:t>
        </w:r>
        <w:r w:rsidR="00B43F5E">
          <w:rPr>
            <w:lang w:val="en-US"/>
          </w:rPr>
          <w:t xml:space="preserve">tion of </w:t>
        </w:r>
      </w:ins>
      <w:ins w:id="1201" w:author="Kathrin Eichler" w:date="2013-10-08T11:10:00Z">
        <w:r w:rsidR="006C1AF3" w:rsidRPr="006C1AF3">
          <w:rPr>
            <w:lang w:val="en-US"/>
            <w:rPrChange w:id="1202" w:author="Kathrin Eichler" w:date="2013-10-08T11:10:00Z">
              <w:rPr>
                <w:rFonts w:ascii="Consolas" w:hAnsi="Consolas" w:cs="Consolas"/>
                <w:color w:val="3F5FBF"/>
                <w:sz w:val="20"/>
                <w:szCs w:val="20"/>
                <w:u w:val="single"/>
                <w:lang w:val="de-DE"/>
              </w:rPr>
            </w:rPrChange>
          </w:rPr>
          <w:t>confidence score</w:t>
        </w:r>
      </w:ins>
      <w:ins w:id="1203" w:author="Kathrin Eichler" w:date="2014-11-17T10:04:00Z">
        <w:r w:rsidR="00B43F5E">
          <w:rPr>
            <w:lang w:val="en-US"/>
          </w:rPr>
          <w:t>s</w:t>
        </w:r>
      </w:ins>
      <w:ins w:id="1204" w:author="Kathrin Eichler" w:date="2013-10-08T11:10:00Z">
        <w:r w:rsidR="006C1AF3" w:rsidRPr="006C1AF3">
          <w:rPr>
            <w:lang w:val="en-US"/>
            <w:rPrChange w:id="1205" w:author="Kathrin Eichler" w:date="2013-10-08T11:10:00Z">
              <w:rPr>
                <w:rFonts w:ascii="Consolas" w:hAnsi="Consolas" w:cs="Consolas"/>
                <w:color w:val="3F5FBF"/>
                <w:sz w:val="20"/>
                <w:szCs w:val="20"/>
                <w:u w:val="single"/>
                <w:lang w:val="de-DE"/>
              </w:rPr>
            </w:rPrChange>
          </w:rPr>
          <w:t xml:space="preserve"> per category for each node in the collapsed graph</w:t>
        </w:r>
      </w:ins>
      <w:ins w:id="1206" w:author="Kathrin Eichler" w:date="2014-11-17T10:04:00Z">
        <w:r w:rsidR="00B43F5E">
          <w:rPr>
            <w:lang w:val="en-US"/>
          </w:rPr>
          <w:t>.</w:t>
        </w:r>
      </w:ins>
      <w:ins w:id="1207" w:author="Kathrin Eichler" w:date="2014-11-17T10:05:00Z">
        <w:r w:rsidR="003E7AF8">
          <w:rPr>
            <w:lang w:val="en-US"/>
          </w:rPr>
          <w:t xml:space="preserve"> </w:t>
        </w:r>
      </w:ins>
    </w:p>
    <w:p w:rsidR="0041379F" w:rsidRDefault="0041379F">
      <w:pPr>
        <w:pStyle w:val="Normal2"/>
        <w:rPr>
          <w:ins w:id="1208" w:author="Kathrin Eichler" w:date="2014-11-17T10:05:00Z"/>
          <w:lang w:val="en-US"/>
        </w:rPr>
        <w:pPrChange w:id="1209" w:author="Kathrin Eichler" w:date="2013-10-08T11:18:00Z">
          <w:pPr/>
        </w:pPrChange>
      </w:pPr>
      <w:ins w:id="1210" w:author="Kathrin Eichler" w:date="2014-11-17T11:03:00Z">
        <w:r>
          <w:rPr>
            <w:lang w:val="en-US"/>
          </w:rPr>
          <w:t>[…]</w:t>
        </w:r>
      </w:ins>
    </w:p>
    <w:p w:rsidR="00BB641D" w:rsidRDefault="0087709E" w:rsidP="00804B4D">
      <w:pPr>
        <w:pStyle w:val="berschrift3"/>
        <w:rPr>
          <w:ins w:id="1211" w:author="Kathrin Eichler" w:date="2013-10-16T15:01:00Z"/>
        </w:rPr>
      </w:pPr>
      <w:bookmarkStart w:id="1212" w:name="_Toc403989663"/>
      <w:r w:rsidRPr="00DE1B49">
        <w:t>Node Matcher module</w:t>
      </w:r>
      <w:ins w:id="1213" w:author="Kathrin Eichler" w:date="2013-10-16T15:01:00Z">
        <w:r w:rsidR="00BB641D">
          <w:t>s</w:t>
        </w:r>
      </w:ins>
      <w:del w:id="1214" w:author="Kathrin Eichler" w:date="2013-10-16T15:01:00Z">
        <w:r w:rsidRPr="00DE1B49" w:rsidDel="00BB641D">
          <w:delText>:</w:delText>
        </w:r>
      </w:del>
      <w:r w:rsidRPr="00DE1B49">
        <w:t xml:space="preserve"> </w:t>
      </w:r>
      <w:ins w:id="1215" w:author="Kathrin Eichler" w:date="2014-11-17T11:26:00Z">
        <w:r w:rsidR="009E17B3">
          <w:t>[Kathrin]</w:t>
        </w:r>
      </w:ins>
      <w:bookmarkEnd w:id="1212"/>
    </w:p>
    <w:p w:rsidR="00436383" w:rsidRDefault="0087709E">
      <w:pPr>
        <w:pStyle w:val="berschrift4"/>
        <w:pPrChange w:id="1216" w:author="Kathrin Eichler" w:date="2013-10-16T15:01:00Z">
          <w:pPr>
            <w:pStyle w:val="berschrift3"/>
          </w:pPr>
        </w:pPrChange>
      </w:pPr>
      <w:r w:rsidRPr="00DE1B49">
        <w:t>class NodeMatcherLongestOnly</w:t>
      </w:r>
      <w:r w:rsidR="008D6CF9">
        <w:t xml:space="preserve"> (</w:t>
      </w:r>
      <w:r w:rsidR="008D6CF9" w:rsidRPr="008D6CF9">
        <w:t>eu</w:t>
      </w:r>
      <w:r w:rsidR="008D6CF9">
        <w:t>.excitementproject.</w:t>
      </w:r>
      <w:r w:rsidR="008D6CF9" w:rsidRPr="008D6CF9">
        <w:t>tl</w:t>
      </w:r>
      <w:r w:rsidR="008D6CF9">
        <w:t>.composition.nodematcher)</w:t>
      </w:r>
      <w:bookmarkEnd w:id="1177"/>
    </w:p>
    <w:p w:rsidR="0087709E" w:rsidRPr="00DE1B49" w:rsidRDefault="0087709E" w:rsidP="0087709E">
      <w:pPr>
        <w:rPr>
          <w:lang w:val="en-US"/>
        </w:rPr>
      </w:pPr>
      <w:r w:rsidRPr="00DE1B49">
        <w:rPr>
          <w:lang w:val="en-US"/>
        </w:rPr>
        <w:t>This implementation of the</w:t>
      </w:r>
      <w:r w:rsidR="00DA12C3">
        <w:rPr>
          <w:lang w:val="en-US"/>
        </w:rPr>
        <w:t xml:space="preserve"> </w:t>
      </w:r>
      <w:r w:rsidR="00DA12C3" w:rsidRPr="00DA12C3">
        <w:rPr>
          <w:i/>
          <w:lang w:val="en-US"/>
        </w:rPr>
        <w:t>NodeMatcher</w:t>
      </w:r>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r w:rsidRPr="00DE1B49">
        <w:rPr>
          <w:i/>
          <w:lang w:val="en-US"/>
        </w:rPr>
        <w:t>NodeMatch findMatchingNodesForMention(EntailmentUnitMention mentionToB</w:t>
      </w:r>
      <w:r w:rsidRPr="00DE1B49">
        <w:rPr>
          <w:i/>
          <w:lang w:val="en-US"/>
        </w:rPr>
        <w:t>e</w:t>
      </w:r>
      <w:r w:rsidRPr="00DE1B49">
        <w:rPr>
          <w:i/>
          <w:lang w:val="en-US"/>
        </w:rPr>
        <w:t>Found, EntailmentGraph</w:t>
      </w:r>
      <w:ins w:id="1217" w:author="Kathrin Eichler" w:date="2013-10-15T11:12:00Z">
        <w:r w:rsidR="00CC614A" w:rsidRPr="00CC614A">
          <w:rPr>
            <w:lang w:val="en-US"/>
          </w:rPr>
          <w:t xml:space="preserve"> </w:t>
        </w:r>
        <w:r w:rsidR="00CC614A">
          <w:rPr>
            <w:lang w:val="en-US"/>
          </w:rPr>
          <w:t>Collapsed</w:t>
        </w:r>
      </w:ins>
      <w:del w:id="1218" w:author="Kathrin Eichler" w:date="2013-10-15T11:12:00Z">
        <w:r w:rsidRPr="00DE1B49" w:rsidDel="00CC614A">
          <w:rPr>
            <w:i/>
            <w:lang w:val="en-US"/>
          </w:rPr>
          <w:delText>Raw</w:delText>
        </w:r>
      </w:del>
      <w:r w:rsidRPr="00DE1B49">
        <w:rPr>
          <w:i/>
          <w:lang w:val="en-US"/>
        </w:rPr>
        <w:t xml:space="preserve"> entailmentGraph)</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mentionToBeFound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entailmentGraph </w:t>
      </w:r>
      <w:r w:rsidR="00B77A1E">
        <w:rPr>
          <w:lang w:val="en-US"/>
        </w:rPr>
        <w:t>–</w:t>
      </w:r>
      <w:r w:rsidRPr="00DE1B49">
        <w:rPr>
          <w:lang w:val="en-US"/>
        </w:rPr>
        <w:t xml:space="preserve"> the </w:t>
      </w:r>
      <w:ins w:id="1219" w:author="Kathrin Eichler" w:date="2013-10-15T11:13:00Z">
        <w:r w:rsidR="00CC614A">
          <w:rPr>
            <w:lang w:val="en-US"/>
          </w:rPr>
          <w:t xml:space="preserve">collapsed </w:t>
        </w:r>
      </w:ins>
      <w:del w:id="1220" w:author="Kathrin Eichler" w:date="2013-10-15T11:13:00Z">
        <w:r w:rsidRPr="00DE1B49" w:rsidDel="00CC614A">
          <w:rPr>
            <w:lang w:val="en-US"/>
          </w:rPr>
          <w:delText xml:space="preserve">raw </w:delText>
        </w:r>
      </w:del>
      <w:r w:rsidRPr="00DE1B49">
        <w:rPr>
          <w:lang w:val="en-US"/>
        </w:rPr>
        <w:t>entailment graph against which the me</w:t>
      </w:r>
      <w:r w:rsidRPr="00DE1B49">
        <w:rPr>
          <w:lang w:val="en-US"/>
        </w:rPr>
        <w:t>n</w:t>
      </w:r>
      <w:r w:rsidRPr="00DE1B49">
        <w:rPr>
          <w:lang w:val="en-US"/>
        </w:rPr>
        <w:t>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 xml:space="preserve">(NodeMatch)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lastRenderedPageBreak/>
        <w:t xml:space="preserve">double getNodeScore(EntailmentUnitMention mentionToBeFound,   </w:t>
      </w:r>
      <w:r w:rsidRPr="00DE1B49">
        <w:rPr>
          <w:i/>
          <w:lang w:val="en-US"/>
        </w:rPr>
        <w:tab/>
      </w:r>
      <w:r w:rsidRPr="00DE1B49">
        <w:rPr>
          <w:i/>
          <w:lang w:val="en-US"/>
        </w:rPr>
        <w:tab/>
        <w:t xml:space="preserve"> EntailmentUnit eu)</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mentionToBeFound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eu </w:t>
      </w:r>
      <w:r w:rsidR="00B77A1E">
        <w:rPr>
          <w:lang w:val="en-US"/>
        </w:rPr>
        <w:t>–</w:t>
      </w:r>
      <w:r w:rsidRPr="00DE1B49">
        <w:rPr>
          <w:lang w:val="en-US"/>
        </w:rPr>
        <w:t xml:space="preserve"> the entailment unit the mentionToBeFound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436383" w:rsidRDefault="00BB641D">
      <w:pPr>
        <w:pStyle w:val="berschrift4"/>
        <w:rPr>
          <w:ins w:id="1221" w:author="Kathrin Eichler" w:date="2013-10-16T15:01:00Z"/>
        </w:rPr>
        <w:pPrChange w:id="1222" w:author="Kathrin Eichler" w:date="2013-10-16T15:01:00Z">
          <w:pPr>
            <w:pStyle w:val="berschrift3"/>
          </w:pPr>
        </w:pPrChange>
      </w:pPr>
      <w:bookmarkStart w:id="1223" w:name="h.i4hde1j9b6lp" w:colFirst="0" w:colLast="0"/>
      <w:bookmarkStart w:id="1224" w:name="_Ref359920280"/>
      <w:bookmarkEnd w:id="1223"/>
      <w:ins w:id="1225" w:author="Kathrin Eichler" w:date="2013-10-16T15:01:00Z">
        <w:r w:rsidRPr="00DE1B49">
          <w:t>class NodeMatcher</w:t>
        </w:r>
        <w:r>
          <w:t>Lucene (</w:t>
        </w:r>
        <w:r w:rsidRPr="008D6CF9">
          <w:t>eu</w:t>
        </w:r>
        <w:r>
          <w:t>.excitementproject.</w:t>
        </w:r>
        <w:r w:rsidRPr="008D6CF9">
          <w:t>tl</w:t>
        </w:r>
        <w:r>
          <w:t>.composition.nodematcher)</w:t>
        </w:r>
      </w:ins>
    </w:p>
    <w:p w:rsidR="00BB641D" w:rsidRDefault="00BB641D" w:rsidP="00BB641D">
      <w:pPr>
        <w:rPr>
          <w:ins w:id="1226" w:author="Kathrin Eichler" w:date="2013-10-16T15:02:00Z"/>
          <w:lang w:val="en-US"/>
        </w:rPr>
      </w:pPr>
      <w:ins w:id="1227" w:author="Kathrin Eichler" w:date="2013-10-16T15:01:00Z">
        <w:r w:rsidRPr="00DE1B49">
          <w:rPr>
            <w:lang w:val="en-US"/>
          </w:rPr>
          <w:t>This implementation of the</w:t>
        </w:r>
        <w:r>
          <w:rPr>
            <w:lang w:val="en-US"/>
          </w:rPr>
          <w:t xml:space="preserve"> </w:t>
        </w:r>
        <w:r w:rsidRPr="00DA12C3">
          <w:rPr>
            <w:i/>
            <w:lang w:val="en-US"/>
          </w:rPr>
          <w:t>NodeMatcher</w:t>
        </w:r>
        <w:r>
          <w:rPr>
            <w:lang w:val="en-US"/>
          </w:rPr>
          <w:t xml:space="preserve"> </w:t>
        </w:r>
        <w:r w:rsidRPr="00DE1B49">
          <w:rPr>
            <w:lang w:val="en-US"/>
          </w:rPr>
          <w:t>module compares an input fragment graph to an input entailment graph</w:t>
        </w:r>
      </w:ins>
      <w:ins w:id="1228" w:author="Kathrin Eichler" w:date="2013-10-16T15:02:00Z">
        <w:r>
          <w:rPr>
            <w:lang w:val="en-US"/>
          </w:rPr>
          <w:t xml:space="preserve"> </w:t>
        </w:r>
      </w:ins>
      <w:ins w:id="1229" w:author="Kathrin Eichler" w:date="2013-10-17T13:48:00Z">
        <w:r w:rsidR="00D40A8F">
          <w:rPr>
            <w:lang w:val="en-US"/>
          </w:rPr>
          <w:t xml:space="preserve">(collapsed) </w:t>
        </w:r>
      </w:ins>
      <w:ins w:id="1230"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1231" w:author="Kathrin Eichler" w:date="2013-10-16T15:18:00Z"/>
          <w:lang w:val="en-US"/>
        </w:rPr>
      </w:pPr>
    </w:p>
    <w:p w:rsidR="00BB641D" w:rsidRDefault="00BB641D" w:rsidP="00BB641D">
      <w:pPr>
        <w:rPr>
          <w:ins w:id="1232" w:author="Kathrin Eichler" w:date="2013-10-16T15:02:00Z"/>
          <w:lang w:val="en-US"/>
        </w:rPr>
      </w:pPr>
      <w:ins w:id="1233" w:author="Kathrin Eichler" w:date="2013-10-16T15:02:00Z">
        <w:r>
          <w:rPr>
            <w:lang w:val="en-US"/>
          </w:rPr>
          <w:t xml:space="preserve">For the matching step, the Lucene library is used. </w:t>
        </w:r>
      </w:ins>
    </w:p>
    <w:p w:rsidR="00BB641D" w:rsidRPr="00DE1B49" w:rsidRDefault="00BB641D" w:rsidP="00BB641D">
      <w:pPr>
        <w:rPr>
          <w:ins w:id="1234" w:author="Kathrin Eichler" w:date="2013-10-16T15:01:00Z"/>
          <w:lang w:val="en-US"/>
        </w:rPr>
      </w:pPr>
    </w:p>
    <w:p w:rsidR="00BB641D" w:rsidRPr="00DE1B49" w:rsidRDefault="00BB641D" w:rsidP="00BB641D">
      <w:pPr>
        <w:rPr>
          <w:ins w:id="1235" w:author="Kathrin Eichler" w:date="2013-10-16T15:01:00Z"/>
          <w:lang w:val="en-US"/>
        </w:rPr>
      </w:pPr>
      <w:ins w:id="1236"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1237" w:author="Kathrin Eichler" w:date="2013-10-16T15:01:00Z"/>
          <w:lang w:val="en-US"/>
        </w:rPr>
      </w:pPr>
    </w:p>
    <w:p w:rsidR="00BB641D" w:rsidRPr="00BB641D" w:rsidRDefault="006C1AF3" w:rsidP="00BB641D">
      <w:pPr>
        <w:numPr>
          <w:ilvl w:val="0"/>
          <w:numId w:val="5"/>
        </w:numPr>
        <w:spacing w:line="276" w:lineRule="auto"/>
        <w:ind w:hanging="359"/>
        <w:rPr>
          <w:ins w:id="1238" w:author="Kathrin Eichler" w:date="2013-10-16T15:05:00Z"/>
          <w:i/>
          <w:lang w:val="en-US"/>
          <w:rPrChange w:id="1239" w:author="Kathrin Eichler" w:date="2013-10-16T15:05:00Z">
            <w:rPr>
              <w:ins w:id="1240" w:author="Kathrin Eichler" w:date="2013-10-16T15:05:00Z"/>
              <w:rFonts w:cs="Consolas"/>
              <w:i/>
              <w:color w:val="000000"/>
              <w:lang w:val="de-DE"/>
            </w:rPr>
          </w:rPrChange>
        </w:rPr>
      </w:pPr>
      <w:ins w:id="1241" w:author="Kathrin Eichler" w:date="2013-10-16T15:04:00Z">
        <w:r w:rsidRPr="006C1AF3">
          <w:rPr>
            <w:rFonts w:cs="Consolas"/>
            <w:bCs/>
            <w:i/>
            <w:color w:val="7F0055"/>
            <w:lang w:val="de-DE"/>
            <w:rPrChange w:id="1242" w:author="Kathrin Eichler" w:date="2013-10-16T15:05:00Z">
              <w:rPr>
                <w:rFonts w:ascii="Consolas" w:eastAsia="Times New Roman" w:hAnsi="Consolas" w:cs="Consolas"/>
                <w:b/>
                <w:bCs/>
                <w:color w:val="7F0055"/>
                <w:sz w:val="20"/>
                <w:szCs w:val="20"/>
                <w:highlight w:val="blue"/>
                <w:u w:val="single"/>
                <w:lang w:val="de-DE" w:eastAsia="de-DE"/>
              </w:rPr>
            </w:rPrChange>
          </w:rPr>
          <w:t>void</w:t>
        </w:r>
        <w:r w:rsidRPr="006C1AF3">
          <w:rPr>
            <w:rFonts w:cs="Consolas"/>
            <w:i/>
            <w:color w:val="000000"/>
            <w:lang w:val="de-DE"/>
            <w:rPrChange w:id="1243"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indexGraphNodes() </w:t>
        </w:r>
        <w:r w:rsidRPr="006C1AF3">
          <w:rPr>
            <w:rFonts w:cs="Consolas"/>
            <w:bCs/>
            <w:i/>
            <w:color w:val="7F0055"/>
            <w:lang w:val="de-DE"/>
            <w:rPrChange w:id="1244" w:author="Kathrin Eichler" w:date="2013-10-16T15:05:00Z">
              <w:rPr>
                <w:rFonts w:ascii="Consolas" w:eastAsia="Times New Roman" w:hAnsi="Consolas" w:cs="Consolas"/>
                <w:b/>
                <w:bCs/>
                <w:color w:val="7F0055"/>
                <w:sz w:val="20"/>
                <w:szCs w:val="20"/>
                <w:highlight w:val="blue"/>
                <w:u w:val="single"/>
                <w:lang w:val="de-DE" w:eastAsia="de-DE"/>
              </w:rPr>
            </w:rPrChange>
          </w:rPr>
          <w:t>throws</w:t>
        </w:r>
        <w:r w:rsidRPr="006C1AF3">
          <w:rPr>
            <w:rFonts w:cs="Consolas"/>
            <w:i/>
            <w:color w:val="000000"/>
            <w:lang w:val="de-DE"/>
            <w:rPrChange w:id="1245"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IOException</w:t>
        </w:r>
      </w:ins>
    </w:p>
    <w:p w:rsidR="00436383" w:rsidRDefault="00436383">
      <w:pPr>
        <w:spacing w:line="276" w:lineRule="auto"/>
        <w:ind w:left="720"/>
        <w:rPr>
          <w:ins w:id="1246" w:author="Kathrin Eichler" w:date="2013-10-16T15:05:00Z"/>
          <w:rFonts w:cs="Consolas"/>
          <w:i/>
          <w:color w:val="000000"/>
          <w:lang w:val="de-DE"/>
        </w:rPr>
        <w:pPrChange w:id="1247" w:author="Kathrin Eichler" w:date="2013-10-16T15:05:00Z">
          <w:pPr>
            <w:numPr>
              <w:numId w:val="5"/>
            </w:numPr>
            <w:spacing w:line="276" w:lineRule="auto"/>
            <w:ind w:left="720" w:hanging="359"/>
          </w:pPr>
        </w:pPrChange>
      </w:pPr>
    </w:p>
    <w:p w:rsidR="00436383" w:rsidRDefault="006C1AF3">
      <w:pPr>
        <w:pStyle w:val="Normal2"/>
        <w:rPr>
          <w:ins w:id="1248" w:author="Kathrin Eichler" w:date="2013-10-16T15:06:00Z"/>
          <w:lang w:val="en-US"/>
        </w:rPr>
        <w:pPrChange w:id="1249" w:author="Kathrin Eichler" w:date="2013-10-17T13:49:00Z">
          <w:pPr>
            <w:numPr>
              <w:numId w:val="5"/>
            </w:numPr>
            <w:spacing w:line="276" w:lineRule="auto"/>
            <w:ind w:left="720" w:hanging="359"/>
          </w:pPr>
        </w:pPrChange>
      </w:pPr>
      <w:ins w:id="1250" w:author="Kathrin Eichler" w:date="2013-10-16T15:05:00Z">
        <w:r w:rsidRPr="006C1AF3">
          <w:rPr>
            <w:lang w:val="en-US"/>
            <w:rPrChange w:id="1251" w:author="Kathrin Eichler" w:date="2013-10-16T15:05:00Z">
              <w:rPr>
                <w:rFonts w:cs="Consolas"/>
                <w:color w:val="000000"/>
                <w:u w:val="single"/>
                <w:lang w:val="de-DE"/>
              </w:rPr>
            </w:rPrChange>
          </w:rPr>
          <w:t xml:space="preserve">The purpose of this method is to index all nodes of the entailment graph in order to be able to search on them quickly. </w:t>
        </w:r>
      </w:ins>
      <w:ins w:id="1252" w:author="Kathrin Eichler" w:date="2013-10-16T15:06:00Z">
        <w:r w:rsidR="00BB641D">
          <w:rPr>
            <w:lang w:val="en-US"/>
          </w:rPr>
          <w:t xml:space="preserve">For indexing, we use the Lucene library. </w:t>
        </w:r>
      </w:ins>
      <w:ins w:id="1253" w:author="Kathrin Eichler" w:date="2013-10-16T15:07:00Z">
        <w:r w:rsidR="00BB641D">
          <w:rPr>
            <w:lang w:val="en-US"/>
          </w:rPr>
          <w:t>Indexing is done per e</w:t>
        </w:r>
        <w:r w:rsidR="00BB641D">
          <w:rPr>
            <w:lang w:val="en-US"/>
          </w:rPr>
          <w:t>n</w:t>
        </w:r>
        <w:r w:rsidR="00BB641D">
          <w:rPr>
            <w:lang w:val="en-US"/>
          </w:rPr>
          <w:t>tailment unit, i.e., per distinct text unit. An entry in the index holds the text of an e</w:t>
        </w:r>
        <w:r w:rsidR="00BB641D">
          <w:rPr>
            <w:lang w:val="en-US"/>
          </w:rPr>
          <w:t>n</w:t>
        </w:r>
        <w:r w:rsidR="00BB641D">
          <w:rPr>
            <w:lang w:val="en-US"/>
          </w:rPr>
          <w:t>tailment unit plus the label of the equivalence class node the entailment unit it associated to</w:t>
        </w:r>
      </w:ins>
      <w:ins w:id="1254" w:author="Kathrin Eichler" w:date="2013-10-16T15:08:00Z">
        <w:r w:rsidR="00BB641D">
          <w:rPr>
            <w:lang w:val="en-US"/>
          </w:rPr>
          <w:t>.</w:t>
        </w:r>
      </w:ins>
      <w:ins w:id="1255" w:author="Kathrin Eichler" w:date="2013-10-16T15:07:00Z">
        <w:r w:rsidR="00BB641D">
          <w:rPr>
            <w:lang w:val="en-US"/>
          </w:rPr>
          <w:t xml:space="preserve"> </w:t>
        </w:r>
      </w:ins>
      <w:ins w:id="1256" w:author="Kathrin Eichler" w:date="2013-10-16T15:08:00Z">
        <w:r w:rsidR="00BB641D">
          <w:rPr>
            <w:lang w:val="en-US"/>
          </w:rPr>
          <w:t>S</w:t>
        </w:r>
      </w:ins>
      <w:ins w:id="1257" w:author="Kathrin Eichler" w:date="2013-10-16T15:07:00Z">
        <w:r w:rsidR="00BB641D">
          <w:rPr>
            <w:lang w:val="en-US"/>
          </w:rPr>
          <w:t>toring the equivalence class label allows us</w:t>
        </w:r>
      </w:ins>
      <w:ins w:id="1258" w:author="Kathrin Eichler" w:date="2013-10-16T15:08:00Z">
        <w:r w:rsidR="00BB641D">
          <w:rPr>
            <w:lang w:val="en-US"/>
          </w:rPr>
          <w:t xml:space="preserve"> to find the original node in the entailment graph and retrieve the category confidence scores for annotation. </w:t>
        </w:r>
      </w:ins>
    </w:p>
    <w:p w:rsidR="00436383" w:rsidRPr="00436383" w:rsidRDefault="00436383">
      <w:pPr>
        <w:spacing w:line="276" w:lineRule="auto"/>
        <w:rPr>
          <w:ins w:id="1259" w:author="Kathrin Eichler" w:date="2013-10-16T15:04:00Z"/>
          <w:lang w:val="en-US"/>
          <w:rPrChange w:id="1260" w:author="Kathrin Eichler" w:date="2013-10-16T15:05:00Z">
            <w:rPr>
              <w:ins w:id="1261" w:author="Kathrin Eichler" w:date="2013-10-16T15:04:00Z"/>
              <w:i/>
              <w:lang w:val="en-US"/>
            </w:rPr>
          </w:rPrChange>
        </w:rPr>
        <w:pPrChange w:id="1262"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1263" w:author="Kathrin Eichler" w:date="2013-10-16T15:01:00Z"/>
          <w:lang w:val="en-US"/>
        </w:rPr>
      </w:pPr>
      <w:ins w:id="1264" w:author="Kathrin Eichler" w:date="2013-10-16T15:01:00Z">
        <w:r w:rsidRPr="00DE1B49">
          <w:rPr>
            <w:i/>
            <w:lang w:val="en-US"/>
          </w:rPr>
          <w:t>NodeMatch findMatchingNodesForMention(EntailmentUnitMention mentionToB</w:t>
        </w:r>
        <w:r w:rsidRPr="00DE1B49">
          <w:rPr>
            <w:i/>
            <w:lang w:val="en-US"/>
          </w:rPr>
          <w:t>e</w:t>
        </w:r>
        <w:r w:rsidRPr="00DE1B49">
          <w:rPr>
            <w:i/>
            <w:lang w:val="en-US"/>
          </w:rPr>
          <w:t>Found, EntailmentGraph</w:t>
        </w:r>
        <w:r w:rsidRPr="00CC614A">
          <w:rPr>
            <w:lang w:val="en-US"/>
          </w:rPr>
          <w:t xml:space="preserve"> </w:t>
        </w:r>
        <w:r>
          <w:rPr>
            <w:lang w:val="en-US"/>
          </w:rPr>
          <w:t>Collapsed</w:t>
        </w:r>
        <w:r w:rsidRPr="00DE1B49">
          <w:rPr>
            <w:i/>
            <w:lang w:val="en-US"/>
          </w:rPr>
          <w:t xml:space="preserve"> entailmentGraph)</w:t>
        </w:r>
      </w:ins>
    </w:p>
    <w:p w:rsidR="00BB641D" w:rsidRDefault="00BB641D" w:rsidP="00BB641D">
      <w:pPr>
        <w:spacing w:line="276" w:lineRule="auto"/>
        <w:ind w:left="720"/>
        <w:rPr>
          <w:ins w:id="1265" w:author="Kathrin Eichler" w:date="2013-10-16T15:01:00Z"/>
          <w:lang w:val="en-US"/>
        </w:rPr>
      </w:pPr>
    </w:p>
    <w:p w:rsidR="00436383" w:rsidRDefault="00D40A8F">
      <w:pPr>
        <w:pStyle w:val="Normal2"/>
        <w:ind w:firstLine="361"/>
        <w:rPr>
          <w:ins w:id="1266" w:author="Kathrin Eichler" w:date="2013-10-16T15:01:00Z"/>
          <w:lang w:val="en-US"/>
        </w:rPr>
        <w:pPrChange w:id="1267" w:author="Kathrin Eichler" w:date="2013-10-17T13:54:00Z">
          <w:pPr/>
        </w:pPrChange>
      </w:pPr>
      <w:ins w:id="1268" w:author="Kathrin Eichler" w:date="2013-10-17T13:51:00Z">
        <w:r>
          <w:rPr>
            <w:lang w:val="en-US"/>
          </w:rPr>
          <w:lastRenderedPageBreak/>
          <w:t>This</w:t>
        </w:r>
      </w:ins>
      <w:ins w:id="1269" w:author="Kathrin Eichler" w:date="2013-10-16T15:01:00Z">
        <w:r>
          <w:rPr>
            <w:lang w:val="en-US"/>
          </w:rPr>
          <w:t xml:space="preserve"> method </w:t>
        </w:r>
      </w:ins>
      <w:ins w:id="1270" w:author="Kathrin Eichler" w:date="2013-10-17T13:51:00Z">
        <w:r>
          <w:rPr>
            <w:lang w:val="en-US"/>
          </w:rPr>
          <w:t xml:space="preserve">matches </w:t>
        </w:r>
      </w:ins>
      <w:ins w:id="1271" w:author="Kathrin Eichler" w:date="2013-10-16T15:01:00Z">
        <w:r w:rsidR="00BB641D" w:rsidRPr="00DA12C3">
          <w:rPr>
            <w:lang w:val="en-US"/>
          </w:rPr>
          <w:t>a particular mention</w:t>
        </w:r>
      </w:ins>
      <w:ins w:id="1272" w:author="Kathrin Eichler" w:date="2013-10-17T13:51:00Z">
        <w:r>
          <w:rPr>
            <w:lang w:val="en-US"/>
          </w:rPr>
          <w:t xml:space="preserve"> against the indexed graph</w:t>
        </w:r>
      </w:ins>
      <w:ins w:id="1273" w:author="Kathrin Eichler" w:date="2013-10-17T13:52:00Z">
        <w:r>
          <w:rPr>
            <w:lang w:val="en-US"/>
          </w:rPr>
          <w:t xml:space="preserve"> and returns a NodeMatch object storing the matched entailment graph nodes </w:t>
        </w:r>
      </w:ins>
      <w:ins w:id="1274" w:author="Kathrin Eichler" w:date="2013-10-17T13:53:00Z">
        <w:r>
          <w:rPr>
            <w:lang w:val="en-US"/>
          </w:rPr>
          <w:t>associated to the</w:t>
        </w:r>
      </w:ins>
      <w:ins w:id="1275" w:author="Kathrin Eichler" w:date="2013-10-17T13:52:00Z">
        <w:r>
          <w:rPr>
            <w:lang w:val="en-US"/>
          </w:rPr>
          <w:t xml:space="preserve"> confidence score of the match. </w:t>
        </w:r>
      </w:ins>
      <w:ins w:id="1276" w:author="Kathrin Eichler" w:date="2013-10-17T13:53:00Z">
        <w:r>
          <w:rPr>
            <w:lang w:val="en-US"/>
          </w:rPr>
          <w:t xml:space="preserve">In this implementation, a node is returned whenever it contains all and only the tokens of the </w:t>
        </w:r>
        <w:r w:rsidR="006C1AF3" w:rsidRPr="006C1AF3">
          <w:rPr>
            <w:i/>
            <w:lang w:val="en-US"/>
            <w:rPrChange w:id="1277" w:author="Kathrin Eichler" w:date="2013-10-17T13:54:00Z">
              <w:rPr>
                <w:color w:val="0000FF" w:themeColor="hyperlink"/>
                <w:u w:val="single"/>
                <w:lang w:val="en-US"/>
              </w:rPr>
            </w:rPrChange>
          </w:rPr>
          <w:t>mentionToBeFound</w:t>
        </w:r>
        <w:r>
          <w:rPr>
            <w:lang w:val="en-US"/>
          </w:rPr>
          <w:t xml:space="preserve"> text</w:t>
        </w:r>
      </w:ins>
      <w:ins w:id="1278"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1279" w:author="Kathrin Eichler" w:date="2013-10-16T15:01:00Z"/>
          <w:lang w:val="en-US"/>
        </w:rPr>
      </w:pPr>
      <w:ins w:id="1280" w:author="Kathrin Eichler" w:date="2013-10-16T15:01:00Z">
        <w:r w:rsidRPr="00DE1B49">
          <w:rPr>
            <w:lang w:val="en-US"/>
          </w:rPr>
          <w:t xml:space="preserve">@param mentionToBeFound </w:t>
        </w:r>
        <w:r>
          <w:rPr>
            <w:lang w:val="en-US"/>
          </w:rPr>
          <w:t>–</w:t>
        </w:r>
        <w:r w:rsidRPr="00DE1B49">
          <w:rPr>
            <w:lang w:val="en-US"/>
          </w:rPr>
          <w:t xml:space="preserve"> the entailment unit mention to be found in the graph</w:t>
        </w:r>
      </w:ins>
    </w:p>
    <w:p w:rsidR="00436383" w:rsidRDefault="00BB641D">
      <w:pPr>
        <w:numPr>
          <w:ilvl w:val="1"/>
          <w:numId w:val="5"/>
        </w:numPr>
        <w:spacing w:line="276" w:lineRule="auto"/>
        <w:ind w:hanging="359"/>
        <w:rPr>
          <w:ins w:id="1281" w:author="Kathrin Eichler" w:date="2013-10-16T15:01:00Z"/>
          <w:lang w:val="en-US"/>
        </w:rPr>
        <w:pPrChange w:id="1282" w:author="Kathrin Eichler" w:date="2013-10-17T13:55:00Z">
          <w:pPr/>
        </w:pPrChange>
      </w:pPr>
      <w:ins w:id="1283" w:author="Kathrin Eichler" w:date="2013-10-16T15:01:00Z">
        <w:r>
          <w:rPr>
            <w:lang w:val="en-US"/>
          </w:rPr>
          <w:t>@return</w:t>
        </w:r>
        <w:r w:rsidRPr="00DE1B49">
          <w:rPr>
            <w:lang w:val="en-US"/>
          </w:rPr>
          <w:t xml:space="preserve"> </w:t>
        </w:r>
        <w:r>
          <w:rPr>
            <w:lang w:val="en-US"/>
          </w:rPr>
          <w:t xml:space="preserve">(NodeMatch) </w:t>
        </w:r>
        <w:r w:rsidRPr="00DE1B49">
          <w:rPr>
            <w:lang w:val="en-US"/>
          </w:rPr>
          <w:t>a node match for the mention to be found</w:t>
        </w:r>
      </w:ins>
    </w:p>
    <w:p w:rsidR="0087709E" w:rsidRPr="00DE1B49" w:rsidRDefault="0087709E" w:rsidP="007368D3">
      <w:pPr>
        <w:pStyle w:val="berschrift3"/>
      </w:pPr>
      <w:bookmarkStart w:id="1284" w:name="_Toc403989664"/>
      <w:r w:rsidRPr="00DE1B49">
        <w:t xml:space="preserve">Category Annotator </w:t>
      </w:r>
      <w:r w:rsidR="005E31BF">
        <w:t>M</w:t>
      </w:r>
      <w:r w:rsidRPr="00DE1B49">
        <w:t>odule: class CategoryAnn</w:t>
      </w:r>
      <w:r w:rsidRPr="00DE1B49">
        <w:t>o</w:t>
      </w:r>
      <w:r w:rsidRPr="00DE1B49">
        <w:t>tatorAllCats</w:t>
      </w:r>
      <w:ins w:id="1285" w:author="Kathrin Eichler" w:date="2014-11-17T11:27:00Z">
        <w:r w:rsidR="009E17B3">
          <w:t xml:space="preserve"> [Kathrin]</w:t>
        </w:r>
      </w:ins>
      <w:ins w:id="1286" w:author="Kathrin Eichler" w:date="2014-11-17T11:55:00Z">
        <w:r w:rsidR="00D83F9B">
          <w:t xml:space="preserve"> </w:t>
        </w:r>
      </w:ins>
      <w:del w:id="1287" w:author="Kathrin Eichler" w:date="2014-11-17T11:27:00Z">
        <w:r w:rsidR="008D6CF9" w:rsidDel="009E17B3">
          <w:delText xml:space="preserve"> </w:delText>
        </w:r>
      </w:del>
      <w:r w:rsidR="008D6CF9">
        <w:t>(</w:t>
      </w:r>
      <w:r w:rsidR="008D6CF9" w:rsidRPr="008D6CF9">
        <w:t>eu</w:t>
      </w:r>
      <w:r w:rsidR="008D6CF9">
        <w:t>.excitementproject.</w:t>
      </w:r>
      <w:r w:rsidR="008D6CF9" w:rsidRPr="008D6CF9">
        <w:t>tl</w:t>
      </w:r>
      <w:r w:rsidR="008D6CF9">
        <w:t>.composition.categoryannotator)</w:t>
      </w:r>
      <w:bookmarkEnd w:id="1224"/>
      <w:bookmarkEnd w:id="1284"/>
    </w:p>
    <w:p w:rsidR="000A784E" w:rsidRDefault="0087709E" w:rsidP="0087709E">
      <w:pPr>
        <w:rPr>
          <w:ins w:id="1288" w:author="Kathrin Eichler" w:date="2013-10-08T12:33:00Z"/>
          <w:i/>
          <w:lang w:val="en-US"/>
        </w:rPr>
      </w:pPr>
      <w:r w:rsidRPr="00DE1B49">
        <w:rPr>
          <w:lang w:val="en-US"/>
        </w:rPr>
        <w:t xml:space="preserve">The </w:t>
      </w:r>
      <w:r w:rsidRPr="00DA12C3">
        <w:rPr>
          <w:i/>
          <w:lang w:val="en-US"/>
        </w:rPr>
        <w:t>CategoryAnnotator</w:t>
      </w:r>
      <w:r w:rsidRPr="00DE1B49">
        <w:rPr>
          <w:lang w:val="en-US"/>
        </w:rPr>
        <w:t xml:space="preserve"> </w:t>
      </w:r>
      <w:r w:rsidR="00DA12C3">
        <w:rPr>
          <w:lang w:val="en-US"/>
        </w:rPr>
        <w:t xml:space="preserve">module </w:t>
      </w:r>
      <w:r w:rsidRPr="00DE1B49">
        <w:rPr>
          <w:lang w:val="en-US"/>
        </w:rPr>
        <w:t>adds category annotation to an input CAS</w:t>
      </w:r>
      <w:del w:id="1289"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r w:rsidRPr="007E7ED7">
        <w:rPr>
          <w:i/>
          <w:lang w:val="en-US"/>
        </w:rPr>
        <w:t>NodeMatch</w:t>
      </w:r>
      <w:r w:rsidRPr="00DE1B49">
        <w:rPr>
          <w:lang w:val="en-US"/>
        </w:rPr>
        <w:t xml:space="preserve">-es. </w:t>
      </w:r>
      <w:del w:id="1290" w:author="Kathrin Eichler" w:date="2013-10-08T12:30:00Z">
        <w:r w:rsidRPr="00DE1B49" w:rsidDel="0069623B">
          <w:rPr>
            <w:lang w:val="en-US"/>
          </w:rPr>
          <w:delText xml:space="preserve">This </w:delText>
        </w:r>
      </w:del>
      <w:del w:id="1291"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292" w:author="Kathrin Eichler" w:date="2013-10-08T12:30:00Z">
        <w:r w:rsidRPr="00DE1B49" w:rsidDel="0069623B">
          <w:rPr>
            <w:lang w:val="en-US"/>
          </w:rPr>
          <w:delText xml:space="preserve">category </w:delText>
        </w:r>
      </w:del>
      <w:del w:id="1293" w:author="Kathrin Eichler" w:date="2013-10-08T12:31:00Z">
        <w:r w:rsidRPr="00DE1B49" w:rsidDel="000A784E">
          <w:rPr>
            <w:lang w:val="en-US"/>
          </w:rPr>
          <w:delText>confidence score</w:delText>
        </w:r>
      </w:del>
      <w:del w:id="1294" w:author="Kathrin Eichler" w:date="2013-10-08T12:30:00Z">
        <w:r w:rsidRPr="00DE1B49" w:rsidDel="0069623B">
          <w:rPr>
            <w:lang w:val="en-US"/>
          </w:rPr>
          <w:delText>s</w:delText>
        </w:r>
      </w:del>
      <w:del w:id="1295" w:author="Kathrin Eichler" w:date="2013-10-08T12:31:00Z">
        <w:r w:rsidRPr="00DE1B49" w:rsidDel="000A784E">
          <w:rPr>
            <w:lang w:val="en-US"/>
          </w:rPr>
          <w:delText xml:space="preserve">. </w:delText>
        </w:r>
      </w:del>
      <w:r w:rsidRPr="00DE1B49">
        <w:rPr>
          <w:lang w:val="en-US"/>
        </w:rPr>
        <w:t xml:space="preserve">Each </w:t>
      </w:r>
      <w:r w:rsidRPr="007E7ED7">
        <w:rPr>
          <w:i/>
          <w:lang w:val="en-US"/>
        </w:rPr>
        <w:t>NodeMatch</w:t>
      </w:r>
      <w:r w:rsidRPr="00DE1B49">
        <w:rPr>
          <w:lang w:val="en-US"/>
        </w:rPr>
        <w:t xml:space="preserve"> in the input set of </w:t>
      </w:r>
      <w:r w:rsidRPr="007E7ED7">
        <w:rPr>
          <w:i/>
          <w:lang w:val="en-US"/>
        </w:rPr>
        <w:t>Nod</w:t>
      </w:r>
      <w:r w:rsidRPr="007E7ED7">
        <w:rPr>
          <w:i/>
          <w:lang w:val="en-US"/>
        </w:rPr>
        <w:t>e</w:t>
      </w:r>
      <w:r w:rsidRPr="007E7ED7">
        <w:rPr>
          <w:i/>
          <w:lang w:val="en-US"/>
        </w:rPr>
        <w:t>Match</w:t>
      </w:r>
      <w:r w:rsidRPr="00DE1B49">
        <w:rPr>
          <w:lang w:val="en-US"/>
        </w:rPr>
        <w:t xml:space="preserve">-es holds exactly one </w:t>
      </w:r>
      <w:r w:rsidRPr="007E7ED7">
        <w:rPr>
          <w:i/>
          <w:lang w:val="en-US"/>
        </w:rPr>
        <w:t>EntailmentUnitMention</w:t>
      </w:r>
      <w:r w:rsidRPr="00DE1B49">
        <w:rPr>
          <w:lang w:val="en-US"/>
        </w:rPr>
        <w:t xml:space="preserve"> </w:t>
      </w:r>
      <w:ins w:id="1296" w:author="Kathrin Eichler" w:date="2013-10-08T12:33:00Z">
        <w:r w:rsidR="000A784E">
          <w:rPr>
            <w:i/>
            <w:lang w:val="en-US"/>
          </w:rPr>
          <w:t>M</w:t>
        </w:r>
      </w:ins>
      <w:del w:id="1297" w:author="Kathrin Eichler" w:date="2013-10-08T12:13:00Z">
        <w:r w:rsidRPr="007E7ED7" w:rsidDel="00A26883">
          <w:rPr>
            <w:i/>
            <w:lang w:val="en-US"/>
          </w:rPr>
          <w:delText>M</w:delText>
        </w:r>
        <w:r w:rsidRPr="00DE1B49" w:rsidDel="00A26883">
          <w:rPr>
            <w:lang w:val="en-US"/>
          </w:rPr>
          <w:delText xml:space="preserve"> </w:delText>
        </w:r>
      </w:del>
      <w:ins w:id="1298" w:author="Kathrin Eichler" w:date="2013-10-08T12:13:00Z">
        <w:r w:rsidR="00A26883" w:rsidRPr="00DE1B49">
          <w:rPr>
            <w:lang w:val="en-US"/>
          </w:rPr>
          <w:t xml:space="preserve"> </w:t>
        </w:r>
      </w:ins>
      <w:r w:rsidRPr="00DE1B49">
        <w:rPr>
          <w:lang w:val="en-US"/>
        </w:rPr>
        <w:t xml:space="preserve">(found in the input CAS), which is associated to a </w:t>
      </w:r>
      <w:del w:id="1299" w:author="Kathrin Eichler" w:date="2013-10-08T12:37:00Z">
        <w:r w:rsidRPr="00DE1B49" w:rsidDel="000A784E">
          <w:rPr>
            <w:lang w:val="en-US"/>
          </w:rPr>
          <w:delText xml:space="preserve">list </w:delText>
        </w:r>
      </w:del>
      <w:ins w:id="1300" w:author="Kathrin Eichler" w:date="2013-10-08T12:37:00Z">
        <w:r w:rsidR="000A784E">
          <w:rPr>
            <w:lang w:val="en-US"/>
          </w:rPr>
          <w:t>set</w:t>
        </w:r>
        <w:r w:rsidR="000A784E" w:rsidRPr="00DE1B49">
          <w:rPr>
            <w:lang w:val="en-US"/>
          </w:rPr>
          <w:t xml:space="preserve"> </w:t>
        </w:r>
      </w:ins>
      <w:r w:rsidRPr="00DE1B49">
        <w:rPr>
          <w:lang w:val="en-US"/>
        </w:rPr>
        <w:t xml:space="preserve">of </w:t>
      </w:r>
      <w:r w:rsidRPr="007E7ED7">
        <w:rPr>
          <w:i/>
          <w:lang w:val="en-US"/>
        </w:rPr>
        <w:t>Pe</w:t>
      </w:r>
      <w:r w:rsidRPr="007E7ED7">
        <w:rPr>
          <w:i/>
          <w:lang w:val="en-US"/>
        </w:rPr>
        <w:t>r</w:t>
      </w:r>
      <w:r w:rsidRPr="007E7ED7">
        <w:rPr>
          <w:i/>
          <w:lang w:val="en-US"/>
        </w:rPr>
        <w:t>NodeScore</w:t>
      </w:r>
      <w:r w:rsidRPr="00DE1B49">
        <w:rPr>
          <w:lang w:val="en-US"/>
        </w:rPr>
        <w:t xml:space="preserve">-s </w:t>
      </w:r>
      <w:r w:rsidRPr="007E7ED7">
        <w:rPr>
          <w:i/>
          <w:lang w:val="en-US"/>
        </w:rPr>
        <w:t>P</w:t>
      </w:r>
      <w:r w:rsidRPr="00DE1B49">
        <w:rPr>
          <w:lang w:val="en-US"/>
        </w:rPr>
        <w:t xml:space="preserve">. Each </w:t>
      </w:r>
      <w:r w:rsidRPr="007E7ED7">
        <w:rPr>
          <w:i/>
          <w:lang w:val="en-US"/>
        </w:rPr>
        <w:t>PerNodeScore</w:t>
      </w:r>
      <w:ins w:id="1301" w:author="Kathrin Eichler" w:date="2013-10-08T12:15:00Z">
        <w:r w:rsidR="00A26883">
          <w:rPr>
            <w:i/>
            <w:lang w:val="en-US"/>
          </w:rPr>
          <w:t xml:space="preserve"> </w:t>
        </w:r>
      </w:ins>
      <w:r w:rsidRPr="00DE1B49">
        <w:rPr>
          <w:lang w:val="en-US"/>
        </w:rPr>
        <w:t xml:space="preserve"> in </w:t>
      </w:r>
      <w:r w:rsidRPr="007E7ED7">
        <w:rPr>
          <w:i/>
          <w:lang w:val="en-US"/>
        </w:rPr>
        <w:t>P</w:t>
      </w:r>
      <w:r w:rsidRPr="00DE1B49">
        <w:rPr>
          <w:lang w:val="en-US"/>
        </w:rPr>
        <w:t xml:space="preserve"> refers to a tuple of an </w:t>
      </w:r>
      <w:r w:rsidRPr="007E7ED7">
        <w:rPr>
          <w:i/>
          <w:lang w:val="en-US"/>
        </w:rPr>
        <w:t>E</w:t>
      </w:r>
      <w:ins w:id="1302" w:author="Kathrin Eichler" w:date="2013-10-08T11:21:00Z">
        <w:r w:rsidR="00E17F56">
          <w:rPr>
            <w:i/>
            <w:lang w:val="en-US"/>
          </w:rPr>
          <w:t xml:space="preserve">quivalenceClass </w:t>
        </w:r>
      </w:ins>
      <w:del w:id="1303" w:author="Kathrin Eichler" w:date="2013-10-08T11:21:00Z">
        <w:r w:rsidRPr="007E7ED7" w:rsidDel="00E17F56">
          <w:rPr>
            <w:i/>
            <w:lang w:val="en-US"/>
          </w:rPr>
          <w:delText>ntailmentUnit</w:delText>
        </w:r>
        <w:r w:rsidRPr="00DE1B49" w:rsidDel="00E17F56">
          <w:rPr>
            <w:lang w:val="en-US"/>
          </w:rPr>
          <w:delText xml:space="preserve"> </w:delText>
        </w:r>
      </w:del>
      <w:del w:id="1304" w:author="Kathrin Eichler" w:date="2013-10-08T12:06:00Z">
        <w:r w:rsidRPr="007E7ED7" w:rsidDel="00050EFC">
          <w:rPr>
            <w:i/>
            <w:lang w:val="en-US"/>
          </w:rPr>
          <w:delText>E</w:delText>
        </w:r>
        <w:r w:rsidRPr="00DE1B49" w:rsidDel="00050EFC">
          <w:rPr>
            <w:lang w:val="en-US"/>
          </w:rPr>
          <w:delText xml:space="preserve"> </w:delText>
        </w:r>
      </w:del>
      <w:ins w:id="1305" w:author="Kathrin Eichler" w:date="2013-10-08T12:33:00Z">
        <w:r w:rsidR="006C1AF3" w:rsidRPr="006C1AF3">
          <w:rPr>
            <w:i/>
            <w:lang w:val="en-US"/>
            <w:rPrChange w:id="1306" w:author="Kathrin Eichler" w:date="2013-10-08T12:33:00Z">
              <w:rPr>
                <w:rFonts w:eastAsia="Times New Roman" w:cs="Arial"/>
                <w:b/>
                <w:bCs/>
                <w:color w:val="0000FF" w:themeColor="hyperlink"/>
                <w:sz w:val="26"/>
                <w:szCs w:val="26"/>
                <w:u w:val="single"/>
                <w:lang w:val="en-US" w:eastAsia="de-DE"/>
              </w:rPr>
            </w:rPrChange>
          </w:rPr>
          <w:t>E</w:t>
        </w:r>
      </w:ins>
      <w:ins w:id="1307" w:author="Kathrin Eichler" w:date="2013-10-08T12:06:00Z">
        <w:r w:rsidR="00050EFC" w:rsidRPr="00DE1B49">
          <w:rPr>
            <w:lang w:val="en-US"/>
          </w:rPr>
          <w:t xml:space="preserve"> </w:t>
        </w:r>
      </w:ins>
      <w:r w:rsidRPr="00DE1B49">
        <w:rPr>
          <w:lang w:val="en-US"/>
        </w:rPr>
        <w:t xml:space="preserve">(a node in a </w:t>
      </w:r>
      <w:ins w:id="1308" w:author="Kathrin Eichler" w:date="2013-10-08T11:21:00Z">
        <w:r w:rsidR="00E17F56">
          <w:rPr>
            <w:lang w:val="en-US"/>
          </w:rPr>
          <w:t>collapsed</w:t>
        </w:r>
      </w:ins>
      <w:del w:id="1309" w:author="Kathrin Eichler" w:date="2013-10-08T11:21:00Z">
        <w:r w:rsidRPr="00DE1B49" w:rsidDel="00E17F56">
          <w:rPr>
            <w:lang w:val="en-US"/>
          </w:rPr>
          <w:delText>raw</w:delText>
        </w:r>
      </w:del>
      <w:r w:rsidRPr="00DE1B49">
        <w:rPr>
          <w:lang w:val="en-US"/>
        </w:rPr>
        <w:t xml:space="preserve"> entailment graph) and a confidence score </w:t>
      </w:r>
      <w:del w:id="1310" w:author="Kathrin Eichler" w:date="2013-10-08T12:06:00Z">
        <w:r w:rsidR="00DE0473" w:rsidRPr="007E7ED7" w:rsidDel="00050EFC">
          <w:rPr>
            <w:i/>
            <w:lang w:val="en-US"/>
          </w:rPr>
          <w:delText>p</w:delText>
        </w:r>
        <w:r w:rsidR="00DE0473" w:rsidRPr="00DE1B49" w:rsidDel="00050EFC">
          <w:rPr>
            <w:lang w:val="en-US"/>
          </w:rPr>
          <w:delText xml:space="preserve"> </w:delText>
        </w:r>
      </w:del>
      <w:ins w:id="1311"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312" w:author="Kathrin Eichler" w:date="2013-10-08T12:31:00Z">
        <w:r w:rsidR="000A784E">
          <w:rPr>
            <w:i/>
            <w:lang w:val="en-US"/>
          </w:rPr>
          <w:t xml:space="preserve">. </w:t>
        </w:r>
      </w:ins>
    </w:p>
    <w:p w:rsidR="008F1352" w:rsidRDefault="006C1AF3" w:rsidP="000A784E">
      <w:pPr>
        <w:rPr>
          <w:ins w:id="1313" w:author="Kathrin Eichler" w:date="2013-10-08T12:43:00Z"/>
          <w:lang w:val="en-US"/>
        </w:rPr>
      </w:pPr>
      <w:ins w:id="1314" w:author="Kathrin Eichler" w:date="2013-10-08T12:34:00Z">
        <w:r w:rsidRPr="006C1AF3">
          <w:rPr>
            <w:lang w:val="en-US"/>
            <w:rPrChange w:id="1315"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1316" w:author="Kathrin Eichler" w:date="2013-10-08T12:43:00Z">
        <w:r w:rsidR="008F1352">
          <w:rPr>
            <w:lang w:val="en-US"/>
          </w:rPr>
          <w:t xml:space="preserve">need to </w:t>
        </w:r>
      </w:ins>
      <w:ins w:id="1317"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1318" w:author="Kathrin Eichler" w:date="2013-10-08T12:44:00Z"/>
          <w:lang w:val="en-US"/>
        </w:rPr>
      </w:pPr>
      <w:ins w:id="1319" w:author="Kathrin Eichler" w:date="2013-10-08T12:43:00Z">
        <w:r w:rsidRPr="00A7528B">
          <w:rPr>
            <w:lang w:val="en-US"/>
          </w:rPr>
          <w:t xml:space="preserve">In this implementation of the CategoryAnnotator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1320" w:author="Kathrin Eichler" w:date="2013-10-15T12:04:00Z"/>
          <w:lang w:val="en-US"/>
        </w:rPr>
      </w:pPr>
      <w:ins w:id="1321" w:author="Kathrin Eichler" w:date="2013-10-15T12:01:00Z">
        <w:r>
          <w:rPr>
            <w:lang w:val="en-US"/>
          </w:rPr>
          <w:t xml:space="preserve">For each per node score </w:t>
        </w:r>
      </w:ins>
      <w:ins w:id="1322" w:author="Kathrin Eichler" w:date="2013-10-15T12:03:00Z">
        <w:r w:rsidR="006C1AF3" w:rsidRPr="006C1AF3">
          <w:rPr>
            <w:i/>
            <w:lang w:val="en-US"/>
            <w:rPrChange w:id="1323" w:author="Kathrin Eichler" w:date="2013-10-15T12:03:00Z">
              <w:rPr>
                <w:rFonts w:cstheme="minorBidi"/>
                <w:color w:val="0000FF" w:themeColor="hyperlink"/>
                <w:u w:val="single"/>
                <w:lang w:val="en-US"/>
              </w:rPr>
            </w:rPrChange>
          </w:rPr>
          <w:t>p</w:t>
        </w:r>
        <w:r w:rsidR="006C1AF3" w:rsidRPr="006C1AF3">
          <w:rPr>
            <w:i/>
            <w:vertAlign w:val="subscript"/>
            <w:lang w:val="en-US"/>
            <w:rPrChange w:id="1324" w:author="Kathrin Eichler" w:date="2013-10-15T12:03:00Z">
              <w:rPr>
                <w:rFonts w:cstheme="minorBidi"/>
                <w:color w:val="0000FF" w:themeColor="hyperlink"/>
                <w:u w:val="single"/>
                <w:lang w:val="en-US"/>
              </w:rPr>
            </w:rPrChange>
          </w:rPr>
          <w:t>y</w:t>
        </w:r>
        <w:r>
          <w:rPr>
            <w:lang w:val="en-US"/>
          </w:rPr>
          <w:t xml:space="preserve"> </w:t>
        </w:r>
      </w:ins>
      <w:ins w:id="1325" w:author="Kathrin Eichler" w:date="2013-10-08T12:47:00Z">
        <w:r w:rsidR="008F1352">
          <w:rPr>
            <w:lang w:val="en-US"/>
          </w:rPr>
          <w:t xml:space="preserve">in </w:t>
        </w:r>
        <w:r w:rsidR="006C1AF3" w:rsidRPr="006C1AF3">
          <w:rPr>
            <w:i/>
            <w:lang w:val="en-US"/>
            <w:rPrChange w:id="1326" w:author="Kathrin Eichler" w:date="2013-10-08T12:47:00Z">
              <w:rPr>
                <w:rFonts w:eastAsia="Times New Roman" w:cs="Arial"/>
                <w:b/>
                <w:bCs/>
                <w:color w:val="0000FF" w:themeColor="hyperlink"/>
                <w:sz w:val="26"/>
                <w:szCs w:val="26"/>
                <w:u w:val="single"/>
                <w:lang w:val="en-US" w:eastAsia="de-DE"/>
              </w:rPr>
            </w:rPrChange>
          </w:rPr>
          <w:t>P</w:t>
        </w:r>
      </w:ins>
      <w:ins w:id="1327" w:author="Kathrin Eichler" w:date="2013-10-15T12:02:00Z">
        <w:r>
          <w:rPr>
            <w:lang w:val="en-US"/>
          </w:rPr>
          <w:t xml:space="preserve">, we first </w:t>
        </w:r>
      </w:ins>
      <w:ins w:id="1328" w:author="Kathrin Eichler" w:date="2013-10-08T12:43:00Z">
        <w:r w:rsidR="008F1352">
          <w:rPr>
            <w:lang w:val="en-US"/>
          </w:rPr>
          <w:t xml:space="preserve">compute a score per category </w:t>
        </w:r>
      </w:ins>
      <w:ins w:id="1329" w:author="Kathrin Eichler" w:date="2013-10-15T12:04:00Z">
        <w:r w:rsidR="006C1AF3" w:rsidRPr="006C1AF3">
          <w:rPr>
            <w:i/>
            <w:lang w:val="en-US"/>
            <w:rPrChange w:id="1330" w:author="Kathrin Eichler" w:date="2013-10-15T12:04:00Z">
              <w:rPr>
                <w:rFonts w:cstheme="minorBidi"/>
                <w:color w:val="0000FF" w:themeColor="hyperlink"/>
                <w:u w:val="single"/>
                <w:lang w:val="en-US"/>
              </w:rPr>
            </w:rPrChange>
          </w:rPr>
          <w:t>c</w:t>
        </w:r>
        <w:r w:rsidR="006C1AF3" w:rsidRPr="006C1AF3">
          <w:rPr>
            <w:i/>
            <w:vertAlign w:val="subscript"/>
            <w:lang w:val="en-US"/>
            <w:rPrChange w:id="1331" w:author="Kathrin Eichler" w:date="2013-10-15T12:04:00Z">
              <w:rPr>
                <w:rFonts w:cstheme="minorBidi"/>
                <w:color w:val="0000FF" w:themeColor="hyperlink"/>
                <w:u w:val="single"/>
                <w:lang w:val="en-US"/>
              </w:rPr>
            </w:rPrChange>
          </w:rPr>
          <w:t>x</w:t>
        </w:r>
        <w:r>
          <w:rPr>
            <w:lang w:val="en-US"/>
          </w:rPr>
          <w:t xml:space="preserve"> </w:t>
        </w:r>
      </w:ins>
      <w:ins w:id="1332" w:author="Kathrin Eichler" w:date="2013-10-08T12:43:00Z">
        <w:r w:rsidR="008F1352">
          <w:rPr>
            <w:lang w:val="en-US"/>
          </w:rPr>
          <w:t xml:space="preserve">associated to </w:t>
        </w:r>
      </w:ins>
      <w:ins w:id="1333" w:author="Kathrin Eichler" w:date="2013-10-15T12:02:00Z">
        <w:r>
          <w:rPr>
            <w:lang w:val="en-US"/>
          </w:rPr>
          <w:t xml:space="preserve">this per node score </w:t>
        </w:r>
      </w:ins>
      <w:ins w:id="1334"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1335" w:author="Kathrin Eichler" w:date="2013-10-15T12:05:00Z">
        <w:r>
          <w:rPr>
            <w:lang w:val="en-US"/>
          </w:rPr>
          <w:t>this</w:t>
        </w:r>
      </w:ins>
      <w:ins w:id="1336" w:author="Kathrin Eichler" w:date="2013-10-08T12:43:00Z">
        <w:r w:rsidR="008F1352">
          <w:rPr>
            <w:lang w:val="en-US"/>
          </w:rPr>
          <w:t xml:space="preserve"> category</w:t>
        </w:r>
        <w:r w:rsidR="008F1352" w:rsidRPr="00A7528B">
          <w:rPr>
            <w:lang w:val="en-US"/>
          </w:rPr>
          <w:t xml:space="preserve"> </w:t>
        </w:r>
        <w:r w:rsidR="008F1352">
          <w:rPr>
            <w:i/>
            <w:lang w:val="en-US"/>
          </w:rPr>
          <w:t>f</w:t>
        </w:r>
        <w:r w:rsidR="008F1352" w:rsidRPr="007E7ED7">
          <w:rPr>
            <w:i/>
            <w:lang w:val="en-US"/>
          </w:rPr>
          <w:t>(c</w:t>
        </w:r>
      </w:ins>
      <w:ins w:id="1337" w:author="Kathrin Eichler" w:date="2013-10-15T11:57:00Z">
        <w:r>
          <w:rPr>
            <w:i/>
            <w:vertAlign w:val="subscript"/>
            <w:lang w:val="en-US"/>
          </w:rPr>
          <w:t>x</w:t>
        </w:r>
      </w:ins>
      <w:ins w:id="1338" w:author="Kathrin Eichler" w:date="2013-10-08T12:43:00Z">
        <w:r w:rsidR="008F1352" w:rsidRPr="007E7ED7">
          <w:rPr>
            <w:i/>
            <w:lang w:val="en-US"/>
          </w:rPr>
          <w:t>)</w:t>
        </w:r>
        <w:r w:rsidR="008F1352">
          <w:rPr>
            <w:lang w:val="en-US"/>
          </w:rPr>
          <w:t xml:space="preserve"> (as computed using the ConfidenceCalculator module) </w:t>
        </w:r>
        <w:r w:rsidR="008F1352" w:rsidRPr="00A7528B">
          <w:rPr>
            <w:lang w:val="en-US"/>
          </w:rPr>
          <w:t xml:space="preserve">with </w:t>
        </w:r>
        <w:r w:rsidR="008F1352" w:rsidRPr="00A7528B">
          <w:rPr>
            <w:i/>
            <w:lang w:val="en-US"/>
          </w:rPr>
          <w:t>s</w:t>
        </w:r>
      </w:ins>
      <w:ins w:id="1339" w:author="Kathrin Eichler" w:date="2013-10-15T12:05:00Z">
        <w:r w:rsidR="006C1AF3" w:rsidRPr="006C1AF3">
          <w:rPr>
            <w:i/>
            <w:vertAlign w:val="subscript"/>
            <w:lang w:val="en-US"/>
            <w:rPrChange w:id="1340" w:author="Kathrin Eichler" w:date="2013-10-15T12:05:00Z">
              <w:rPr>
                <w:rFonts w:cstheme="minorBidi"/>
                <w:i/>
                <w:color w:val="0000FF" w:themeColor="hyperlink"/>
                <w:u w:val="single"/>
                <w:lang w:val="en-US"/>
              </w:rPr>
            </w:rPrChange>
          </w:rPr>
          <w:t>y</w:t>
        </w:r>
      </w:ins>
      <w:ins w:id="1341" w:author="Kathrin Eichler" w:date="2013-10-08T12:43:00Z">
        <w:r w:rsidR="008F1352">
          <w:rPr>
            <w:lang w:val="en-US"/>
          </w:rPr>
          <w:t xml:space="preserve">, i.e., </w:t>
        </w:r>
        <w:r w:rsidR="008F1352" w:rsidRPr="00A7528B">
          <w:rPr>
            <w:lang w:val="en-US"/>
          </w:rPr>
          <w:t>the confidence of the matc</w:t>
        </w:r>
        <w:r w:rsidR="008F1352">
          <w:rPr>
            <w:lang w:val="en-US"/>
          </w:rPr>
          <w:t>h</w:t>
        </w:r>
      </w:ins>
      <w:ins w:id="1342" w:author="Kathrin Eichler" w:date="2013-10-15T12:02:00Z">
        <w:r>
          <w:rPr>
            <w:lang w:val="en-US"/>
          </w:rPr>
          <w:t>:</w:t>
        </w:r>
      </w:ins>
    </w:p>
    <w:p w:rsidR="00C24334" w:rsidRDefault="00C24334" w:rsidP="00C24334">
      <w:pPr>
        <w:pStyle w:val="Normal2"/>
        <w:rPr>
          <w:ins w:id="1343" w:author="Kathrin Eichler" w:date="2013-10-15T12:04:00Z"/>
          <w:lang w:val="en-US"/>
        </w:rPr>
      </w:pPr>
      <w:ins w:id="1344" w:author="Kathrin Eichler" w:date="2013-10-15T12:04:00Z">
        <w:r w:rsidRPr="00A7528B">
          <w:rPr>
            <w:i/>
            <w:lang w:val="en-US"/>
          </w:rPr>
          <w:t>score(</w:t>
        </w:r>
        <w:r>
          <w:rPr>
            <w:i/>
            <w:lang w:val="en-US"/>
          </w:rPr>
          <w:t>p</w:t>
        </w:r>
        <w:r w:rsidR="006C1AF3" w:rsidRPr="006C1AF3">
          <w:rPr>
            <w:i/>
            <w:vertAlign w:val="subscript"/>
            <w:lang w:val="en-US"/>
            <w:rPrChange w:id="1345"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r w:rsidRPr="00A7528B">
          <w:rPr>
            <w:i/>
            <w:lang w:val="en-US"/>
          </w:rPr>
          <w:t>)</w:t>
        </w:r>
        <w:r>
          <w:rPr>
            <w:i/>
            <w:lang w:val="en-US"/>
          </w:rPr>
          <w:t xml:space="preserve"> =</w:t>
        </w:r>
      </w:ins>
      <w:ins w:id="1346" w:author="Kathrin Eichler" w:date="2013-10-15T12:05:00Z">
        <w:r>
          <w:rPr>
            <w:i/>
            <w:lang w:val="en-US"/>
          </w:rPr>
          <w:t>f(c</w:t>
        </w:r>
        <w:r w:rsidR="006C1AF3" w:rsidRPr="006C1AF3">
          <w:rPr>
            <w:i/>
            <w:vertAlign w:val="subscript"/>
            <w:lang w:val="en-US"/>
            <w:rPrChange w:id="1347" w:author="Kathrin Eichler" w:date="2013-10-15T12:05:00Z">
              <w:rPr>
                <w:rFonts w:cstheme="minorBidi"/>
                <w:i/>
                <w:color w:val="0000FF" w:themeColor="hyperlink"/>
                <w:u w:val="single"/>
                <w:lang w:val="en-US"/>
              </w:rPr>
            </w:rPrChange>
          </w:rPr>
          <w:t>x</w:t>
        </w:r>
        <w:r>
          <w:rPr>
            <w:i/>
            <w:lang w:val="en-US"/>
          </w:rPr>
          <w:t>)*s</w:t>
        </w:r>
        <w:r w:rsidR="006C1AF3" w:rsidRPr="006C1AF3">
          <w:rPr>
            <w:i/>
            <w:vertAlign w:val="subscript"/>
            <w:lang w:val="en-US"/>
            <w:rPrChange w:id="1348" w:author="Kathrin Eichler" w:date="2013-10-15T12:05:00Z">
              <w:rPr>
                <w:rFonts w:cstheme="minorBidi"/>
                <w:i/>
                <w:color w:val="0000FF" w:themeColor="hyperlink"/>
                <w:u w:val="single"/>
                <w:lang w:val="en-US"/>
              </w:rPr>
            </w:rPrChange>
          </w:rPr>
          <w:t>y</w:t>
        </w:r>
      </w:ins>
    </w:p>
    <w:p w:rsidR="00436383" w:rsidRDefault="008F1352">
      <w:pPr>
        <w:pStyle w:val="Normal2"/>
        <w:rPr>
          <w:del w:id="1349" w:author="Kathrin Eichler" w:date="2013-10-08T12:17:00Z"/>
          <w:lang w:val="en-US"/>
        </w:rPr>
        <w:pPrChange w:id="1350" w:author="Kathrin Eichler" w:date="2013-10-16T15:19:00Z">
          <w:pPr/>
        </w:pPrChange>
      </w:pPr>
      <w:ins w:id="1351" w:author="Kathrin Eichler" w:date="2013-10-08T12:43:00Z">
        <w:r>
          <w:rPr>
            <w:lang w:val="en-US"/>
          </w:rPr>
          <w:t xml:space="preserve">Going through all per node scores in P, we then sum up all scores per category and divide them by the total number of </w:t>
        </w:r>
      </w:ins>
      <w:ins w:id="1352" w:author="Kathrin Eichler" w:date="2013-10-08T12:52:00Z">
        <w:r w:rsidR="00376EF9">
          <w:rPr>
            <w:lang w:val="en-US"/>
          </w:rPr>
          <w:t xml:space="preserve">per node scores in </w:t>
        </w:r>
        <w:r w:rsidR="006C1AF3" w:rsidRPr="006C1AF3">
          <w:rPr>
            <w:i/>
            <w:lang w:val="en-US"/>
            <w:rPrChange w:id="1353" w:author="Kathrin Eichler" w:date="2013-10-08T12:53:00Z">
              <w:rPr>
                <w:color w:val="0000FF" w:themeColor="hyperlink"/>
                <w:u w:val="single"/>
                <w:lang w:val="en-US"/>
              </w:rPr>
            </w:rPrChange>
          </w:rPr>
          <w:t>P</w:t>
        </w:r>
      </w:ins>
      <w:ins w:id="1354"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1355" w:author="Kathrin Eichler" w:date="2013-10-08T12:46:00Z">
        <w:r>
          <w:rPr>
            <w:lang w:val="en-US"/>
          </w:rPr>
          <w:t xml:space="preserve"> for the </w:t>
        </w:r>
      </w:ins>
      <w:ins w:id="1356" w:author="Kathrin Eichler" w:date="2013-10-15T11:57:00Z">
        <w:r w:rsidR="00C24334">
          <w:rPr>
            <w:i/>
            <w:lang w:val="en-US"/>
          </w:rPr>
          <w:t>x</w:t>
        </w:r>
      </w:ins>
      <w:ins w:id="1357" w:author="Kathrin Eichler" w:date="2013-10-08T12:46:00Z">
        <w:r w:rsidR="006C1AF3" w:rsidRPr="006C1AF3">
          <w:rPr>
            <w:vertAlign w:val="superscript"/>
            <w:lang w:val="en-US"/>
            <w:rPrChange w:id="1358" w:author="Kathrin Eichler" w:date="2013-10-08T12:46:00Z">
              <w:rPr>
                <w:color w:val="0000FF" w:themeColor="hyperlink"/>
                <w:u w:val="single"/>
                <w:lang w:val="en-US"/>
              </w:rPr>
            </w:rPrChange>
          </w:rPr>
          <w:t>th</w:t>
        </w:r>
        <w:r>
          <w:rPr>
            <w:lang w:val="en-US"/>
          </w:rPr>
          <w:t xml:space="preserve"> category</w:t>
        </w:r>
      </w:ins>
      <w:ins w:id="1359" w:author="Kathrin Eichler" w:date="2013-10-08T12:43:00Z">
        <w:r>
          <w:rPr>
            <w:lang w:val="en-US"/>
          </w:rPr>
          <w:t xml:space="preserve"> </w:t>
        </w:r>
        <w:r w:rsidRPr="00A7528B">
          <w:rPr>
            <w:i/>
            <w:lang w:val="en-US"/>
          </w:rPr>
          <w:t>score(c</w:t>
        </w:r>
      </w:ins>
      <w:ins w:id="1360" w:author="Kathrin Eichler" w:date="2013-10-15T11:57:00Z">
        <w:r w:rsidR="00C24334">
          <w:rPr>
            <w:i/>
            <w:vertAlign w:val="subscript"/>
            <w:lang w:val="en-US"/>
          </w:rPr>
          <w:t>x</w:t>
        </w:r>
      </w:ins>
      <w:ins w:id="1361" w:author="Kathrin Eichler" w:date="2013-10-08T12:43:00Z">
        <w:r w:rsidRPr="00A7528B">
          <w:rPr>
            <w:i/>
            <w:lang w:val="en-US"/>
          </w:rPr>
          <w:t>)</w:t>
        </w:r>
        <w:r>
          <w:rPr>
            <w:lang w:val="en-US"/>
          </w:rPr>
          <w:t>:</w:t>
        </w:r>
      </w:ins>
      <w:del w:id="1362" w:author="Kathrin Eichler" w:date="2013-10-08T12:16:00Z">
        <w:r w:rsidR="0087709E" w:rsidRPr="00DE1B49" w:rsidDel="00A26883">
          <w:rPr>
            <w:lang w:val="en-US"/>
          </w:rPr>
          <w:delText>.</w:delText>
        </w:r>
      </w:del>
    </w:p>
    <w:p w:rsidR="00436383" w:rsidRDefault="0087709E">
      <w:pPr>
        <w:pStyle w:val="Normal2"/>
        <w:rPr>
          <w:del w:id="1363" w:author="Kathrin Eichler" w:date="2013-10-15T12:07:00Z"/>
          <w:lang w:val="en-US"/>
        </w:rPr>
        <w:pPrChange w:id="1364" w:author="Kathrin Eichler" w:date="2013-10-16T15:19:00Z">
          <w:pPr/>
        </w:pPrChange>
      </w:pPr>
      <w:del w:id="1365" w:author="Kathrin Eichler" w:date="2013-10-08T12:17:00Z">
        <w:r w:rsidRPr="00DE1B49" w:rsidDel="00A26883">
          <w:rPr>
            <w:lang w:val="en-US"/>
          </w:rPr>
          <w:delText xml:space="preserve"> </w:delText>
        </w:r>
      </w:del>
      <w:ins w:id="1366" w:author="Kathrin Eichler" w:date="2013-10-16T15:19:00Z">
        <w:r w:rsidR="00C77216" w:rsidRPr="00A7528B">
          <w:rPr>
            <w:i/>
            <w:lang w:val="en-US"/>
          </w:rPr>
          <w:t>score(c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1367" w:author="Kathrin Eichler" w:date="2013-10-08T11:31:00Z"/>
          <w:lang w:val="en-US"/>
        </w:rPr>
        <w:pPrChange w:id="1368" w:author="Kathrin Eichler" w:date="2013-10-16T15:19:00Z">
          <w:pPr/>
        </w:pPrChange>
      </w:pPr>
      <w:del w:id="1369" w:author="Kathrin Eichler" w:date="2013-10-08T11:31:00Z">
        <w:r w:rsidRPr="00DE1B49" w:rsidDel="005A5266">
          <w:rPr>
            <w:lang w:val="en-US"/>
          </w:rPr>
          <w:delText>In this implementation of the CategoryAnnotator module, category confidence scores are computed in the following way:</w:delText>
        </w:r>
      </w:del>
    </w:p>
    <w:p w:rsidR="00436383" w:rsidRPr="00436383" w:rsidRDefault="0087709E">
      <w:pPr>
        <w:pStyle w:val="Normal2"/>
        <w:rPr>
          <w:del w:id="1370" w:author="Kathrin Eichler" w:date="2013-10-08T12:27:00Z"/>
          <w:i/>
          <w:lang w:val="en-US"/>
          <w:rPrChange w:id="1371" w:author="Kathrin Eichler" w:date="2013-10-08T12:27:00Z">
            <w:rPr>
              <w:del w:id="1372" w:author="Kathrin Eichler" w:date="2013-10-08T12:27:00Z"/>
              <w:lang w:val="en-US"/>
            </w:rPr>
          </w:rPrChange>
        </w:rPr>
        <w:pPrChange w:id="1373" w:author="Kathrin Eichler" w:date="2013-10-16T15:19:00Z">
          <w:pPr/>
        </w:pPrChange>
      </w:pPr>
      <w:del w:id="1374" w:author="Kathrin Eichler" w:date="2013-10-08T11:31:00Z">
        <w:r w:rsidRPr="00DE1B49" w:rsidDel="005A5266">
          <w:rPr>
            <w:lang w:val="en-US"/>
          </w:rPr>
          <w:delText xml:space="preserve"> </w:delText>
        </w:r>
      </w:del>
    </w:p>
    <w:p w:rsidR="0087709E" w:rsidRPr="00DE1B49" w:rsidDel="00E17F56" w:rsidRDefault="0087709E" w:rsidP="0087709E">
      <w:pPr>
        <w:rPr>
          <w:del w:id="1375" w:author="Kathrin Eichler" w:date="2013-10-08T11:23:00Z"/>
          <w:lang w:val="en-US"/>
        </w:rPr>
      </w:pPr>
      <w:del w:id="1376"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1377" w:author="Kathrin Eichler" w:date="2013-10-08T11:22:00Z">
        <w:r w:rsidRPr="00DE1B49" w:rsidDel="00E17F56">
          <w:rPr>
            <w:lang w:val="en-US"/>
          </w:rPr>
          <w:delText xml:space="preserve">category distribution </w:delText>
        </w:r>
      </w:del>
      <w:del w:id="1378"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1379" w:author="Kathrin Eichler" w:date="2013-10-08T12:27:00Z"/>
          <w:lang w:val="en-US"/>
        </w:rPr>
      </w:pPr>
      <w:del w:id="1380" w:author="Kathrin Eichler" w:date="2013-10-08T12:27:00Z">
        <w:r w:rsidRPr="00DE1B49" w:rsidDel="00B60522">
          <w:rPr>
            <w:lang w:val="en-US"/>
          </w:rPr>
          <w:delText xml:space="preserve"> </w:delText>
        </w:r>
      </w:del>
    </w:p>
    <w:p w:rsidR="0087709E" w:rsidRPr="00DE1B49" w:rsidDel="00B60522" w:rsidRDefault="0087709E" w:rsidP="0087709E">
      <w:pPr>
        <w:rPr>
          <w:del w:id="1381" w:author="Kathrin Eichler" w:date="2013-10-08T12:27:00Z"/>
          <w:lang w:val="en-US"/>
        </w:rPr>
      </w:pPr>
      <w:del w:id="1382"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1383" w:author="Kathrin Eichler" w:date="2013-10-08T12:27:00Z">
        <w:r w:rsidRPr="00DE1B49" w:rsidDel="00B60522">
          <w:rPr>
            <w:lang w:val="en-US"/>
          </w:rPr>
          <w:delText xml:space="preserve">e compute a score </w:delText>
        </w:r>
      </w:del>
      <w:del w:id="1384" w:author="Kathrin Eichler" w:date="2013-10-08T11:23:00Z">
        <w:r w:rsidRPr="007E7ED7" w:rsidDel="00E17F56">
          <w:rPr>
            <w:i/>
            <w:lang w:val="en-US"/>
          </w:rPr>
          <w:delText>s</w:delText>
        </w:r>
      </w:del>
      <w:del w:id="1385" w:author="Kathrin Eichler" w:date="2013-10-08T12:27:00Z">
        <w:r w:rsidRPr="007E7ED7" w:rsidDel="00B60522">
          <w:rPr>
            <w:i/>
            <w:lang w:val="en-US"/>
          </w:rPr>
          <w:delText>(c)</w:delText>
        </w:r>
        <w:r w:rsidRPr="00DE1B49" w:rsidDel="00B60522">
          <w:rPr>
            <w:lang w:val="en-US"/>
          </w:rPr>
          <w:delText xml:space="preserve"> </w:delText>
        </w:r>
      </w:del>
      <w:del w:id="1386" w:author="Kathrin Eichler" w:date="2013-10-08T11:24:00Z">
        <w:r w:rsidRPr="00DE1B49" w:rsidDel="00E17F56">
          <w:rPr>
            <w:lang w:val="en-US"/>
          </w:rPr>
          <w:delText xml:space="preserve">for each category occurring on the node </w:delText>
        </w:r>
      </w:del>
      <w:del w:id="1387" w:author="Kathrin Eichler" w:date="2013-10-08T12:27:00Z">
        <w:r w:rsidRPr="00DE1B49" w:rsidDel="00B60522">
          <w:rPr>
            <w:lang w:val="en-US"/>
          </w:rPr>
          <w:delText>using the following formula:</w:delText>
        </w:r>
      </w:del>
    </w:p>
    <w:p w:rsidR="00E17F56" w:rsidDel="00B60522" w:rsidRDefault="00E17F56" w:rsidP="00E17F56">
      <w:pPr>
        <w:rPr>
          <w:del w:id="1388" w:author="Kathrin Eichler" w:date="2013-10-08T12:27:00Z"/>
          <w:lang w:val="en-US"/>
        </w:rPr>
      </w:pPr>
      <w:moveToRangeStart w:id="1389" w:author="Kathrin Eichler" w:date="2013-10-08T11:26:00Z" w:name="move368994914"/>
      <w:moveTo w:id="1390" w:author="Kathrin Eichler" w:date="2013-10-08T11:26:00Z">
        <w:del w:id="1391"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1389"/>
    <w:p w:rsidR="0087709E" w:rsidRPr="00DE1B49" w:rsidDel="00B60522" w:rsidRDefault="0087709E" w:rsidP="0087709E">
      <w:pPr>
        <w:rPr>
          <w:del w:id="1392" w:author="Kathrin Eichler" w:date="2013-10-08T12:27:00Z"/>
          <w:lang w:val="en-US"/>
        </w:rPr>
      </w:pPr>
      <w:del w:id="1393"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1394" w:author="Kathrin Eichler" w:date="2013-10-08T12:27:00Z"/>
          <w:i/>
          <w:lang w:val="en-US"/>
        </w:rPr>
      </w:pPr>
      <w:del w:id="1395" w:author="Kathrin Eichler" w:date="2013-10-08T11:24:00Z">
        <w:r w:rsidRPr="007E7ED7" w:rsidDel="00E17F56">
          <w:rPr>
            <w:i/>
            <w:lang w:val="en-US"/>
          </w:rPr>
          <w:delText>s</w:delText>
        </w:r>
      </w:del>
      <w:del w:id="1396"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1397" w:author="Kathrin Eichler" w:date="2013-10-08T11:24:00Z">
        <w:r w:rsidRPr="007E7ED7" w:rsidDel="00E17F56">
          <w:rPr>
            <w:i/>
            <w:lang w:val="en-US"/>
          </w:rPr>
          <w:delText>sum(c) / m</w:delText>
        </w:r>
      </w:del>
    </w:p>
    <w:p w:rsidR="0087709E" w:rsidRPr="00DE1B49" w:rsidDel="00B60522" w:rsidRDefault="0087709E" w:rsidP="0087709E">
      <w:pPr>
        <w:rPr>
          <w:del w:id="1398" w:author="Kathrin Eichler" w:date="2013-10-08T12:27:00Z"/>
          <w:lang w:val="en-US"/>
        </w:rPr>
      </w:pPr>
      <w:del w:id="1399" w:author="Kathrin Eichler" w:date="2013-10-08T12:27:00Z">
        <w:r w:rsidRPr="00DE1B49" w:rsidDel="00B60522">
          <w:rPr>
            <w:lang w:val="en-US"/>
          </w:rPr>
          <w:delText xml:space="preserve"> </w:delText>
        </w:r>
      </w:del>
    </w:p>
    <w:p w:rsidR="0087709E" w:rsidDel="00B60522" w:rsidRDefault="0087709E" w:rsidP="0087709E">
      <w:pPr>
        <w:rPr>
          <w:del w:id="1400" w:author="Kathrin Eichler" w:date="2013-10-08T12:27:00Z"/>
          <w:lang w:val="en-US"/>
        </w:rPr>
      </w:pPr>
      <w:moveFromRangeStart w:id="1401" w:author="Kathrin Eichler" w:date="2013-10-08T11:26:00Z" w:name="move368994914"/>
      <w:moveFrom w:id="1402" w:author="Kathrin Eichler" w:date="2013-10-08T11:26:00Z">
        <w:del w:id="1403"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1401"/>
    <w:p w:rsidR="00EB71F9" w:rsidRPr="00DE1B49" w:rsidRDefault="00EB71F9" w:rsidP="0087709E">
      <w:pPr>
        <w:rPr>
          <w:lang w:val="en-US"/>
        </w:rPr>
      </w:pPr>
    </w:p>
    <w:p w:rsidR="0087709E" w:rsidRPr="00DE1B49" w:rsidRDefault="0087709E" w:rsidP="0087709E">
      <w:pPr>
        <w:pStyle w:val="berschrift2"/>
      </w:pPr>
      <w:bookmarkStart w:id="1404" w:name="h.4xafayk7n2bb" w:colFirst="0" w:colLast="0"/>
      <w:bookmarkStart w:id="1405" w:name="_Toc403989665"/>
      <w:bookmarkEnd w:id="1404"/>
      <w:r w:rsidRPr="00DE1B49">
        <w:lastRenderedPageBreak/>
        <w:t>Implementation of Top Levels</w:t>
      </w:r>
      <w:bookmarkEnd w:id="1405"/>
    </w:p>
    <w:p w:rsidR="0087709E" w:rsidRPr="00DE1B49" w:rsidRDefault="0087709E" w:rsidP="007368D3">
      <w:pPr>
        <w:pStyle w:val="berschrift3"/>
      </w:pPr>
      <w:bookmarkStart w:id="1406" w:name="h.8bmwhmdkugu3" w:colFirst="0" w:colLast="0"/>
      <w:bookmarkStart w:id="1407" w:name="_Toc403989666"/>
      <w:bookmarkEnd w:id="1406"/>
      <w:r w:rsidRPr="00DE1B49">
        <w:t>Use Case 1: class UseCaseOneRunnerPrototype</w:t>
      </w:r>
      <w:ins w:id="1408" w:author="Kathrin Eichler" w:date="2014-11-17T11:05:00Z">
        <w:r w:rsidR="00786C33">
          <w:t xml:space="preserve"> [Vivi]</w:t>
        </w:r>
      </w:ins>
      <w:r w:rsidR="008D6CF9">
        <w:t xml:space="preserve"> (</w:t>
      </w:r>
      <w:r w:rsidR="008D6CF9" w:rsidRPr="008D6CF9">
        <w:t>eu</w:t>
      </w:r>
      <w:r w:rsidR="008D6CF9">
        <w:t>.excitementproject.</w:t>
      </w:r>
      <w:r w:rsidR="008D6CF9" w:rsidRPr="008D6CF9">
        <w:t>tl</w:t>
      </w:r>
      <w:r w:rsidR="008D6CF9">
        <w:t>.toplevel.usecaseonerunner)</w:t>
      </w:r>
      <w:bookmarkEnd w:id="1407"/>
    </w:p>
    <w:p w:rsidR="0087709E" w:rsidRDefault="0087709E" w:rsidP="00563EB2">
      <w:pPr>
        <w:rPr>
          <w:lang w:val="en-US"/>
        </w:rPr>
      </w:pPr>
      <w:r w:rsidRPr="00DE1B49">
        <w:rPr>
          <w:lang w:val="en-US"/>
        </w:rPr>
        <w:t xml:space="preserve">The </w:t>
      </w:r>
      <w:r w:rsidRPr="00DE1B49">
        <w:rPr>
          <w:i/>
          <w:lang w:val="en-US"/>
        </w:rPr>
        <w:t>UseCaseOneRunnerPrototype</w:t>
      </w:r>
      <w:r w:rsidRPr="00DE1B49">
        <w:rPr>
          <w:lang w:val="en-US"/>
        </w:rPr>
        <w:t xml:space="preserve"> provides an implementation of the </w:t>
      </w:r>
      <w:r w:rsidRPr="00DE1B49">
        <w:rPr>
          <w:i/>
          <w:lang w:val="en-US"/>
        </w:rPr>
        <w:t>UseCaseOneRunner</w:t>
      </w:r>
      <w:r w:rsidRPr="00DE1B49">
        <w:rPr>
          <w:lang w:val="en-US"/>
        </w:rPr>
        <w:t xml:space="preserve"> interface. </w:t>
      </w:r>
      <w:r w:rsidR="00590A96" w:rsidRPr="00DE1B49">
        <w:rPr>
          <w:lang w:val="en-US"/>
        </w:rPr>
        <w:t xml:space="preserve">The interface’s </w:t>
      </w:r>
      <w:r w:rsidR="00590A96">
        <w:rPr>
          <w:i/>
          <w:lang w:val="en-US"/>
        </w:rPr>
        <w:t>buildRaw</w:t>
      </w:r>
      <w:r w:rsidR="00590A96" w:rsidRPr="00DE1B49">
        <w:rPr>
          <w:i/>
          <w:lang w:val="en-US"/>
        </w:rPr>
        <w:t>Graph</w:t>
      </w:r>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r w:rsidRPr="00DE1B49">
        <w:rPr>
          <w:i/>
          <w:lang w:val="en-US"/>
        </w:rPr>
        <w:t>build</w:t>
      </w:r>
      <w:r w:rsidR="00590A96">
        <w:rPr>
          <w:i/>
          <w:lang w:val="en-US"/>
        </w:rPr>
        <w:t>Collapsed</w:t>
      </w:r>
      <w:r w:rsidRPr="00DE1B49">
        <w:rPr>
          <w:i/>
          <w:lang w:val="en-US"/>
        </w:rPr>
        <w:t>Graph</w:t>
      </w:r>
      <w:r w:rsidRPr="00DE1B49">
        <w:rPr>
          <w:lang w:val="en-US"/>
        </w:rPr>
        <w:t xml:space="preserve"> method</w:t>
      </w:r>
      <w:r w:rsidR="00590A96">
        <w:rPr>
          <w:lang w:val="en-US"/>
        </w:rPr>
        <w:t>s produce</w:t>
      </w:r>
      <w:r w:rsidRPr="00DE1B49">
        <w:rPr>
          <w:lang w:val="en-US"/>
        </w:rPr>
        <w:t xml:space="preserve"> an </w:t>
      </w:r>
      <w:r w:rsidRPr="00DE1B49">
        <w:rPr>
          <w:i/>
          <w:lang w:val="en-US"/>
        </w:rPr>
        <w:t>EntailmentGraphCollapsed</w:t>
      </w:r>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1409" w:author="Lili" w:date="2013-10-24T13:20:00Z">
        <w:r w:rsidRPr="00DE1B49" w:rsidDel="00563EB2">
          <w:rPr>
            <w:lang w:val="en-US"/>
          </w:rPr>
          <w:delText xml:space="preserve">collapsed </w:delText>
        </w:r>
      </w:del>
      <w:ins w:id="1410" w:author="Lili" w:date="2013-10-24T13:20:00Z">
        <w:r w:rsidR="00563EB2">
          <w:rPr>
            <w:lang w:val="en-US"/>
          </w:rPr>
          <w:t>optimized</w:t>
        </w:r>
        <w:r w:rsidR="00563EB2" w:rsidRPr="00DE1B49">
          <w:rPr>
            <w:lang w:val="en-US"/>
          </w:rPr>
          <w:t xml:space="preserve"> </w:t>
        </w:r>
      </w:ins>
      <w:r w:rsidRPr="00DE1B49">
        <w:rPr>
          <w:lang w:val="en-US"/>
        </w:rPr>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r w:rsidRPr="003D5D56">
        <w:rPr>
          <w:i/>
        </w:rPr>
        <w:t>UseCaseOneRunnerPrototype</w:t>
      </w:r>
      <w:r>
        <w:t xml:space="preserve">, and are initialized by the </w:t>
      </w:r>
      <w:r w:rsidRPr="003D5D56">
        <w:rPr>
          <w:i/>
        </w:rPr>
        <w:t>initInterfaces()</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r>
        <w:t>LAPAccess lap</w:t>
      </w:r>
    </w:p>
    <w:p w:rsidR="00A45917" w:rsidRPr="00A45917" w:rsidRDefault="00A45917" w:rsidP="0087709E">
      <w:pPr>
        <w:pStyle w:val="Normal2"/>
        <w:numPr>
          <w:ilvl w:val="1"/>
          <w:numId w:val="96"/>
        </w:numPr>
        <w:rPr>
          <w:lang w:val="en-US"/>
        </w:rPr>
      </w:pPr>
      <w:r>
        <w:t>EDABasic&lt;?&gt; eda</w:t>
      </w:r>
    </w:p>
    <w:p w:rsidR="00A45917" w:rsidRPr="00A45917" w:rsidRDefault="00A45917" w:rsidP="0087709E">
      <w:pPr>
        <w:pStyle w:val="Normal2"/>
        <w:numPr>
          <w:ilvl w:val="1"/>
          <w:numId w:val="96"/>
        </w:numPr>
        <w:rPr>
          <w:lang w:val="en-US"/>
        </w:rPr>
      </w:pPr>
      <w:r>
        <w:t>FragmentAnnotator fragAnot</w:t>
      </w:r>
    </w:p>
    <w:p w:rsidR="00A45917" w:rsidRPr="00A45917" w:rsidRDefault="00A45917" w:rsidP="0087709E">
      <w:pPr>
        <w:pStyle w:val="Normal2"/>
        <w:numPr>
          <w:ilvl w:val="1"/>
          <w:numId w:val="96"/>
        </w:numPr>
        <w:rPr>
          <w:lang w:val="en-US"/>
        </w:rPr>
      </w:pPr>
      <w:r>
        <w:t>ModifierAnnotator modAnot</w:t>
      </w:r>
    </w:p>
    <w:p w:rsidR="00A45917" w:rsidRPr="00A45917" w:rsidRDefault="00A45917" w:rsidP="0087709E">
      <w:pPr>
        <w:pStyle w:val="Normal2"/>
        <w:numPr>
          <w:ilvl w:val="1"/>
          <w:numId w:val="96"/>
        </w:numPr>
        <w:rPr>
          <w:lang w:val="en-US"/>
        </w:rPr>
      </w:pPr>
      <w:r>
        <w:t>FragmentGraphGenerator fragGen</w:t>
      </w:r>
    </w:p>
    <w:p w:rsidR="00A45917" w:rsidRPr="00A45917" w:rsidRDefault="00A45917" w:rsidP="0087709E">
      <w:pPr>
        <w:pStyle w:val="Normal2"/>
        <w:numPr>
          <w:ilvl w:val="1"/>
          <w:numId w:val="96"/>
        </w:numPr>
        <w:rPr>
          <w:lang w:val="en-US"/>
        </w:rPr>
      </w:pPr>
      <w:r>
        <w:t>GraphMerger graphMerger</w:t>
      </w:r>
    </w:p>
    <w:p w:rsidR="00A45917" w:rsidRPr="00A45917" w:rsidRDefault="00A45917" w:rsidP="0087709E">
      <w:pPr>
        <w:pStyle w:val="Normal2"/>
        <w:numPr>
          <w:ilvl w:val="1"/>
          <w:numId w:val="96"/>
        </w:numPr>
        <w:rPr>
          <w:lang w:val="en-US"/>
        </w:rPr>
      </w:pPr>
      <w:del w:id="1411" w:author="Kathrin Eichler" w:date="2013-10-11T12:47:00Z">
        <w:r w:rsidDel="00BB1926">
          <w:delText xml:space="preserve">CollapsedGraphGenerator </w:delText>
        </w:r>
      </w:del>
      <w:ins w:id="1412" w:author="Kathrin Eichler" w:date="2013-10-11T12:47:00Z">
        <w:r w:rsidR="00BB1926">
          <w:t xml:space="preserve">GraphOptimizer </w:t>
        </w:r>
      </w:ins>
      <w:r>
        <w:t>collapseGraph</w:t>
      </w:r>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lastRenderedPageBreak/>
        <w:t xml:space="preserve">Besides implementing </w:t>
      </w:r>
      <w:r w:rsidRPr="003D5D56">
        <w:rPr>
          <w:i/>
        </w:rPr>
        <w:t>UseCaseOneRunner</w:t>
      </w:r>
      <w:r>
        <w:t xml:space="preserve">'s abstract method, the </w:t>
      </w:r>
      <w:r w:rsidRPr="003D5D56">
        <w:rPr>
          <w:i/>
        </w:rPr>
        <w:t>UseCaseOneRu</w:t>
      </w:r>
      <w:r w:rsidRPr="003D5D56">
        <w:rPr>
          <w:i/>
        </w:rPr>
        <w:t>n</w:t>
      </w:r>
      <w:r w:rsidRPr="003D5D56">
        <w:rPr>
          <w:i/>
        </w:rPr>
        <w:t>nerPrototype</w:t>
      </w:r>
      <w:r>
        <w:t xml:space="preserve"> implements the </w:t>
      </w:r>
      <w:r w:rsidRPr="003D5D56">
        <w:rPr>
          <w:i/>
        </w:rPr>
        <w:t>initInterfaces()</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r>
        <w:t xml:space="preserve">FragmentAnnotator: </w:t>
      </w:r>
      <w:r w:rsidRPr="003D5D56">
        <w:rPr>
          <w:i/>
        </w:rPr>
        <w:t>SentenceAsFragmentAnnotator</w:t>
      </w:r>
      <w:r>
        <w:t xml:space="preserve"> for adding (determined) fragment annotation of the input CAS</w:t>
      </w:r>
    </w:p>
    <w:p w:rsidR="00A45917" w:rsidRPr="00A45917" w:rsidRDefault="00A45917" w:rsidP="00A45917">
      <w:pPr>
        <w:pStyle w:val="Normal2"/>
        <w:numPr>
          <w:ilvl w:val="1"/>
          <w:numId w:val="96"/>
        </w:numPr>
        <w:rPr>
          <w:lang w:val="en-US"/>
        </w:rPr>
      </w:pPr>
      <w:r>
        <w:t xml:space="preserve">ModifierAnnotator: </w:t>
      </w:r>
      <w:r w:rsidRPr="003D5D56">
        <w:rPr>
          <w:i/>
        </w:rPr>
        <w:t>AdvAsModifierAnnotator</w:t>
      </w:r>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r>
        <w:t xml:space="preserve">FragmentGraphGenerator: </w:t>
      </w:r>
      <w:r w:rsidRPr="003D5D56">
        <w:rPr>
          <w:i/>
        </w:rPr>
        <w:t>FragmentGraphGeneratorFromCAS</w:t>
      </w:r>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r>
        <w:t xml:space="preserve">GraphMerger: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1413" w:author="Kathrin Eichler" w:date="2013-10-11T12:47:00Z">
        <w:r w:rsidDel="00BB1926">
          <w:delText>CollapsedGraphGenerator</w:delText>
        </w:r>
      </w:del>
      <w:ins w:id="1414" w:author="Kathrin Eichler" w:date="2013-10-11T12:47:00Z">
        <w:r w:rsidR="00BB1926">
          <w:t>GraphOptimizer</w:t>
        </w:r>
      </w:ins>
      <w:r>
        <w:t xml:space="preserve">: </w:t>
      </w:r>
      <w:del w:id="1415" w:author="Kathrin Eichler" w:date="2013-10-11T12:47:00Z">
        <w:r w:rsidRPr="003D5D56" w:rsidDel="00BB1926">
          <w:rPr>
            <w:i/>
          </w:rPr>
          <w:delText>SimpleCollapsedGraphGenerator</w:delText>
        </w:r>
        <w:r w:rsidDel="00BB1926">
          <w:delText xml:space="preserve"> </w:delText>
        </w:r>
      </w:del>
      <w:ins w:id="1416" w:author="Kathrin Eichler" w:date="2013-10-11T12:47:00Z">
        <w:r w:rsidR="00BB1926" w:rsidRPr="003D5D56">
          <w:rPr>
            <w:i/>
          </w:rPr>
          <w:t>Simple</w:t>
        </w:r>
        <w:r w:rsidR="00BB1926">
          <w:rPr>
            <w:i/>
          </w:rPr>
          <w:t xml:space="preserve">GraphOptimizer </w:t>
        </w:r>
      </w:ins>
      <w:r>
        <w:t xml:space="preserve">to build an </w:t>
      </w:r>
      <w:r w:rsidRPr="003D5D56">
        <w:rPr>
          <w:i/>
        </w:rPr>
        <w:t>EntailmentGraphCo</w:t>
      </w:r>
      <w:r w:rsidRPr="003D5D56">
        <w:rPr>
          <w:i/>
        </w:rPr>
        <w:t>l</w:t>
      </w:r>
      <w:r w:rsidRPr="003D5D56">
        <w:rPr>
          <w:i/>
        </w:rPr>
        <w:t>lapsed</w:t>
      </w:r>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r w:rsidR="003D5D56">
        <w:t>flexible,</w:t>
      </w:r>
      <w:r>
        <w:t xml:space="preserve"> as the LAP and EDA already are (they are passed as arguments to the constructor).</w:t>
      </w:r>
    </w:p>
    <w:p w:rsidR="0087709E" w:rsidRPr="00DE1B49" w:rsidRDefault="0087709E" w:rsidP="007368D3">
      <w:pPr>
        <w:pStyle w:val="berschrift3"/>
      </w:pPr>
      <w:bookmarkStart w:id="1417" w:name="h.t7zdw4dl1bgy" w:colFirst="0" w:colLast="0"/>
      <w:bookmarkStart w:id="1418" w:name="_Toc403989667"/>
      <w:bookmarkEnd w:id="1417"/>
      <w:r w:rsidRPr="00DE1B49">
        <w:t xml:space="preserve">Use Case 2: class UseCaseTwoRunnerPrototype </w:t>
      </w:r>
      <w:r w:rsidR="008D6CF9">
        <w:t xml:space="preserve"> </w:t>
      </w:r>
      <w:ins w:id="1419" w:author="Kathrin Eichler" w:date="2014-11-17T11:05:00Z">
        <w:r w:rsidR="00786C33">
          <w:t xml:space="preserve">[Kathrin] </w:t>
        </w:r>
      </w:ins>
      <w:r w:rsidR="008D6CF9">
        <w:t>(</w:t>
      </w:r>
      <w:r w:rsidR="008D6CF9" w:rsidRPr="008D6CF9">
        <w:t>eu</w:t>
      </w:r>
      <w:r w:rsidR="008D6CF9">
        <w:t>.excitementproject.</w:t>
      </w:r>
      <w:r w:rsidR="008D6CF9" w:rsidRPr="008D6CF9">
        <w:t>tl</w:t>
      </w:r>
      <w:r w:rsidR="008D6CF9">
        <w:t>.toplevel.usecaseonerunner)</w:t>
      </w:r>
      <w:bookmarkEnd w:id="1418"/>
    </w:p>
    <w:p w:rsidR="0087709E" w:rsidRPr="00DE1B49" w:rsidRDefault="0087709E" w:rsidP="0087709E">
      <w:pPr>
        <w:rPr>
          <w:lang w:val="en-US"/>
        </w:rPr>
      </w:pPr>
      <w:r w:rsidRPr="00DE1B49">
        <w:rPr>
          <w:rFonts w:eastAsia="Arial" w:cs="Arial"/>
          <w:lang w:val="en-US"/>
        </w:rPr>
        <w:t xml:space="preserve">The UseCaseTwoRunnerPrototype provides an implementation of the </w:t>
      </w:r>
      <w:r w:rsidRPr="00DE1B49">
        <w:rPr>
          <w:rFonts w:eastAsia="Arial" w:cs="Arial"/>
          <w:i/>
          <w:lang w:val="en-US"/>
        </w:rPr>
        <w:t xml:space="preserve">UseCaseTwoRunner </w:t>
      </w:r>
      <w:r w:rsidRPr="00DE1B49">
        <w:rPr>
          <w:rFonts w:eastAsia="Arial" w:cs="Arial"/>
          <w:lang w:val="en-US"/>
        </w:rPr>
        <w:t xml:space="preserve">interface, which has one interface method </w:t>
      </w:r>
      <w:r w:rsidRPr="00DE1B49">
        <w:rPr>
          <w:i/>
          <w:lang w:val="en-US"/>
        </w:rPr>
        <w:t>annotateCategories(JCas cas,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r w:rsidRPr="00DE1B49">
        <w:rPr>
          <w:lang w:val="en-US"/>
        </w:rPr>
        <w:t>SentenceAsFragmentAnnotator: This module adds fragment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AdvAsModifierAnnotator: This module adds modifier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FragmentGraphGeneratorFromCAS: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r w:rsidRPr="00DE1B49">
        <w:rPr>
          <w:lang w:val="en-US"/>
        </w:rPr>
        <w:t xml:space="preserve">NodeMatcherLongestOnly: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r w:rsidRPr="00DE1B49">
        <w:rPr>
          <w:lang w:val="en-US"/>
        </w:rPr>
        <w:t xml:space="preserve">CategoryAnnotatorAllCats: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1420" w:name="h.8yd8ip6ylx0z" w:colFirst="0" w:colLast="0"/>
      <w:bookmarkStart w:id="1421" w:name="_Toc403989668"/>
      <w:bookmarkEnd w:id="1420"/>
      <w:r w:rsidRPr="00DE1B49">
        <w:lastRenderedPageBreak/>
        <w:t xml:space="preserve">Implementation of Data </w:t>
      </w:r>
      <w:r w:rsidR="00D3367F">
        <w:t>Readers, and O</w:t>
      </w:r>
      <w:r w:rsidRPr="00DE1B49">
        <w:t xml:space="preserve">ther </w:t>
      </w:r>
      <w:r w:rsidR="00D3367F">
        <w:t>U</w:t>
      </w:r>
      <w:r w:rsidRPr="00DE1B49">
        <w:t xml:space="preserve">tilities </w:t>
      </w:r>
      <w:ins w:id="1422" w:author="Kathrin Eichler" w:date="2014-11-17T11:05:00Z">
        <w:r w:rsidR="00786C33">
          <w:t>[Gil]</w:t>
        </w:r>
      </w:ins>
      <w:bookmarkEnd w:id="1421"/>
    </w:p>
    <w:p w:rsidR="0087709E" w:rsidRPr="00DE1B49" w:rsidRDefault="008D6CF9" w:rsidP="007368D3">
      <w:pPr>
        <w:pStyle w:val="berschrift3"/>
      </w:pPr>
      <w:bookmarkStart w:id="1423" w:name="h.q0mj66u79nja" w:colFirst="0" w:colLast="0"/>
      <w:bookmarkStart w:id="1424" w:name="_Toc403989669"/>
      <w:bookmarkEnd w:id="1423"/>
      <w:r>
        <w:t>class CASUtils (</w:t>
      </w:r>
      <w:r w:rsidR="0087709E" w:rsidRPr="00DE1B49">
        <w:t>eu.excitementproject.tl.laputils)</w:t>
      </w:r>
      <w:bookmarkEnd w:id="1424"/>
    </w:p>
    <w:p w:rsidR="0087709E" w:rsidRPr="00DE1B49" w:rsidRDefault="0087709E" w:rsidP="0087709E">
      <w:pPr>
        <w:rPr>
          <w:lang w:val="en-US"/>
        </w:rPr>
      </w:pPr>
      <w:r w:rsidRPr="00DE1B49">
        <w:rPr>
          <w:lang w:val="en-US"/>
        </w:rPr>
        <w:t>CASUtils is a class that contains a set of public methods. All of them are utility functions th</w:t>
      </w:r>
      <w:r w:rsidR="008C343A">
        <w:rPr>
          <w:lang w:val="en-US"/>
        </w:rPr>
        <w:t>at are</w:t>
      </w:r>
      <w:r w:rsidRPr="00DE1B49">
        <w:rPr>
          <w:lang w:val="en-US"/>
        </w:rPr>
        <w:t xml:space="preserve"> related to accessing CAS (JCas)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r w:rsidRPr="00DE1B49">
        <w:rPr>
          <w:i/>
          <w:lang w:val="en-US"/>
        </w:rPr>
        <w:t>JCas createNewInputCAS()</w:t>
      </w:r>
      <w:r w:rsidRPr="00DE1B49">
        <w:rPr>
          <w:lang w:val="en-US"/>
        </w:rPr>
        <w:t xml:space="preserve">: this is the preferred method of generating a new JCas object. </w:t>
      </w:r>
    </w:p>
    <w:p w:rsidR="0087709E" w:rsidRPr="00DE1B49" w:rsidRDefault="0087709E" w:rsidP="00675094">
      <w:pPr>
        <w:numPr>
          <w:ilvl w:val="0"/>
          <w:numId w:val="37"/>
        </w:numPr>
        <w:spacing w:line="276" w:lineRule="auto"/>
        <w:ind w:hanging="359"/>
        <w:rPr>
          <w:lang w:val="en-US"/>
        </w:rPr>
      </w:pPr>
      <w:r w:rsidRPr="008C343A">
        <w:rPr>
          <w:i/>
          <w:lang w:val="en-US"/>
        </w:rPr>
        <w:t>void serializeToXmi(JCas, File)</w:t>
      </w:r>
      <w:r w:rsidRPr="00DE1B49">
        <w:rPr>
          <w:lang w:val="en-US"/>
        </w:rPr>
        <w:t>: this method serializes the JCas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r w:rsidRPr="008C343A">
        <w:rPr>
          <w:i/>
          <w:lang w:val="en-US"/>
        </w:rPr>
        <w:t>void deserializeFromXmi(JCas, File)</w:t>
      </w:r>
      <w:r w:rsidRPr="00DE1B49">
        <w:rPr>
          <w:lang w:val="en-US"/>
        </w:rPr>
        <w:t xml:space="preserve">: this method reads an XMI file and fills the content of the JCas with it. </w:t>
      </w:r>
    </w:p>
    <w:p w:rsidR="0087709E" w:rsidRPr="00541D00" w:rsidRDefault="0087709E" w:rsidP="00675094">
      <w:pPr>
        <w:numPr>
          <w:ilvl w:val="0"/>
          <w:numId w:val="37"/>
        </w:numPr>
        <w:spacing w:line="276" w:lineRule="auto"/>
        <w:ind w:hanging="359"/>
      </w:pPr>
      <w:r w:rsidRPr="008C343A">
        <w:rPr>
          <w:i/>
          <w:lang w:val="en-US"/>
        </w:rPr>
        <w:t>annotateOneAssumedFragment(JCas, Region[]), annotateOneDeterminedFra</w:t>
      </w:r>
      <w:r w:rsidRPr="008C343A">
        <w:rPr>
          <w:i/>
          <w:lang w:val="en-US"/>
        </w:rPr>
        <w:t>g</w:t>
      </w:r>
      <w:r w:rsidRPr="008C343A">
        <w:rPr>
          <w:i/>
          <w:lang w:val="en-US"/>
        </w:rPr>
        <w:t>ment(JCas,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r w:rsidR="00541D00" w:rsidRPr="00541D00">
        <w:rPr>
          <w:i/>
        </w:rPr>
        <w:t>assum</w:t>
      </w:r>
      <w:r w:rsidRPr="00541D00">
        <w:rPr>
          <w:i/>
        </w:rPr>
        <w:t>edFragment</w:t>
      </w:r>
      <w:r w:rsidRPr="00541D00">
        <w:t xml:space="preserve">, and the second annotates </w:t>
      </w:r>
      <w:r w:rsidR="00541D00" w:rsidRPr="00541D00">
        <w:rPr>
          <w:i/>
        </w:rPr>
        <w:t>d</w:t>
      </w:r>
      <w:r w:rsidRPr="00541D00">
        <w:rPr>
          <w:i/>
        </w:rPr>
        <w:t>eterminedFra</w:t>
      </w:r>
      <w:r w:rsidRPr="00541D00">
        <w:rPr>
          <w:i/>
        </w:rPr>
        <w:t>g</w:t>
      </w:r>
      <w:r w:rsidRPr="00541D00">
        <w:rPr>
          <w:i/>
        </w:rPr>
        <w:t>ment</w:t>
      </w:r>
      <w:r w:rsidRPr="00541D00">
        <w:t xml:space="preserve">. </w:t>
      </w:r>
    </w:p>
    <w:p w:rsidR="0087709E" w:rsidRPr="00DE1B49" w:rsidRDefault="0087709E" w:rsidP="00675094">
      <w:pPr>
        <w:numPr>
          <w:ilvl w:val="0"/>
          <w:numId w:val="37"/>
        </w:numPr>
        <w:spacing w:line="276" w:lineRule="auto"/>
        <w:ind w:hanging="359"/>
        <w:rPr>
          <w:lang w:val="en-US"/>
        </w:rPr>
      </w:pPr>
      <w:r w:rsidRPr="008C343A">
        <w:rPr>
          <w:i/>
          <w:lang w:val="en-US"/>
        </w:rPr>
        <w:t>annotateOneModifier(JCas, Region[], ModifierAnnotation), annotateOneModif</w:t>
      </w:r>
      <w:r w:rsidRPr="008C343A">
        <w:rPr>
          <w:i/>
          <w:lang w:val="en-US"/>
        </w:rPr>
        <w:t>i</w:t>
      </w:r>
      <w:r w:rsidRPr="008C343A">
        <w:rPr>
          <w:i/>
          <w:lang w:val="en-US"/>
        </w:rPr>
        <w:t>er(JCas,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r w:rsidRPr="008C343A">
        <w:rPr>
          <w:i/>
          <w:lang w:val="en-US"/>
        </w:rPr>
        <w:t>annotate</w:t>
      </w:r>
      <w:r w:rsidRPr="008C343A">
        <w:rPr>
          <w:rStyle w:val="Normal2Char"/>
          <w:i/>
        </w:rPr>
        <w:t>Categories(</w:t>
      </w:r>
      <w:r w:rsidRPr="008C343A">
        <w:rPr>
          <w:rStyle w:val="Normal2Char"/>
          <w:i/>
          <w:lang w:val="en-US"/>
        </w:rPr>
        <w:t>JCas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r w:rsidRPr="00DE1B49">
        <w:rPr>
          <w:i/>
          <w:lang w:val="en-US"/>
        </w:rPr>
        <w:t>void dumpCAS(JCas)</w:t>
      </w:r>
      <w:r w:rsidRPr="00DE1B49">
        <w:rPr>
          <w:lang w:val="en-US"/>
        </w:rPr>
        <w:t xml:space="preserve">: this is a method that prints details of the JCas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r w:rsidRPr="00A45875">
        <w:rPr>
          <w:i/>
        </w:rPr>
        <w:t>void dumpAnnotationsInCAS(JCas aJCas, int annotType)</w:t>
      </w:r>
      <w:r>
        <w:t>: this method is a "smar</w:t>
      </w:r>
      <w:r>
        <w:t>t</w:t>
      </w:r>
      <w:r>
        <w:t>er" version of dumpCAS(), which gets the type of the annotation and only prints out that type within the input CAS. Just like dumpCAS(), this method is also provided for mostly debugging and checking.</w:t>
      </w:r>
    </w:p>
    <w:p w:rsidR="0087709E" w:rsidRPr="00DE1B49" w:rsidRDefault="008D6CF9" w:rsidP="007368D3">
      <w:pPr>
        <w:pStyle w:val="berschrift3"/>
      </w:pPr>
      <w:bookmarkStart w:id="1425" w:name="h.diiv8qtpz9ia" w:colFirst="0" w:colLast="0"/>
      <w:bookmarkStart w:id="1426" w:name="_Toc403989670"/>
      <w:bookmarkEnd w:id="1425"/>
      <w:r>
        <w:t>class InteractionReader (</w:t>
      </w:r>
      <w:r w:rsidR="0087709E" w:rsidRPr="00DE1B49">
        <w:t>eu.excitementproject.tl.laputils)</w:t>
      </w:r>
      <w:bookmarkEnd w:id="1426"/>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InteractionReader class. </w:t>
      </w:r>
    </w:p>
    <w:p w:rsidR="0087709E" w:rsidRPr="00DE1B49" w:rsidRDefault="0087709E" w:rsidP="00675094">
      <w:pPr>
        <w:numPr>
          <w:ilvl w:val="0"/>
          <w:numId w:val="12"/>
        </w:numPr>
        <w:spacing w:line="276" w:lineRule="auto"/>
        <w:ind w:hanging="359"/>
        <w:rPr>
          <w:lang w:val="en-US"/>
        </w:rPr>
      </w:pPr>
      <w:r w:rsidRPr="00DE1B49">
        <w:rPr>
          <w:i/>
          <w:lang w:val="en-US"/>
        </w:rPr>
        <w:t>List&lt;Interaction&gt; readInteractionXML(File)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verted to JCas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r w:rsidRPr="00DE1B49">
        <w:rPr>
          <w:i/>
          <w:lang w:val="en-US"/>
        </w:rPr>
        <w:t xml:space="preserve">fillInputCAS(JCas), </w:t>
      </w:r>
      <w:r w:rsidRPr="00DE1B49">
        <w:rPr>
          <w:lang w:val="en-US"/>
        </w:rPr>
        <w:t xml:space="preserve">or </w:t>
      </w:r>
      <w:r w:rsidRPr="00DE1B49">
        <w:rPr>
          <w:i/>
          <w:lang w:val="en-US"/>
        </w:rPr>
        <w:t>JCas createAndFillInputCAS</w:t>
      </w:r>
      <w:r w:rsidRPr="00DE1B49">
        <w:rPr>
          <w:lang w:val="en-US"/>
        </w:rPr>
        <w:t xml:space="preserve">()) </w:t>
      </w:r>
    </w:p>
    <w:p w:rsidR="00410180" w:rsidRDefault="0087709E" w:rsidP="0087709E">
      <w:pPr>
        <w:numPr>
          <w:ilvl w:val="0"/>
          <w:numId w:val="12"/>
        </w:numPr>
        <w:spacing w:line="276" w:lineRule="auto"/>
        <w:ind w:hanging="359"/>
        <w:rPr>
          <w:lang w:val="en-US"/>
        </w:rPr>
      </w:pPr>
      <w:r w:rsidRPr="00DE1B49">
        <w:rPr>
          <w:i/>
          <w:lang w:val="en-US"/>
        </w:rPr>
        <w:lastRenderedPageBreak/>
        <w:t>readWP2FragGraphDump(File, File, JCas,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JCas,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berschrift1"/>
        <w:rPr>
          <w:ins w:id="1427" w:author="Kathrin Eichler" w:date="2013-11-04T11:30:00Z"/>
          <w:rFonts w:ascii="Georgia" w:hAnsi="Georgia"/>
        </w:rPr>
      </w:pPr>
      <w:bookmarkStart w:id="1428" w:name="h.usvq0unjghz8" w:colFirst="0" w:colLast="0"/>
      <w:bookmarkStart w:id="1429" w:name="_Toc403989671"/>
      <w:bookmarkEnd w:id="1428"/>
      <w:ins w:id="1430" w:author="Kathrin Eichler" w:date="2013-11-04T11:28:00Z">
        <w:r>
          <w:rPr>
            <w:rFonts w:ascii="Georgia" w:hAnsi="Georgia"/>
          </w:rPr>
          <w:lastRenderedPageBreak/>
          <w:t>Evaluation</w:t>
        </w:r>
      </w:ins>
      <w:ins w:id="1431" w:author="Kathrin Eichler" w:date="2014-11-17T11:28:00Z">
        <w:r w:rsidR="009E17B3">
          <w:rPr>
            <w:rFonts w:ascii="Georgia" w:hAnsi="Georgia"/>
          </w:rPr>
          <w:t xml:space="preserve"> [all]</w:t>
        </w:r>
      </w:ins>
      <w:bookmarkEnd w:id="1429"/>
    </w:p>
    <w:p w:rsidR="0040134E" w:rsidRDefault="0040134E">
      <w:pPr>
        <w:rPr>
          <w:ins w:id="1432" w:author="Kathrin Eichler" w:date="2013-11-04T11:34:00Z"/>
        </w:rPr>
        <w:pPrChange w:id="1433" w:author="Kathrin Eichler" w:date="2013-11-04T11:30:00Z">
          <w:pPr>
            <w:pStyle w:val="berschrift1"/>
          </w:pPr>
        </w:pPrChange>
      </w:pPr>
      <w:ins w:id="1434" w:author="Kathrin Eichler" w:date="2013-11-04T11:30:00Z">
        <w:r>
          <w:rPr>
            <w:lang w:val="en-US" w:eastAsia="de-DE" w:bidi="he-IL"/>
          </w:rPr>
          <w:t xml:space="preserve">This chapter describes the evaluation environment we developed for </w:t>
        </w:r>
      </w:ins>
      <w:ins w:id="1435" w:author="Kathrin Eichler" w:date="2013-11-04T11:31:00Z">
        <w:r>
          <w:rPr>
            <w:lang w:val="en-US" w:eastAsia="de-DE" w:bidi="he-IL"/>
          </w:rPr>
          <w:t>the two use ca</w:t>
        </w:r>
        <w:r>
          <w:rPr>
            <w:lang w:val="en-US" w:eastAsia="de-DE" w:bidi="he-IL"/>
          </w:rPr>
          <w:t>s</w:t>
        </w:r>
        <w:r>
          <w:rPr>
            <w:lang w:val="en-US" w:eastAsia="de-DE" w:bidi="he-IL"/>
          </w:rPr>
          <w:t xml:space="preserve">es </w:t>
        </w:r>
        <w:r w:rsidR="00833E90">
          <w:rPr>
            <w:lang w:val="en-US" w:eastAsia="de-DE" w:bidi="he-IL"/>
          </w:rPr>
          <w:t xml:space="preserve">and the results achieved on </w:t>
        </w:r>
      </w:ins>
      <w:ins w:id="1436" w:author="Kathrin Eichler" w:date="2014-11-17T09:36:00Z">
        <w:r w:rsidR="00833E90">
          <w:rPr>
            <w:lang w:val="en-US" w:eastAsia="de-DE" w:bidi="he-IL"/>
          </w:rPr>
          <w:t>industrial datasets created within the project</w:t>
        </w:r>
      </w:ins>
      <w:ins w:id="1437" w:author="Kathrin Eichler" w:date="2013-11-04T11:31:00Z">
        <w:r>
          <w:rPr>
            <w:lang w:val="en-US" w:eastAsia="de-DE" w:bidi="he-IL"/>
          </w:rPr>
          <w:t xml:space="preserve">. </w:t>
        </w:r>
      </w:ins>
      <w:ins w:id="1438" w:author="Kathrin Eichler" w:date="2014-11-10T11:43:00Z">
        <w:r w:rsidR="00AE433E">
          <w:rPr>
            <w:lang w:val="en-US"/>
          </w:rPr>
          <w:t>The evaluation env</w:t>
        </w:r>
        <w:r w:rsidR="00AE433E">
          <w:rPr>
            <w:lang w:val="en-US"/>
          </w:rPr>
          <w:t>i</w:t>
        </w:r>
        <w:r w:rsidR="00AE433E">
          <w:rPr>
            <w:lang w:val="en-US"/>
          </w:rPr>
          <w:t>ronment</w:t>
        </w:r>
        <w:r w:rsidR="00AE433E" w:rsidRPr="00DE1B49">
          <w:rPr>
            <w:lang w:val="en-US"/>
          </w:rPr>
          <w:t xml:space="preserve"> allows us to test and evaluate the perfor</w:t>
        </w:r>
        <w:r w:rsidR="00AE433E">
          <w:rPr>
            <w:lang w:val="en-US"/>
          </w:rPr>
          <w:t xml:space="preserve">mance of </w:t>
        </w:r>
      </w:ins>
      <w:ins w:id="1439" w:author="Kathrin Eichler" w:date="2014-11-10T11:44:00Z">
        <w:r w:rsidR="00AE433E">
          <w:rPr>
            <w:lang w:val="en-US"/>
          </w:rPr>
          <w:t xml:space="preserve">different implementations of </w:t>
        </w:r>
      </w:ins>
      <w:ins w:id="1440" w:author="Kathrin Eichler" w:date="2014-11-10T11:43:00Z">
        <w:r w:rsidR="00AE433E">
          <w:rPr>
            <w:lang w:val="en-US"/>
          </w:rPr>
          <w:t>the Transduction Layer modules</w:t>
        </w:r>
      </w:ins>
      <w:ins w:id="1441" w:author="Kathrin Eichler" w:date="2014-11-17T09:39:00Z">
        <w:r w:rsidR="00833E90">
          <w:rPr>
            <w:lang w:val="en-US"/>
          </w:rPr>
          <w:t>,</w:t>
        </w:r>
      </w:ins>
      <w:ins w:id="1442" w:author="Kathrin Eichler" w:date="2014-11-17T09:38:00Z">
        <w:r w:rsidR="00833E90">
          <w:rPr>
            <w:lang w:val="en-US"/>
          </w:rPr>
          <w:t xml:space="preserve"> </w:t>
        </w:r>
      </w:ins>
      <w:ins w:id="1443" w:author="Kathrin Eichler" w:date="2014-11-17T09:37:00Z">
        <w:r w:rsidR="00833E90">
          <w:rPr>
            <w:lang w:val="en-US"/>
          </w:rPr>
          <w:t xml:space="preserve">allowing us to </w:t>
        </w:r>
      </w:ins>
      <w:ins w:id="1444" w:author="Kathrin Eichler" w:date="2014-11-10T11:48:00Z">
        <w:r w:rsidR="00062E6D">
          <w:rPr>
            <w:lang w:val="en-US"/>
          </w:rPr>
          <w:t xml:space="preserve">determine the </w:t>
        </w:r>
      </w:ins>
      <w:ins w:id="1445" w:author="Kathrin Eichler" w:date="2014-11-17T09:42:00Z">
        <w:r w:rsidR="00833E90">
          <w:rPr>
            <w:lang w:val="en-US"/>
          </w:rPr>
          <w:t xml:space="preserve">Transduction Layer </w:t>
        </w:r>
      </w:ins>
      <w:ins w:id="1446" w:author="Kathrin Eichler" w:date="2014-11-10T11:48:00Z">
        <w:r w:rsidR="00062E6D">
          <w:rPr>
            <w:lang w:val="en-US"/>
          </w:rPr>
          <w:t>config</w:t>
        </w:r>
        <w:r w:rsidR="00062E6D">
          <w:rPr>
            <w:lang w:val="en-US"/>
          </w:rPr>
          <w:t>u</w:t>
        </w:r>
        <w:r w:rsidR="00062E6D">
          <w:rPr>
            <w:lang w:val="en-US"/>
          </w:rPr>
          <w:t xml:space="preserve">ration that is expected to </w:t>
        </w:r>
      </w:ins>
      <w:ins w:id="1447" w:author="Kathrin Eichler" w:date="2014-11-17T09:41:00Z">
        <w:r w:rsidR="00833E90">
          <w:rPr>
            <w:lang w:val="en-US"/>
          </w:rPr>
          <w:t>create highest</w:t>
        </w:r>
      </w:ins>
      <w:ins w:id="1448" w:author="Kathrin Eichler" w:date="2014-11-10T11:48:00Z">
        <w:r w:rsidR="00062E6D">
          <w:rPr>
            <w:lang w:val="en-US"/>
          </w:rPr>
          <w:t xml:space="preserve"> benefit </w:t>
        </w:r>
      </w:ins>
      <w:ins w:id="1449" w:author="Kathrin Eichler" w:date="2014-11-17T09:41:00Z">
        <w:r w:rsidR="00833E90">
          <w:rPr>
            <w:lang w:val="en-US"/>
          </w:rPr>
          <w:t>to</w:t>
        </w:r>
      </w:ins>
      <w:ins w:id="1450" w:author="Kathrin Eichler" w:date="2014-11-10T11:49:00Z">
        <w:r w:rsidR="00062E6D">
          <w:rPr>
            <w:lang w:val="en-US"/>
          </w:rPr>
          <w:t xml:space="preserve"> the industrial use cases</w:t>
        </w:r>
      </w:ins>
      <w:ins w:id="1451" w:author="Kathrin Eichler" w:date="2014-11-10T11:48:00Z">
        <w:r w:rsidR="00062E6D">
          <w:rPr>
            <w:lang w:val="en-US"/>
          </w:rPr>
          <w:t>.</w:t>
        </w:r>
      </w:ins>
      <w:ins w:id="1452" w:author="Kathrin Eichler" w:date="2014-11-10T11:43:00Z">
        <w:r w:rsidR="00AE433E">
          <w:rPr>
            <w:lang w:val="en-US"/>
          </w:rPr>
          <w:t xml:space="preserve">  </w:t>
        </w:r>
      </w:ins>
      <w:ins w:id="1453" w:author="Kathrin Eichler" w:date="2013-11-04T11:37:00Z">
        <w:r>
          <w:rPr>
            <w:lang w:val="en-US" w:eastAsia="de-DE" w:bidi="he-IL"/>
          </w:rPr>
          <w:t xml:space="preserve">The following matrix gives an overview of the </w:t>
        </w:r>
      </w:ins>
      <w:ins w:id="1454" w:author="Kathrin Eichler" w:date="2014-11-17T09:42:00Z">
        <w:r w:rsidR="00833E90">
          <w:rPr>
            <w:lang w:val="en-US"/>
          </w:rPr>
          <w:t xml:space="preserve">Transduction Layer </w:t>
        </w:r>
      </w:ins>
      <w:ins w:id="1455" w:author="Kathrin Eichler" w:date="2013-11-04T11:38:00Z">
        <w:r w:rsidR="00E0382E">
          <w:rPr>
            <w:lang w:val="en-US" w:eastAsia="de-DE" w:bidi="he-IL"/>
          </w:rPr>
          <w:t xml:space="preserve">modules evaluated </w:t>
        </w:r>
      </w:ins>
      <w:ins w:id="1456" w:author="Kathrin Eichler" w:date="2013-11-04T11:39:00Z">
        <w:r w:rsidR="00E0382E">
          <w:rPr>
            <w:lang w:val="en-US" w:eastAsia="de-DE" w:bidi="he-IL"/>
          </w:rPr>
          <w:t xml:space="preserve">within WP6 </w:t>
        </w:r>
      </w:ins>
      <w:ins w:id="1457" w:author="Kathrin Eichler" w:date="2013-11-04T11:38:00Z">
        <w:r w:rsidR="00E0382E">
          <w:rPr>
            <w:lang w:val="en-US" w:eastAsia="de-DE" w:bidi="he-IL"/>
          </w:rPr>
          <w:t xml:space="preserve">and the datasets used for the evaluation per language. </w:t>
        </w:r>
      </w:ins>
    </w:p>
    <w:p w:rsidR="0040134E" w:rsidRDefault="0040134E">
      <w:pPr>
        <w:rPr>
          <w:ins w:id="1458" w:author="Kathrin Eichler" w:date="2013-11-04T11:34:00Z"/>
        </w:rPr>
        <w:pPrChange w:id="1459" w:author="Kathrin Eichler" w:date="2013-11-04T11:30:00Z">
          <w:pPr>
            <w:pStyle w:val="berschrift1"/>
          </w:pPr>
        </w:pPrChange>
      </w:pPr>
    </w:p>
    <w:tbl>
      <w:tblPr>
        <w:tblStyle w:val="Tabellenraster"/>
        <w:tblW w:w="0" w:type="auto"/>
        <w:tblLook w:val="04A0" w:firstRow="1" w:lastRow="0" w:firstColumn="1" w:lastColumn="0" w:noHBand="0" w:noVBand="1"/>
      </w:tblPr>
      <w:tblGrid>
        <w:gridCol w:w="2291"/>
        <w:gridCol w:w="2291"/>
        <w:gridCol w:w="2292"/>
        <w:gridCol w:w="2292"/>
      </w:tblGrid>
      <w:tr w:rsidR="0040134E" w:rsidTr="0040134E">
        <w:trPr>
          <w:ins w:id="1460" w:author="Kathrin Eichler" w:date="2013-11-04T11:34:00Z"/>
        </w:trPr>
        <w:tc>
          <w:tcPr>
            <w:tcW w:w="2291" w:type="dxa"/>
          </w:tcPr>
          <w:p w:rsidR="0040134E" w:rsidRDefault="0040134E" w:rsidP="0040134E">
            <w:pPr>
              <w:rPr>
                <w:ins w:id="1461" w:author="Kathrin Eichler" w:date="2013-11-04T11:34:00Z"/>
                <w:lang w:val="en-US" w:eastAsia="de-DE" w:bidi="he-IL"/>
              </w:rPr>
            </w:pPr>
          </w:p>
        </w:tc>
        <w:tc>
          <w:tcPr>
            <w:tcW w:w="2291" w:type="dxa"/>
          </w:tcPr>
          <w:p w:rsidR="0040134E" w:rsidRDefault="0040134E" w:rsidP="0040134E">
            <w:pPr>
              <w:rPr>
                <w:ins w:id="1462" w:author="Kathrin Eichler" w:date="2013-11-04T11:34:00Z"/>
                <w:lang w:val="en-US" w:eastAsia="de-DE" w:bidi="he-IL"/>
              </w:rPr>
            </w:pPr>
            <w:ins w:id="1463" w:author="Kathrin Eichler" w:date="2013-11-04T11:35:00Z">
              <w:r>
                <w:rPr>
                  <w:lang w:val="en-US" w:eastAsia="de-DE" w:bidi="he-IL"/>
                </w:rPr>
                <w:t>English</w:t>
              </w:r>
            </w:ins>
          </w:p>
        </w:tc>
        <w:tc>
          <w:tcPr>
            <w:tcW w:w="2292" w:type="dxa"/>
          </w:tcPr>
          <w:p w:rsidR="0040134E" w:rsidRDefault="0040134E" w:rsidP="0040134E">
            <w:pPr>
              <w:rPr>
                <w:ins w:id="1464" w:author="Kathrin Eichler" w:date="2013-11-04T11:34:00Z"/>
                <w:lang w:val="en-US" w:eastAsia="de-DE" w:bidi="he-IL"/>
              </w:rPr>
            </w:pPr>
            <w:ins w:id="1465" w:author="Kathrin Eichler" w:date="2013-11-04T11:35:00Z">
              <w:r>
                <w:rPr>
                  <w:lang w:val="en-US" w:eastAsia="de-DE" w:bidi="he-IL"/>
                </w:rPr>
                <w:t>Italian</w:t>
              </w:r>
            </w:ins>
          </w:p>
        </w:tc>
        <w:tc>
          <w:tcPr>
            <w:tcW w:w="2292" w:type="dxa"/>
          </w:tcPr>
          <w:p w:rsidR="0040134E" w:rsidRDefault="0040134E" w:rsidP="0040134E">
            <w:pPr>
              <w:rPr>
                <w:ins w:id="1466" w:author="Kathrin Eichler" w:date="2013-11-04T11:34:00Z"/>
                <w:lang w:val="en-US" w:eastAsia="de-DE" w:bidi="he-IL"/>
              </w:rPr>
            </w:pPr>
            <w:ins w:id="1467" w:author="Kathrin Eichler" w:date="2013-11-04T11:35:00Z">
              <w:r>
                <w:rPr>
                  <w:lang w:val="en-US" w:eastAsia="de-DE" w:bidi="he-IL"/>
                </w:rPr>
                <w:t>German</w:t>
              </w:r>
            </w:ins>
          </w:p>
        </w:tc>
      </w:tr>
      <w:tr w:rsidR="0040134E" w:rsidTr="0040134E">
        <w:trPr>
          <w:ins w:id="1468" w:author="Kathrin Eichler" w:date="2013-11-04T11:34:00Z"/>
        </w:trPr>
        <w:tc>
          <w:tcPr>
            <w:tcW w:w="2291" w:type="dxa"/>
          </w:tcPr>
          <w:p w:rsidR="0040134E" w:rsidRDefault="0040134E" w:rsidP="0040134E">
            <w:pPr>
              <w:rPr>
                <w:ins w:id="1469" w:author="Kathrin Eichler" w:date="2013-11-04T11:34:00Z"/>
                <w:lang w:val="en-US" w:eastAsia="de-DE" w:bidi="he-IL"/>
              </w:rPr>
            </w:pPr>
            <w:ins w:id="1470" w:author="Kathrin Eichler" w:date="2013-11-04T11:34:00Z">
              <w:r>
                <w:rPr>
                  <w:lang w:val="en-US" w:eastAsia="de-DE" w:bidi="he-IL"/>
                </w:rPr>
                <w:t>Fragment</w:t>
              </w:r>
            </w:ins>
            <w:ins w:id="1471" w:author="Kathrin Eichler" w:date="2013-11-04T11:37:00Z">
              <w:r>
                <w:rPr>
                  <w:lang w:val="en-US" w:eastAsia="de-DE" w:bidi="he-IL"/>
                </w:rPr>
                <w:t xml:space="preserve"> &amp; Modifier</w:t>
              </w:r>
            </w:ins>
            <w:ins w:id="1472" w:author="Kathrin Eichler" w:date="2013-11-04T11:34:00Z">
              <w:r>
                <w:rPr>
                  <w:lang w:val="en-US" w:eastAsia="de-DE" w:bidi="he-IL"/>
                </w:rPr>
                <w:t xml:space="preserve"> Annotation</w:t>
              </w:r>
            </w:ins>
          </w:p>
        </w:tc>
        <w:tc>
          <w:tcPr>
            <w:tcW w:w="2291" w:type="dxa"/>
          </w:tcPr>
          <w:p w:rsidR="0040134E" w:rsidRDefault="0040134E" w:rsidP="0040134E">
            <w:pPr>
              <w:rPr>
                <w:ins w:id="1473" w:author="Kathrin Eichler" w:date="2013-11-04T11:34:00Z"/>
                <w:lang w:val="en-US" w:eastAsia="de-DE" w:bidi="he-IL"/>
              </w:rPr>
            </w:pPr>
            <w:ins w:id="1474" w:author="Kathrin Eichler" w:date="2013-11-04T11:35:00Z">
              <w:r>
                <w:rPr>
                  <w:lang w:val="en-US" w:eastAsia="de-DE" w:bidi="he-IL"/>
                </w:rPr>
                <w:t>NICE interactions</w:t>
              </w:r>
            </w:ins>
          </w:p>
        </w:tc>
        <w:tc>
          <w:tcPr>
            <w:tcW w:w="2292" w:type="dxa"/>
          </w:tcPr>
          <w:p w:rsidR="0040134E" w:rsidRDefault="0040134E" w:rsidP="0040134E">
            <w:pPr>
              <w:rPr>
                <w:ins w:id="1475" w:author="Kathrin Eichler" w:date="2013-11-04T11:34:00Z"/>
                <w:lang w:val="en-US" w:eastAsia="de-DE" w:bidi="he-IL"/>
              </w:rPr>
            </w:pPr>
            <w:ins w:id="1476" w:author="Kathrin Eichler" w:date="2013-11-04T11:35:00Z">
              <w:r>
                <w:rPr>
                  <w:lang w:val="en-US" w:eastAsia="de-DE" w:bidi="he-IL"/>
                </w:rPr>
                <w:t>ALMA interactions</w:t>
              </w:r>
            </w:ins>
          </w:p>
        </w:tc>
        <w:tc>
          <w:tcPr>
            <w:tcW w:w="2292" w:type="dxa"/>
          </w:tcPr>
          <w:p w:rsidR="0040134E" w:rsidRDefault="0040134E" w:rsidP="0040134E">
            <w:pPr>
              <w:rPr>
                <w:ins w:id="1477" w:author="Kathrin Eichler" w:date="2013-11-04T11:34:00Z"/>
                <w:lang w:val="en-US" w:eastAsia="de-DE" w:bidi="he-IL"/>
              </w:rPr>
            </w:pPr>
            <w:ins w:id="1478" w:author="Kathrin Eichler" w:date="2013-11-04T11:36:00Z">
              <w:r>
                <w:rPr>
                  <w:lang w:val="en-US" w:eastAsia="de-DE" w:bidi="he-IL"/>
                </w:rPr>
                <w:t>-</w:t>
              </w:r>
            </w:ins>
          </w:p>
        </w:tc>
      </w:tr>
      <w:tr w:rsidR="0040134E" w:rsidTr="0040134E">
        <w:trPr>
          <w:ins w:id="1479" w:author="Kathrin Eichler" w:date="2013-11-04T11:34:00Z"/>
        </w:trPr>
        <w:tc>
          <w:tcPr>
            <w:tcW w:w="2291" w:type="dxa"/>
          </w:tcPr>
          <w:p w:rsidR="0040134E" w:rsidRDefault="0040134E" w:rsidP="0040134E">
            <w:pPr>
              <w:rPr>
                <w:ins w:id="1480" w:author="Kathrin Eichler" w:date="2013-11-04T11:34:00Z"/>
                <w:lang w:val="en-US" w:eastAsia="de-DE" w:bidi="he-IL"/>
              </w:rPr>
            </w:pPr>
            <w:ins w:id="1481" w:author="Kathrin Eichler" w:date="2013-11-04T11:35:00Z">
              <w:r>
                <w:rPr>
                  <w:lang w:val="en-US" w:eastAsia="de-DE" w:bidi="he-IL"/>
                </w:rPr>
                <w:t>Graph Merger</w:t>
              </w:r>
            </w:ins>
            <w:ins w:id="1482"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1483" w:author="Kathrin Eichler" w:date="2013-11-04T11:34:00Z"/>
                <w:lang w:val="en-US" w:eastAsia="de-DE" w:bidi="he-IL"/>
              </w:rPr>
            </w:pPr>
            <w:ins w:id="1484" w:author="Kathrin Eichler" w:date="2013-11-04T11:35:00Z">
              <w:r>
                <w:rPr>
                  <w:lang w:val="en-US" w:eastAsia="de-DE" w:bidi="he-IL"/>
                </w:rPr>
                <w:t xml:space="preserve">NICE </w:t>
              </w:r>
            </w:ins>
            <w:ins w:id="1485" w:author="Kathrin Eichler" w:date="2013-11-04T11:36:00Z">
              <w:r>
                <w:rPr>
                  <w:lang w:val="en-US" w:eastAsia="de-DE" w:bidi="he-IL"/>
                </w:rPr>
                <w:t>g</w:t>
              </w:r>
            </w:ins>
            <w:ins w:id="1486" w:author="Kathrin Eichler" w:date="2013-11-04T11:35:00Z">
              <w:r>
                <w:rPr>
                  <w:lang w:val="en-US" w:eastAsia="de-DE" w:bidi="he-IL"/>
                </w:rPr>
                <w:t>raphs</w:t>
              </w:r>
            </w:ins>
          </w:p>
        </w:tc>
        <w:tc>
          <w:tcPr>
            <w:tcW w:w="2292" w:type="dxa"/>
          </w:tcPr>
          <w:p w:rsidR="0040134E" w:rsidRDefault="0040134E" w:rsidP="0040134E">
            <w:pPr>
              <w:rPr>
                <w:ins w:id="1487" w:author="Kathrin Eichler" w:date="2013-11-04T11:34:00Z"/>
                <w:lang w:val="en-US" w:eastAsia="de-DE" w:bidi="he-IL"/>
              </w:rPr>
            </w:pPr>
            <w:ins w:id="1488" w:author="Kathrin Eichler" w:date="2013-11-04T11:36:00Z">
              <w:r>
                <w:rPr>
                  <w:lang w:val="en-US" w:eastAsia="de-DE" w:bidi="he-IL"/>
                </w:rPr>
                <w:t>ALMA graphs</w:t>
              </w:r>
            </w:ins>
          </w:p>
        </w:tc>
        <w:tc>
          <w:tcPr>
            <w:tcW w:w="2292" w:type="dxa"/>
          </w:tcPr>
          <w:p w:rsidR="0040134E" w:rsidRDefault="0040134E" w:rsidP="0040134E">
            <w:pPr>
              <w:rPr>
                <w:ins w:id="1489" w:author="Kathrin Eichler" w:date="2013-11-04T11:34:00Z"/>
                <w:lang w:val="en-US" w:eastAsia="de-DE" w:bidi="he-IL"/>
              </w:rPr>
            </w:pPr>
            <w:ins w:id="1490" w:author="Kathrin Eichler" w:date="2013-11-04T11:36:00Z">
              <w:r>
                <w:rPr>
                  <w:lang w:val="en-US" w:eastAsia="de-DE" w:bidi="he-IL"/>
                </w:rPr>
                <w:t>-</w:t>
              </w:r>
            </w:ins>
          </w:p>
        </w:tc>
      </w:tr>
      <w:tr w:rsidR="0040134E" w:rsidTr="0040134E">
        <w:trPr>
          <w:ins w:id="1491" w:author="Kathrin Eichler" w:date="2013-11-04T11:34:00Z"/>
        </w:trPr>
        <w:tc>
          <w:tcPr>
            <w:tcW w:w="2291" w:type="dxa"/>
          </w:tcPr>
          <w:p w:rsidR="0040134E" w:rsidRDefault="0040134E" w:rsidP="0040134E">
            <w:pPr>
              <w:rPr>
                <w:ins w:id="1492" w:author="Kathrin Eichler" w:date="2013-11-04T11:34:00Z"/>
                <w:lang w:val="en-US" w:eastAsia="de-DE" w:bidi="he-IL"/>
              </w:rPr>
            </w:pPr>
            <w:ins w:id="1493" w:author="Kathrin Eichler" w:date="2013-11-04T11:35:00Z">
              <w:r>
                <w:rPr>
                  <w:lang w:val="en-US" w:eastAsia="de-DE" w:bidi="he-IL"/>
                </w:rPr>
                <w:t>Category Annotation</w:t>
              </w:r>
            </w:ins>
          </w:p>
        </w:tc>
        <w:tc>
          <w:tcPr>
            <w:tcW w:w="2291" w:type="dxa"/>
          </w:tcPr>
          <w:p w:rsidR="0040134E" w:rsidRDefault="0040134E" w:rsidP="0040134E">
            <w:pPr>
              <w:rPr>
                <w:ins w:id="1494" w:author="Kathrin Eichler" w:date="2013-11-04T11:34:00Z"/>
                <w:lang w:val="en-US" w:eastAsia="de-DE" w:bidi="he-IL"/>
              </w:rPr>
            </w:pPr>
            <w:ins w:id="1495" w:author="Kathrin Eichler" w:date="2013-11-04T11:36:00Z">
              <w:r>
                <w:rPr>
                  <w:lang w:val="en-US" w:eastAsia="de-DE" w:bidi="he-IL"/>
                </w:rPr>
                <w:t>-</w:t>
              </w:r>
            </w:ins>
          </w:p>
        </w:tc>
        <w:tc>
          <w:tcPr>
            <w:tcW w:w="2292" w:type="dxa"/>
          </w:tcPr>
          <w:p w:rsidR="0040134E" w:rsidRDefault="0040134E" w:rsidP="0040134E">
            <w:pPr>
              <w:rPr>
                <w:ins w:id="1496" w:author="Kathrin Eichler" w:date="2013-11-04T11:34:00Z"/>
                <w:lang w:val="en-US" w:eastAsia="de-DE" w:bidi="he-IL"/>
              </w:rPr>
            </w:pPr>
            <w:ins w:id="1497" w:author="Kathrin Eichler" w:date="2013-11-04T11:36:00Z">
              <w:r>
                <w:rPr>
                  <w:lang w:val="en-US" w:eastAsia="de-DE" w:bidi="he-IL"/>
                </w:rPr>
                <w:t>-</w:t>
              </w:r>
            </w:ins>
          </w:p>
        </w:tc>
        <w:tc>
          <w:tcPr>
            <w:tcW w:w="2292" w:type="dxa"/>
          </w:tcPr>
          <w:p w:rsidR="0040134E" w:rsidRDefault="0040134E" w:rsidP="0040134E">
            <w:pPr>
              <w:rPr>
                <w:ins w:id="1498" w:author="Kathrin Eichler" w:date="2013-11-04T11:34:00Z"/>
                <w:lang w:val="en-US" w:eastAsia="de-DE" w:bidi="he-IL"/>
              </w:rPr>
            </w:pPr>
            <w:ins w:id="1499" w:author="Kathrin Eichler" w:date="2013-11-04T11:36:00Z">
              <w:r>
                <w:rPr>
                  <w:lang w:val="en-US" w:eastAsia="de-DE" w:bidi="he-IL"/>
                </w:rPr>
                <w:t xml:space="preserve">OMQ interactions </w:t>
              </w:r>
            </w:ins>
          </w:p>
        </w:tc>
      </w:tr>
    </w:tbl>
    <w:p w:rsidR="0040134E" w:rsidRDefault="0040134E">
      <w:pPr>
        <w:rPr>
          <w:ins w:id="1500" w:author="Kathrin Eichler" w:date="2014-11-17T09:41:00Z"/>
        </w:rPr>
        <w:pPrChange w:id="1501" w:author="Kathrin Eichler" w:date="2013-11-04T11:30:00Z">
          <w:pPr>
            <w:pStyle w:val="berschrift1"/>
          </w:pPr>
        </w:pPrChange>
      </w:pPr>
    </w:p>
    <w:p w:rsidR="00833E90" w:rsidRPr="00862D1A" w:rsidRDefault="00833E90">
      <w:pPr>
        <w:rPr>
          <w:ins w:id="1502" w:author="Kathrin Eichler" w:date="2013-11-04T11:28:00Z"/>
        </w:rPr>
        <w:pPrChange w:id="1503" w:author="Kathrin Eichler" w:date="2013-11-04T11:30:00Z">
          <w:pPr>
            <w:pStyle w:val="berschrift1"/>
          </w:pPr>
        </w:pPrChange>
      </w:pPr>
      <w:ins w:id="1504" w:author="Kathrin Eichler" w:date="2014-11-17T09:42:00Z">
        <w:r>
          <w:t xml:space="preserve">In addition to the </w:t>
        </w:r>
      </w:ins>
      <w:ins w:id="1505" w:author="Kathrin Eichler" w:date="2014-11-17T09:43:00Z">
        <w:r>
          <w:t xml:space="preserve">evaluation of </w:t>
        </w:r>
        <w:r>
          <w:rPr>
            <w:lang w:val="en-US"/>
          </w:rPr>
          <w:t>Transduction Layer module implementations, WP6 conduc</w:t>
        </w:r>
        <w:r>
          <w:rPr>
            <w:lang w:val="en-US"/>
          </w:rPr>
          <w:t>t</w:t>
        </w:r>
        <w:r>
          <w:rPr>
            <w:lang w:val="en-US"/>
          </w:rPr>
          <w:t xml:space="preserve">ed evaluations of different </w:t>
        </w:r>
      </w:ins>
      <w:ins w:id="1506" w:author="Kathrin Eichler" w:date="2014-11-17T09:47:00Z">
        <w:r w:rsidR="001B3BBB">
          <w:rPr>
            <w:lang w:val="en-US"/>
          </w:rPr>
          <w:t>EDA</w:t>
        </w:r>
      </w:ins>
      <w:ins w:id="1507" w:author="Kathrin Eichler" w:date="2014-11-17T09:43:00Z">
        <w:r>
          <w:rPr>
            <w:lang w:val="en-US"/>
          </w:rPr>
          <w:t xml:space="preserve"> configurations on project data</w:t>
        </w:r>
      </w:ins>
      <w:ins w:id="1508" w:author="Kathrin Eichler" w:date="2014-11-17T09:44:00Z">
        <w:r>
          <w:rPr>
            <w:lang w:val="en-US"/>
          </w:rPr>
          <w:t xml:space="preserve"> for all three languages and all EDAs provided within the EOP</w:t>
        </w:r>
      </w:ins>
      <w:ins w:id="1509" w:author="Kathrin Eichler" w:date="2014-11-17T09:43:00Z">
        <w:r>
          <w:rPr>
            <w:lang w:val="en-US"/>
          </w:rPr>
          <w:t>.</w:t>
        </w:r>
      </w:ins>
    </w:p>
    <w:p w:rsidR="00324DCC" w:rsidRDefault="00324DCC">
      <w:pPr>
        <w:pStyle w:val="berschrift2"/>
        <w:rPr>
          <w:ins w:id="1510" w:author="Kathrin Eichler" w:date="2014-11-10T11:49:00Z"/>
        </w:rPr>
        <w:pPrChange w:id="1511" w:author="Kathrin Eichler" w:date="2013-11-04T11:28:00Z">
          <w:pPr>
            <w:pStyle w:val="berschrift1"/>
          </w:pPr>
        </w:pPrChange>
      </w:pPr>
      <w:bookmarkStart w:id="1512" w:name="_Toc403989672"/>
      <w:ins w:id="1513" w:author="Kathrin Eichler" w:date="2014-11-10T11:35:00Z">
        <w:r>
          <w:t>Data revision</w:t>
        </w:r>
      </w:ins>
      <w:bookmarkEnd w:id="1512"/>
      <w:ins w:id="1514" w:author="Kathrin Eichler" w:date="2014-11-17T11:28:00Z">
        <w:r w:rsidR="009E17B3">
          <w:t xml:space="preserve"> </w:t>
        </w:r>
      </w:ins>
    </w:p>
    <w:p w:rsidR="005E6BD9" w:rsidRPr="00833E90" w:rsidRDefault="005E6BD9">
      <w:pPr>
        <w:ind w:left="576"/>
        <w:rPr>
          <w:ins w:id="1515" w:author="Kathrin Eichler" w:date="2014-11-10T11:35:00Z"/>
        </w:rPr>
        <w:pPrChange w:id="1516" w:author="Kathrin Eichler" w:date="2014-11-10T11:49:00Z">
          <w:pPr>
            <w:pStyle w:val="berschrift1"/>
          </w:pPr>
        </w:pPrChange>
      </w:pPr>
      <w:ins w:id="1517" w:author="Kathrin Eichler" w:date="2014-11-10T11:49:00Z">
        <w:r>
          <w:rPr>
            <w:lang w:val="en-US" w:eastAsia="de-DE"/>
          </w:rPr>
          <w:t xml:space="preserve">After </w:t>
        </w:r>
      </w:ins>
      <w:ins w:id="1518" w:author="Kathrin Eichler" w:date="2014-11-10T11:50:00Z">
        <w:r>
          <w:rPr>
            <w:lang w:val="en-US" w:eastAsia="de-DE"/>
          </w:rPr>
          <w:t xml:space="preserve">a first evaluation round, we realized that </w:t>
        </w:r>
      </w:ins>
      <w:ins w:id="1519" w:author="Kathrin Eichler" w:date="2014-11-10T11:51:00Z">
        <w:r>
          <w:rPr>
            <w:lang w:val="en-US" w:eastAsia="de-DE"/>
          </w:rPr>
          <w:t xml:space="preserve">the datasets </w:t>
        </w:r>
      </w:ins>
      <w:ins w:id="1520" w:author="Kathrin Eichler" w:date="2014-11-17T09:45:00Z">
        <w:r w:rsidR="00072CB0">
          <w:rPr>
            <w:lang w:val="en-US" w:eastAsia="de-DE"/>
          </w:rPr>
          <w:t xml:space="preserve">created within WP2 </w:t>
        </w:r>
      </w:ins>
      <w:ins w:id="1521" w:author="Kathrin Eichler" w:date="2014-11-10T11:51:00Z">
        <w:r>
          <w:rPr>
            <w:lang w:val="en-US" w:eastAsia="de-DE"/>
          </w:rPr>
          <w:t>co</w:t>
        </w:r>
        <w:r>
          <w:rPr>
            <w:lang w:val="en-US" w:eastAsia="de-DE"/>
          </w:rPr>
          <w:t>n</w:t>
        </w:r>
        <w:r>
          <w:rPr>
            <w:lang w:val="en-US" w:eastAsia="de-DE"/>
          </w:rPr>
          <w:t xml:space="preserve">tained </w:t>
        </w:r>
      </w:ins>
      <w:ins w:id="1522" w:author="Kathrin Eichler" w:date="2014-11-17T09:45:00Z">
        <w:r w:rsidR="00072CB0">
          <w:rPr>
            <w:lang w:val="en-US" w:eastAsia="de-DE"/>
          </w:rPr>
          <w:t>inconsistencies</w:t>
        </w:r>
      </w:ins>
      <w:ins w:id="1523" w:author="Kathrin Eichler" w:date="2014-11-10T11:51:00Z">
        <w:r>
          <w:rPr>
            <w:lang w:val="en-US" w:eastAsia="de-DE"/>
          </w:rPr>
          <w:t xml:space="preserve"> that should be fixed in order to make the results of our evalu</w:t>
        </w:r>
        <w:r>
          <w:rPr>
            <w:lang w:val="en-US" w:eastAsia="de-DE"/>
          </w:rPr>
          <w:t>a</w:t>
        </w:r>
        <w:r>
          <w:rPr>
            <w:lang w:val="en-US" w:eastAsia="de-DE"/>
          </w:rPr>
          <w:t>tion more meaningful. We therefore decided to spend some effort on revising and co</w:t>
        </w:r>
        <w:r>
          <w:rPr>
            <w:lang w:val="en-US" w:eastAsia="de-DE"/>
          </w:rPr>
          <w:t>r</w:t>
        </w:r>
        <w:r>
          <w:rPr>
            <w:lang w:val="en-US" w:eastAsia="de-DE"/>
          </w:rPr>
          <w:t>recting the existing datasets</w:t>
        </w:r>
      </w:ins>
      <w:ins w:id="1524" w:author="Kathrin Eichler" w:date="2014-11-10T11:52:00Z">
        <w:r>
          <w:rPr>
            <w:lang w:val="en-US" w:eastAsia="de-DE"/>
          </w:rPr>
          <w:t xml:space="preserve"> for both use cases</w:t>
        </w:r>
      </w:ins>
      <w:ins w:id="1525" w:author="Kathrin Eichler" w:date="2014-11-10T11:51:00Z">
        <w:r>
          <w:rPr>
            <w:lang w:val="en-US" w:eastAsia="de-DE"/>
          </w:rPr>
          <w:t xml:space="preserve">. This effort is described </w:t>
        </w:r>
      </w:ins>
      <w:ins w:id="1526" w:author="Kathrin Eichler" w:date="2014-11-10T11:52:00Z">
        <w:r>
          <w:rPr>
            <w:lang w:val="en-US" w:eastAsia="de-DE"/>
          </w:rPr>
          <w:t xml:space="preserve">in the following two sections. </w:t>
        </w:r>
      </w:ins>
    </w:p>
    <w:p w:rsidR="00324DCC" w:rsidRDefault="00324DCC" w:rsidP="00324DCC">
      <w:pPr>
        <w:pStyle w:val="berschrift3"/>
        <w:rPr>
          <w:ins w:id="1527" w:author="Kathrin Eichler" w:date="2014-11-10T11:36:00Z"/>
        </w:rPr>
      </w:pPr>
      <w:bookmarkStart w:id="1528" w:name="_Toc403989673"/>
      <w:ins w:id="1529" w:author="Kathrin Eichler" w:date="2014-11-10T11:36:00Z">
        <w:r>
          <w:rPr>
            <w:lang w:bidi="he-IL"/>
          </w:rPr>
          <w:t>Use case 1 data [Lili</w:t>
        </w:r>
      </w:ins>
      <w:ins w:id="1530" w:author="Kathrin Eichler" w:date="2014-11-17T09:46:00Z">
        <w:r w:rsidR="00072CB0">
          <w:rPr>
            <w:lang w:bidi="he-IL"/>
          </w:rPr>
          <w:t xml:space="preserve"> / Luisa?</w:t>
        </w:r>
      </w:ins>
      <w:ins w:id="1531" w:author="Kathrin Eichler" w:date="2014-11-10T11:36:00Z">
        <w:r>
          <w:rPr>
            <w:lang w:bidi="he-IL"/>
          </w:rPr>
          <w:t>]</w:t>
        </w:r>
        <w:bookmarkEnd w:id="1528"/>
      </w:ins>
    </w:p>
    <w:p w:rsidR="00324DCC" w:rsidRDefault="00324DCC" w:rsidP="00324DCC">
      <w:pPr>
        <w:pStyle w:val="berschrift3"/>
        <w:rPr>
          <w:ins w:id="1532" w:author="Kathrin Eichler" w:date="2014-11-10T11:36:00Z"/>
        </w:rPr>
      </w:pPr>
      <w:bookmarkStart w:id="1533" w:name="_Toc403989674"/>
      <w:ins w:id="1534" w:author="Kathrin Eichler" w:date="2014-11-10T11:36:00Z">
        <w:r>
          <w:rPr>
            <w:lang w:bidi="he-IL"/>
          </w:rPr>
          <w:t>Use case 2 data [Kathrin]</w:t>
        </w:r>
        <w:bookmarkEnd w:id="1533"/>
      </w:ins>
    </w:p>
    <w:p w:rsidR="00324DCC" w:rsidRPr="00833E90" w:rsidRDefault="00324DCC">
      <w:pPr>
        <w:rPr>
          <w:ins w:id="1535" w:author="Kathrin Eichler" w:date="2014-11-10T11:35:00Z"/>
        </w:rPr>
        <w:pPrChange w:id="1536" w:author="Kathrin Eichler" w:date="2014-11-10T11:35:00Z">
          <w:pPr>
            <w:pStyle w:val="berschrift1"/>
          </w:pPr>
        </w:pPrChange>
      </w:pPr>
    </w:p>
    <w:p w:rsidR="001B3BBB" w:rsidRDefault="001B3BBB">
      <w:pPr>
        <w:pStyle w:val="berschrift2"/>
        <w:rPr>
          <w:ins w:id="1537" w:author="Kathrin Eichler" w:date="2014-11-17T09:46:00Z"/>
        </w:rPr>
        <w:pPrChange w:id="1538" w:author="Kathrin Eichler" w:date="2013-11-04T11:28:00Z">
          <w:pPr>
            <w:pStyle w:val="berschrift1"/>
          </w:pPr>
        </w:pPrChange>
      </w:pPr>
      <w:bookmarkStart w:id="1539" w:name="_Toc403989675"/>
      <w:ins w:id="1540" w:author="Kathrin Eichler" w:date="2014-11-17T09:46:00Z">
        <w:r>
          <w:rPr>
            <w:lang w:bidi="he-IL"/>
          </w:rPr>
          <w:t xml:space="preserve">Evaluation of </w:t>
        </w:r>
      </w:ins>
      <w:ins w:id="1541" w:author="Kathrin Eichler" w:date="2014-11-17T09:47:00Z">
        <w:r>
          <w:rPr>
            <w:lang w:bidi="he-IL"/>
          </w:rPr>
          <w:t>EDA configurations</w:t>
        </w:r>
      </w:ins>
      <w:ins w:id="1542" w:author="Kathrin Eichler" w:date="2014-11-17T09:46:00Z">
        <w:r>
          <w:rPr>
            <w:lang w:bidi="he-IL"/>
          </w:rPr>
          <w:t xml:space="preserve"> [Vivi]</w:t>
        </w:r>
        <w:bookmarkEnd w:id="1539"/>
      </w:ins>
    </w:p>
    <w:p w:rsidR="001B3BBB" w:rsidRPr="00862D1A" w:rsidRDefault="001B3BBB">
      <w:pPr>
        <w:ind w:left="576"/>
        <w:rPr>
          <w:ins w:id="1543" w:author="Kathrin Eichler" w:date="2014-11-17T09:46:00Z"/>
        </w:rPr>
        <w:pPrChange w:id="1544" w:author="Kathrin Eichler" w:date="2014-11-17T09:46:00Z">
          <w:pPr>
            <w:pStyle w:val="berschrift1"/>
          </w:pPr>
        </w:pPrChange>
      </w:pPr>
      <w:ins w:id="1545" w:author="Kathrin Eichler" w:date="2014-11-17T09:46:00Z">
        <w:r>
          <w:rPr>
            <w:lang w:val="en-US" w:eastAsia="de-DE" w:bidi="he-IL"/>
          </w:rPr>
          <w:t>This section describes the results of evaluating different EDA configurations</w:t>
        </w:r>
      </w:ins>
      <w:ins w:id="1546" w:author="Kathrin Eichler" w:date="2014-11-17T09:47:00Z">
        <w:r>
          <w:rPr>
            <w:lang w:val="en-US" w:eastAsia="de-DE" w:bidi="he-IL"/>
          </w:rPr>
          <w:t xml:space="preserve"> on pr</w:t>
        </w:r>
        <w:r>
          <w:rPr>
            <w:lang w:val="en-US" w:eastAsia="de-DE" w:bidi="he-IL"/>
          </w:rPr>
          <w:t>o</w:t>
        </w:r>
        <w:r>
          <w:rPr>
            <w:lang w:val="en-US" w:eastAsia="de-DE" w:bidi="he-IL"/>
          </w:rPr>
          <w:t xml:space="preserve">ject data </w:t>
        </w:r>
      </w:ins>
      <w:ins w:id="1547" w:author="Kathrin Eichler" w:date="2014-11-17T09:48:00Z">
        <w:r>
          <w:rPr>
            <w:lang w:val="en-US" w:eastAsia="de-DE" w:bidi="he-IL"/>
          </w:rPr>
          <w:t>(</w:t>
        </w:r>
      </w:ins>
      <w:ins w:id="1548" w:author="Kathrin Eichler" w:date="2014-11-17T09:47:00Z">
        <w:r>
          <w:rPr>
            <w:lang w:val="en-US" w:eastAsia="de-DE" w:bidi="he-IL"/>
          </w:rPr>
          <w:t>for all three languages</w:t>
        </w:r>
      </w:ins>
      <w:ins w:id="1549" w:author="Kathrin Eichler" w:date="2014-11-17T09:48:00Z">
        <w:r>
          <w:rPr>
            <w:lang w:val="en-US" w:eastAsia="de-DE" w:bidi="he-IL"/>
          </w:rPr>
          <w:t>)</w:t>
        </w:r>
      </w:ins>
      <w:ins w:id="1550" w:author="Kathrin Eichler" w:date="2014-11-17T09:47:00Z">
        <w:r>
          <w:rPr>
            <w:lang w:val="en-US" w:eastAsia="de-DE" w:bidi="he-IL"/>
          </w:rPr>
          <w:t xml:space="preserve">. </w:t>
        </w:r>
      </w:ins>
    </w:p>
    <w:p w:rsidR="0040134E" w:rsidRDefault="0040134E">
      <w:pPr>
        <w:pStyle w:val="berschrift2"/>
        <w:rPr>
          <w:ins w:id="1551" w:author="Kathrin Eichler" w:date="2014-11-10T11:52:00Z"/>
        </w:rPr>
        <w:pPrChange w:id="1552" w:author="Kathrin Eichler" w:date="2013-11-04T11:28:00Z">
          <w:pPr>
            <w:pStyle w:val="berschrift1"/>
          </w:pPr>
        </w:pPrChange>
      </w:pPr>
      <w:bookmarkStart w:id="1553" w:name="_Toc403989676"/>
      <w:ins w:id="1554" w:author="Kathrin Eichler" w:date="2013-11-04T11:28:00Z">
        <w:r>
          <w:rPr>
            <w:lang w:bidi="he-IL"/>
          </w:rPr>
          <w:lastRenderedPageBreak/>
          <w:t xml:space="preserve">Evaluation of </w:t>
        </w:r>
      </w:ins>
      <w:ins w:id="1555" w:author="Kathrin Eichler" w:date="2014-11-17T11:56:00Z">
        <w:r w:rsidR="00F30339">
          <w:rPr>
            <w:lang w:bidi="he-IL"/>
          </w:rPr>
          <w:t>T</w:t>
        </w:r>
      </w:ins>
      <w:ins w:id="1556" w:author="Kathrin Eichler" w:date="2014-11-17T11:57:00Z">
        <w:r w:rsidR="00F30339">
          <w:rPr>
            <w:lang w:bidi="he-IL"/>
          </w:rPr>
          <w:t xml:space="preserve">ransduction </w:t>
        </w:r>
      </w:ins>
      <w:ins w:id="1557" w:author="Kathrin Eichler" w:date="2014-11-17T11:56:00Z">
        <w:r w:rsidR="00F30339">
          <w:rPr>
            <w:lang w:bidi="he-IL"/>
          </w:rPr>
          <w:t>L</w:t>
        </w:r>
      </w:ins>
      <w:ins w:id="1558" w:author="Kathrin Eichler" w:date="2014-11-17T11:57:00Z">
        <w:r w:rsidR="00F30339">
          <w:rPr>
            <w:lang w:bidi="he-IL"/>
          </w:rPr>
          <w:t>ayer</w:t>
        </w:r>
      </w:ins>
      <w:ins w:id="1559" w:author="Kathrin Eichler" w:date="2014-11-17T11:56:00Z">
        <w:r w:rsidR="00F30339">
          <w:rPr>
            <w:lang w:bidi="he-IL"/>
          </w:rPr>
          <w:t xml:space="preserve"> modules</w:t>
        </w:r>
      </w:ins>
      <w:bookmarkEnd w:id="1553"/>
    </w:p>
    <w:p w:rsidR="00337D38" w:rsidRDefault="00337D38">
      <w:pPr>
        <w:ind w:left="576"/>
        <w:rPr>
          <w:ins w:id="1560" w:author="Kathrin Eichler" w:date="2014-11-17T12:00:00Z"/>
          <w:lang w:val="en-US" w:eastAsia="de-DE" w:bidi="he-IL"/>
        </w:rPr>
        <w:pPrChange w:id="1561" w:author="Kathrin Eichler" w:date="2014-11-10T11:52:00Z">
          <w:pPr>
            <w:pStyle w:val="berschrift1"/>
          </w:pPr>
        </w:pPrChange>
      </w:pPr>
      <w:ins w:id="1562" w:author="Kathrin Eichler" w:date="2014-11-10T11:52:00Z">
        <w:r>
          <w:rPr>
            <w:lang w:val="en-US" w:eastAsia="de-DE" w:bidi="he-IL"/>
          </w:rPr>
          <w:t>This section describes the evaluation environment developed for</w:t>
        </w:r>
      </w:ins>
      <w:ins w:id="1563" w:author="Kathrin Eichler" w:date="2014-11-17T11:57:00Z">
        <w:r w:rsidR="00F30339">
          <w:rPr>
            <w:lang w:val="en-US" w:eastAsia="de-DE" w:bidi="he-IL"/>
          </w:rPr>
          <w:t xml:space="preserve"> the evaluation of Transduction Layer modules</w:t>
        </w:r>
      </w:ins>
      <w:ins w:id="1564" w:author="Kathrin Eichler" w:date="2014-11-10T11:52:00Z">
        <w:r>
          <w:rPr>
            <w:lang w:val="en-US" w:eastAsia="de-DE" w:bidi="he-IL"/>
          </w:rPr>
          <w:t xml:space="preserve"> as well as the results achieved on the revised datasets. </w:t>
        </w:r>
      </w:ins>
    </w:p>
    <w:p w:rsidR="002F751A" w:rsidRDefault="002F751A" w:rsidP="002F751A">
      <w:pPr>
        <w:pStyle w:val="berschrift3"/>
        <w:rPr>
          <w:ins w:id="1565" w:author="Kathrin Eichler" w:date="2014-11-17T12:01:00Z"/>
        </w:rPr>
        <w:pPrChange w:id="1566" w:author="Kathrin Eichler" w:date="2014-11-17T12:01:00Z">
          <w:pPr>
            <w:pStyle w:val="berschrift1"/>
          </w:pPr>
        </w:pPrChange>
      </w:pPr>
      <w:bookmarkStart w:id="1567" w:name="_Toc403989677"/>
      <w:ins w:id="1568" w:author="Kathrin Eichler" w:date="2014-11-17T12:01:00Z">
        <w:r>
          <w:rPr>
            <w:lang w:bidi="he-IL"/>
          </w:rPr>
          <w:t>Overview of e</w:t>
        </w:r>
      </w:ins>
      <w:ins w:id="1569" w:author="Kathrin Eichler" w:date="2014-11-17T12:00:00Z">
        <w:r>
          <w:rPr>
            <w:lang w:bidi="he-IL"/>
          </w:rPr>
          <w:t>valuation measures</w:t>
        </w:r>
      </w:ins>
      <w:bookmarkEnd w:id="1567"/>
    </w:p>
    <w:p w:rsidR="002F751A" w:rsidRPr="00833E90" w:rsidRDefault="002F751A" w:rsidP="00D443AA">
      <w:pPr>
        <w:pStyle w:val="Normal2"/>
        <w:rPr>
          <w:ins w:id="1570" w:author="Kathrin Eichler" w:date="2013-11-04T11:29:00Z"/>
        </w:rPr>
        <w:pPrChange w:id="1571" w:author="Kathrin Eichler" w:date="2014-11-17T12:10:00Z">
          <w:pPr>
            <w:pStyle w:val="berschrift1"/>
          </w:pPr>
        </w:pPrChange>
      </w:pPr>
      <w:ins w:id="1572" w:author="Kathrin Eichler" w:date="2014-11-17T12:01:00Z">
        <w:r>
          <w:rPr>
            <w:noProof/>
            <w:lang w:val="de-DE"/>
          </w:rPr>
          <w:drawing>
            <wp:inline distT="0" distB="0" distL="0" distR="0" wp14:anchorId="03052BB7" wp14:editId="786ACC71">
              <wp:extent cx="5734050" cy="3369426"/>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41527" cy="3373820"/>
                      </a:xfrm>
                      <a:prstGeom prst="rect">
                        <a:avLst/>
                      </a:prstGeom>
                      <a:noFill/>
                    </pic:spPr>
                  </pic:pic>
                </a:graphicData>
              </a:graphic>
            </wp:inline>
          </w:drawing>
        </w:r>
      </w:ins>
    </w:p>
    <w:p w:rsidR="0040134E" w:rsidRDefault="0040134E">
      <w:pPr>
        <w:pStyle w:val="berschrift3"/>
        <w:rPr>
          <w:ins w:id="1573" w:author="Kathrin Eichler" w:date="2014-11-17T12:03:00Z"/>
        </w:rPr>
        <w:pPrChange w:id="1574" w:author="Kathrin Eichler" w:date="2013-11-04T11:29:00Z">
          <w:pPr>
            <w:pStyle w:val="berschrift1"/>
          </w:pPr>
        </w:pPrChange>
      </w:pPr>
      <w:bookmarkStart w:id="1575" w:name="_Toc403989678"/>
      <w:ins w:id="1576" w:author="Kathrin Eichler" w:date="2013-11-04T11:29:00Z">
        <w:r>
          <w:rPr>
            <w:lang w:bidi="he-IL"/>
          </w:rPr>
          <w:t>Fragment Annotation</w:t>
        </w:r>
      </w:ins>
      <w:ins w:id="1577" w:author="Kathrin Eichler" w:date="2013-11-04T11:40:00Z">
        <w:r w:rsidR="00324DCC">
          <w:rPr>
            <w:lang w:bidi="he-IL"/>
          </w:rPr>
          <w:t xml:space="preserve"> [</w:t>
        </w:r>
        <w:r w:rsidR="00E601DE">
          <w:rPr>
            <w:lang w:bidi="he-IL"/>
          </w:rPr>
          <w:t>Vivi]</w:t>
        </w:r>
      </w:ins>
      <w:bookmarkEnd w:id="1575"/>
    </w:p>
    <w:p w:rsidR="00CD7B66" w:rsidRDefault="00CD7B66" w:rsidP="00CD7B66">
      <w:pPr>
        <w:pStyle w:val="Normal1"/>
        <w:rPr>
          <w:ins w:id="1578" w:author="Kathrin Eichler" w:date="2013-11-04T11:41:00Z"/>
        </w:rPr>
        <w:pPrChange w:id="1579" w:author="Kathrin Eichler" w:date="2014-11-17T12:03:00Z">
          <w:pPr>
            <w:pStyle w:val="berschrift1"/>
          </w:pPr>
        </w:pPrChange>
      </w:pPr>
      <w:ins w:id="1580" w:author="Kathrin Eichler" w:date="2014-11-17T12:03:00Z">
        <w:r>
          <w:rPr>
            <w:lang w:bidi="he-IL"/>
          </w:rPr>
          <w:t xml:space="preserve">(Details about the evaluation and results on the </w:t>
        </w:r>
      </w:ins>
      <w:ins w:id="1581" w:author="Kathrin Eichler" w:date="2014-11-17T12:04:00Z">
        <w:r w:rsidR="00937BE7">
          <w:rPr>
            <w:lang w:bidi="he-IL"/>
          </w:rPr>
          <w:t xml:space="preserve">ALMA / NICE </w:t>
        </w:r>
      </w:ins>
      <w:ins w:id="1582" w:author="Kathrin Eichler" w:date="2014-11-17T12:03:00Z">
        <w:r>
          <w:rPr>
            <w:lang w:bidi="he-IL"/>
          </w:rPr>
          <w:t>dataset</w:t>
        </w:r>
      </w:ins>
      <w:ins w:id="1583" w:author="Kathrin Eichler" w:date="2014-11-17T12:04:00Z">
        <w:r w:rsidR="00937BE7">
          <w:rPr>
            <w:lang w:bidi="he-IL"/>
          </w:rPr>
          <w:t>s</w:t>
        </w:r>
      </w:ins>
      <w:ins w:id="1584" w:author="Kathrin Eichler" w:date="2014-11-17T12:03:00Z">
        <w:r>
          <w:rPr>
            <w:lang w:bidi="he-IL"/>
          </w:rPr>
          <w:t>)</w:t>
        </w:r>
      </w:ins>
    </w:p>
    <w:p w:rsidR="0040134E" w:rsidRDefault="0040134E">
      <w:pPr>
        <w:pStyle w:val="berschrift3"/>
        <w:rPr>
          <w:ins w:id="1585" w:author="Kathrin Eichler" w:date="2013-11-04T11:41:00Z"/>
        </w:rPr>
        <w:pPrChange w:id="1586" w:author="Kathrin Eichler" w:date="2013-11-04T11:29:00Z">
          <w:pPr>
            <w:pStyle w:val="berschrift1"/>
          </w:pPr>
        </w:pPrChange>
      </w:pPr>
      <w:bookmarkStart w:id="1587" w:name="_Toc403989679"/>
      <w:ins w:id="1588" w:author="Kathrin Eichler" w:date="2013-11-04T11:29:00Z">
        <w:r>
          <w:rPr>
            <w:lang w:bidi="he-IL"/>
          </w:rPr>
          <w:t>Modifier Annotation</w:t>
        </w:r>
      </w:ins>
      <w:ins w:id="1589" w:author="Kathrin Eichler" w:date="2013-11-04T11:40:00Z">
        <w:r w:rsidR="00E601DE">
          <w:rPr>
            <w:lang w:bidi="he-IL"/>
          </w:rPr>
          <w:t xml:space="preserve"> [Vivi]</w:t>
        </w:r>
      </w:ins>
      <w:bookmarkEnd w:id="1587"/>
    </w:p>
    <w:p w:rsidR="00937BE7" w:rsidRDefault="00937BE7" w:rsidP="00937BE7">
      <w:pPr>
        <w:pStyle w:val="Normal1"/>
        <w:rPr>
          <w:ins w:id="1590" w:author="Kathrin Eichler" w:date="2014-11-17T12:04:00Z"/>
        </w:rPr>
      </w:pPr>
      <w:ins w:id="1591" w:author="Kathrin Eichler" w:date="2014-11-17T12:04:00Z">
        <w:r>
          <w:rPr>
            <w:lang w:bidi="he-IL"/>
          </w:rPr>
          <w:t>(Details about the evaluation and results on the ALMA / NICE datasets)</w:t>
        </w:r>
      </w:ins>
    </w:p>
    <w:p w:rsidR="0040134E" w:rsidRDefault="00B04693">
      <w:pPr>
        <w:pStyle w:val="berschrift3"/>
        <w:rPr>
          <w:ins w:id="1592" w:author="Kathrin Eichler" w:date="2013-11-04T11:30:00Z"/>
        </w:rPr>
        <w:pPrChange w:id="1593" w:author="Kathrin Eichler" w:date="2013-11-04T11:29:00Z">
          <w:pPr>
            <w:pStyle w:val="berschrift1"/>
          </w:pPr>
        </w:pPrChange>
      </w:pPr>
      <w:bookmarkStart w:id="1594" w:name="_Toc403989680"/>
      <w:ins w:id="1595" w:author="Kathrin Eichler" w:date="2013-11-04T11:30:00Z">
        <w:r>
          <w:rPr>
            <w:lang w:bidi="he-IL"/>
          </w:rPr>
          <w:t>Graph Merg</w:t>
        </w:r>
      </w:ins>
      <w:ins w:id="1596" w:author="Kathrin Eichler" w:date="2014-11-17T11:59:00Z">
        <w:r>
          <w:rPr>
            <w:lang w:bidi="he-IL"/>
          </w:rPr>
          <w:t>ing</w:t>
        </w:r>
      </w:ins>
      <w:ins w:id="1597" w:author="Kathrin Eichler" w:date="2013-11-04T11:40:00Z">
        <w:r w:rsidR="00E601DE">
          <w:rPr>
            <w:lang w:bidi="he-IL"/>
          </w:rPr>
          <w:t xml:space="preserve"> [Lili]</w:t>
        </w:r>
      </w:ins>
      <w:bookmarkEnd w:id="1594"/>
    </w:p>
    <w:p w:rsidR="00937BE7" w:rsidRDefault="00937BE7" w:rsidP="00937BE7">
      <w:pPr>
        <w:pStyle w:val="Normal1"/>
        <w:rPr>
          <w:ins w:id="1598" w:author="Kathrin Eichler" w:date="2014-11-17T12:05:00Z"/>
        </w:rPr>
      </w:pPr>
      <w:ins w:id="1599" w:author="Kathrin Eichler" w:date="2014-11-17T12:05:00Z">
        <w:r>
          <w:rPr>
            <w:lang w:bidi="he-IL"/>
          </w:rPr>
          <w:t>(Details about the evaluation and results on the ALMA / NICE datasets)</w:t>
        </w:r>
      </w:ins>
    </w:p>
    <w:p w:rsidR="0040134E" w:rsidRDefault="0040134E">
      <w:pPr>
        <w:pStyle w:val="berschrift3"/>
        <w:rPr>
          <w:ins w:id="1600" w:author="Kathrin Eichler" w:date="2013-11-04T11:41:00Z"/>
        </w:rPr>
        <w:pPrChange w:id="1601" w:author="Kathrin Eichler" w:date="2013-11-04T11:41:00Z">
          <w:pPr>
            <w:pStyle w:val="berschrift1"/>
          </w:pPr>
        </w:pPrChange>
      </w:pPr>
      <w:bookmarkStart w:id="1602" w:name="_Toc403989681"/>
      <w:ins w:id="1603" w:author="Kathrin Eichler" w:date="2013-11-04T11:30:00Z">
        <w:r>
          <w:rPr>
            <w:lang w:bidi="he-IL"/>
          </w:rPr>
          <w:t>Graph Optimiz</w:t>
        </w:r>
      </w:ins>
      <w:ins w:id="1604" w:author="Kathrin Eichler" w:date="2014-11-17T11:59:00Z">
        <w:r w:rsidR="00B04693">
          <w:rPr>
            <w:lang w:bidi="he-IL"/>
          </w:rPr>
          <w:t>ation</w:t>
        </w:r>
      </w:ins>
      <w:ins w:id="1605" w:author="Kathrin Eichler" w:date="2013-11-04T11:40:00Z">
        <w:r w:rsidR="00E601DE">
          <w:rPr>
            <w:lang w:bidi="he-IL"/>
          </w:rPr>
          <w:t xml:space="preserve"> [Lili]</w:t>
        </w:r>
      </w:ins>
      <w:bookmarkEnd w:id="1602"/>
    </w:p>
    <w:p w:rsidR="00937BE7" w:rsidRDefault="00937BE7" w:rsidP="00937BE7">
      <w:pPr>
        <w:pStyle w:val="Normal1"/>
        <w:rPr>
          <w:ins w:id="1606" w:author="Kathrin Eichler" w:date="2014-11-17T12:05:00Z"/>
        </w:rPr>
      </w:pPr>
      <w:ins w:id="1607" w:author="Kathrin Eichler" w:date="2014-11-17T12:05:00Z">
        <w:r>
          <w:rPr>
            <w:lang w:bidi="he-IL"/>
          </w:rPr>
          <w:t>(Details about the evaluation and results on the ALMA / NICE datasets)</w:t>
        </w:r>
      </w:ins>
    </w:p>
    <w:p w:rsidR="0040134E" w:rsidRDefault="00B04693" w:rsidP="00EE24AC">
      <w:pPr>
        <w:pStyle w:val="Appendix3"/>
        <w:rPr>
          <w:ins w:id="1608" w:author="Kathrin Eichler" w:date="2013-11-04T11:28:00Z"/>
        </w:rPr>
        <w:pPrChange w:id="1609" w:author="Kathrin Eichler" w:date="2014-11-17T11:58:00Z">
          <w:pPr>
            <w:pStyle w:val="berschrift1"/>
          </w:pPr>
        </w:pPrChange>
      </w:pPr>
      <w:bookmarkStart w:id="1610" w:name="_Toc403989682"/>
      <w:ins w:id="1611" w:author="Kathrin Eichler" w:date="2014-11-17T11:58:00Z">
        <w:r>
          <w:rPr>
            <w:lang w:bidi="he-IL"/>
          </w:rPr>
          <w:lastRenderedPageBreak/>
          <w:t>Category Annotat</w:t>
        </w:r>
      </w:ins>
      <w:ins w:id="1612" w:author="Kathrin Eichler" w:date="2014-11-17T11:59:00Z">
        <w:r>
          <w:rPr>
            <w:lang w:bidi="he-IL"/>
          </w:rPr>
          <w:t>ion</w:t>
        </w:r>
      </w:ins>
      <w:ins w:id="1613" w:author="Kathrin Eichler" w:date="2014-11-17T11:58:00Z">
        <w:r w:rsidR="00EE24AC">
          <w:rPr>
            <w:lang w:bidi="he-IL"/>
          </w:rPr>
          <w:t xml:space="preserve"> </w:t>
        </w:r>
      </w:ins>
      <w:ins w:id="1614" w:author="Kathrin Eichler" w:date="2013-11-04T11:40:00Z">
        <w:r w:rsidR="00E601DE">
          <w:rPr>
            <w:lang w:bidi="he-IL"/>
          </w:rPr>
          <w:t>[Kathrin]</w:t>
        </w:r>
      </w:ins>
      <w:bookmarkEnd w:id="1610"/>
    </w:p>
    <w:p w:rsidR="00FD2C0E" w:rsidRDefault="00FD2C0E" w:rsidP="00FD2C0E">
      <w:pPr>
        <w:pStyle w:val="Normal1"/>
        <w:rPr>
          <w:ins w:id="1615" w:author="Kathrin Eichler" w:date="2014-11-17T12:04:00Z"/>
        </w:rPr>
      </w:pPr>
      <w:bookmarkStart w:id="1616" w:name="_Toc403987164"/>
      <w:bookmarkStart w:id="1617" w:name="_Toc403987253"/>
      <w:bookmarkStart w:id="1618" w:name="_Toc403988415"/>
      <w:bookmarkStart w:id="1619" w:name="_Toc403988502"/>
      <w:bookmarkStart w:id="1620" w:name="_Toc403988590"/>
      <w:ins w:id="1621" w:author="Kathrin Eichler" w:date="2014-11-17T12:04:00Z">
        <w:r>
          <w:rPr>
            <w:lang w:bidi="he-IL"/>
          </w:rPr>
          <w:t xml:space="preserve">(Details about the evaluation and results on the </w:t>
        </w:r>
      </w:ins>
      <w:ins w:id="1622" w:author="Kathrin Eichler" w:date="2014-11-17T12:05:00Z">
        <w:r w:rsidR="00937BE7">
          <w:rPr>
            <w:lang w:bidi="he-IL"/>
          </w:rPr>
          <w:t xml:space="preserve">OMQ </w:t>
        </w:r>
      </w:ins>
      <w:ins w:id="1623" w:author="Kathrin Eichler" w:date="2014-11-17T12:04:00Z">
        <w:r>
          <w:rPr>
            <w:lang w:bidi="he-IL"/>
          </w:rPr>
          <w:t>dataset)</w:t>
        </w:r>
      </w:ins>
    </w:p>
    <w:p w:rsidR="0087709E" w:rsidRPr="00DE1B49" w:rsidDel="00CF173C" w:rsidRDefault="0087709E" w:rsidP="00CF173C">
      <w:pPr>
        <w:pStyle w:val="berschrift1"/>
        <w:rPr>
          <w:del w:id="1624" w:author="Kathrin Eichler" w:date="2014-11-10T11:56:00Z"/>
          <w:rFonts w:ascii="Georgia" w:hAnsi="Georgia"/>
        </w:rPr>
      </w:pPr>
      <w:del w:id="1625" w:author="Kathrin Eichler" w:date="2014-11-10T09:44:00Z">
        <w:r w:rsidRPr="00DE1B49" w:rsidDel="004D6525">
          <w:rPr>
            <w:rFonts w:ascii="Georgia" w:hAnsi="Georgia"/>
          </w:rPr>
          <w:delText xml:space="preserve">Plans for the </w:delText>
        </w:r>
        <w:r w:rsidR="00D3367F" w:rsidDel="004D6525">
          <w:rPr>
            <w:rFonts w:ascii="Georgia" w:hAnsi="Georgia"/>
          </w:rPr>
          <w:delText>N</w:delText>
        </w:r>
        <w:r w:rsidRPr="00DE1B49" w:rsidDel="004D6525">
          <w:rPr>
            <w:rFonts w:ascii="Georgia" w:hAnsi="Georgia"/>
          </w:rPr>
          <w:delText xml:space="preserve">ext </w:delText>
        </w:r>
        <w:r w:rsidR="00D3367F" w:rsidDel="004D6525">
          <w:rPr>
            <w:rFonts w:ascii="Georgia" w:hAnsi="Georgia"/>
          </w:rPr>
          <w:delText>C</w:delText>
        </w:r>
        <w:r w:rsidRPr="00DE1B49" w:rsidDel="004D6525">
          <w:rPr>
            <w:rFonts w:ascii="Georgia" w:hAnsi="Georgia"/>
          </w:rPr>
          <w:delText>ycle</w:delText>
        </w:r>
      </w:del>
      <w:bookmarkEnd w:id="1616"/>
      <w:bookmarkEnd w:id="1617"/>
      <w:bookmarkEnd w:id="1618"/>
      <w:bookmarkEnd w:id="1619"/>
      <w:bookmarkEnd w:id="1620"/>
    </w:p>
    <w:p w:rsidR="0087709E" w:rsidRPr="00DE1B49" w:rsidDel="004D6525" w:rsidRDefault="0087709E">
      <w:pPr>
        <w:pStyle w:val="berschrift1"/>
        <w:rPr>
          <w:del w:id="1626" w:author="Kathrin Eichler" w:date="2014-11-10T09:45:00Z"/>
        </w:rPr>
        <w:pPrChange w:id="1627" w:author="Kathrin Eichler" w:date="2014-11-10T11:56:00Z">
          <w:pPr>
            <w:spacing w:before="360" w:after="80"/>
          </w:pPr>
        </w:pPrChange>
      </w:pPr>
      <w:bookmarkStart w:id="1628" w:name="_Toc403987165"/>
      <w:bookmarkStart w:id="1629" w:name="_Toc403987254"/>
      <w:bookmarkStart w:id="1630" w:name="_Toc403988416"/>
      <w:bookmarkStart w:id="1631" w:name="_Toc403988503"/>
      <w:bookmarkStart w:id="1632" w:name="_Toc403988591"/>
      <w:del w:id="1633" w:author="Kathrin Eichler" w:date="2014-11-10T09:45:00Z">
        <w:r w:rsidRPr="00DE1B49" w:rsidDel="004D6525">
          <w:delText xml:space="preserve">The </w:delText>
        </w:r>
        <w:r w:rsidR="00A53844" w:rsidDel="004D6525">
          <w:delText>T</w:delText>
        </w:r>
        <w:r w:rsidRPr="00DE1B49" w:rsidDel="004D6525">
          <w:delText xml:space="preserve">ransduction </w:delText>
        </w:r>
        <w:r w:rsidR="00A53844" w:rsidDel="004D6525">
          <w:delText>L</w:delText>
        </w:r>
        <w:r w:rsidRPr="00DE1B49" w:rsidDel="004D6525">
          <w:delText>ayer is currently in a prototypical state and can be viewed as a “proof of concept.” So far, it has only been tested on a small amount of sample d</w:delText>
        </w:r>
        <w:r w:rsidRPr="00DE1B49" w:rsidDel="004D6525">
          <w:delText>a</w:delText>
        </w:r>
        <w:r w:rsidRPr="00DE1B49" w:rsidDel="004D6525">
          <w:delText>ta and the module implementations can be seen as e</w:delText>
        </w:r>
        <w:r w:rsidRPr="00DE1B49" w:rsidDel="004D6525">
          <w:delText>x</w:delText>
        </w:r>
        <w:r w:rsidRPr="00DE1B49" w:rsidDel="004D6525">
          <w:delText>amples illustrating the purpose of each module. In o</w:delText>
        </w:r>
        <w:r w:rsidRPr="00DE1B49" w:rsidDel="004D6525">
          <w:delText>r</w:delText>
        </w:r>
        <w:r w:rsidRPr="00DE1B49" w:rsidDel="004D6525">
          <w:delText xml:space="preserve">der to show that it can actually be used </w:delText>
        </w:r>
        <w:r w:rsidR="006830C8" w:rsidDel="004D6525">
          <w:delText>for</w:delText>
        </w:r>
        <w:r w:rsidRPr="00DE1B49" w:rsidDel="004D6525">
          <w:delText xml:space="preserve"> the different industrial use cases, we </w:delText>
        </w:r>
        <w:r w:rsidR="006830C8" w:rsidDel="004D6525">
          <w:delText>plan</w:delText>
        </w:r>
        <w:r w:rsidR="006830C8" w:rsidRPr="00DE1B49" w:rsidDel="004D6525">
          <w:delText xml:space="preserve"> </w:delText>
        </w:r>
        <w:r w:rsidRPr="00DE1B49" w:rsidDel="004D6525">
          <w:delText>to extend the transduction layer in the following ways.</w:delText>
        </w:r>
        <w:bookmarkEnd w:id="1628"/>
        <w:bookmarkEnd w:id="1629"/>
        <w:bookmarkEnd w:id="1630"/>
        <w:bookmarkEnd w:id="1631"/>
        <w:bookmarkEnd w:id="1632"/>
        <w:r w:rsidRPr="00DE1B49" w:rsidDel="004D6525">
          <w:delText xml:space="preserve">  </w:delText>
        </w:r>
      </w:del>
    </w:p>
    <w:p w:rsidR="0087709E" w:rsidRPr="00DE1B49" w:rsidDel="00CF173C" w:rsidRDefault="0087709E" w:rsidP="0087709E">
      <w:pPr>
        <w:pStyle w:val="berschrift2"/>
        <w:rPr>
          <w:del w:id="1634" w:author="Kathrin Eichler" w:date="2014-11-10T11:56:00Z"/>
        </w:rPr>
      </w:pPr>
      <w:bookmarkStart w:id="1635" w:name="h.rdum9v1m0rhz" w:colFirst="0" w:colLast="0"/>
      <w:bookmarkStart w:id="1636" w:name="_Toc403987166"/>
      <w:bookmarkStart w:id="1637" w:name="_Toc403987255"/>
      <w:bookmarkStart w:id="1638" w:name="_Toc403988417"/>
      <w:bookmarkStart w:id="1639" w:name="_Toc403988504"/>
      <w:bookmarkStart w:id="1640" w:name="_Toc403988592"/>
      <w:bookmarkEnd w:id="1635"/>
      <w:del w:id="1641" w:author="Kathrin Eichler" w:date="2014-11-10T09:45:00Z">
        <w:r w:rsidRPr="00DE1B49" w:rsidDel="004D6525">
          <w:delText xml:space="preserve">Provide an </w:delText>
        </w:r>
      </w:del>
      <w:del w:id="1642" w:author="Kathrin Eichler" w:date="2014-11-10T11:56:00Z">
        <w:r w:rsidR="00D3367F" w:rsidDel="00CF173C">
          <w:delText>E</w:delText>
        </w:r>
        <w:r w:rsidRPr="00DE1B49" w:rsidDel="00CF173C">
          <w:delText xml:space="preserve">xperimentation </w:delText>
        </w:r>
        <w:r w:rsidR="00D3367F" w:rsidDel="00CF173C">
          <w:delText>E</w:delText>
        </w:r>
        <w:r w:rsidRPr="00DE1B49" w:rsidDel="00CF173C">
          <w:delText>nvironment</w:delText>
        </w:r>
        <w:bookmarkEnd w:id="1636"/>
        <w:bookmarkEnd w:id="1637"/>
        <w:bookmarkEnd w:id="1638"/>
        <w:bookmarkEnd w:id="1639"/>
        <w:bookmarkEnd w:id="1640"/>
      </w:del>
    </w:p>
    <w:p w:rsidR="00F100BD" w:rsidDel="00AE433E" w:rsidRDefault="0087709E" w:rsidP="00F100BD">
      <w:pPr>
        <w:rPr>
          <w:del w:id="1643" w:author="Kathrin Eichler" w:date="2014-11-10T11:40:00Z"/>
          <w:lang w:val="en-US"/>
        </w:rPr>
      </w:pPr>
      <w:del w:id="1644" w:author="Kathrin Eichler" w:date="2014-11-10T09:45:00Z">
        <w:r w:rsidRPr="00DE1B49" w:rsidDel="004D6525">
          <w:rPr>
            <w:lang w:val="en-US"/>
          </w:rPr>
          <w:delText xml:space="preserve">First of all, it is essential </w:delText>
        </w:r>
        <w:r w:rsidR="006830C8" w:rsidDel="004D6525">
          <w:rPr>
            <w:lang w:val="en-US"/>
          </w:rPr>
          <w:delText>to</w:delText>
        </w:r>
      </w:del>
      <w:del w:id="1645" w:author="Kathrin Eichler" w:date="2014-11-10T11:40:00Z">
        <w:r w:rsidRPr="00DE1B49" w:rsidDel="00AE433E">
          <w:rPr>
            <w:lang w:val="en-US"/>
          </w:rPr>
          <w:delText xml:space="preserve"> create an environment that allows us to test and evaluate the pe</w:delText>
        </w:r>
        <w:r w:rsidRPr="00DE1B49" w:rsidDel="00AE433E">
          <w:rPr>
            <w:lang w:val="en-US"/>
          </w:rPr>
          <w:delText>r</w:delText>
        </w:r>
        <w:r w:rsidRPr="00DE1B49" w:rsidDel="00AE433E">
          <w:rPr>
            <w:lang w:val="en-US"/>
          </w:rPr>
          <w:delText>formance of o</w:delText>
        </w:r>
        <w:r w:rsidR="00A53844" w:rsidDel="00AE433E">
          <w:rPr>
            <w:lang w:val="en-US"/>
          </w:rPr>
          <w:delText xml:space="preserve">ur modules on the WP2 datasets. </w:delText>
        </w:r>
        <w:r w:rsidR="009F7FD9" w:rsidDel="00AE433E">
          <w:rPr>
            <w:lang w:val="en-US"/>
          </w:rPr>
          <w:delText>T</w:delText>
        </w:r>
        <w:r w:rsidRPr="00DE1B49" w:rsidDel="00AE433E">
          <w:rPr>
            <w:lang w:val="en-US"/>
          </w:rPr>
          <w:delText xml:space="preserve">hese datasets can be used for </w:delText>
        </w:r>
        <w:r w:rsidR="004F6E5C" w:rsidDel="00AE433E">
          <w:rPr>
            <w:lang w:val="en-US"/>
          </w:rPr>
          <w:delText>the following</w:delText>
        </w:r>
        <w:r w:rsidRPr="00DE1B49" w:rsidDel="00AE433E">
          <w:rPr>
            <w:lang w:val="en-US"/>
          </w:rPr>
          <w:delText xml:space="preserve">: </w:delText>
        </w:r>
      </w:del>
    </w:p>
    <w:p w:rsidR="00F100BD" w:rsidDel="00AE433E" w:rsidRDefault="004F6E5C" w:rsidP="007E7ED7">
      <w:pPr>
        <w:pStyle w:val="NumbererdItems"/>
        <w:rPr>
          <w:del w:id="1646" w:author="Kathrin Eichler" w:date="2014-11-10T11:40:00Z"/>
          <w:lang w:val="en-US"/>
        </w:rPr>
      </w:pPr>
      <w:del w:id="1647" w:author="Kathrin Eichler" w:date="2014-11-10T11:40:00Z">
        <w:r w:rsidRPr="00E43BF4" w:rsidDel="00AE433E">
          <w:rPr>
            <w:lang w:val="en-US"/>
          </w:rPr>
          <w:delText>Testing the Transduction Layer</w:delText>
        </w:r>
        <w:r w:rsidR="0087709E" w:rsidRPr="00E43BF4" w:rsidDel="00AE433E">
          <w:rPr>
            <w:lang w:val="en-US"/>
          </w:rPr>
          <w:delText xml:space="preserve"> modules and </w:delText>
        </w:r>
        <w:r w:rsidRPr="00094C59" w:rsidDel="00AE433E">
          <w:rPr>
            <w:lang w:val="en-US"/>
          </w:rPr>
          <w:delText xml:space="preserve">evaluating </w:delText>
        </w:r>
        <w:r w:rsidR="0087709E" w:rsidRPr="0089146E" w:rsidDel="00AE433E">
          <w:rPr>
            <w:lang w:val="en-US"/>
          </w:rPr>
          <w:delText>the pe</w:delText>
        </w:r>
        <w:r w:rsidR="0087709E" w:rsidRPr="00E455B8" w:rsidDel="00AE433E">
          <w:rPr>
            <w:lang w:val="en-US"/>
          </w:rPr>
          <w:delText>r</w:delText>
        </w:r>
        <w:r w:rsidR="0087709E" w:rsidRPr="007E7ED7" w:rsidDel="00AE433E">
          <w:rPr>
            <w:lang w:val="en-US"/>
          </w:rPr>
          <w:delText xml:space="preserve">formance of different implementations on these datasets. </w:delText>
        </w:r>
      </w:del>
    </w:p>
    <w:p w:rsidR="0087709E" w:rsidRPr="00E43BF4" w:rsidDel="00AE433E" w:rsidRDefault="00F100BD" w:rsidP="007E7ED7">
      <w:pPr>
        <w:pStyle w:val="NumbererdItems"/>
        <w:rPr>
          <w:del w:id="1648" w:author="Kathrin Eichler" w:date="2014-11-10T11:40:00Z"/>
          <w:lang w:val="en-US"/>
        </w:rPr>
      </w:pPr>
      <w:del w:id="1649" w:author="Kathrin Eichler" w:date="2014-11-10T11:40:00Z">
        <w:r w:rsidRPr="00E43BF4" w:rsidDel="00AE433E">
          <w:rPr>
            <w:lang w:val="en-US"/>
          </w:rPr>
          <w:delText>Creating</w:delText>
        </w:r>
        <w:r w:rsidR="0087709E" w:rsidRPr="00E43BF4" w:rsidDel="00AE433E">
          <w:rPr>
            <w:lang w:val="en-US"/>
          </w:rPr>
          <w:delText xml:space="preserve"> training data to train the EDAs provided by the EOP.</w:delText>
        </w:r>
      </w:del>
    </w:p>
    <w:p w:rsidR="0087709E" w:rsidRPr="00DE1B49" w:rsidDel="00FD2C0E" w:rsidRDefault="0087709E" w:rsidP="0087709E">
      <w:pPr>
        <w:rPr>
          <w:del w:id="1650" w:author="Kathrin Eichler" w:date="2014-11-17T12:04:00Z"/>
          <w:lang w:val="en-US"/>
        </w:rPr>
      </w:pPr>
      <w:del w:id="1651" w:author="Kathrin Eichler" w:date="2014-11-10T11:40:00Z">
        <w:r w:rsidRPr="00DE1B49" w:rsidDel="00AE433E">
          <w:rPr>
            <w:lang w:val="en-US"/>
          </w:rPr>
          <w:delText xml:space="preserve"> </w:delText>
        </w:r>
      </w:del>
    </w:p>
    <w:p w:rsidR="00E43BF4" w:rsidRPr="00DE1B49" w:rsidDel="002A1C2D" w:rsidRDefault="0087709E" w:rsidP="00E43BF4">
      <w:pPr>
        <w:rPr>
          <w:del w:id="1652" w:author="Kathrin Eichler" w:date="2014-11-10T09:50:00Z"/>
          <w:lang w:val="en-US"/>
        </w:rPr>
      </w:pPr>
      <w:del w:id="1653" w:author="Kathrin Eichler" w:date="2014-11-10T09:50:00Z">
        <w:r w:rsidRPr="00DE1B49" w:rsidDel="002A1C2D">
          <w:rPr>
            <w:lang w:val="en-US"/>
          </w:rPr>
          <w:delText xml:space="preserve">For </w:delText>
        </w:r>
        <w:r w:rsidR="00E43BF4" w:rsidDel="002A1C2D">
          <w:rPr>
            <w:lang w:val="en-US"/>
          </w:rPr>
          <w:delText>evaluation and analysis of</w:delText>
        </w:r>
        <w:r w:rsidR="00E43BF4" w:rsidRPr="00DE1B49" w:rsidDel="002A1C2D">
          <w:rPr>
            <w:lang w:val="en-US"/>
          </w:rPr>
          <w:delText xml:space="preserve"> </w:delText>
        </w:r>
        <w:r w:rsidRPr="00DE1B49" w:rsidDel="002A1C2D">
          <w:rPr>
            <w:lang w:val="en-US"/>
          </w:rPr>
          <w:delText>the generated entailment graphs, visualization may be esse</w:delText>
        </w:r>
        <w:r w:rsidRPr="00DE1B49" w:rsidDel="002A1C2D">
          <w:rPr>
            <w:lang w:val="en-US"/>
          </w:rPr>
          <w:delText>n</w:delText>
        </w:r>
        <w:r w:rsidRPr="00DE1B49" w:rsidDel="002A1C2D">
          <w:rPr>
            <w:lang w:val="en-US"/>
          </w:rPr>
          <w:delText>tial. In the current prototype, we already use one external visualization package. For visuali</w:delText>
        </w:r>
        <w:r w:rsidRPr="00DE1B49" w:rsidDel="002A1C2D">
          <w:rPr>
            <w:lang w:val="en-US"/>
          </w:rPr>
          <w:delText>z</w:delText>
        </w:r>
        <w:r w:rsidRPr="00DE1B49" w:rsidDel="002A1C2D">
          <w:rPr>
            <w:lang w:val="en-US"/>
          </w:rPr>
          <w:delText xml:space="preserve">ing larger graphs, however, we </w:delText>
        </w:r>
        <w:r w:rsidR="00E43BF4" w:rsidDel="002A1C2D">
          <w:rPr>
            <w:lang w:val="en-US"/>
          </w:rPr>
          <w:delText xml:space="preserve">will </w:delText>
        </w:r>
        <w:r w:rsidRPr="00DE1B49" w:rsidDel="002A1C2D">
          <w:rPr>
            <w:lang w:val="en-US"/>
          </w:rPr>
          <w:delText>analyze what exactly needs to be visualized and which packages would best serve our purposes.</w:delText>
        </w:r>
        <w:r w:rsidR="00E43BF4" w:rsidRPr="00E43BF4" w:rsidDel="002A1C2D">
          <w:rPr>
            <w:lang w:val="en-US"/>
          </w:rPr>
          <w:delText xml:space="preserve"> </w:delText>
        </w:r>
        <w:r w:rsidR="00E43BF4" w:rsidDel="002A1C2D">
          <w:rPr>
            <w:lang w:val="en-US"/>
          </w:rPr>
          <w:delText>We plan to make this decision in synergy with the industrial partners, in order to make the visualizations suitable for their needs as well.</w:delText>
        </w:r>
      </w:del>
    </w:p>
    <w:p w:rsidR="0087709E" w:rsidRPr="00DE1B49" w:rsidRDefault="0087709E" w:rsidP="0087709E">
      <w:pPr>
        <w:rPr>
          <w:lang w:val="en-US"/>
        </w:rPr>
      </w:pPr>
    </w:p>
    <w:p w:rsidR="0087709E" w:rsidRPr="00DE1B49" w:rsidDel="00CF173C" w:rsidRDefault="0087709E" w:rsidP="0087709E">
      <w:pPr>
        <w:pStyle w:val="berschrift2"/>
        <w:rPr>
          <w:del w:id="1654" w:author="Kathrin Eichler" w:date="2014-11-10T11:57:00Z"/>
        </w:rPr>
      </w:pPr>
      <w:bookmarkStart w:id="1655" w:name="h.t0o558m16cy3" w:colFirst="0" w:colLast="0"/>
      <w:bookmarkStart w:id="1656" w:name="_Toc403987167"/>
      <w:bookmarkStart w:id="1657" w:name="_Toc403987256"/>
      <w:bookmarkStart w:id="1658" w:name="_Toc403988418"/>
      <w:bookmarkStart w:id="1659" w:name="_Toc403988505"/>
      <w:bookmarkStart w:id="1660" w:name="_Toc403988593"/>
      <w:bookmarkEnd w:id="1655"/>
      <w:del w:id="1661" w:author="Kathrin Eichler" w:date="2014-11-10T11:57:00Z">
        <w:r w:rsidRPr="00DE1B49" w:rsidDel="00CF173C">
          <w:delText xml:space="preserve">Provide </w:delText>
        </w:r>
        <w:r w:rsidR="005E31BF" w:rsidDel="00CF173C">
          <w:delText>M</w:delText>
        </w:r>
        <w:r w:rsidRPr="00DE1B49" w:rsidDel="00CF173C">
          <w:delText xml:space="preserve">ore </w:delText>
        </w:r>
        <w:r w:rsidR="00D3367F" w:rsidDel="00CF173C">
          <w:delText>S</w:delText>
        </w:r>
        <w:r w:rsidRPr="00DE1B49" w:rsidDel="00CF173C">
          <w:delText xml:space="preserve">ophisticated </w:delText>
        </w:r>
        <w:r w:rsidR="00D3367F" w:rsidDel="00CF173C">
          <w:delText>M</w:delText>
        </w:r>
        <w:r w:rsidRPr="00DE1B49" w:rsidDel="00CF173C">
          <w:delText xml:space="preserve">odule </w:delText>
        </w:r>
        <w:r w:rsidR="00D3367F" w:rsidDel="00CF173C">
          <w:delText>I</w:delText>
        </w:r>
        <w:r w:rsidRPr="00DE1B49" w:rsidDel="00CF173C">
          <w:delText>mplementations</w:delText>
        </w:r>
        <w:bookmarkEnd w:id="1656"/>
        <w:bookmarkEnd w:id="1657"/>
        <w:bookmarkEnd w:id="1658"/>
        <w:bookmarkEnd w:id="1659"/>
        <w:bookmarkEnd w:id="1660"/>
      </w:del>
    </w:p>
    <w:p w:rsidR="0087709E" w:rsidRPr="00DE1B49" w:rsidDel="00CF173C" w:rsidRDefault="0087709E" w:rsidP="0087709E">
      <w:pPr>
        <w:spacing w:before="280" w:after="80"/>
        <w:rPr>
          <w:del w:id="1662" w:author="Kathrin Eichler" w:date="2014-11-10T11:57:00Z"/>
          <w:lang w:val="en-US"/>
        </w:rPr>
      </w:pPr>
      <w:del w:id="1663" w:author="Kathrin Eichler" w:date="2014-11-10T11:57:00Z">
        <w:r w:rsidRPr="00DE1B49" w:rsidDel="00CF173C">
          <w:rPr>
            <w:lang w:val="en-US"/>
          </w:rPr>
          <w:delText>The current implementations of the modules are prototypical. The implementation of more sophisticated modules will be based on the evaluation o</w:delText>
        </w:r>
        <w:r w:rsidR="00E43BF4" w:rsidDel="00CF173C">
          <w:rPr>
            <w:lang w:val="en-US"/>
          </w:rPr>
          <w:delText>ver the</w:delText>
        </w:r>
        <w:r w:rsidRPr="00DE1B49" w:rsidDel="00CF173C">
          <w:rPr>
            <w:lang w:val="en-US"/>
          </w:rPr>
          <w:delText xml:space="preserve"> WP2 data. Currently, we plan the following improvements.</w:delText>
        </w:r>
      </w:del>
    </w:p>
    <w:p w:rsidR="00C34365" w:rsidDel="00FE1752" w:rsidRDefault="00C34365" w:rsidP="007368D3">
      <w:pPr>
        <w:pStyle w:val="berschrift3"/>
        <w:rPr>
          <w:del w:id="1664" w:author="Kathrin Eichler" w:date="2014-11-17T11:28:00Z"/>
        </w:rPr>
      </w:pPr>
      <w:bookmarkStart w:id="1665" w:name="h.yz4vcz248f98" w:colFirst="0" w:colLast="0"/>
      <w:bookmarkStart w:id="1666" w:name="_Toc403987168"/>
      <w:bookmarkStart w:id="1667" w:name="_Toc403987257"/>
      <w:bookmarkStart w:id="1668" w:name="_Toc403988419"/>
      <w:bookmarkStart w:id="1669" w:name="_Toc403988506"/>
      <w:bookmarkStart w:id="1670" w:name="_Toc403988594"/>
      <w:bookmarkEnd w:id="1665"/>
      <w:moveFromRangeStart w:id="1671" w:author="Kathrin Eichler" w:date="2014-11-10T11:57:00Z" w:name="move403383980"/>
      <w:moveFrom w:id="1672" w:author="Kathrin Eichler" w:date="2014-11-10T11:57:00Z">
        <w:del w:id="1673" w:author="Kathrin Eichler" w:date="2014-11-17T11:28:00Z">
          <w:r w:rsidDel="00FE1752">
            <w:delText>InteractionReader</w:delText>
          </w:r>
        </w:del>
      </w:moveFrom>
      <w:bookmarkEnd w:id="1666"/>
      <w:bookmarkEnd w:id="1667"/>
      <w:bookmarkEnd w:id="1668"/>
      <w:bookmarkEnd w:id="1669"/>
      <w:bookmarkEnd w:id="1670"/>
    </w:p>
    <w:p w:rsidR="00C046A8" w:rsidDel="00FE1752" w:rsidRDefault="00C34365" w:rsidP="007D429F">
      <w:pPr>
        <w:pStyle w:val="Normal2"/>
        <w:rPr>
          <w:del w:id="1674" w:author="Kathrin Eichler" w:date="2014-11-17T11:28:00Z"/>
        </w:rPr>
      </w:pPr>
      <w:moveFrom w:id="1675" w:author="Kathrin Eichler" w:date="2014-11-10T11:57:00Z">
        <w:del w:id="1676" w:author="Kathrin Eichler" w:date="2014-11-17T11:28:00Z">
          <w:r w:rsidDel="00FE1752">
            <w:delText>The reader code (in the</w:delText>
          </w:r>
          <w:r w:rsidR="00E0158E" w:rsidDel="00FE1752">
            <w:delText xml:space="preserve"> </w:delText>
          </w:r>
          <w:r w:rsidDel="00FE1752">
            <w:delText>InteractionReader class) currently cannot read</w:delText>
          </w:r>
          <w:r w:rsidDel="00FE1752">
            <w:br/>
            <w:delText>"non-continuous" fragments (which are common in the WP2 data). If the reader meets such a case, it raises an exception and gives up. Writing code for this is not trivial because</w:delText>
          </w:r>
          <w:r w:rsidDel="00FE1752">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From>
    </w:p>
    <w:p w:rsidR="00C046A8" w:rsidDel="00CF173C" w:rsidRDefault="00C34365" w:rsidP="00FE1752">
      <w:pPr>
        <w:pStyle w:val="Normal2"/>
        <w:rPr>
          <w:del w:id="1677" w:author="Kathrin Eichler" w:date="2014-11-10T11:59:00Z"/>
        </w:rPr>
      </w:pPr>
      <w:moveFrom w:id="1678" w:author="Kathrin Eichler" w:date="2014-11-10T11:57:00Z">
        <w:del w:id="1679" w:author="Kathrin Eichler" w:date="2014-11-17T11:28:00Z">
          <w:r w:rsidDel="00FE1752">
            <w:delText>The same limitation currently holds for modifiers: Non-continuous modifiers</w:delText>
          </w:r>
          <w:r w:rsidDel="00FE1752">
            <w:br/>
            <w:delText>are not covered. However, non-continuous modifiers are very rare in</w:delText>
          </w:r>
          <w:r w:rsidDel="00FE1752">
            <w:br/>
          </w:r>
        </w:del>
        <w:del w:id="1680" w:author="Kathrin Eichler" w:date="2014-11-10T11:59:00Z">
          <w:r w:rsidDel="00CF173C">
            <w:delText xml:space="preserve">the WP2 data. </w:delText>
          </w:r>
        </w:del>
      </w:moveFrom>
    </w:p>
    <w:moveFromRangeEnd w:id="1671"/>
    <w:p w:rsidR="0087709E" w:rsidRPr="00DE1B49" w:rsidDel="00CF173C" w:rsidRDefault="0087709E">
      <w:pPr>
        <w:pStyle w:val="Normal2"/>
        <w:rPr>
          <w:del w:id="1681" w:author="Kathrin Eichler" w:date="2014-11-10T11:59:00Z"/>
        </w:rPr>
        <w:pPrChange w:id="1682" w:author="Kathrin Eichler" w:date="2014-11-17T11:28:00Z">
          <w:pPr>
            <w:pStyle w:val="berschrift3"/>
          </w:pPr>
        </w:pPrChange>
      </w:pPr>
      <w:del w:id="1683" w:author="Kathrin Eichler" w:date="2014-11-10T11:59:00Z">
        <w:r w:rsidRPr="00DE1B49" w:rsidDel="00CF173C">
          <w:delText>Decomposition</w:delText>
        </w:r>
      </w:del>
    </w:p>
    <w:p w:rsidR="0087709E" w:rsidRPr="00DE1B49" w:rsidDel="00CF173C" w:rsidRDefault="0087709E">
      <w:pPr>
        <w:pStyle w:val="Normal2"/>
        <w:rPr>
          <w:del w:id="1684" w:author="Kathrin Eichler" w:date="2014-11-10T11:59:00Z"/>
          <w:lang w:val="en-US"/>
        </w:rPr>
        <w:pPrChange w:id="1685" w:author="Kathrin Eichler" w:date="2014-11-17T11:28:00Z">
          <w:pPr/>
        </w:pPrChange>
      </w:pPr>
      <w:del w:id="1686" w:author="Kathrin Eichler" w:date="2014-11-10T11:59:00Z">
        <w:r w:rsidRPr="00DE1B49" w:rsidDel="00CF173C">
          <w:rPr>
            <w:lang w:val="en-US"/>
          </w:rPr>
          <w:delText>In the decomposition part, our focus in the next cycle will be on fragment and modifier ann</w:delText>
        </w:r>
        <w:r w:rsidRPr="00DE1B49" w:rsidDel="00CF173C">
          <w:rPr>
            <w:lang w:val="en-US"/>
          </w:rPr>
          <w:delText>o</w:delText>
        </w:r>
        <w:r w:rsidRPr="00DE1B49" w:rsidDel="00CF173C">
          <w:rPr>
            <w:lang w:val="en-US"/>
          </w:rPr>
          <w:delText xml:space="preserve">tation. For both tasks, we aim to first come up with a proper definition of the task (based on related research). For modifier annotation, we plan to </w:delText>
        </w:r>
        <w:r w:rsidR="00E43BF4" w:rsidDel="00CF173C">
          <w:rPr>
            <w:lang w:val="en-US"/>
          </w:rPr>
          <w:delText>examine</w:delText>
        </w:r>
        <w:r w:rsidRPr="00DE1B49" w:rsidDel="00CF173C">
          <w:rPr>
            <w:lang w:val="en-US"/>
          </w:rPr>
          <w:delText xml:space="preserve"> the field of “sentence co</w:delText>
        </w:r>
        <w:r w:rsidRPr="00DE1B49" w:rsidDel="00CF173C">
          <w:rPr>
            <w:lang w:val="en-US"/>
          </w:rPr>
          <w:delText>m</w:delText>
        </w:r>
        <w:r w:rsidRPr="00DE1B49" w:rsidDel="00CF173C">
          <w:rPr>
            <w:lang w:val="en-US"/>
          </w:rPr>
          <w:delText>pression”, which seems related to our task of recognizing modifiers. A starting point here would be to have a look at Mirella Lapata's line of work</w:delText>
        </w:r>
        <w:r w:rsidRPr="00DE1B49" w:rsidDel="00CF173C">
          <w:rPr>
            <w:vertAlign w:val="superscript"/>
          </w:rPr>
          <w:footnoteReference w:id="1"/>
        </w:r>
        <w:r w:rsidRPr="00DE1B49" w:rsidDel="00CF173C">
          <w:rPr>
            <w:lang w:val="en-US"/>
          </w:rPr>
          <w:delText xml:space="preserve"> to see if we can apply some of their approaches, or just get some inspiration from </w:delText>
        </w:r>
        <w:r w:rsidR="00E43BF4" w:rsidDel="00CF173C">
          <w:rPr>
            <w:lang w:val="en-US"/>
          </w:rPr>
          <w:delText>their work</w:delText>
        </w:r>
        <w:r w:rsidRPr="00DE1B49" w:rsidDel="00CF173C">
          <w:rPr>
            <w:lang w:val="en-US"/>
          </w:rPr>
          <w:delText>.</w:delText>
        </w:r>
      </w:del>
    </w:p>
    <w:p w:rsidR="0087709E" w:rsidRPr="00DE1B49" w:rsidDel="000B02BE" w:rsidRDefault="00D3367F">
      <w:pPr>
        <w:pStyle w:val="Normal2"/>
        <w:rPr>
          <w:del w:id="1689" w:author="Kathrin Eichler" w:date="2014-11-10T12:01:00Z"/>
        </w:rPr>
        <w:pPrChange w:id="1690" w:author="Kathrin Eichler" w:date="2014-11-17T11:28:00Z">
          <w:pPr>
            <w:pStyle w:val="berschrift3"/>
          </w:pPr>
        </w:pPrChange>
      </w:pPr>
      <w:bookmarkStart w:id="1691" w:name="h.76hcd8a2u1xn" w:colFirst="0" w:colLast="0"/>
      <w:bookmarkEnd w:id="1691"/>
      <w:del w:id="1692" w:author="Kathrin Eichler" w:date="2014-11-10T12:01:00Z">
        <w:r w:rsidDel="000B02BE">
          <w:delText>Composition U</w:delText>
        </w:r>
        <w:r w:rsidR="0087709E" w:rsidRPr="00DE1B49" w:rsidDel="000B02BE">
          <w:delText xml:space="preserve">se </w:delText>
        </w:r>
        <w:r w:rsidDel="000B02BE">
          <w:delText>C</w:delText>
        </w:r>
        <w:r w:rsidR="0087709E" w:rsidRPr="00DE1B49" w:rsidDel="000B02BE">
          <w:delText>ase 1</w:delText>
        </w:r>
      </w:del>
    </w:p>
    <w:p w:rsidR="0087709E" w:rsidRPr="00DE1B49" w:rsidDel="000B02BE" w:rsidRDefault="0087709E">
      <w:pPr>
        <w:pStyle w:val="Normal2"/>
        <w:rPr>
          <w:del w:id="1693" w:author="Kathrin Eichler" w:date="2014-11-10T12:01:00Z"/>
          <w:lang w:val="en-US"/>
        </w:rPr>
        <w:pPrChange w:id="1694" w:author="Kathrin Eichler" w:date="2014-11-17T11:28:00Z">
          <w:pPr/>
        </w:pPrChange>
      </w:pPr>
      <w:del w:id="1695" w:author="Kathrin Eichler" w:date="2014-11-10T12:01:00Z">
        <w:r w:rsidRPr="00DE1B49" w:rsidDel="000B02BE">
          <w:rPr>
            <w:lang w:val="en-US"/>
          </w:rPr>
          <w:delText>In the composition part, we will work in two following directions:</w:delText>
        </w:r>
      </w:del>
    </w:p>
    <w:p w:rsidR="0087709E" w:rsidRPr="00DE1B49" w:rsidDel="000B02BE" w:rsidRDefault="0087709E">
      <w:pPr>
        <w:pStyle w:val="Normal2"/>
        <w:rPr>
          <w:del w:id="1696" w:author="Kathrin Eichler" w:date="2014-11-10T12:01:00Z"/>
        </w:rPr>
        <w:pPrChange w:id="1697" w:author="Kathrin Eichler" w:date="2014-11-17T11:28:00Z">
          <w:pPr>
            <w:numPr>
              <w:numId w:val="81"/>
            </w:numPr>
            <w:spacing w:line="276" w:lineRule="auto"/>
            <w:ind w:left="720" w:hanging="359"/>
          </w:pPr>
        </w:pPrChange>
      </w:pPr>
      <w:del w:id="1698" w:author="Kathrin Eichler" w:date="2014-11-10T12:01:00Z">
        <w:r w:rsidRPr="00DE1B49" w:rsidDel="000B02BE">
          <w:delText xml:space="preserve">Improving the </w:delText>
        </w:r>
        <w:r w:rsidRPr="00DE1B49" w:rsidDel="000B02BE">
          <w:rPr>
            <w:i/>
          </w:rPr>
          <w:delText>merge graph</w:delText>
        </w:r>
        <w:r w:rsidRPr="00DE1B49" w:rsidDel="000B02BE">
          <w:delText xml:space="preserve"> procedure</w:delText>
        </w:r>
      </w:del>
    </w:p>
    <w:p w:rsidR="0087709E" w:rsidRPr="00DE1B49" w:rsidDel="000B02BE" w:rsidRDefault="0087709E">
      <w:pPr>
        <w:pStyle w:val="Normal2"/>
        <w:rPr>
          <w:del w:id="1699" w:author="Kathrin Eichler" w:date="2014-11-10T12:01:00Z"/>
          <w:lang w:val="en-US"/>
        </w:rPr>
        <w:pPrChange w:id="1700" w:author="Kathrin Eichler" w:date="2014-11-17T11:28:00Z">
          <w:pPr>
            <w:numPr>
              <w:ilvl w:val="1"/>
              <w:numId w:val="81"/>
            </w:numPr>
            <w:spacing w:line="276" w:lineRule="auto"/>
            <w:ind w:left="1440" w:hanging="359"/>
          </w:pPr>
        </w:pPrChange>
      </w:pPr>
      <w:del w:id="1701" w:author="Kathrin Eichler" w:date="2014-11-10T12:01:00Z">
        <w:r w:rsidRPr="00DE1B49" w:rsidDel="000B02BE">
          <w:rPr>
            <w:lang w:val="en-US"/>
          </w:rPr>
          <w:delText xml:space="preserve">Evaluating and analyzing the limitations of the WP2 merging procedure when using automatic EDA-based entailment decisions, rather than manual annotation as done in WP2. </w:delText>
        </w:r>
      </w:del>
    </w:p>
    <w:p w:rsidR="0087709E" w:rsidRPr="00DE1B49" w:rsidDel="000B02BE" w:rsidRDefault="0087709E">
      <w:pPr>
        <w:pStyle w:val="Normal2"/>
        <w:rPr>
          <w:del w:id="1702" w:author="Kathrin Eichler" w:date="2014-11-10T12:01:00Z"/>
          <w:lang w:val="en-US"/>
        </w:rPr>
        <w:pPrChange w:id="1703" w:author="Kathrin Eichler" w:date="2014-11-17T11:28:00Z">
          <w:pPr>
            <w:numPr>
              <w:ilvl w:val="1"/>
              <w:numId w:val="81"/>
            </w:numPr>
            <w:spacing w:line="276" w:lineRule="auto"/>
            <w:ind w:left="1440" w:hanging="359"/>
          </w:pPr>
        </w:pPrChange>
      </w:pPr>
      <w:del w:id="1704" w:author="Kathrin Eichler" w:date="2014-11-10T12:01:00Z">
        <w:r w:rsidRPr="00DE1B49" w:rsidDel="000B02BE">
          <w:rPr>
            <w:lang w:val="en-US"/>
          </w:rPr>
          <w:delText>Following the results of this analysis, adjusting the algorithm to cope with inexact entailment decisions, or developing alternative merge procedures based on the insights from the analysis.</w:delText>
        </w:r>
      </w:del>
    </w:p>
    <w:p w:rsidR="0087709E" w:rsidRPr="00DE1B49" w:rsidDel="000B02BE" w:rsidRDefault="0087709E">
      <w:pPr>
        <w:pStyle w:val="Normal2"/>
        <w:rPr>
          <w:del w:id="1705" w:author="Kathrin Eichler" w:date="2014-11-10T12:01:00Z"/>
          <w:lang w:val="en-US"/>
        </w:rPr>
        <w:pPrChange w:id="1706" w:author="Kathrin Eichler" w:date="2014-11-17T11:28:00Z">
          <w:pPr>
            <w:numPr>
              <w:numId w:val="81"/>
            </w:numPr>
            <w:spacing w:line="276" w:lineRule="auto"/>
            <w:ind w:left="720" w:hanging="359"/>
          </w:pPr>
        </w:pPrChange>
      </w:pPr>
      <w:del w:id="1707" w:author="Kathrin Eichler" w:date="2014-11-10T12:01:00Z">
        <w:r w:rsidRPr="00DE1B49" w:rsidDel="000B02BE">
          <w:rPr>
            <w:lang w:val="en-US"/>
          </w:rPr>
          <w:delText xml:space="preserve">Developing a sound </w:delText>
        </w:r>
        <w:r w:rsidRPr="00DE1B49" w:rsidDel="000B02BE">
          <w:rPr>
            <w:i/>
            <w:lang w:val="en-US"/>
          </w:rPr>
          <w:delText>collapse graph</w:delText>
        </w:r>
      </w:del>
      <w:ins w:id="1708" w:author="Lili" w:date="2013-10-24T13:21:00Z">
        <w:del w:id="1709" w:author="Kathrin Eichler" w:date="2014-11-10T12:01:00Z">
          <w:r w:rsidR="002C28A2" w:rsidDel="000B02BE">
            <w:rPr>
              <w:lang w:val="en-US"/>
            </w:rPr>
            <w:delText xml:space="preserve"> optimization</w:delText>
          </w:r>
        </w:del>
      </w:ins>
      <w:del w:id="1710" w:author="Kathrin Eichler" w:date="2014-11-10T12:01:00Z">
        <w:r w:rsidRPr="00DE1B49" w:rsidDel="000B02BE">
          <w:rPr>
            <w:lang w:val="en-US"/>
          </w:rPr>
          <w:delText xml:space="preserve"> procedure</w:delText>
        </w:r>
      </w:del>
    </w:p>
    <w:p w:rsidR="0087709E" w:rsidRPr="00DE1B49" w:rsidDel="000B02BE" w:rsidRDefault="0087709E">
      <w:pPr>
        <w:pStyle w:val="Normal2"/>
        <w:rPr>
          <w:del w:id="1711" w:author="Kathrin Eichler" w:date="2014-11-10T12:01:00Z"/>
          <w:lang w:val="en-US"/>
        </w:rPr>
        <w:pPrChange w:id="1712" w:author="Kathrin Eichler" w:date="2014-11-17T11:28:00Z">
          <w:pPr>
            <w:numPr>
              <w:ilvl w:val="1"/>
              <w:numId w:val="81"/>
            </w:numPr>
            <w:spacing w:line="276" w:lineRule="auto"/>
            <w:ind w:left="1440" w:hanging="359"/>
          </w:pPr>
        </w:pPrChange>
      </w:pPr>
      <w:del w:id="1713" w:author="Kathrin Eichler" w:date="2014-11-10T12:01:00Z">
        <w:r w:rsidRPr="00DE1B49" w:rsidDel="000B02BE">
          <w:rPr>
            <w:lang w:val="en-US"/>
          </w:rPr>
          <w:delText>For this direction of research we plan to examine the applicability of the Global Graph Structure Optimization algorithm of Berant et.al</w:delText>
        </w:r>
        <w:r w:rsidRPr="00DE1B49" w:rsidDel="000B02BE">
          <w:rPr>
            <w:vertAlign w:val="superscript"/>
          </w:rPr>
          <w:footnoteReference w:id="2"/>
        </w:r>
        <w:r w:rsidRPr="00DE1B49" w:rsidDel="000B02BE">
          <w:rPr>
            <w:lang w:val="en-US"/>
          </w:rPr>
          <w:delText>, which is being implemented as part of WP5. The algorithm was suggested for learning entailment relations between predicates and is based on global optimization of an entailment graph structure in order to avoid trans</w:delText>
        </w:r>
        <w:r w:rsidRPr="00DE1B49" w:rsidDel="000B02BE">
          <w:rPr>
            <w:lang w:val="en-US"/>
          </w:rPr>
          <w:delText>i</w:delText>
        </w:r>
        <w:r w:rsidRPr="00DE1B49" w:rsidDel="000B02BE">
          <w:rPr>
            <w:lang w:val="en-US"/>
          </w:rPr>
          <w:delText>tivity violation.</w:delText>
        </w:r>
      </w:del>
    </w:p>
    <w:p w:rsidR="0087709E" w:rsidRPr="00DE1B49" w:rsidDel="000B02BE" w:rsidRDefault="0087709E">
      <w:pPr>
        <w:pStyle w:val="Normal2"/>
        <w:rPr>
          <w:del w:id="1716" w:author="Kathrin Eichler" w:date="2014-11-10T12:01:00Z"/>
          <w:lang w:val="en-US"/>
        </w:rPr>
        <w:pPrChange w:id="1717" w:author="Kathrin Eichler" w:date="2014-11-17T11:28:00Z">
          <w:pPr/>
        </w:pPrChange>
      </w:pPr>
    </w:p>
    <w:p w:rsidR="0087709E" w:rsidRPr="00DE1B49" w:rsidDel="00FE1752" w:rsidRDefault="0087709E">
      <w:pPr>
        <w:pStyle w:val="Normal2"/>
        <w:rPr>
          <w:del w:id="1718" w:author="Kathrin Eichler" w:date="2014-11-17T11:28:00Z"/>
          <w:lang w:val="en-US"/>
        </w:rPr>
        <w:pPrChange w:id="1719" w:author="Kathrin Eichler" w:date="2014-11-17T11:28:00Z">
          <w:pPr/>
        </w:pPrChange>
      </w:pPr>
      <w:del w:id="1720" w:author="Kathrin Eichler" w:date="2014-11-10T12:01:00Z">
        <w:r w:rsidRPr="00DE1B49" w:rsidDel="000B02BE">
          <w:rPr>
            <w:lang w:val="en-US"/>
          </w:rPr>
          <w:delText xml:space="preserve">We will give attention to efficiency issues. </w:delText>
        </w:r>
        <w:r w:rsidR="00E0158E" w:rsidDel="000B02BE">
          <w:rPr>
            <w:lang w:val="en-US"/>
          </w:rPr>
          <w:delText>For example,</w:delText>
        </w:r>
        <w:r w:rsidRPr="00DE1B49" w:rsidDel="000B02BE">
          <w:rPr>
            <w:lang w:val="en-US"/>
          </w:rPr>
          <w:delText xml:space="preserve"> thorough technical consideration will be needed on saving and reusing LAP annotation on the graphs, especially related to multiple EDAs</w:delText>
        </w:r>
      </w:del>
      <w:del w:id="1721" w:author="Kathrin Eichler" w:date="2014-11-17T11:28:00Z">
        <w:r w:rsidRPr="00DE1B49" w:rsidDel="00FE1752">
          <w:rPr>
            <w:lang w:val="en-US"/>
          </w:rPr>
          <w:delText xml:space="preserve">. </w:delText>
        </w:r>
      </w:del>
    </w:p>
    <w:p w:rsidR="0087709E" w:rsidRPr="00DE1B49" w:rsidDel="00931BF8" w:rsidRDefault="0087709E">
      <w:pPr>
        <w:pStyle w:val="Normal2"/>
        <w:rPr>
          <w:del w:id="1722" w:author="Kathrin Eichler" w:date="2014-11-10T12:03:00Z"/>
        </w:rPr>
        <w:pPrChange w:id="1723" w:author="Kathrin Eichler" w:date="2014-11-17T11:28:00Z">
          <w:pPr>
            <w:pStyle w:val="berschrift3"/>
          </w:pPr>
        </w:pPrChange>
      </w:pPr>
      <w:bookmarkStart w:id="1724" w:name="h.nio9cu3mzkmk" w:colFirst="0" w:colLast="0"/>
      <w:bookmarkEnd w:id="1724"/>
      <w:del w:id="1725" w:author="Kathrin Eichler" w:date="2014-11-10T12:03:00Z">
        <w:r w:rsidRPr="00DE1B49" w:rsidDel="00931BF8">
          <w:delText xml:space="preserve">Composition </w:delText>
        </w:r>
        <w:r w:rsidR="00D3367F" w:rsidDel="00931BF8">
          <w:delText>U</w:delText>
        </w:r>
        <w:r w:rsidRPr="00DE1B49" w:rsidDel="00931BF8">
          <w:delText xml:space="preserve">se </w:delText>
        </w:r>
        <w:r w:rsidR="00D3367F" w:rsidDel="00931BF8">
          <w:delText>C</w:delText>
        </w:r>
        <w:r w:rsidRPr="00DE1B49" w:rsidDel="00931BF8">
          <w:delText>ase 2</w:delText>
        </w:r>
      </w:del>
    </w:p>
    <w:p w:rsidR="0087709E" w:rsidRPr="00DE1B49" w:rsidDel="00931BF8" w:rsidRDefault="0087709E">
      <w:pPr>
        <w:pStyle w:val="Normal2"/>
        <w:rPr>
          <w:del w:id="1726" w:author="Kathrin Eichler" w:date="2014-11-10T12:03:00Z"/>
          <w:lang w:val="en-US"/>
        </w:rPr>
        <w:pPrChange w:id="1727" w:author="Kathrin Eichler" w:date="2014-11-17T11:28:00Z">
          <w:pPr/>
        </w:pPrChange>
      </w:pPr>
      <w:del w:id="1728" w:author="Kathrin Eichler" w:date="2014-11-10T12:03:00Z">
        <w:r w:rsidRPr="00DE1B49" w:rsidDel="00931BF8">
          <w:rPr>
            <w:lang w:val="en-US"/>
          </w:rPr>
          <w:delText>In the current, prototypical implementation, the Node Matcher uses an exact match a</w:delText>
        </w:r>
        <w:r w:rsidRPr="00DE1B49" w:rsidDel="00931BF8">
          <w:rPr>
            <w:lang w:val="en-US"/>
          </w:rPr>
          <w:delText>p</w:delText>
        </w:r>
        <w:r w:rsidRPr="00DE1B49" w:rsidDel="00931BF8">
          <w:rPr>
            <w:lang w:val="en-US"/>
          </w:rPr>
          <w:delText>proach, i.e.</w:delText>
        </w:r>
        <w:r w:rsidR="00E0158E" w:rsidDel="00931BF8">
          <w:rPr>
            <w:lang w:val="en-US"/>
          </w:rPr>
          <w:delText>,</w:delText>
        </w:r>
        <w:r w:rsidRPr="00DE1B49" w:rsidDel="00931BF8">
          <w:rPr>
            <w:lang w:val="en-US"/>
          </w:rPr>
          <w:delText xml:space="preserve"> it only returns nodes that contain a mention that exactly matches the input string. When working with the industrial data, the matching step needs to become more to</w:delText>
        </w:r>
        <w:r w:rsidRPr="00DE1B49" w:rsidDel="00931BF8">
          <w:rPr>
            <w:lang w:val="en-US"/>
          </w:rPr>
          <w:delText>l</w:delText>
        </w:r>
        <w:r w:rsidRPr="00DE1B49" w:rsidDel="00931BF8">
          <w:rPr>
            <w:lang w:val="en-US"/>
          </w:rPr>
          <w:delText>erant. This may include tolerance concerning spelling differences, but also tolerance co</w:delText>
        </w:r>
        <w:r w:rsidRPr="00DE1B49" w:rsidDel="00931BF8">
          <w:rPr>
            <w:lang w:val="en-US"/>
          </w:rPr>
          <w:delText>n</w:delText>
        </w:r>
        <w:r w:rsidRPr="00DE1B49" w:rsidDel="00931BF8">
          <w:rPr>
            <w:lang w:val="en-US"/>
          </w:rPr>
          <w:delText xml:space="preserve">cerning morphological (or even syntactic) variation. The definition of the kind and degree of “tolerance” is a matter of research. </w:delText>
        </w:r>
      </w:del>
    </w:p>
    <w:p w:rsidR="0087709E" w:rsidRPr="00DE1B49" w:rsidDel="00931BF8" w:rsidRDefault="0087709E">
      <w:pPr>
        <w:pStyle w:val="Normal2"/>
        <w:rPr>
          <w:del w:id="1729" w:author="Kathrin Eichler" w:date="2014-11-10T12:03:00Z"/>
          <w:lang w:val="en-US"/>
        </w:rPr>
        <w:pPrChange w:id="1730" w:author="Kathrin Eichler" w:date="2014-11-17T11:28:00Z">
          <w:pPr/>
        </w:pPrChange>
      </w:pPr>
    </w:p>
    <w:p w:rsidR="0087709E" w:rsidRPr="00DE1B49" w:rsidDel="00CA396B" w:rsidRDefault="0087709E">
      <w:pPr>
        <w:pStyle w:val="Normal2"/>
        <w:rPr>
          <w:del w:id="1731" w:author="Kathrin Eichler" w:date="2014-11-17T11:59:00Z"/>
          <w:lang w:val="en-US"/>
        </w:rPr>
        <w:pPrChange w:id="1732" w:author="Kathrin Eichler" w:date="2014-11-17T11:28:00Z">
          <w:pPr/>
        </w:pPrChange>
      </w:pPr>
      <w:moveFromRangeStart w:id="1733" w:author="Kathrin Eichler" w:date="2014-11-10T12:03:00Z" w:name="move403384346"/>
      <w:moveFrom w:id="1734" w:author="Kathrin Eichler" w:date="2014-11-10T12:03:00Z">
        <w:del w:id="1735" w:author="Kathrin Eichler" w:date="2014-11-17T11:28:00Z">
          <w:r w:rsidRPr="00DE1B49" w:rsidDel="00FE1752">
            <w:rPr>
              <w:lang w:val="en-US"/>
            </w:rPr>
            <w:delText>Concerning the Category Annotator module, more sophisticated algorithms for combining category information on a graph node into a category confidence score may be explored. For this, we will investigate related work and run experiments using WP2 data.</w:delText>
          </w:r>
        </w:del>
      </w:moveFrom>
    </w:p>
    <w:moveFromRangeEnd w:id="1733"/>
    <w:p w:rsidR="002029F9" w:rsidRPr="00DE1B49" w:rsidRDefault="002029F9" w:rsidP="00CA396B">
      <w:pPr>
        <w:pStyle w:val="Normal2"/>
        <w:rPr>
          <w:shd w:val="clear" w:color="auto" w:fill="FFFFFF"/>
        </w:rPr>
        <w:pPrChange w:id="1736" w:author="Kathrin Eichler" w:date="2014-11-17T11:59:00Z">
          <w:pPr>
            <w:pStyle w:val="NormalWeb1"/>
            <w:spacing w:before="0" w:after="0" w:line="360" w:lineRule="auto"/>
            <w:jc w:val="both"/>
          </w:pPr>
        </w:pPrChange>
      </w:pPr>
    </w:p>
    <w:sectPr w:rsidR="002029F9" w:rsidRPr="00DE1B49" w:rsidSect="00B80307">
      <w:headerReference w:type="default" r:id="rId31"/>
      <w:footerReference w:type="default" r:id="rId32"/>
      <w:headerReference w:type="first" r:id="rId3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2" w:author="Kathrin Eichler" w:date="2014-11-17T11:28:00Z" w:initials="KE">
    <w:p w:rsidR="00862D1A" w:rsidRDefault="00862D1A">
      <w:pPr>
        <w:pStyle w:val="Kommentartext"/>
      </w:pPr>
      <w:r>
        <w:rPr>
          <w:rStyle w:val="Kommentarzeichen"/>
        </w:rPr>
        <w:annotationRef/>
      </w:r>
      <w:r>
        <w:t>Is this correct, Gil?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828" w:rsidRDefault="00B21828" w:rsidP="00B80307">
      <w:pPr>
        <w:spacing w:line="240" w:lineRule="auto"/>
      </w:pPr>
      <w:r>
        <w:separator/>
      </w:r>
    </w:p>
  </w:endnote>
  <w:endnote w:type="continuationSeparator" w:id="0">
    <w:p w:rsidR="00B21828" w:rsidRDefault="00B21828"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EndPr/>
    <w:sdtContent>
      <w:p w:rsidR="00862D1A" w:rsidRDefault="00862D1A">
        <w:pPr>
          <w:pStyle w:val="Fuzeile"/>
          <w:jc w:val="center"/>
        </w:pPr>
        <w:r>
          <w:fldChar w:fldCharType="begin"/>
        </w:r>
        <w:r>
          <w:instrText xml:space="preserve"> PAGE   \* MERGEFORMAT </w:instrText>
        </w:r>
        <w:r>
          <w:fldChar w:fldCharType="separate"/>
        </w:r>
        <w:r w:rsidR="00A71EC9">
          <w:rPr>
            <w:noProof/>
          </w:rPr>
          <w:t>5</w:t>
        </w:r>
        <w:r>
          <w:rPr>
            <w:noProof/>
          </w:rPr>
          <w:fldChar w:fldCharType="end"/>
        </w:r>
      </w:p>
    </w:sdtContent>
  </w:sdt>
  <w:p w:rsidR="00862D1A" w:rsidRDefault="00862D1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828" w:rsidRDefault="00B21828" w:rsidP="00B80307">
      <w:pPr>
        <w:spacing w:line="240" w:lineRule="auto"/>
      </w:pPr>
      <w:r>
        <w:separator/>
      </w:r>
    </w:p>
  </w:footnote>
  <w:footnote w:type="continuationSeparator" w:id="0">
    <w:p w:rsidR="00B21828" w:rsidRDefault="00B21828" w:rsidP="00B80307">
      <w:pPr>
        <w:spacing w:line="240" w:lineRule="auto"/>
      </w:pPr>
      <w:r>
        <w:continuationSeparator/>
      </w:r>
    </w:p>
  </w:footnote>
  <w:footnote w:id="1">
    <w:p w:rsidR="00862D1A" w:rsidRPr="00386180" w:rsidDel="00CF173C" w:rsidRDefault="00862D1A" w:rsidP="0087709E">
      <w:pPr>
        <w:rPr>
          <w:del w:id="1687" w:author="Kathrin Eichler" w:date="2014-11-10T11:59:00Z"/>
          <w:lang w:val="en-US"/>
        </w:rPr>
      </w:pPr>
      <w:del w:id="1688" w:author="Kathrin Eichler" w:date="2014-11-10T11:59:00Z">
        <w:r w:rsidDel="00CF173C">
          <w:rPr>
            <w:vertAlign w:val="superscript"/>
          </w:rPr>
          <w:footnoteRef/>
        </w:r>
        <w:r w:rsidRPr="00386180" w:rsidDel="00CF173C">
          <w:rPr>
            <w:sz w:val="20"/>
            <w:lang w:val="en-US"/>
          </w:rPr>
          <w:delText xml:space="preserve"> Trevor Cohn and Mirella Lapata: </w:delText>
        </w:r>
        <w:r w:rsidDel="00CF173C">
          <w:fldChar w:fldCharType="begin"/>
        </w:r>
        <w:r w:rsidDel="00CF173C">
          <w:delInstrText xml:space="preserve"> HYPERLINK "http://homepages.inf.ed.ac.uk/mlap/Papers/jair09.pdf" \h </w:delInstrText>
        </w:r>
        <w:r w:rsidDel="00CF173C">
          <w:fldChar w:fldCharType="separate"/>
        </w:r>
        <w:r w:rsidRPr="00386180" w:rsidDel="00CF173C">
          <w:rPr>
            <w:color w:val="1155CC"/>
            <w:sz w:val="20"/>
            <w:u w:val="single"/>
            <w:lang w:val="en-US"/>
          </w:rPr>
          <w:delText>Sentence Compression as Tree Transduction</w:delText>
        </w:r>
        <w:r w:rsidDel="00CF173C">
          <w:rPr>
            <w:color w:val="1155CC"/>
            <w:sz w:val="20"/>
            <w:u w:val="single"/>
            <w:lang w:val="en-US"/>
          </w:rPr>
          <w:fldChar w:fldCharType="end"/>
        </w:r>
        <w:r w:rsidRPr="00386180" w:rsidDel="00CF173C">
          <w:rPr>
            <w:sz w:val="20"/>
            <w:lang w:val="en-US"/>
          </w:rPr>
          <w:delText>. Journal of Artificial Intelligence Research 34(1) pp. 637-674 (2009)</w:delText>
        </w:r>
      </w:del>
    </w:p>
  </w:footnote>
  <w:footnote w:id="2">
    <w:p w:rsidR="00862D1A" w:rsidDel="000B02BE" w:rsidRDefault="00862D1A" w:rsidP="0087709E">
      <w:pPr>
        <w:spacing w:line="240" w:lineRule="auto"/>
        <w:rPr>
          <w:del w:id="1714" w:author="Kathrin Eichler" w:date="2014-11-10T12:01:00Z"/>
        </w:rPr>
      </w:pPr>
      <w:del w:id="1715" w:author="Kathrin Eichler" w:date="2014-11-10T12:01:00Z">
        <w:r w:rsidDel="000B02BE">
          <w:rPr>
            <w:vertAlign w:val="superscript"/>
          </w:rPr>
          <w:footnoteRef/>
        </w:r>
        <w:r w:rsidRPr="00386180" w:rsidDel="000B02BE">
          <w:rPr>
            <w:sz w:val="20"/>
            <w:lang w:val="en-US"/>
          </w:rPr>
          <w:delText xml:space="preserve"> Jonathan Berant, Ido Dagan and Jacob Goldberger </w:delText>
        </w:r>
        <w:r w:rsidRPr="00386180" w:rsidDel="000B02BE">
          <w:rPr>
            <w:color w:val="004433"/>
            <w:sz w:val="20"/>
            <w:lang w:val="en-US"/>
          </w:rPr>
          <w:delText xml:space="preserve">Learning Entailment Relations by Global Graph Structure Optimization. </w:delText>
        </w:r>
        <w:r w:rsidDel="000B02BE">
          <w:rPr>
            <w:sz w:val="20"/>
          </w:rPr>
          <w:delText>Long paper in The Journal of Computational Linguistics 38(1) pp. 73-111 (2012)</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D1A" w:rsidRDefault="00862D1A"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sidRPr="007E7ED7">
          <w:rPr>
            <w:rFonts w:eastAsia="Times New Roman" w:cs="Times New Roman"/>
            <w:sz w:val="18"/>
            <w:szCs w:val="18"/>
            <w:lang w:val="en-US" w:eastAsia="de-DE"/>
          </w:rPr>
          <w:t>EXploring Customer Interaction via Textual EntailMENT</w:t>
        </w:r>
      </w:sdtContent>
    </w:sdt>
    <w:r>
      <w:rPr>
        <w:rFonts w:eastAsia="Times New Roman" w:cs="Times New Roman"/>
        <w:sz w:val="18"/>
        <w:szCs w:val="18"/>
        <w:lang w:eastAsia="de-DE"/>
      </w:rPr>
      <w:tab/>
    </w:r>
    <w:r>
      <w:rPr>
        <w:rFonts w:eastAsia="Times New Roman" w:cs="Times New Roman"/>
        <w:sz w:val="18"/>
        <w:szCs w:val="18"/>
        <w:lang w:eastAsia="de-DE"/>
      </w:rPr>
      <w:tab/>
    </w:r>
  </w:p>
  <w:p w:rsidR="00862D1A" w:rsidRPr="00C64949" w:rsidRDefault="00862D1A"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862D1A" w:rsidRDefault="00862D1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D1A" w:rsidRDefault="00862D1A" w:rsidP="00AE5EBF">
    <w:pPr>
      <w:pStyle w:val="Kopfzeile"/>
      <w:jc w:val="center"/>
      <w:rPr>
        <w:rFonts w:cs="Georgia"/>
        <w:color w:val="000000"/>
        <w:sz w:val="16"/>
        <w:szCs w:val="18"/>
      </w:rPr>
    </w:pPr>
    <w:r w:rsidRPr="003E77D1">
      <w:rPr>
        <w:rFonts w:cs="Georgia"/>
        <w:color w:val="000000"/>
        <w:sz w:val="16"/>
        <w:szCs w:val="18"/>
      </w:rPr>
      <w:t xml:space="preserve">This document is part of </w:t>
    </w:r>
    <w:r>
      <w:rPr>
        <w:rFonts w:cs="Georgia"/>
        <w:color w:val="000000"/>
        <w:sz w:val="16"/>
        <w:szCs w:val="18"/>
      </w:rPr>
      <w:t xml:space="preserve"> EXCITEMENT project,</w:t>
    </w:r>
  </w:p>
  <w:p w:rsidR="00862D1A" w:rsidRPr="003E77D1" w:rsidRDefault="00862D1A" w:rsidP="00B80307">
    <w:pPr>
      <w:pStyle w:val="Kopfzeile"/>
      <w:jc w:val="center"/>
      <w:rPr>
        <w:sz w:val="16"/>
      </w:rPr>
    </w:pPr>
    <w:r w:rsidRPr="003E77D1">
      <w:rPr>
        <w:rFonts w:cs="Georgia"/>
        <w:color w:val="000000"/>
        <w:sz w:val="16"/>
        <w:szCs w:val="18"/>
      </w:rPr>
      <w:t xml:space="preserve">funded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E8B27CFE"/>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7D77E52"/>
    <w:multiLevelType w:val="hybridMultilevel"/>
    <w:tmpl w:val="87FAF2B0"/>
    <w:lvl w:ilvl="0" w:tplc="35648DAC">
      <w:numFmt w:val="bullet"/>
      <w:lvlText w:val="-"/>
      <w:lvlJc w:val="left"/>
      <w:pPr>
        <w:ind w:left="720" w:hanging="360"/>
      </w:pPr>
      <w:rPr>
        <w:rFonts w:ascii="Georgia" w:eastAsiaTheme="minorEastAsia" w:hAnsi="Georgia" w:cs="TimesNewRomanPSMT"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65C7465"/>
    <w:multiLevelType w:val="hybridMultilevel"/>
    <w:tmpl w:val="086A4494"/>
    <w:lvl w:ilvl="0" w:tplc="D5909288">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9">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101">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2">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6"/>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9"/>
  </w:num>
  <w:num w:numId="20">
    <w:abstractNumId w:val="98"/>
  </w:num>
  <w:num w:numId="21">
    <w:abstractNumId w:val="57"/>
  </w:num>
  <w:num w:numId="22">
    <w:abstractNumId w:val="63"/>
  </w:num>
  <w:num w:numId="23">
    <w:abstractNumId w:val="84"/>
  </w:num>
  <w:num w:numId="24">
    <w:abstractNumId w:val="93"/>
  </w:num>
  <w:num w:numId="25">
    <w:abstractNumId w:val="58"/>
  </w:num>
  <w:num w:numId="26">
    <w:abstractNumId w:val="53"/>
  </w:num>
  <w:num w:numId="27">
    <w:abstractNumId w:val="39"/>
  </w:num>
  <w:num w:numId="28">
    <w:abstractNumId w:val="101"/>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9"/>
  </w:num>
  <w:num w:numId="40">
    <w:abstractNumId w:val="85"/>
  </w:num>
  <w:num w:numId="41">
    <w:abstractNumId w:val="102"/>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1"/>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7"/>
  </w:num>
  <w:num w:numId="57">
    <w:abstractNumId w:val="77"/>
  </w:num>
  <w:num w:numId="58">
    <w:abstractNumId w:val="46"/>
  </w:num>
  <w:num w:numId="59">
    <w:abstractNumId w:val="90"/>
  </w:num>
  <w:num w:numId="60">
    <w:abstractNumId w:val="56"/>
  </w:num>
  <w:num w:numId="61">
    <w:abstractNumId w:val="30"/>
  </w:num>
  <w:num w:numId="62">
    <w:abstractNumId w:val="66"/>
  </w:num>
  <w:num w:numId="63">
    <w:abstractNumId w:val="74"/>
  </w:num>
  <w:num w:numId="64">
    <w:abstractNumId w:val="100"/>
  </w:num>
  <w:num w:numId="65">
    <w:abstractNumId w:val="43"/>
  </w:num>
  <w:num w:numId="66">
    <w:abstractNumId w:val="26"/>
  </w:num>
  <w:num w:numId="67">
    <w:abstractNumId w:val="50"/>
  </w:num>
  <w:num w:numId="68">
    <w:abstractNumId w:val="88"/>
  </w:num>
  <w:num w:numId="69">
    <w:abstractNumId w:val="94"/>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2"/>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7"/>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5"/>
  </w:num>
  <w:num w:numId="104">
    <w:abstractNumId w:val="8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revisionView w:markup="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2E6D"/>
    <w:rsid w:val="000640B5"/>
    <w:rsid w:val="000646A2"/>
    <w:rsid w:val="000646EC"/>
    <w:rsid w:val="00064D82"/>
    <w:rsid w:val="000650E3"/>
    <w:rsid w:val="000671B2"/>
    <w:rsid w:val="00072CB0"/>
    <w:rsid w:val="00073AF9"/>
    <w:rsid w:val="00075B29"/>
    <w:rsid w:val="00083479"/>
    <w:rsid w:val="000907EE"/>
    <w:rsid w:val="00090F4A"/>
    <w:rsid w:val="0009124C"/>
    <w:rsid w:val="00091940"/>
    <w:rsid w:val="0009387C"/>
    <w:rsid w:val="00094C59"/>
    <w:rsid w:val="00097CD7"/>
    <w:rsid w:val="000A6886"/>
    <w:rsid w:val="000A784E"/>
    <w:rsid w:val="000B00D1"/>
    <w:rsid w:val="000B02BE"/>
    <w:rsid w:val="000B2AE4"/>
    <w:rsid w:val="000B613E"/>
    <w:rsid w:val="000B6568"/>
    <w:rsid w:val="000B79EE"/>
    <w:rsid w:val="000C297B"/>
    <w:rsid w:val="000C29F1"/>
    <w:rsid w:val="000C4967"/>
    <w:rsid w:val="000C56C0"/>
    <w:rsid w:val="000C6B25"/>
    <w:rsid w:val="000C6E73"/>
    <w:rsid w:val="000C70F4"/>
    <w:rsid w:val="000D59B1"/>
    <w:rsid w:val="000E37A2"/>
    <w:rsid w:val="000E3C01"/>
    <w:rsid w:val="000E5EFB"/>
    <w:rsid w:val="000F005D"/>
    <w:rsid w:val="000F0AA6"/>
    <w:rsid w:val="000F315B"/>
    <w:rsid w:val="000F5014"/>
    <w:rsid w:val="000F5AA7"/>
    <w:rsid w:val="0010029F"/>
    <w:rsid w:val="001009AA"/>
    <w:rsid w:val="00100A8C"/>
    <w:rsid w:val="001013EE"/>
    <w:rsid w:val="0010506F"/>
    <w:rsid w:val="0010515E"/>
    <w:rsid w:val="00106357"/>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BBB"/>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7190D"/>
    <w:rsid w:val="00271DD5"/>
    <w:rsid w:val="00271EFA"/>
    <w:rsid w:val="00273A0C"/>
    <w:rsid w:val="00274F80"/>
    <w:rsid w:val="00274F93"/>
    <w:rsid w:val="00275352"/>
    <w:rsid w:val="002838E3"/>
    <w:rsid w:val="00287554"/>
    <w:rsid w:val="0029092D"/>
    <w:rsid w:val="00293D1F"/>
    <w:rsid w:val="00294936"/>
    <w:rsid w:val="00294F59"/>
    <w:rsid w:val="00297EFA"/>
    <w:rsid w:val="002A0806"/>
    <w:rsid w:val="002A0A78"/>
    <w:rsid w:val="002A1985"/>
    <w:rsid w:val="002A1C2D"/>
    <w:rsid w:val="002A31AF"/>
    <w:rsid w:val="002A53EB"/>
    <w:rsid w:val="002A66F6"/>
    <w:rsid w:val="002A6D1E"/>
    <w:rsid w:val="002A7FBF"/>
    <w:rsid w:val="002B2307"/>
    <w:rsid w:val="002B35EB"/>
    <w:rsid w:val="002B36B6"/>
    <w:rsid w:val="002B4E1B"/>
    <w:rsid w:val="002B6274"/>
    <w:rsid w:val="002B66DD"/>
    <w:rsid w:val="002C1250"/>
    <w:rsid w:val="002C12FC"/>
    <w:rsid w:val="002C28A2"/>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51A"/>
    <w:rsid w:val="002F79A8"/>
    <w:rsid w:val="00300496"/>
    <w:rsid w:val="00305DF0"/>
    <w:rsid w:val="00312C76"/>
    <w:rsid w:val="00313989"/>
    <w:rsid w:val="00313A13"/>
    <w:rsid w:val="00313AD2"/>
    <w:rsid w:val="00316159"/>
    <w:rsid w:val="0031678E"/>
    <w:rsid w:val="003167BD"/>
    <w:rsid w:val="00321B86"/>
    <w:rsid w:val="00322895"/>
    <w:rsid w:val="00324DCC"/>
    <w:rsid w:val="00326A61"/>
    <w:rsid w:val="00330958"/>
    <w:rsid w:val="00331839"/>
    <w:rsid w:val="00332B0A"/>
    <w:rsid w:val="00336055"/>
    <w:rsid w:val="0033616F"/>
    <w:rsid w:val="00337D38"/>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6BB2"/>
    <w:rsid w:val="00376EF9"/>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E7AF8"/>
    <w:rsid w:val="003F094C"/>
    <w:rsid w:val="003F25FD"/>
    <w:rsid w:val="003F462B"/>
    <w:rsid w:val="003F4E4C"/>
    <w:rsid w:val="003F4FAF"/>
    <w:rsid w:val="003F56A1"/>
    <w:rsid w:val="003F5D38"/>
    <w:rsid w:val="0040134E"/>
    <w:rsid w:val="004025C5"/>
    <w:rsid w:val="0040605B"/>
    <w:rsid w:val="00407C36"/>
    <w:rsid w:val="00407DFA"/>
    <w:rsid w:val="00410180"/>
    <w:rsid w:val="00410366"/>
    <w:rsid w:val="0041104F"/>
    <w:rsid w:val="004118EE"/>
    <w:rsid w:val="004132CA"/>
    <w:rsid w:val="0041379F"/>
    <w:rsid w:val="0041695A"/>
    <w:rsid w:val="0041795D"/>
    <w:rsid w:val="00421905"/>
    <w:rsid w:val="00421A17"/>
    <w:rsid w:val="00423F9C"/>
    <w:rsid w:val="004240A5"/>
    <w:rsid w:val="00426954"/>
    <w:rsid w:val="0043051F"/>
    <w:rsid w:val="00433FE2"/>
    <w:rsid w:val="004348AE"/>
    <w:rsid w:val="00434A4B"/>
    <w:rsid w:val="00434D60"/>
    <w:rsid w:val="004361DA"/>
    <w:rsid w:val="00436383"/>
    <w:rsid w:val="00436DB1"/>
    <w:rsid w:val="004440E2"/>
    <w:rsid w:val="004511B5"/>
    <w:rsid w:val="00451A05"/>
    <w:rsid w:val="0045305A"/>
    <w:rsid w:val="00454CCA"/>
    <w:rsid w:val="00456BCE"/>
    <w:rsid w:val="00457FF7"/>
    <w:rsid w:val="00460ABE"/>
    <w:rsid w:val="00460B0F"/>
    <w:rsid w:val="004661C9"/>
    <w:rsid w:val="00466F89"/>
    <w:rsid w:val="004756E0"/>
    <w:rsid w:val="00476F22"/>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D6525"/>
    <w:rsid w:val="004E0E60"/>
    <w:rsid w:val="004E4945"/>
    <w:rsid w:val="004E578D"/>
    <w:rsid w:val="004E5B04"/>
    <w:rsid w:val="004E5DD6"/>
    <w:rsid w:val="004E5FA5"/>
    <w:rsid w:val="004F102C"/>
    <w:rsid w:val="004F6E5C"/>
    <w:rsid w:val="0050001B"/>
    <w:rsid w:val="00503C05"/>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63EB2"/>
    <w:rsid w:val="00567B4F"/>
    <w:rsid w:val="00570204"/>
    <w:rsid w:val="00572E16"/>
    <w:rsid w:val="0057422D"/>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E6BD9"/>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20B9"/>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0128"/>
    <w:rsid w:val="00682280"/>
    <w:rsid w:val="00682F47"/>
    <w:rsid w:val="006830C8"/>
    <w:rsid w:val="00683632"/>
    <w:rsid w:val="0068419A"/>
    <w:rsid w:val="00684935"/>
    <w:rsid w:val="00684ECB"/>
    <w:rsid w:val="00686979"/>
    <w:rsid w:val="006872AA"/>
    <w:rsid w:val="00687C33"/>
    <w:rsid w:val="00690A12"/>
    <w:rsid w:val="00691D3C"/>
    <w:rsid w:val="00692F65"/>
    <w:rsid w:val="0069434C"/>
    <w:rsid w:val="0069623B"/>
    <w:rsid w:val="006A0FA4"/>
    <w:rsid w:val="006A1236"/>
    <w:rsid w:val="006A56EC"/>
    <w:rsid w:val="006A5BEC"/>
    <w:rsid w:val="006A5DC1"/>
    <w:rsid w:val="006A6923"/>
    <w:rsid w:val="006A7037"/>
    <w:rsid w:val="006A7C7F"/>
    <w:rsid w:val="006B1341"/>
    <w:rsid w:val="006B5DD2"/>
    <w:rsid w:val="006B7E3C"/>
    <w:rsid w:val="006C1A76"/>
    <w:rsid w:val="006C1AF3"/>
    <w:rsid w:val="006C55E0"/>
    <w:rsid w:val="006D0F3D"/>
    <w:rsid w:val="006D237C"/>
    <w:rsid w:val="006E34DC"/>
    <w:rsid w:val="006E3BA1"/>
    <w:rsid w:val="006E4688"/>
    <w:rsid w:val="006E6807"/>
    <w:rsid w:val="006E691D"/>
    <w:rsid w:val="006E7846"/>
    <w:rsid w:val="006E79F1"/>
    <w:rsid w:val="006F1BF1"/>
    <w:rsid w:val="006F45ED"/>
    <w:rsid w:val="006F4953"/>
    <w:rsid w:val="006F4C63"/>
    <w:rsid w:val="006F65C4"/>
    <w:rsid w:val="00700B13"/>
    <w:rsid w:val="00704666"/>
    <w:rsid w:val="00704D6F"/>
    <w:rsid w:val="00704E0E"/>
    <w:rsid w:val="00706473"/>
    <w:rsid w:val="00706C23"/>
    <w:rsid w:val="007072F7"/>
    <w:rsid w:val="00711F90"/>
    <w:rsid w:val="0071332C"/>
    <w:rsid w:val="00713F98"/>
    <w:rsid w:val="0071433A"/>
    <w:rsid w:val="0071452B"/>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86C33"/>
    <w:rsid w:val="007918DB"/>
    <w:rsid w:val="00795509"/>
    <w:rsid w:val="007A1759"/>
    <w:rsid w:val="007A32A5"/>
    <w:rsid w:val="007A39A6"/>
    <w:rsid w:val="007A4189"/>
    <w:rsid w:val="007A4438"/>
    <w:rsid w:val="007A46B0"/>
    <w:rsid w:val="007B10E8"/>
    <w:rsid w:val="007B113F"/>
    <w:rsid w:val="007B4615"/>
    <w:rsid w:val="007B467F"/>
    <w:rsid w:val="007B5CAC"/>
    <w:rsid w:val="007B7844"/>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52F"/>
    <w:rsid w:val="007D694E"/>
    <w:rsid w:val="007D7F7A"/>
    <w:rsid w:val="007E213F"/>
    <w:rsid w:val="007E5562"/>
    <w:rsid w:val="007E7ED7"/>
    <w:rsid w:val="007F21ED"/>
    <w:rsid w:val="007F4CAA"/>
    <w:rsid w:val="007F7A59"/>
    <w:rsid w:val="008002A7"/>
    <w:rsid w:val="00804B4D"/>
    <w:rsid w:val="00804BC4"/>
    <w:rsid w:val="008073D7"/>
    <w:rsid w:val="0081111F"/>
    <w:rsid w:val="00815574"/>
    <w:rsid w:val="00815AD7"/>
    <w:rsid w:val="008267B6"/>
    <w:rsid w:val="00831135"/>
    <w:rsid w:val="00831BF7"/>
    <w:rsid w:val="008321D5"/>
    <w:rsid w:val="00832E67"/>
    <w:rsid w:val="00833E90"/>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572C"/>
    <w:rsid w:val="00856F99"/>
    <w:rsid w:val="008626AF"/>
    <w:rsid w:val="0086292D"/>
    <w:rsid w:val="00862D1A"/>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6841"/>
    <w:rsid w:val="008C6B45"/>
    <w:rsid w:val="008C78C6"/>
    <w:rsid w:val="008D59DE"/>
    <w:rsid w:val="008D5AC7"/>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5780"/>
    <w:rsid w:val="009278B2"/>
    <w:rsid w:val="009301E8"/>
    <w:rsid w:val="00931BF8"/>
    <w:rsid w:val="00934056"/>
    <w:rsid w:val="0093531A"/>
    <w:rsid w:val="00937BE7"/>
    <w:rsid w:val="0094017B"/>
    <w:rsid w:val="00941717"/>
    <w:rsid w:val="00942ECC"/>
    <w:rsid w:val="009437E0"/>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5271"/>
    <w:rsid w:val="00976EAC"/>
    <w:rsid w:val="009778E9"/>
    <w:rsid w:val="00984169"/>
    <w:rsid w:val="009846FA"/>
    <w:rsid w:val="00994676"/>
    <w:rsid w:val="00996873"/>
    <w:rsid w:val="009A0942"/>
    <w:rsid w:val="009A4CC3"/>
    <w:rsid w:val="009A5EC0"/>
    <w:rsid w:val="009B47B4"/>
    <w:rsid w:val="009D1413"/>
    <w:rsid w:val="009D5439"/>
    <w:rsid w:val="009D54DC"/>
    <w:rsid w:val="009D6E78"/>
    <w:rsid w:val="009E17B3"/>
    <w:rsid w:val="009E28B8"/>
    <w:rsid w:val="009E2FD2"/>
    <w:rsid w:val="009E7277"/>
    <w:rsid w:val="009F036B"/>
    <w:rsid w:val="009F0C6C"/>
    <w:rsid w:val="009F291B"/>
    <w:rsid w:val="009F3183"/>
    <w:rsid w:val="009F72E0"/>
    <w:rsid w:val="009F7A25"/>
    <w:rsid w:val="009F7FD9"/>
    <w:rsid w:val="00A003DD"/>
    <w:rsid w:val="00A04817"/>
    <w:rsid w:val="00A04AB2"/>
    <w:rsid w:val="00A06949"/>
    <w:rsid w:val="00A06B04"/>
    <w:rsid w:val="00A06F6F"/>
    <w:rsid w:val="00A07721"/>
    <w:rsid w:val="00A07743"/>
    <w:rsid w:val="00A103CB"/>
    <w:rsid w:val="00A13C31"/>
    <w:rsid w:val="00A154F9"/>
    <w:rsid w:val="00A16837"/>
    <w:rsid w:val="00A17143"/>
    <w:rsid w:val="00A171A4"/>
    <w:rsid w:val="00A17BF5"/>
    <w:rsid w:val="00A23D0B"/>
    <w:rsid w:val="00A24D47"/>
    <w:rsid w:val="00A26883"/>
    <w:rsid w:val="00A27C53"/>
    <w:rsid w:val="00A3076A"/>
    <w:rsid w:val="00A32FDC"/>
    <w:rsid w:val="00A36C86"/>
    <w:rsid w:val="00A370E7"/>
    <w:rsid w:val="00A37BCB"/>
    <w:rsid w:val="00A4033A"/>
    <w:rsid w:val="00A40D6E"/>
    <w:rsid w:val="00A4201C"/>
    <w:rsid w:val="00A426DB"/>
    <w:rsid w:val="00A43A5D"/>
    <w:rsid w:val="00A43B3B"/>
    <w:rsid w:val="00A43D2B"/>
    <w:rsid w:val="00A4442C"/>
    <w:rsid w:val="00A4535D"/>
    <w:rsid w:val="00A45875"/>
    <w:rsid w:val="00A45917"/>
    <w:rsid w:val="00A525D4"/>
    <w:rsid w:val="00A53844"/>
    <w:rsid w:val="00A5717B"/>
    <w:rsid w:val="00A61421"/>
    <w:rsid w:val="00A635DF"/>
    <w:rsid w:val="00A647E0"/>
    <w:rsid w:val="00A64842"/>
    <w:rsid w:val="00A64DFB"/>
    <w:rsid w:val="00A650BD"/>
    <w:rsid w:val="00A71EC9"/>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6DC0"/>
    <w:rsid w:val="00AA6F92"/>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433E"/>
    <w:rsid w:val="00AE5EBF"/>
    <w:rsid w:val="00AF0773"/>
    <w:rsid w:val="00AF2B63"/>
    <w:rsid w:val="00AF6ED0"/>
    <w:rsid w:val="00B00479"/>
    <w:rsid w:val="00B00B3F"/>
    <w:rsid w:val="00B01243"/>
    <w:rsid w:val="00B01FB4"/>
    <w:rsid w:val="00B026AD"/>
    <w:rsid w:val="00B02D57"/>
    <w:rsid w:val="00B0361E"/>
    <w:rsid w:val="00B04693"/>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1828"/>
    <w:rsid w:val="00B256D0"/>
    <w:rsid w:val="00B266E9"/>
    <w:rsid w:val="00B272A1"/>
    <w:rsid w:val="00B303AD"/>
    <w:rsid w:val="00B3152A"/>
    <w:rsid w:val="00B34C98"/>
    <w:rsid w:val="00B3602F"/>
    <w:rsid w:val="00B37872"/>
    <w:rsid w:val="00B40904"/>
    <w:rsid w:val="00B409E5"/>
    <w:rsid w:val="00B4120B"/>
    <w:rsid w:val="00B41595"/>
    <w:rsid w:val="00B42DAD"/>
    <w:rsid w:val="00B43F5E"/>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41D"/>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0431"/>
    <w:rsid w:val="00BE29C2"/>
    <w:rsid w:val="00BE47DA"/>
    <w:rsid w:val="00BE6196"/>
    <w:rsid w:val="00BE7BE7"/>
    <w:rsid w:val="00BF05CC"/>
    <w:rsid w:val="00BF26A7"/>
    <w:rsid w:val="00BF501E"/>
    <w:rsid w:val="00BF72A0"/>
    <w:rsid w:val="00BF7E34"/>
    <w:rsid w:val="00C010CD"/>
    <w:rsid w:val="00C038F3"/>
    <w:rsid w:val="00C03C74"/>
    <w:rsid w:val="00C043D9"/>
    <w:rsid w:val="00C046A8"/>
    <w:rsid w:val="00C04704"/>
    <w:rsid w:val="00C072EC"/>
    <w:rsid w:val="00C11122"/>
    <w:rsid w:val="00C120EA"/>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BD4"/>
    <w:rsid w:val="00C84AC3"/>
    <w:rsid w:val="00C857E1"/>
    <w:rsid w:val="00C8631F"/>
    <w:rsid w:val="00C873D2"/>
    <w:rsid w:val="00C91F08"/>
    <w:rsid w:val="00C95C71"/>
    <w:rsid w:val="00CA05D4"/>
    <w:rsid w:val="00CA2244"/>
    <w:rsid w:val="00CA3850"/>
    <w:rsid w:val="00CA38FC"/>
    <w:rsid w:val="00CA396B"/>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7B66"/>
    <w:rsid w:val="00CD7ED6"/>
    <w:rsid w:val="00CE0E1C"/>
    <w:rsid w:val="00CE10C2"/>
    <w:rsid w:val="00CE1489"/>
    <w:rsid w:val="00CE37B9"/>
    <w:rsid w:val="00CE4321"/>
    <w:rsid w:val="00CE4970"/>
    <w:rsid w:val="00CF173C"/>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414"/>
    <w:rsid w:val="00D32CBC"/>
    <w:rsid w:val="00D333B3"/>
    <w:rsid w:val="00D3367F"/>
    <w:rsid w:val="00D3570A"/>
    <w:rsid w:val="00D37304"/>
    <w:rsid w:val="00D376B5"/>
    <w:rsid w:val="00D40A8F"/>
    <w:rsid w:val="00D41572"/>
    <w:rsid w:val="00D43FD6"/>
    <w:rsid w:val="00D443AA"/>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475F"/>
    <w:rsid w:val="00D7571D"/>
    <w:rsid w:val="00D76112"/>
    <w:rsid w:val="00D802ED"/>
    <w:rsid w:val="00D8078C"/>
    <w:rsid w:val="00D81037"/>
    <w:rsid w:val="00D812BE"/>
    <w:rsid w:val="00D83F9B"/>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53D"/>
    <w:rsid w:val="00EC5959"/>
    <w:rsid w:val="00EC7529"/>
    <w:rsid w:val="00ED00A9"/>
    <w:rsid w:val="00ED09AC"/>
    <w:rsid w:val="00ED119C"/>
    <w:rsid w:val="00ED1D7C"/>
    <w:rsid w:val="00ED2BE4"/>
    <w:rsid w:val="00ED45F6"/>
    <w:rsid w:val="00EE162A"/>
    <w:rsid w:val="00EE16C7"/>
    <w:rsid w:val="00EE24AC"/>
    <w:rsid w:val="00EE26E1"/>
    <w:rsid w:val="00EE4E4C"/>
    <w:rsid w:val="00EE5F39"/>
    <w:rsid w:val="00EE6D76"/>
    <w:rsid w:val="00EE7BFA"/>
    <w:rsid w:val="00EF226F"/>
    <w:rsid w:val="00EF2875"/>
    <w:rsid w:val="00EF3E5E"/>
    <w:rsid w:val="00EF4431"/>
    <w:rsid w:val="00EF456A"/>
    <w:rsid w:val="00EF7834"/>
    <w:rsid w:val="00F04C8E"/>
    <w:rsid w:val="00F07F52"/>
    <w:rsid w:val="00F100BD"/>
    <w:rsid w:val="00F151FA"/>
    <w:rsid w:val="00F15DEC"/>
    <w:rsid w:val="00F16B2B"/>
    <w:rsid w:val="00F20638"/>
    <w:rsid w:val="00F21CA5"/>
    <w:rsid w:val="00F23981"/>
    <w:rsid w:val="00F24A8A"/>
    <w:rsid w:val="00F2519B"/>
    <w:rsid w:val="00F26ADE"/>
    <w:rsid w:val="00F26C95"/>
    <w:rsid w:val="00F2706E"/>
    <w:rsid w:val="00F27BD7"/>
    <w:rsid w:val="00F30339"/>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846"/>
    <w:rsid w:val="00F97FC3"/>
    <w:rsid w:val="00F97FF6"/>
    <w:rsid w:val="00FA139E"/>
    <w:rsid w:val="00FA1B21"/>
    <w:rsid w:val="00FA227E"/>
    <w:rsid w:val="00FA2F98"/>
    <w:rsid w:val="00FA5E82"/>
    <w:rsid w:val="00FA6AB4"/>
    <w:rsid w:val="00FA7269"/>
    <w:rsid w:val="00FB2229"/>
    <w:rsid w:val="00FB2B88"/>
    <w:rsid w:val="00FB58D9"/>
    <w:rsid w:val="00FC0F27"/>
    <w:rsid w:val="00FC2DDB"/>
    <w:rsid w:val="00FC527E"/>
    <w:rsid w:val="00FD018C"/>
    <w:rsid w:val="00FD1AFB"/>
    <w:rsid w:val="00FD2C0E"/>
    <w:rsid w:val="00FD38CE"/>
    <w:rsid w:val="00FD3F17"/>
    <w:rsid w:val="00FD62F1"/>
    <w:rsid w:val="00FD6C6B"/>
    <w:rsid w:val="00FD6DD7"/>
    <w:rsid w:val="00FD7B84"/>
    <w:rsid w:val="00FE0B60"/>
    <w:rsid w:val="00FE1752"/>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7017">
      <w:bodyDiv w:val="1"/>
      <w:marLeft w:val="0"/>
      <w:marRight w:val="0"/>
      <w:marTop w:val="0"/>
      <w:marBottom w:val="0"/>
      <w:divBdr>
        <w:top w:val="none" w:sz="0" w:space="0" w:color="auto"/>
        <w:left w:val="none" w:sz="0" w:space="0" w:color="auto"/>
        <w:bottom w:val="none" w:sz="0" w:space="0" w:color="auto"/>
        <w:right w:val="none" w:sz="0" w:space="0" w:color="auto"/>
      </w:divBdr>
    </w:div>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jgrapht.org/javadoc/org/jgrapht/graph/DefaultDirectedWeightedGraph.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jgrapht/jgrapht" TargetMode="External"/><Relationship Id="rId25" Type="http://schemas.openxmlformats.org/officeDocument/2006/relationships/image" Target="media/image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jgrapht.org/javadoc/org/jgrapht/graph/DefaultEdge.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Edge.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DirectedWeightedGraph.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jgrapht.org/javadoc/org/jgrapht/graph/DirectedMultigraph.html" TargetMode="External"/><Relationship Id="rId27" Type="http://schemas.openxmlformats.org/officeDocument/2006/relationships/hyperlink" Target="http://jgrapht.org/javadoc/org/jgrapht/graph/DefaultEdge.html"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C2795-6585-476B-A4E3-A745FFC0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18603</Words>
  <Characters>117203</Characters>
  <Application>Microsoft Office Word</Application>
  <DocSecurity>0</DocSecurity>
  <Lines>976</Lines>
  <Paragraphs>271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135535</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Kathrin Eichler</cp:lastModifiedBy>
  <cp:revision>57</cp:revision>
  <cp:lastPrinted>2013-06-28T14:03:00Z</cp:lastPrinted>
  <dcterms:created xsi:type="dcterms:W3CDTF">2013-11-04T10:16:00Z</dcterms:created>
  <dcterms:modified xsi:type="dcterms:W3CDTF">2014-11-17T11:10:00Z</dcterms:modified>
</cp:coreProperties>
</file>