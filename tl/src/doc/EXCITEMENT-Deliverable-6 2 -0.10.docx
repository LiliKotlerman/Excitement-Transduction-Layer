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eastAsia="en-GB" w:bidi="he-IL"/>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0"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0"/>
    <w:p w:rsidR="00B80307" w:rsidRPr="00DE1B49" w:rsidRDefault="00F20638" w:rsidP="00AE5EBF">
      <w:pPr>
        <w:jc w:val="center"/>
        <w:rPr>
          <w:b/>
          <w:lang w:val="en-US"/>
        </w:rPr>
      </w:pPr>
      <w:r w:rsidRPr="00DE1B49">
        <w:rPr>
          <w:b/>
          <w:lang w:val="en-US"/>
        </w:rPr>
        <w:t>E</w:t>
      </w:r>
      <w:r>
        <w:rPr>
          <w:b/>
          <w:lang w:val="en-US"/>
        </w:rPr>
        <w:t>X</w:t>
      </w:r>
      <w:r w:rsidRPr="00DE1B49">
        <w:rPr>
          <w:b/>
          <w:lang w:val="en-US"/>
        </w:rPr>
        <w:t xml:space="preserve">ploring </w:t>
      </w:r>
      <w:r w:rsidR="005636D1" w:rsidRPr="00DE1B49">
        <w:rPr>
          <w:b/>
          <w:lang w:val="en-US"/>
        </w:rPr>
        <w:t>Cu</w:t>
      </w:r>
      <w:r w:rsidR="00AE5EBF" w:rsidRPr="00DE1B49">
        <w:rPr>
          <w:b/>
          <w:lang w:val="en-US"/>
        </w:rPr>
        <w:t xml:space="preserve">stomer Interaction via Textual </w:t>
      </w:r>
      <w:r>
        <w:rPr>
          <w:b/>
          <w:u w:color="82C42A"/>
          <w:lang w:val="en-US"/>
        </w:rPr>
        <w:t>E</w:t>
      </w:r>
      <w:r w:rsidRPr="00DE1B49">
        <w:rPr>
          <w:b/>
          <w:u w:color="82C42A"/>
          <w:lang w:val="en-US"/>
        </w:rPr>
        <w:t>ntailMENT</w:t>
      </w:r>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1"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r w:rsidRPr="00DE1B49">
        <w:rPr>
          <w:b/>
          <w:bCs/>
          <w:lang w:val="de-DE"/>
        </w:rPr>
        <w:t>Authors</w:t>
      </w:r>
      <w:r w:rsidR="00B643BE" w:rsidRPr="00DE1B49">
        <w:rPr>
          <w:b/>
          <w:bCs/>
          <w:lang w:val="de-DE"/>
        </w:rPr>
        <w:t>:</w:t>
      </w:r>
      <w:r w:rsidR="00B643BE" w:rsidRPr="00DE1B49">
        <w:rPr>
          <w:lang w:val="de-DE"/>
        </w:rPr>
        <w:tab/>
      </w:r>
      <w:r w:rsidR="00227663" w:rsidRPr="00DE1B49">
        <w:rPr>
          <w:lang w:val="de-DE"/>
        </w:rPr>
        <w:t>Kathrin Eichler, Lili Kotlerman, Vivi Nastase, Tae-Gil Noh</w:t>
      </w:r>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2" w:author="Lili" w:date="2014-11-25T09:44:00Z">
        <w:r w:rsidR="00C57719">
          <w:rPr>
            <w:bCs/>
            <w:noProof/>
            <w:lang w:val="en-US"/>
          </w:rPr>
          <w:t>November 25, 2014</w:t>
        </w:r>
      </w:ins>
      <w:ins w:id="3" w:author="Kathrin Eichler" w:date="2014-11-24T14:32:00Z">
        <w:del w:id="4" w:author="Lili" w:date="2014-11-25T09:44:00Z">
          <w:r w:rsidR="004C6C0B" w:rsidDel="00C57719">
            <w:rPr>
              <w:bCs/>
              <w:noProof/>
              <w:lang w:val="en-US"/>
            </w:rPr>
            <w:delText>November 24, 2014</w:delText>
          </w:r>
        </w:del>
      </w:ins>
      <w:del w:id="5" w:author="Lili" w:date="2014-11-25T09:44:00Z">
        <w:r w:rsidR="00294F59" w:rsidDel="00C57719">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6"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leGrid"/>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6"/>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r w:rsidRPr="00DE1B49">
              <w:rPr>
                <w:sz w:val="20"/>
                <w:szCs w:val="36"/>
                <w:u w:color="82C42A"/>
                <w:lang w:val="en-US"/>
              </w:rPr>
              <w:t>entailMENT</w:t>
            </w:r>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Moshe Wasserblat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7"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8" w:author="Lili" w:date="2014-11-25T09:44:00Z">
              <w:r w:rsidR="00C57719">
                <w:rPr>
                  <w:noProof/>
                  <w:sz w:val="20"/>
                  <w:szCs w:val="36"/>
                  <w:highlight w:val="yellow"/>
                  <w:lang w:val="en-US"/>
                </w:rPr>
                <w:t>11/25/2014</w:t>
              </w:r>
            </w:ins>
            <w:ins w:id="9" w:author="Kathrin Eichler" w:date="2014-11-24T14:32:00Z">
              <w:del w:id="10" w:author="Lili" w:date="2014-11-25T09:44:00Z">
                <w:r w:rsidR="004C6C0B" w:rsidDel="00C57719">
                  <w:rPr>
                    <w:noProof/>
                    <w:sz w:val="20"/>
                    <w:szCs w:val="36"/>
                    <w:highlight w:val="yellow"/>
                    <w:lang w:val="en-US"/>
                  </w:rPr>
                  <w:delText>11/24/2014</w:delText>
                </w:r>
              </w:del>
            </w:ins>
            <w:ins w:id="11" w:author="Kathrin Eichler" w:date="2013-10-08T10:10:00Z">
              <w:r>
                <w:rPr>
                  <w:sz w:val="20"/>
                  <w:szCs w:val="36"/>
                  <w:highlight w:val="yellow"/>
                  <w:lang w:val="en-US"/>
                </w:rPr>
                <w:fldChar w:fldCharType="end"/>
              </w:r>
            </w:ins>
            <w:del w:id="12"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3"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4" w:author="Kathrin Eichler" w:date="2013-10-08T10:12:00Z">
              <w:r w:rsidR="00FD7B84">
                <w:rPr>
                  <w:noProof/>
                  <w:sz w:val="20"/>
                  <w:szCs w:val="36"/>
                  <w:highlight w:val="yellow"/>
                  <w:lang w:val="en-US"/>
                </w:rPr>
                <w:t>72</w:t>
              </w:r>
              <w:r>
                <w:rPr>
                  <w:sz w:val="20"/>
                  <w:szCs w:val="36"/>
                  <w:highlight w:val="yellow"/>
                  <w:lang w:val="en-US"/>
                </w:rPr>
                <w:fldChar w:fldCharType="end"/>
              </w:r>
            </w:ins>
            <w:del w:id="15"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4C6C0B"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PlainText"/>
              <w:rPr>
                <w:rFonts w:ascii="Georgia" w:hAnsi="Georgia"/>
                <w:sz w:val="20"/>
                <w:szCs w:val="20"/>
                <w:lang w:val="de-DE"/>
              </w:rPr>
            </w:pPr>
            <w:r w:rsidRPr="00DE1B49">
              <w:rPr>
                <w:rFonts w:ascii="Georgia" w:hAnsi="Georgia"/>
                <w:sz w:val="20"/>
                <w:szCs w:val="20"/>
                <w:lang w:val="de-DE"/>
              </w:rPr>
              <w:t>Kathrin Eichler, Lili Kotlerman, Vivi Nastase, Tae-Gil Noh</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PlainText"/>
              <w:rPr>
                <w:rFonts w:ascii="Georgia" w:hAnsi="Georgia"/>
                <w:sz w:val="20"/>
                <w:szCs w:val="20"/>
                <w:lang w:val="en-GB"/>
              </w:rPr>
            </w:pPr>
            <w:r w:rsidRPr="00DE1B49">
              <w:rPr>
                <w:rFonts w:ascii="Georgia" w:hAnsi="Georgia"/>
                <w:sz w:val="20"/>
                <w:szCs w:val="20"/>
              </w:rPr>
              <w:t xml:space="preserve">Carola Carstens </w:t>
            </w:r>
          </w:p>
        </w:tc>
      </w:tr>
      <w:tr w:rsidR="00B80307" w:rsidRPr="00C57500">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C57500">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r w:rsidRPr="00DE1B49">
              <w:rPr>
                <w:sz w:val="20"/>
                <w:lang w:val="de-DE"/>
              </w:rPr>
              <w:t>Fondazione Bruno Kessler</w:t>
            </w:r>
            <w:r w:rsidRPr="00DE1B49">
              <w:rPr>
                <w:i/>
                <w:sz w:val="20"/>
                <w:lang w:val="de-DE"/>
              </w:rPr>
              <w:t xml:space="preserve"> </w:t>
            </w:r>
            <w:r w:rsidRPr="00DE1B49">
              <w:rPr>
                <w:sz w:val="20"/>
                <w:lang w:val="de-DE"/>
              </w:rPr>
              <w:t>(FBK), Italy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ALMAWAVE, Italy</w:t>
            </w:r>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330958" w:rsidRDefault="005636D1" w:rsidP="00AE5EBF">
      <w:pPr>
        <w:spacing w:line="240" w:lineRule="auto"/>
        <w:rPr>
          <w:sz w:val="20"/>
          <w:szCs w:val="36"/>
          <w:lang w:val="en-US"/>
        </w:rPr>
      </w:pPr>
      <w:del w:id="16" w:author="Kathrin Eichler" w:date="2013-10-08T10:13:00Z">
        <w:r w:rsidRPr="00330958" w:rsidDel="00FD7B84">
          <w:rPr>
            <w:sz w:val="20"/>
            <w:szCs w:val="36"/>
            <w:lang w:val="en-US"/>
          </w:rPr>
          <w:delText>Moshe Wasserblat</w:delText>
        </w:r>
      </w:del>
      <w:ins w:id="17" w:author="Kathrin Eichler" w:date="2013-10-08T10:13:00Z">
        <w:r w:rsidR="00FD7B84" w:rsidRPr="00330958">
          <w:rPr>
            <w:sz w:val="20"/>
            <w:szCs w:val="36"/>
            <w:lang w:val="en-US"/>
          </w:rPr>
          <w:t>Nir Raz</w:t>
        </w:r>
      </w:ins>
      <w:del w:id="18" w:author="Kathrin Eichler" w:date="2013-10-08T10:13:00Z">
        <w:r w:rsidR="00B643BE" w:rsidRPr="00330958" w:rsidDel="00FD7B84">
          <w:rPr>
            <w:sz w:val="20"/>
            <w:szCs w:val="36"/>
            <w:lang w:val="en-US"/>
          </w:rPr>
          <w:tab/>
        </w:r>
      </w:del>
      <w:r w:rsidR="00B643BE" w:rsidRPr="00330958">
        <w:rPr>
          <w:sz w:val="20"/>
          <w:szCs w:val="36"/>
          <w:lang w:val="en-US"/>
        </w:rPr>
        <w:tab/>
      </w:r>
      <w:r w:rsidR="00B643BE" w:rsidRPr="00330958">
        <w:rPr>
          <w:sz w:val="20"/>
          <w:szCs w:val="36"/>
          <w:lang w:val="en-US"/>
        </w:rPr>
        <w:tab/>
      </w:r>
      <w:ins w:id="19" w:author="Kathrin Eichler" w:date="2013-10-08T10:14:00Z">
        <w:r w:rsidR="00FD7B84" w:rsidRPr="00330958">
          <w:rPr>
            <w:sz w:val="20"/>
            <w:szCs w:val="36"/>
            <w:lang w:val="en-US"/>
          </w:rPr>
          <w:t>Nir.Raz@nice.com</w:t>
        </w:r>
        <w:r w:rsidR="00FD7B84" w:rsidRPr="00330958" w:rsidDel="00FD7B84">
          <w:rPr>
            <w:sz w:val="20"/>
            <w:szCs w:val="36"/>
            <w:lang w:val="en-US"/>
          </w:rPr>
          <w:t xml:space="preserve"> </w:t>
        </w:r>
      </w:ins>
      <w:del w:id="20" w:author="Kathrin Eichler" w:date="2013-10-08T10:14:00Z">
        <w:r w:rsidR="00AE5EBF" w:rsidRPr="00330958" w:rsidDel="00FD7B84">
          <w:rPr>
            <w:sz w:val="20"/>
            <w:szCs w:val="36"/>
            <w:lang w:val="en-US"/>
          </w:rPr>
          <w:delText>moshew</w:delText>
        </w:r>
        <w:r w:rsidR="00B643BE" w:rsidRPr="00330958" w:rsidDel="00FD7B84">
          <w:rPr>
            <w:sz w:val="20"/>
            <w:szCs w:val="36"/>
            <w:lang w:val="en-US"/>
          </w:rPr>
          <w:delText>@</w:delText>
        </w:r>
        <w:r w:rsidR="00AE5EBF" w:rsidRPr="00330958"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1" w:author="Kathrin Eichler" w:date="2013-10-08T10:14:00Z">
        <w:r w:rsidR="00FD7B84">
          <w:rPr>
            <w:sz w:val="20"/>
            <w:szCs w:val="36"/>
            <w:lang w:val="es-ES"/>
          </w:rPr>
          <w:t>013</w:t>
        </w:r>
      </w:ins>
      <w:del w:id="22" w:author="Kathrin Eichler" w:date="2013-10-08T10:14:00Z">
        <w:r w:rsidRPr="00DE1B49" w:rsidDel="00FD7B84">
          <w:rPr>
            <w:sz w:val="20"/>
            <w:szCs w:val="36"/>
            <w:lang w:val="es-ES"/>
          </w:rPr>
          <w:delText>702</w:delText>
        </w:r>
      </w:del>
    </w:p>
    <w:p w:rsidR="00B80307" w:rsidRDefault="00AE5EBF" w:rsidP="00B80307">
      <w:pPr>
        <w:spacing w:line="240" w:lineRule="auto"/>
        <w:rPr>
          <w:ins w:id="23"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4"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5" w:author="Kathrin Eichler" w:date="2013-10-08T10:12:00Z">
            <w:rPr>
              <w:sz w:val="20"/>
              <w:szCs w:val="36"/>
              <w:lang w:val="en-US"/>
            </w:rPr>
          </w:rPrChange>
        </w:rPr>
      </w:pPr>
      <w:r w:rsidRPr="006C1AF3">
        <w:rPr>
          <w:sz w:val="20"/>
          <w:szCs w:val="36"/>
          <w:lang w:val="de-DE"/>
          <w:rPrChange w:id="26" w:author="Kathrin Eichler" w:date="2013-10-08T10:12:00Z">
            <w:rPr>
              <w:sz w:val="20"/>
              <w:szCs w:val="36"/>
              <w:lang w:val="en-US"/>
            </w:rPr>
          </w:rPrChange>
        </w:rPr>
        <w:t xml:space="preserve">© </w:t>
      </w:r>
      <w:del w:id="27" w:author="Kathrin Eichler" w:date="2013-10-08T10:12:00Z">
        <w:r w:rsidRPr="006C1AF3">
          <w:rPr>
            <w:sz w:val="20"/>
            <w:szCs w:val="36"/>
            <w:lang w:val="de-DE"/>
            <w:rPrChange w:id="28" w:author="Kathrin Eichler" w:date="2013-10-08T10:12:00Z">
              <w:rPr>
                <w:sz w:val="20"/>
                <w:szCs w:val="36"/>
                <w:lang w:val="en-US"/>
              </w:rPr>
            </w:rPrChange>
          </w:rPr>
          <w:delText>2011</w:delText>
        </w:r>
      </w:del>
      <w:ins w:id="29" w:author="Kathrin Eichler" w:date="2013-10-08T10:12:00Z">
        <w:r w:rsidRPr="006C1AF3">
          <w:rPr>
            <w:sz w:val="20"/>
            <w:szCs w:val="36"/>
            <w:lang w:val="de-DE"/>
            <w:rPrChange w:id="30"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1" w:author="Kathrin Eichler" w:date="2013-10-08T10:12:00Z">
            <w:rPr>
              <w:sz w:val="20"/>
              <w:szCs w:val="36"/>
              <w:lang w:val="en-US"/>
            </w:rPr>
          </w:rPrChange>
        </w:rPr>
        <w:t xml:space="preserve">, </w:t>
      </w:r>
      <w:ins w:id="32" w:author="Kathrin Eichler" w:date="2013-10-08T10:12:00Z">
        <w:r w:rsidR="00FD7B84" w:rsidRPr="00DE1B49">
          <w:rPr>
            <w:sz w:val="20"/>
            <w:szCs w:val="20"/>
            <w:lang w:val="de-DE"/>
          </w:rPr>
          <w:t>Kathrin Eichler, Lili Kotlerman, Vivi Nastase, Tae-Gil Noh</w:t>
        </w:r>
      </w:ins>
      <w:del w:id="33" w:author="Kathrin Eichler" w:date="2013-10-08T10:12:00Z">
        <w:r w:rsidRPr="006C1AF3">
          <w:rPr>
            <w:sz w:val="20"/>
            <w:szCs w:val="36"/>
            <w:lang w:val="de-DE"/>
            <w:rPrChange w:id="34"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Content>
        <w:p w:rsidR="006A0FA4" w:rsidRPr="00DE1B49" w:rsidRDefault="006A0FA4">
          <w:pPr>
            <w:pStyle w:val="TOCHeading"/>
            <w:rPr>
              <w:rFonts w:ascii="Georgia" w:hAnsi="Georgia"/>
              <w:lang w:val="en-US"/>
            </w:rPr>
          </w:pPr>
          <w:r w:rsidRPr="00DE1B49">
            <w:rPr>
              <w:rFonts w:ascii="Georgia" w:hAnsi="Georgia"/>
              <w:lang w:val="en-US"/>
            </w:rPr>
            <w:t>Table of Contents</w:t>
          </w:r>
        </w:p>
        <w:p w:rsidR="00C06F36" w:rsidRDefault="006C1AF3">
          <w:pPr>
            <w:pStyle w:val="TOC1"/>
            <w:tabs>
              <w:tab w:val="left" w:pos="442"/>
              <w:tab w:val="right" w:leader="dot" w:pos="9016"/>
            </w:tabs>
            <w:rPr>
              <w:ins w:id="35" w:author="Lili" w:date="2014-11-25T11:21:00Z"/>
              <w:rFonts w:asciiTheme="minorHAnsi" w:eastAsiaTheme="minorEastAsia" w:hAnsiTheme="minorHAnsi" w:cstheme="minorBidi"/>
              <w:noProof/>
              <w:szCs w:val="22"/>
              <w:lang w:val="en-GB" w:eastAsia="en-GB" w:bidi="he-IL"/>
            </w:rPr>
          </w:pPr>
          <w:r w:rsidRPr="00DE1B49">
            <w:fldChar w:fldCharType="begin"/>
          </w:r>
          <w:r w:rsidR="006A0FA4" w:rsidRPr="00DE1B49">
            <w:instrText xml:space="preserve"> TOC \o "1-3" \h \z \u </w:instrText>
          </w:r>
          <w:r w:rsidRPr="00DE1B49">
            <w:fldChar w:fldCharType="separate"/>
          </w:r>
          <w:ins w:id="36" w:author="Lili" w:date="2014-11-25T11:21:00Z">
            <w:r w:rsidR="00C06F36" w:rsidRPr="00F23BE2">
              <w:rPr>
                <w:rStyle w:val="Hyperlink"/>
                <w:noProof/>
              </w:rPr>
              <w:fldChar w:fldCharType="begin"/>
            </w:r>
            <w:r w:rsidR="00C06F36" w:rsidRPr="00F23BE2">
              <w:rPr>
                <w:rStyle w:val="Hyperlink"/>
                <w:noProof/>
              </w:rPr>
              <w:instrText xml:space="preserve"> </w:instrText>
            </w:r>
            <w:r w:rsidR="00C06F36">
              <w:rPr>
                <w:noProof/>
              </w:rPr>
              <w:instrText>HYPERLINK \l "_Toc404677807"</w:instrText>
            </w:r>
            <w:r w:rsidR="00C06F36" w:rsidRPr="00F23BE2">
              <w:rPr>
                <w:rStyle w:val="Hyperlink"/>
                <w:noProof/>
              </w:rPr>
              <w:instrText xml:space="preserve"> </w:instrText>
            </w:r>
            <w:r w:rsidR="00C06F36" w:rsidRPr="00F23BE2">
              <w:rPr>
                <w:rStyle w:val="Hyperlink"/>
                <w:noProof/>
              </w:rPr>
            </w:r>
            <w:r w:rsidR="00C06F36" w:rsidRPr="00F23BE2">
              <w:rPr>
                <w:rStyle w:val="Hyperlink"/>
                <w:noProof/>
              </w:rPr>
              <w:fldChar w:fldCharType="separate"/>
            </w:r>
            <w:r w:rsidR="00C06F36" w:rsidRPr="00F23BE2">
              <w:rPr>
                <w:rStyle w:val="Hyperlink"/>
                <w:noProof/>
              </w:rPr>
              <w:t>1.</w:t>
            </w:r>
            <w:r w:rsidR="00C06F36">
              <w:rPr>
                <w:rFonts w:asciiTheme="minorHAnsi" w:eastAsiaTheme="minorEastAsia" w:hAnsiTheme="minorHAnsi" w:cstheme="minorBidi"/>
                <w:noProof/>
                <w:szCs w:val="22"/>
                <w:lang w:val="en-GB" w:eastAsia="en-GB" w:bidi="he-IL"/>
              </w:rPr>
              <w:tab/>
            </w:r>
            <w:r w:rsidR="00C06F36" w:rsidRPr="00F23BE2">
              <w:rPr>
                <w:rStyle w:val="Hyperlink"/>
                <w:noProof/>
              </w:rPr>
              <w:t>Introduction [all]</w:t>
            </w:r>
            <w:r w:rsidR="00C06F36">
              <w:rPr>
                <w:noProof/>
                <w:webHidden/>
              </w:rPr>
              <w:tab/>
            </w:r>
            <w:r w:rsidR="00C06F36">
              <w:rPr>
                <w:noProof/>
                <w:webHidden/>
              </w:rPr>
              <w:fldChar w:fldCharType="begin"/>
            </w:r>
            <w:r w:rsidR="00C06F36">
              <w:rPr>
                <w:noProof/>
                <w:webHidden/>
              </w:rPr>
              <w:instrText xml:space="preserve"> PAGEREF _Toc404677807 \h </w:instrText>
            </w:r>
            <w:r w:rsidR="00C06F36">
              <w:rPr>
                <w:noProof/>
                <w:webHidden/>
              </w:rPr>
            </w:r>
          </w:ins>
          <w:r w:rsidR="00C06F36">
            <w:rPr>
              <w:noProof/>
              <w:webHidden/>
            </w:rPr>
            <w:fldChar w:fldCharType="separate"/>
          </w:r>
          <w:ins w:id="37" w:author="Lili" w:date="2014-11-25T11:21:00Z">
            <w:r w:rsidR="00C06F36">
              <w:rPr>
                <w:noProof/>
                <w:webHidden/>
              </w:rPr>
              <w:t>6</w:t>
            </w:r>
            <w:r w:rsidR="00C06F36">
              <w:rPr>
                <w:noProof/>
                <w:webHidden/>
              </w:rPr>
              <w:fldChar w:fldCharType="end"/>
            </w:r>
            <w:r w:rsidR="00C06F36" w:rsidRPr="00F23BE2">
              <w:rPr>
                <w:rStyle w:val="Hyperlink"/>
                <w:noProof/>
              </w:rPr>
              <w:fldChar w:fldCharType="end"/>
            </w:r>
          </w:ins>
        </w:p>
        <w:p w:rsidR="00C06F36" w:rsidRDefault="00C06F36">
          <w:pPr>
            <w:pStyle w:val="TOC2"/>
            <w:tabs>
              <w:tab w:val="left" w:pos="720"/>
              <w:tab w:val="right" w:leader="dot" w:pos="9016"/>
            </w:tabs>
            <w:rPr>
              <w:ins w:id="38" w:author="Lili" w:date="2014-11-25T11:21:00Z"/>
              <w:rFonts w:asciiTheme="minorHAnsi" w:eastAsiaTheme="minorEastAsia" w:hAnsiTheme="minorHAnsi" w:cstheme="minorBidi"/>
              <w:noProof/>
              <w:szCs w:val="22"/>
              <w:lang w:val="en-GB" w:eastAsia="en-GB" w:bidi="he-IL"/>
            </w:rPr>
          </w:pPr>
          <w:ins w:id="3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"_Toc404677808"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1.1</w:t>
            </w:r>
            <w:r>
              <w:rPr>
                <w:rFonts w:asciiTheme="minorHAnsi" w:eastAsiaTheme="minorEastAsia" w:hAnsiTheme="minorHAnsi" w:cstheme="minorBidi"/>
                <w:noProof/>
                <w:szCs w:val="22"/>
                <w:lang w:val="en-GB" w:eastAsia="en-GB" w:bidi="he-IL"/>
              </w:rPr>
              <w:tab/>
            </w:r>
            <w:r w:rsidRPr="00F23BE2">
              <w:rPr>
                <w:rStyle w:val="Hyperlink"/>
                <w:noProof/>
              </w:rPr>
              <w:t>About this Document</w:t>
            </w:r>
            <w:r>
              <w:rPr>
                <w:noProof/>
                <w:webHidden/>
              </w:rPr>
              <w:tab/>
            </w:r>
            <w:r>
              <w:rPr>
                <w:noProof/>
                <w:webHidden/>
              </w:rPr>
              <w:fldChar w:fldCharType="begin"/>
            </w:r>
            <w:r>
              <w:rPr>
                <w:noProof/>
                <w:webHidden/>
              </w:rPr>
              <w:instrText xml:space="preserve"> PAGEREF _Toc404677808 \h </w:instrText>
            </w:r>
            <w:r>
              <w:rPr>
                <w:noProof/>
                <w:webHidden/>
              </w:rPr>
            </w:r>
          </w:ins>
          <w:r>
            <w:rPr>
              <w:noProof/>
              <w:webHidden/>
            </w:rPr>
            <w:fldChar w:fldCharType="separate"/>
          </w:r>
          <w:ins w:id="40" w:author="Lili" w:date="2014-11-25T11:21:00Z">
            <w:r>
              <w:rPr>
                <w:noProof/>
                <w:webHidden/>
              </w:rPr>
              <w:t>6</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41" w:author="Lili" w:date="2014-11-25T11:21:00Z"/>
              <w:rFonts w:asciiTheme="minorHAnsi" w:eastAsiaTheme="minorEastAsia" w:hAnsiTheme="minorHAnsi" w:cstheme="minorBidi"/>
              <w:noProof/>
              <w:szCs w:val="22"/>
              <w:lang w:val="en-GB" w:eastAsia="en-GB" w:bidi="he-IL"/>
            </w:rPr>
          </w:pPr>
          <w:ins w:id="4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"_Toc404677809"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1.2</w:t>
            </w:r>
            <w:r>
              <w:rPr>
                <w:rFonts w:asciiTheme="minorHAnsi" w:eastAsiaTheme="minorEastAsia" w:hAnsiTheme="minorHAnsi" w:cstheme="minorBidi"/>
                <w:noProof/>
                <w:szCs w:val="22"/>
                <w:lang w:val="en-GB" w:eastAsia="en-GB" w:bidi="he-IL"/>
              </w:rPr>
              <w:tab/>
            </w:r>
            <w:r w:rsidRPr="00F23BE2">
              <w:rPr>
                <w:rStyle w:val="Hyperlink"/>
                <w:noProof/>
              </w:rPr>
              <w:t>Introduction to the Transduction Layer</w:t>
            </w:r>
            <w:r>
              <w:rPr>
                <w:noProof/>
                <w:webHidden/>
              </w:rPr>
              <w:tab/>
            </w:r>
            <w:r>
              <w:rPr>
                <w:noProof/>
                <w:webHidden/>
              </w:rPr>
              <w:fldChar w:fldCharType="begin"/>
            </w:r>
            <w:r>
              <w:rPr>
                <w:noProof/>
                <w:webHidden/>
              </w:rPr>
              <w:instrText xml:space="preserve"> PAGEREF _Toc404677809 \h </w:instrText>
            </w:r>
            <w:r>
              <w:rPr>
                <w:noProof/>
                <w:webHidden/>
              </w:rPr>
            </w:r>
          </w:ins>
          <w:r>
            <w:rPr>
              <w:noProof/>
              <w:webHidden/>
            </w:rPr>
            <w:fldChar w:fldCharType="separate"/>
          </w:r>
          <w:ins w:id="43" w:author="Lili" w:date="2014-11-25T11:21:00Z">
            <w:r>
              <w:rPr>
                <w:noProof/>
                <w:webHidden/>
              </w:rPr>
              <w:t>6</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44" w:author="Lili" w:date="2014-11-25T11:21:00Z"/>
              <w:rFonts w:asciiTheme="minorHAnsi" w:eastAsiaTheme="minorEastAsia" w:hAnsiTheme="minorHAnsi" w:cstheme="minorBidi"/>
              <w:noProof/>
              <w:szCs w:val="22"/>
              <w:lang w:val="en-GB" w:eastAsia="en-GB" w:bidi="he-IL"/>
            </w:rPr>
          </w:pPr>
          <w:ins w:id="45"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1.3</w:t>
            </w:r>
            <w:r>
              <w:rPr>
                <w:rFonts w:asciiTheme="minorHAnsi" w:eastAsiaTheme="minorEastAsia" w:hAnsiTheme="minorHAnsi" w:cstheme="minorBidi"/>
                <w:noProof/>
                <w:szCs w:val="22"/>
                <w:lang w:val="en-GB" w:eastAsia="en-GB" w:bidi="he-IL"/>
              </w:rPr>
              <w:tab/>
            </w:r>
            <w:r w:rsidRPr="00F23BE2">
              <w:rPr>
                <w:rStyle w:val="Hyperlink"/>
                <w:noProof/>
              </w:rPr>
              <w:t>Related Terminology</w:t>
            </w:r>
            <w:r>
              <w:rPr>
                <w:noProof/>
                <w:webHidden/>
              </w:rPr>
              <w:tab/>
            </w:r>
            <w:r>
              <w:rPr>
                <w:noProof/>
                <w:webHidden/>
              </w:rPr>
              <w:fldChar w:fldCharType="begin"/>
            </w:r>
            <w:r>
              <w:rPr>
                <w:noProof/>
                <w:webHidden/>
              </w:rPr>
              <w:instrText xml:space="preserve"> PAGEREF _Toc404677810 \h </w:instrText>
            </w:r>
            <w:r>
              <w:rPr>
                <w:noProof/>
                <w:webHidden/>
              </w:rPr>
            </w:r>
          </w:ins>
          <w:r>
            <w:rPr>
              <w:noProof/>
              <w:webHidden/>
            </w:rPr>
            <w:fldChar w:fldCharType="separate"/>
          </w:r>
          <w:ins w:id="46" w:author="Lili" w:date="2014-11-25T11:21:00Z">
            <w:r>
              <w:rPr>
                <w:noProof/>
                <w:webHidden/>
              </w:rPr>
              <w:t>7</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47" w:author="Lili" w:date="2014-11-25T11:21:00Z"/>
              <w:rFonts w:asciiTheme="minorHAnsi" w:eastAsiaTheme="minorEastAsia" w:hAnsiTheme="minorHAnsi" w:cstheme="minorBidi"/>
              <w:noProof/>
              <w:szCs w:val="22"/>
              <w:lang w:val="en-GB" w:eastAsia="en-GB" w:bidi="he-IL"/>
            </w:rPr>
          </w:pPr>
          <w:ins w:id="4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1.4</w:t>
            </w:r>
            <w:r>
              <w:rPr>
                <w:rFonts w:asciiTheme="minorHAnsi" w:eastAsiaTheme="minorEastAsia" w:hAnsiTheme="minorHAnsi" w:cstheme="minorBidi"/>
                <w:noProof/>
                <w:szCs w:val="22"/>
                <w:lang w:val="en-GB" w:eastAsia="en-GB" w:bidi="he-IL"/>
              </w:rPr>
              <w:tab/>
            </w:r>
            <w:r w:rsidRPr="00F23BE2">
              <w:rPr>
                <w:rStyle w:val="Hyperlink"/>
                <w:noProof/>
              </w:rPr>
              <w:t>Related Documents</w:t>
            </w:r>
            <w:r>
              <w:rPr>
                <w:noProof/>
                <w:webHidden/>
              </w:rPr>
              <w:tab/>
            </w:r>
            <w:r>
              <w:rPr>
                <w:noProof/>
                <w:webHidden/>
              </w:rPr>
              <w:fldChar w:fldCharType="begin"/>
            </w:r>
            <w:r>
              <w:rPr>
                <w:noProof/>
                <w:webHidden/>
              </w:rPr>
              <w:instrText xml:space="preserve"> PAGEREF _Toc404677811 \h </w:instrText>
            </w:r>
            <w:r>
              <w:rPr>
                <w:noProof/>
                <w:webHidden/>
              </w:rPr>
            </w:r>
          </w:ins>
          <w:r>
            <w:rPr>
              <w:noProof/>
              <w:webHidden/>
            </w:rPr>
            <w:fldChar w:fldCharType="separate"/>
          </w:r>
          <w:ins w:id="49" w:author="Lili" w:date="2014-11-25T11:21:00Z">
            <w:r>
              <w:rPr>
                <w:noProof/>
                <w:webHidden/>
              </w:rPr>
              <w:t>7</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50" w:author="Lili" w:date="2014-11-25T11:21:00Z"/>
              <w:rFonts w:asciiTheme="minorHAnsi" w:eastAsiaTheme="minorEastAsia" w:hAnsiTheme="minorHAnsi" w:cstheme="minorBidi"/>
              <w:noProof/>
              <w:szCs w:val="22"/>
              <w:lang w:val="en-GB" w:eastAsia="en-GB" w:bidi="he-IL"/>
            </w:rPr>
          </w:pPr>
          <w:ins w:id="51"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1.5</w:t>
            </w:r>
            <w:r>
              <w:rPr>
                <w:rFonts w:asciiTheme="minorHAnsi" w:eastAsiaTheme="minorEastAsia" w:hAnsiTheme="minorHAnsi" w:cstheme="minorBidi"/>
                <w:noProof/>
                <w:szCs w:val="22"/>
                <w:lang w:val="en-GB" w:eastAsia="en-GB" w:bidi="he-IL"/>
              </w:rPr>
              <w:tab/>
            </w:r>
            <w:r w:rsidRPr="00F23BE2">
              <w:rPr>
                <w:rStyle w:val="Hyperlink"/>
                <w:noProof/>
              </w:rPr>
              <w:t>Changes as compared to Deliverable 6.1</w:t>
            </w:r>
            <w:r>
              <w:rPr>
                <w:noProof/>
                <w:webHidden/>
              </w:rPr>
              <w:tab/>
            </w:r>
            <w:r>
              <w:rPr>
                <w:noProof/>
                <w:webHidden/>
              </w:rPr>
              <w:fldChar w:fldCharType="begin"/>
            </w:r>
            <w:r>
              <w:rPr>
                <w:noProof/>
                <w:webHidden/>
              </w:rPr>
              <w:instrText xml:space="preserve"> PAGEREF _Toc404677812 \h </w:instrText>
            </w:r>
            <w:r>
              <w:rPr>
                <w:noProof/>
                <w:webHidden/>
              </w:rPr>
            </w:r>
          </w:ins>
          <w:r>
            <w:rPr>
              <w:noProof/>
              <w:webHidden/>
            </w:rPr>
            <w:fldChar w:fldCharType="separate"/>
          </w:r>
          <w:ins w:id="52" w:author="Lili" w:date="2014-11-25T11:21:00Z">
            <w:r>
              <w:rPr>
                <w:noProof/>
                <w:webHidden/>
              </w:rPr>
              <w:t>7</w:t>
            </w:r>
            <w:r>
              <w:rPr>
                <w:noProof/>
                <w:webHidden/>
              </w:rPr>
              <w:fldChar w:fldCharType="end"/>
            </w:r>
            <w:r w:rsidRPr="00F23BE2">
              <w:rPr>
                <w:rStyle w:val="Hyperlink"/>
                <w:noProof/>
              </w:rPr>
              <w:fldChar w:fldCharType="end"/>
            </w:r>
          </w:ins>
        </w:p>
        <w:p w:rsidR="00C06F36" w:rsidRDefault="00C06F36">
          <w:pPr>
            <w:pStyle w:val="TOC1"/>
            <w:tabs>
              <w:tab w:val="left" w:pos="442"/>
              <w:tab w:val="right" w:leader="dot" w:pos="9016"/>
            </w:tabs>
            <w:rPr>
              <w:ins w:id="53" w:author="Lili" w:date="2014-11-25T11:21:00Z"/>
              <w:rFonts w:asciiTheme="minorHAnsi" w:eastAsiaTheme="minorEastAsia" w:hAnsiTheme="minorHAnsi" w:cstheme="minorBidi"/>
              <w:noProof/>
              <w:szCs w:val="22"/>
              <w:lang w:val="en-GB" w:eastAsia="en-GB" w:bidi="he-IL"/>
            </w:rPr>
          </w:pPr>
          <w:ins w:id="5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w:t>
            </w:r>
            <w:r>
              <w:rPr>
                <w:rFonts w:asciiTheme="minorHAnsi" w:eastAsiaTheme="minorEastAsia" w:hAnsiTheme="minorHAnsi" w:cstheme="minorBidi"/>
                <w:noProof/>
                <w:szCs w:val="22"/>
                <w:lang w:val="en-GB" w:eastAsia="en-GB" w:bidi="he-IL"/>
              </w:rPr>
              <w:tab/>
            </w:r>
            <w:r w:rsidRPr="00F23BE2">
              <w:rPr>
                <w:rStyle w:val="Hyperlink"/>
                <w:noProof/>
              </w:rPr>
              <w:t>Data Flow Overview [Gil]</w:t>
            </w:r>
            <w:r>
              <w:rPr>
                <w:noProof/>
                <w:webHidden/>
              </w:rPr>
              <w:tab/>
            </w:r>
            <w:r>
              <w:rPr>
                <w:noProof/>
                <w:webHidden/>
              </w:rPr>
              <w:fldChar w:fldCharType="begin"/>
            </w:r>
            <w:r>
              <w:rPr>
                <w:noProof/>
                <w:webHidden/>
              </w:rPr>
              <w:instrText xml:space="preserve"> PAGEREF _Toc404677814 \h </w:instrText>
            </w:r>
            <w:r>
              <w:rPr>
                <w:noProof/>
                <w:webHidden/>
              </w:rPr>
            </w:r>
          </w:ins>
          <w:r>
            <w:rPr>
              <w:noProof/>
              <w:webHidden/>
            </w:rPr>
            <w:fldChar w:fldCharType="separate"/>
          </w:r>
          <w:ins w:id="55" w:author="Lili" w:date="2014-11-25T11:21:00Z">
            <w:r>
              <w:rPr>
                <w:noProof/>
                <w:webHidden/>
              </w:rPr>
              <w:t>9</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56" w:author="Lili" w:date="2014-11-25T11:21:00Z"/>
              <w:rFonts w:asciiTheme="minorHAnsi" w:eastAsiaTheme="minorEastAsia" w:hAnsiTheme="minorHAnsi" w:cstheme="minorBidi"/>
              <w:noProof/>
              <w:szCs w:val="22"/>
              <w:lang w:val="en-GB" w:eastAsia="en-GB" w:bidi="he-IL"/>
            </w:rPr>
          </w:pPr>
          <w:ins w:id="5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2.1</w:t>
            </w:r>
            <w:r>
              <w:rPr>
                <w:rFonts w:asciiTheme="minorHAnsi" w:eastAsiaTheme="minorEastAsia" w:hAnsiTheme="minorHAnsi" w:cstheme="minorBidi"/>
                <w:noProof/>
                <w:szCs w:val="22"/>
                <w:lang w:val="en-GB" w:eastAsia="en-GB" w:bidi="he-IL"/>
              </w:rPr>
              <w:tab/>
            </w:r>
            <w:r w:rsidRPr="00F23BE2">
              <w:rPr>
                <w:rStyle w:val="Hyperlink"/>
                <w:noProof/>
              </w:rPr>
              <w:t>Decomposition</w:t>
            </w:r>
            <w:r>
              <w:rPr>
                <w:noProof/>
                <w:webHidden/>
              </w:rPr>
              <w:tab/>
            </w:r>
            <w:r>
              <w:rPr>
                <w:noProof/>
                <w:webHidden/>
              </w:rPr>
              <w:fldChar w:fldCharType="begin"/>
            </w:r>
            <w:r>
              <w:rPr>
                <w:noProof/>
                <w:webHidden/>
              </w:rPr>
              <w:instrText xml:space="preserve"> PAGEREF _Toc404677815 \h </w:instrText>
            </w:r>
            <w:r>
              <w:rPr>
                <w:noProof/>
                <w:webHidden/>
              </w:rPr>
            </w:r>
          </w:ins>
          <w:r>
            <w:rPr>
              <w:noProof/>
              <w:webHidden/>
            </w:rPr>
            <w:fldChar w:fldCharType="separate"/>
          </w:r>
          <w:ins w:id="58" w:author="Lili" w:date="2014-11-25T11:21:00Z">
            <w:r>
              <w:rPr>
                <w:noProof/>
                <w:webHidden/>
              </w:rPr>
              <w:t>9</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59" w:author="Lili" w:date="2014-11-25T11:21:00Z"/>
              <w:rFonts w:asciiTheme="minorHAnsi" w:hAnsiTheme="minorHAnsi"/>
              <w:noProof/>
              <w:lang w:eastAsia="en-GB" w:bidi="he-IL"/>
            </w:rPr>
          </w:pPr>
          <w:ins w:id="6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2.1.1</w:t>
            </w:r>
            <w:r>
              <w:rPr>
                <w:rFonts w:asciiTheme="minorHAnsi" w:hAnsiTheme="minorHAnsi"/>
                <w:noProof/>
                <w:lang w:eastAsia="en-GB" w:bidi="he-IL"/>
              </w:rPr>
              <w:tab/>
            </w:r>
            <w:r w:rsidRPr="00F23BE2">
              <w:rPr>
                <w:rStyle w:val="Hyperlink"/>
                <w:noProof/>
              </w:rPr>
              <w:t>Data: Input Data</w:t>
            </w:r>
            <w:r>
              <w:rPr>
                <w:noProof/>
                <w:webHidden/>
              </w:rPr>
              <w:tab/>
            </w:r>
            <w:r>
              <w:rPr>
                <w:noProof/>
                <w:webHidden/>
              </w:rPr>
              <w:fldChar w:fldCharType="begin"/>
            </w:r>
            <w:r>
              <w:rPr>
                <w:noProof/>
                <w:webHidden/>
              </w:rPr>
              <w:instrText xml:space="preserve"> PAGEREF _Toc404677816 \h </w:instrText>
            </w:r>
            <w:r>
              <w:rPr>
                <w:noProof/>
                <w:webHidden/>
              </w:rPr>
            </w:r>
          </w:ins>
          <w:r>
            <w:rPr>
              <w:noProof/>
              <w:webHidden/>
            </w:rPr>
            <w:fldChar w:fldCharType="separate"/>
          </w:r>
          <w:ins w:id="61" w:author="Lili" w:date="2014-11-25T11:21:00Z">
            <w:r>
              <w:rPr>
                <w:noProof/>
                <w:webHidden/>
              </w:rPr>
              <w:t>10</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62" w:author="Lili" w:date="2014-11-25T11:21:00Z"/>
              <w:rFonts w:asciiTheme="minorHAnsi" w:hAnsiTheme="minorHAnsi"/>
              <w:noProof/>
              <w:lang w:eastAsia="en-GB" w:bidi="he-IL"/>
            </w:rPr>
          </w:pPr>
          <w:ins w:id="6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2.1.2</w:t>
            </w:r>
            <w:r>
              <w:rPr>
                <w:rFonts w:asciiTheme="minorHAnsi" w:hAnsiTheme="minorHAnsi"/>
                <w:noProof/>
                <w:lang w:eastAsia="en-GB" w:bidi="he-IL"/>
              </w:rPr>
              <w:tab/>
            </w:r>
            <w:r w:rsidRPr="00F23BE2">
              <w:rPr>
                <w:rStyle w:val="Hyperlink"/>
                <w:noProof/>
              </w:rPr>
              <w:t>Module: Fragment Annotator</w:t>
            </w:r>
            <w:r>
              <w:rPr>
                <w:noProof/>
                <w:webHidden/>
              </w:rPr>
              <w:tab/>
            </w:r>
            <w:r>
              <w:rPr>
                <w:noProof/>
                <w:webHidden/>
              </w:rPr>
              <w:fldChar w:fldCharType="begin"/>
            </w:r>
            <w:r>
              <w:rPr>
                <w:noProof/>
                <w:webHidden/>
              </w:rPr>
              <w:instrText xml:space="preserve"> PAGEREF _Toc404677817 \h </w:instrText>
            </w:r>
            <w:r>
              <w:rPr>
                <w:noProof/>
                <w:webHidden/>
              </w:rPr>
            </w:r>
          </w:ins>
          <w:r>
            <w:rPr>
              <w:noProof/>
              <w:webHidden/>
            </w:rPr>
            <w:fldChar w:fldCharType="separate"/>
          </w:r>
          <w:ins w:id="64" w:author="Lili" w:date="2014-11-25T11:21:00Z">
            <w:r>
              <w:rPr>
                <w:noProof/>
                <w:webHidden/>
              </w:rPr>
              <w:t>10</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65" w:author="Lili" w:date="2014-11-25T11:21:00Z"/>
              <w:rFonts w:asciiTheme="minorHAnsi" w:hAnsiTheme="minorHAnsi"/>
              <w:noProof/>
              <w:lang w:eastAsia="en-GB" w:bidi="he-IL"/>
            </w:rPr>
          </w:pPr>
          <w:ins w:id="6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2.1.3</w:t>
            </w:r>
            <w:r>
              <w:rPr>
                <w:rFonts w:asciiTheme="minorHAnsi" w:hAnsiTheme="minorHAnsi"/>
                <w:noProof/>
                <w:lang w:eastAsia="en-GB" w:bidi="he-IL"/>
              </w:rPr>
              <w:tab/>
            </w:r>
            <w:r w:rsidRPr="00F23BE2">
              <w:rPr>
                <w:rStyle w:val="Hyperlink"/>
                <w:noProof/>
              </w:rPr>
              <w:t>Module: Modifier Annotator</w:t>
            </w:r>
            <w:r>
              <w:rPr>
                <w:noProof/>
                <w:webHidden/>
              </w:rPr>
              <w:tab/>
            </w:r>
            <w:r>
              <w:rPr>
                <w:noProof/>
                <w:webHidden/>
              </w:rPr>
              <w:fldChar w:fldCharType="begin"/>
            </w:r>
            <w:r>
              <w:rPr>
                <w:noProof/>
                <w:webHidden/>
              </w:rPr>
              <w:instrText xml:space="preserve"> PAGEREF _Toc404677818 \h </w:instrText>
            </w:r>
            <w:r>
              <w:rPr>
                <w:noProof/>
                <w:webHidden/>
              </w:rPr>
            </w:r>
          </w:ins>
          <w:r>
            <w:rPr>
              <w:noProof/>
              <w:webHidden/>
            </w:rPr>
            <w:fldChar w:fldCharType="separate"/>
          </w:r>
          <w:ins w:id="67" w:author="Lili" w:date="2014-11-25T11:21:00Z">
            <w:r>
              <w:rPr>
                <w:noProof/>
                <w:webHidden/>
              </w:rPr>
              <w:t>11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68" w:author="Lili" w:date="2014-11-25T11:21:00Z"/>
              <w:rFonts w:asciiTheme="minorHAnsi" w:hAnsiTheme="minorHAnsi"/>
              <w:noProof/>
              <w:lang w:eastAsia="en-GB" w:bidi="he-IL"/>
            </w:rPr>
          </w:pPr>
          <w:ins w:id="6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"_Toc404677819"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2.1.4</w:t>
            </w:r>
            <w:r>
              <w:rPr>
                <w:rFonts w:asciiTheme="minorHAnsi" w:hAnsiTheme="minorHAnsi"/>
                <w:noProof/>
                <w:lang w:eastAsia="en-GB" w:bidi="he-IL"/>
              </w:rPr>
              <w:tab/>
            </w:r>
            <w:r w:rsidRPr="00F23BE2">
              <w:rPr>
                <w:rStyle w:val="Hyperlink"/>
                <w:noProof/>
              </w:rPr>
              <w:t>Module: Fragment Graph Generator</w:t>
            </w:r>
            <w:r>
              <w:rPr>
                <w:noProof/>
                <w:webHidden/>
              </w:rPr>
              <w:tab/>
            </w:r>
            <w:r>
              <w:rPr>
                <w:noProof/>
                <w:webHidden/>
              </w:rPr>
              <w:fldChar w:fldCharType="begin"/>
            </w:r>
            <w:r>
              <w:rPr>
                <w:noProof/>
                <w:webHidden/>
              </w:rPr>
              <w:instrText xml:space="preserve"> PAGEREF _Toc404677819 \h </w:instrText>
            </w:r>
            <w:r>
              <w:rPr>
                <w:noProof/>
                <w:webHidden/>
              </w:rPr>
            </w:r>
          </w:ins>
          <w:r>
            <w:rPr>
              <w:noProof/>
              <w:webHidden/>
            </w:rPr>
            <w:fldChar w:fldCharType="separate"/>
          </w:r>
          <w:ins w:id="70" w:author="Lili" w:date="2014-11-25T11:21:00Z">
            <w:r>
              <w:rPr>
                <w:noProof/>
                <w:webHidden/>
              </w:rPr>
              <w:t>11</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71" w:author="Lili" w:date="2014-11-25T11:21:00Z"/>
              <w:rFonts w:asciiTheme="minorHAnsi" w:eastAsiaTheme="minorEastAsia" w:hAnsiTheme="minorHAnsi" w:cstheme="minorBidi"/>
              <w:noProof/>
              <w:szCs w:val="22"/>
              <w:lang w:val="en-GB" w:eastAsia="en-GB" w:bidi="he-IL"/>
            </w:rPr>
          </w:pPr>
          <w:ins w:id="7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2.2</w:t>
            </w:r>
            <w:r>
              <w:rPr>
                <w:rFonts w:asciiTheme="minorHAnsi" w:eastAsiaTheme="minorEastAsia" w:hAnsiTheme="minorHAnsi" w:cstheme="minorBidi"/>
                <w:noProof/>
                <w:szCs w:val="22"/>
                <w:lang w:val="en-GB" w:eastAsia="en-GB" w:bidi="he-IL"/>
              </w:rPr>
              <w:tab/>
            </w:r>
            <w:r w:rsidRPr="00F23BE2">
              <w:rPr>
                <w:rStyle w:val="Hyperlink"/>
                <w:noProof/>
              </w:rPr>
              <w:t>Composition Use Case 1</w:t>
            </w:r>
            <w:r>
              <w:rPr>
                <w:noProof/>
                <w:webHidden/>
              </w:rPr>
              <w:tab/>
            </w:r>
            <w:r>
              <w:rPr>
                <w:noProof/>
                <w:webHidden/>
              </w:rPr>
              <w:fldChar w:fldCharType="begin"/>
            </w:r>
            <w:r>
              <w:rPr>
                <w:noProof/>
                <w:webHidden/>
              </w:rPr>
              <w:instrText xml:space="preserve"> PAGEREF _Toc404677820 \h </w:instrText>
            </w:r>
            <w:r>
              <w:rPr>
                <w:noProof/>
                <w:webHidden/>
              </w:rPr>
            </w:r>
          </w:ins>
          <w:r>
            <w:rPr>
              <w:noProof/>
              <w:webHidden/>
            </w:rPr>
            <w:fldChar w:fldCharType="separate"/>
          </w:r>
          <w:ins w:id="73" w:author="Lili" w:date="2014-11-25T11:21:00Z">
            <w:r>
              <w:rPr>
                <w:noProof/>
                <w:webHidden/>
              </w:rPr>
              <w:t>12</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74" w:author="Lili" w:date="2014-11-25T11:21:00Z"/>
              <w:rFonts w:asciiTheme="minorHAnsi" w:hAnsiTheme="minorHAnsi"/>
              <w:noProof/>
              <w:lang w:eastAsia="en-GB" w:bidi="he-IL"/>
            </w:rPr>
          </w:pPr>
          <w:ins w:id="75"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2.2.1</w:t>
            </w:r>
            <w:r>
              <w:rPr>
                <w:rFonts w:asciiTheme="minorHAnsi" w:hAnsiTheme="minorHAnsi"/>
                <w:noProof/>
                <w:lang w:eastAsia="en-GB" w:bidi="he-IL"/>
              </w:rPr>
              <w:tab/>
            </w:r>
            <w:r w:rsidRPr="00F23BE2">
              <w:rPr>
                <w:rStyle w:val="Hyperlink"/>
                <w:noProof/>
              </w:rPr>
              <w:t>Module: Graph Merger</w:t>
            </w:r>
            <w:r>
              <w:rPr>
                <w:noProof/>
                <w:webHidden/>
              </w:rPr>
              <w:tab/>
            </w:r>
            <w:r>
              <w:rPr>
                <w:noProof/>
                <w:webHidden/>
              </w:rPr>
              <w:fldChar w:fldCharType="begin"/>
            </w:r>
            <w:r>
              <w:rPr>
                <w:noProof/>
                <w:webHidden/>
              </w:rPr>
              <w:instrText xml:space="preserve"> PAGEREF _Toc404677821 \h </w:instrText>
            </w:r>
            <w:r>
              <w:rPr>
                <w:noProof/>
                <w:webHidden/>
              </w:rPr>
            </w:r>
          </w:ins>
          <w:r>
            <w:rPr>
              <w:noProof/>
              <w:webHidden/>
            </w:rPr>
            <w:fldChar w:fldCharType="separate"/>
          </w:r>
          <w:ins w:id="76" w:author="Lili" w:date="2014-11-25T11:21:00Z">
            <w:r>
              <w:rPr>
                <w:noProof/>
                <w:webHidden/>
              </w:rPr>
              <w:t>13</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77" w:author="Lili" w:date="2014-11-25T11:21:00Z"/>
              <w:rFonts w:asciiTheme="minorHAnsi" w:hAnsiTheme="minorHAnsi"/>
              <w:noProof/>
              <w:lang w:eastAsia="en-GB" w:bidi="he-IL"/>
            </w:rPr>
          </w:pPr>
          <w:ins w:id="7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2.2.2</w:t>
            </w:r>
            <w:r>
              <w:rPr>
                <w:rFonts w:asciiTheme="minorHAnsi" w:hAnsiTheme="minorHAnsi"/>
                <w:noProof/>
                <w:lang w:eastAsia="en-GB" w:bidi="he-IL"/>
              </w:rPr>
              <w:tab/>
            </w:r>
            <w:r w:rsidRPr="00F23BE2">
              <w:rPr>
                <w:rStyle w:val="Hyperlink"/>
                <w:noProof/>
              </w:rPr>
              <w:t>Module: Graph Optimizer</w:t>
            </w:r>
            <w:r>
              <w:rPr>
                <w:noProof/>
                <w:webHidden/>
              </w:rPr>
              <w:tab/>
            </w:r>
            <w:r>
              <w:rPr>
                <w:noProof/>
                <w:webHidden/>
              </w:rPr>
              <w:fldChar w:fldCharType="begin"/>
            </w:r>
            <w:r>
              <w:rPr>
                <w:noProof/>
                <w:webHidden/>
              </w:rPr>
              <w:instrText xml:space="preserve"> PAGEREF _Toc404677822 \h </w:instrText>
            </w:r>
            <w:r>
              <w:rPr>
                <w:noProof/>
                <w:webHidden/>
              </w:rPr>
            </w:r>
          </w:ins>
          <w:r>
            <w:rPr>
              <w:noProof/>
              <w:webHidden/>
            </w:rPr>
            <w:fldChar w:fldCharType="separate"/>
          </w:r>
          <w:ins w:id="79" w:author="Lili" w:date="2014-11-25T11:21:00Z">
            <w:r>
              <w:rPr>
                <w:noProof/>
                <w:webHidden/>
              </w:rPr>
              <w:t>14</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80" w:author="Lili" w:date="2014-11-25T11:21:00Z"/>
              <w:rFonts w:asciiTheme="minorHAnsi" w:eastAsiaTheme="minorEastAsia" w:hAnsiTheme="minorHAnsi" w:cstheme="minorBidi"/>
              <w:noProof/>
              <w:szCs w:val="22"/>
              <w:lang w:val="en-GB" w:eastAsia="en-GB" w:bidi="he-IL"/>
            </w:rPr>
          </w:pPr>
          <w:ins w:id="81"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"_Toc404677823"</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2.3</w:t>
            </w:r>
            <w:r>
              <w:rPr>
                <w:rFonts w:asciiTheme="minorHAnsi" w:eastAsiaTheme="minorEastAsia" w:hAnsiTheme="minorHAnsi" w:cstheme="minorBidi"/>
                <w:noProof/>
                <w:szCs w:val="22"/>
                <w:lang w:val="en-GB" w:eastAsia="en-GB" w:bidi="he-IL"/>
              </w:rPr>
              <w:tab/>
            </w:r>
            <w:r w:rsidRPr="00F23BE2">
              <w:rPr>
                <w:rStyle w:val="Hyperlink"/>
                <w:noProof/>
              </w:rPr>
              <w:t>Composition Use Case 2</w:t>
            </w:r>
            <w:r>
              <w:rPr>
                <w:noProof/>
                <w:webHidden/>
              </w:rPr>
              <w:tab/>
            </w:r>
            <w:r>
              <w:rPr>
                <w:noProof/>
                <w:webHidden/>
              </w:rPr>
              <w:fldChar w:fldCharType="begin"/>
            </w:r>
            <w:r>
              <w:rPr>
                <w:noProof/>
                <w:webHidden/>
              </w:rPr>
              <w:instrText xml:space="preserve"> PAGEREF _Toc404677823 \h </w:instrText>
            </w:r>
            <w:r>
              <w:rPr>
                <w:noProof/>
                <w:webHidden/>
              </w:rPr>
            </w:r>
          </w:ins>
          <w:r>
            <w:rPr>
              <w:noProof/>
              <w:webHidden/>
            </w:rPr>
            <w:fldChar w:fldCharType="separate"/>
          </w:r>
          <w:ins w:id="82" w:author="Lili" w:date="2014-11-25T11:21:00Z">
            <w:r>
              <w:rPr>
                <w:noProof/>
                <w:webHidden/>
              </w:rPr>
              <w:t>14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83" w:author="Lili" w:date="2014-11-25T11:21:00Z"/>
              <w:rFonts w:asciiTheme="minorHAnsi" w:hAnsiTheme="minorHAnsi"/>
              <w:noProof/>
              <w:lang w:eastAsia="en-GB" w:bidi="he-IL"/>
            </w:rPr>
          </w:pPr>
          <w:ins w:id="8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2.3.1</w:t>
            </w:r>
            <w:r>
              <w:rPr>
                <w:rFonts w:asciiTheme="minorHAnsi" w:hAnsiTheme="minorHAnsi"/>
                <w:noProof/>
                <w:lang w:eastAsia="en-GB" w:bidi="he-IL"/>
              </w:rPr>
              <w:tab/>
            </w:r>
            <w:r w:rsidRPr="00F23BE2">
              <w:rPr>
                <w:rStyle w:val="Hyperlink"/>
                <w:noProof/>
              </w:rPr>
              <w:t>Module: Confidence Calculator</w:t>
            </w:r>
            <w:r>
              <w:rPr>
                <w:noProof/>
                <w:webHidden/>
              </w:rPr>
              <w:tab/>
            </w:r>
            <w:r>
              <w:rPr>
                <w:noProof/>
                <w:webHidden/>
              </w:rPr>
              <w:fldChar w:fldCharType="begin"/>
            </w:r>
            <w:r>
              <w:rPr>
                <w:noProof/>
                <w:webHidden/>
              </w:rPr>
              <w:instrText xml:space="preserve"> PAGEREF _Toc404677824 \h </w:instrText>
            </w:r>
            <w:r>
              <w:rPr>
                <w:noProof/>
                <w:webHidden/>
              </w:rPr>
            </w:r>
          </w:ins>
          <w:r>
            <w:rPr>
              <w:noProof/>
              <w:webHidden/>
            </w:rPr>
            <w:fldChar w:fldCharType="separate"/>
          </w:r>
          <w:ins w:id="85" w:author="Lili" w:date="2014-11-25T11:21:00Z">
            <w:r>
              <w:rPr>
                <w:noProof/>
                <w:webHidden/>
              </w:rPr>
              <w:t>15</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86" w:author="Lili" w:date="2014-11-25T11:21:00Z"/>
              <w:rFonts w:asciiTheme="minorHAnsi" w:hAnsiTheme="minorHAnsi"/>
              <w:noProof/>
              <w:lang w:eastAsia="en-GB" w:bidi="he-IL"/>
            </w:rPr>
          </w:pPr>
          <w:ins w:id="8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2.3.2</w:t>
            </w:r>
            <w:r>
              <w:rPr>
                <w:rFonts w:asciiTheme="minorHAnsi" w:hAnsiTheme="minorHAnsi"/>
                <w:noProof/>
                <w:lang w:eastAsia="en-GB" w:bidi="he-IL"/>
              </w:rPr>
              <w:tab/>
            </w:r>
            <w:r w:rsidRPr="00F23BE2">
              <w:rPr>
                <w:rStyle w:val="Hyperlink"/>
                <w:noProof/>
              </w:rPr>
              <w:t>Module: Node Matcher</w:t>
            </w:r>
            <w:r>
              <w:rPr>
                <w:noProof/>
                <w:webHidden/>
              </w:rPr>
              <w:tab/>
            </w:r>
            <w:r>
              <w:rPr>
                <w:noProof/>
                <w:webHidden/>
              </w:rPr>
              <w:fldChar w:fldCharType="begin"/>
            </w:r>
            <w:r>
              <w:rPr>
                <w:noProof/>
                <w:webHidden/>
              </w:rPr>
              <w:instrText xml:space="preserve"> PAGEREF _Toc404677825 \h </w:instrText>
            </w:r>
            <w:r>
              <w:rPr>
                <w:noProof/>
                <w:webHidden/>
              </w:rPr>
            </w:r>
          </w:ins>
          <w:r>
            <w:rPr>
              <w:noProof/>
              <w:webHidden/>
            </w:rPr>
            <w:fldChar w:fldCharType="separate"/>
          </w:r>
          <w:ins w:id="88" w:author="Lili" w:date="2014-11-25T11:21:00Z">
            <w:r>
              <w:rPr>
                <w:noProof/>
                <w:webHidden/>
              </w:rPr>
              <w:t>15</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89" w:author="Lili" w:date="2014-11-25T11:21:00Z"/>
              <w:rFonts w:asciiTheme="minorHAnsi" w:hAnsiTheme="minorHAnsi"/>
              <w:noProof/>
              <w:lang w:eastAsia="en-GB" w:bidi="he-IL"/>
            </w:rPr>
          </w:pPr>
          <w:ins w:id="9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2.3.3</w:t>
            </w:r>
            <w:r>
              <w:rPr>
                <w:rFonts w:asciiTheme="minorHAnsi" w:hAnsiTheme="minorHAnsi"/>
                <w:noProof/>
                <w:lang w:eastAsia="en-GB" w:bidi="he-IL"/>
              </w:rPr>
              <w:tab/>
            </w:r>
            <w:r w:rsidRPr="00F23BE2">
              <w:rPr>
                <w:rStyle w:val="Hyperlink"/>
                <w:noProof/>
              </w:rPr>
              <w:t>Module: Category Annotator</w:t>
            </w:r>
            <w:r>
              <w:rPr>
                <w:noProof/>
                <w:webHidden/>
              </w:rPr>
              <w:tab/>
            </w:r>
            <w:r>
              <w:rPr>
                <w:noProof/>
                <w:webHidden/>
              </w:rPr>
              <w:fldChar w:fldCharType="begin"/>
            </w:r>
            <w:r>
              <w:rPr>
                <w:noProof/>
                <w:webHidden/>
              </w:rPr>
              <w:instrText xml:space="preserve"> PAGEREF _Toc404677826 \h </w:instrText>
            </w:r>
            <w:r>
              <w:rPr>
                <w:noProof/>
                <w:webHidden/>
              </w:rPr>
            </w:r>
          </w:ins>
          <w:r>
            <w:rPr>
              <w:noProof/>
              <w:webHidden/>
            </w:rPr>
            <w:fldChar w:fldCharType="separate"/>
          </w:r>
          <w:ins w:id="91" w:author="Lili" w:date="2014-11-25T11:21:00Z">
            <w:r>
              <w:rPr>
                <w:noProof/>
                <w:webHidden/>
              </w:rPr>
              <w:t>16</w:t>
            </w:r>
            <w:r>
              <w:rPr>
                <w:noProof/>
                <w:webHidden/>
              </w:rPr>
              <w:fldChar w:fldCharType="end"/>
            </w:r>
            <w:r w:rsidRPr="00F23BE2">
              <w:rPr>
                <w:rStyle w:val="Hyperlink"/>
                <w:noProof/>
              </w:rPr>
              <w:fldChar w:fldCharType="end"/>
            </w:r>
          </w:ins>
        </w:p>
        <w:p w:rsidR="00C06F36" w:rsidRDefault="00C06F36">
          <w:pPr>
            <w:pStyle w:val="TOC1"/>
            <w:tabs>
              <w:tab w:val="left" w:pos="442"/>
              <w:tab w:val="right" w:leader="dot" w:pos="9016"/>
            </w:tabs>
            <w:rPr>
              <w:ins w:id="92" w:author="Lili" w:date="2014-11-25T11:21:00Z"/>
              <w:rFonts w:asciiTheme="minorHAnsi" w:eastAsiaTheme="minorEastAsia" w:hAnsiTheme="minorHAnsi" w:cstheme="minorBidi"/>
              <w:noProof/>
              <w:szCs w:val="22"/>
              <w:lang w:val="en-GB" w:eastAsia="en-GB" w:bidi="he-IL"/>
            </w:rPr>
          </w:pPr>
          <w:ins w:id="9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w:t>
            </w:r>
            <w:r>
              <w:rPr>
                <w:rFonts w:asciiTheme="minorHAnsi" w:eastAsiaTheme="minorEastAsia" w:hAnsiTheme="minorHAnsi" w:cstheme="minorBidi"/>
                <w:noProof/>
                <w:szCs w:val="22"/>
                <w:lang w:val="en-GB" w:eastAsia="en-GB" w:bidi="he-IL"/>
              </w:rPr>
              <w:tab/>
            </w:r>
            <w:r w:rsidRPr="00F23BE2">
              <w:rPr>
                <w:rStyle w:val="Hyperlink"/>
                <w:noProof/>
              </w:rPr>
              <w:t>Core Data Structures</w:t>
            </w:r>
            <w:r>
              <w:rPr>
                <w:noProof/>
                <w:webHidden/>
              </w:rPr>
              <w:tab/>
            </w:r>
            <w:r>
              <w:rPr>
                <w:noProof/>
                <w:webHidden/>
              </w:rPr>
              <w:fldChar w:fldCharType="begin"/>
            </w:r>
            <w:r>
              <w:rPr>
                <w:noProof/>
                <w:webHidden/>
              </w:rPr>
              <w:instrText xml:space="preserve"> PAGEREF _Toc404677827 \h </w:instrText>
            </w:r>
            <w:r>
              <w:rPr>
                <w:noProof/>
                <w:webHidden/>
              </w:rPr>
            </w:r>
          </w:ins>
          <w:r>
            <w:rPr>
              <w:noProof/>
              <w:webHidden/>
            </w:rPr>
            <w:fldChar w:fldCharType="separate"/>
          </w:r>
          <w:ins w:id="94" w:author="Lili" w:date="2014-11-25T11:21:00Z">
            <w:r>
              <w:rPr>
                <w:noProof/>
                <w:webHidden/>
              </w:rPr>
              <w:t>17</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95" w:author="Lili" w:date="2014-11-25T11:21:00Z"/>
              <w:rFonts w:asciiTheme="minorHAnsi" w:eastAsiaTheme="minorEastAsia" w:hAnsiTheme="minorHAnsi" w:cstheme="minorBidi"/>
              <w:noProof/>
              <w:szCs w:val="22"/>
              <w:lang w:val="en-GB" w:eastAsia="en-GB" w:bidi="he-IL"/>
            </w:rPr>
          </w:pPr>
          <w:ins w:id="9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3.1</w:t>
            </w:r>
            <w:r>
              <w:rPr>
                <w:rFonts w:asciiTheme="minorHAnsi" w:eastAsiaTheme="minorEastAsia" w:hAnsiTheme="minorHAnsi" w:cstheme="minorBidi"/>
                <w:noProof/>
                <w:szCs w:val="22"/>
                <w:lang w:val="en-GB" w:eastAsia="en-GB" w:bidi="he-IL"/>
              </w:rPr>
              <w:tab/>
            </w:r>
            <w:r w:rsidRPr="00F23BE2">
              <w:rPr>
                <w:rStyle w:val="Hyperlink"/>
                <w:noProof/>
              </w:rPr>
              <w:t>Interaction [Gil]</w:t>
            </w:r>
            <w:r>
              <w:rPr>
                <w:noProof/>
                <w:webHidden/>
              </w:rPr>
              <w:tab/>
            </w:r>
            <w:r>
              <w:rPr>
                <w:noProof/>
                <w:webHidden/>
              </w:rPr>
              <w:fldChar w:fldCharType="begin"/>
            </w:r>
            <w:r>
              <w:rPr>
                <w:noProof/>
                <w:webHidden/>
              </w:rPr>
              <w:instrText xml:space="preserve"> PAGEREF _Toc404677828 \h </w:instrText>
            </w:r>
            <w:r>
              <w:rPr>
                <w:noProof/>
                <w:webHidden/>
              </w:rPr>
            </w:r>
          </w:ins>
          <w:r>
            <w:rPr>
              <w:noProof/>
              <w:webHidden/>
            </w:rPr>
            <w:fldChar w:fldCharType="separate"/>
          </w:r>
          <w:ins w:id="97" w:author="Lili" w:date="2014-11-25T11:21:00Z">
            <w:r>
              <w:rPr>
                <w:noProof/>
                <w:webHidden/>
              </w:rPr>
              <w:t>17</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98" w:author="Lili" w:date="2014-11-25T11:21:00Z"/>
              <w:rFonts w:asciiTheme="minorHAnsi" w:hAnsiTheme="minorHAnsi"/>
              <w:noProof/>
              <w:lang w:eastAsia="en-GB" w:bidi="he-IL"/>
            </w:rPr>
          </w:pPr>
          <w:ins w:id="9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"_Toc404677829"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3.1.1</w:t>
            </w:r>
            <w:r>
              <w:rPr>
                <w:rFonts w:asciiTheme="minorHAnsi" w:hAnsiTheme="minorHAnsi"/>
                <w:noProof/>
                <w:lang w:eastAsia="en-GB" w:bidi="he-IL"/>
              </w:rPr>
              <w:tab/>
            </w:r>
            <w:r w:rsidRPr="00F23BE2">
              <w:rPr>
                <w:rStyle w:val="Hyperlink"/>
                <w:noProof/>
              </w:rPr>
              <w:t>class Interaction (eu.excitementproject.tl.structure)</w:t>
            </w:r>
            <w:r>
              <w:rPr>
                <w:noProof/>
                <w:webHidden/>
              </w:rPr>
              <w:tab/>
            </w:r>
            <w:r>
              <w:rPr>
                <w:noProof/>
                <w:webHidden/>
              </w:rPr>
              <w:fldChar w:fldCharType="begin"/>
            </w:r>
            <w:r>
              <w:rPr>
                <w:noProof/>
                <w:webHidden/>
              </w:rPr>
              <w:instrText xml:space="preserve"> PAGEREF _Toc404677829 \h </w:instrText>
            </w:r>
            <w:r>
              <w:rPr>
                <w:noProof/>
                <w:webHidden/>
              </w:rPr>
            </w:r>
          </w:ins>
          <w:r>
            <w:rPr>
              <w:noProof/>
              <w:webHidden/>
            </w:rPr>
            <w:fldChar w:fldCharType="separate"/>
          </w:r>
          <w:ins w:id="100" w:author="Lili" w:date="2014-11-25T11:21:00Z">
            <w:r>
              <w:rPr>
                <w:noProof/>
                <w:webHidden/>
              </w:rPr>
              <w:t>17</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101" w:author="Lili" w:date="2014-11-25T11:21:00Z"/>
              <w:rFonts w:asciiTheme="minorHAnsi" w:eastAsiaTheme="minorEastAsia" w:hAnsiTheme="minorHAnsi" w:cstheme="minorBidi"/>
              <w:noProof/>
              <w:szCs w:val="22"/>
              <w:lang w:val="en-GB" w:eastAsia="en-GB" w:bidi="he-IL"/>
            </w:rPr>
          </w:pPr>
          <w:ins w:id="10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3.2</w:t>
            </w:r>
            <w:r>
              <w:rPr>
                <w:rFonts w:asciiTheme="minorHAnsi" w:eastAsiaTheme="minorEastAsia" w:hAnsiTheme="minorHAnsi" w:cstheme="minorBidi"/>
                <w:noProof/>
                <w:szCs w:val="22"/>
                <w:lang w:val="en-GB" w:eastAsia="en-GB" w:bidi="he-IL"/>
              </w:rPr>
              <w:tab/>
            </w:r>
            <w:r w:rsidRPr="00F23BE2">
              <w:rPr>
                <w:rStyle w:val="Hyperlink"/>
                <w:noProof/>
              </w:rPr>
              <w:t>Introduction to the Three Graphs [Vivi]</w:t>
            </w:r>
            <w:r>
              <w:rPr>
                <w:noProof/>
                <w:webHidden/>
              </w:rPr>
              <w:tab/>
            </w:r>
            <w:r>
              <w:rPr>
                <w:noProof/>
                <w:webHidden/>
              </w:rPr>
              <w:fldChar w:fldCharType="begin"/>
            </w:r>
            <w:r>
              <w:rPr>
                <w:noProof/>
                <w:webHidden/>
              </w:rPr>
              <w:instrText xml:space="preserve"> PAGEREF _Toc404677830 \h </w:instrText>
            </w:r>
            <w:r>
              <w:rPr>
                <w:noProof/>
                <w:webHidden/>
              </w:rPr>
            </w:r>
          </w:ins>
          <w:r>
            <w:rPr>
              <w:noProof/>
              <w:webHidden/>
            </w:rPr>
            <w:fldChar w:fldCharType="separate"/>
          </w:r>
          <w:ins w:id="103" w:author="Lili" w:date="2014-11-25T11:21:00Z">
            <w:r>
              <w:rPr>
                <w:noProof/>
                <w:webHidden/>
              </w:rPr>
              <w:t>18</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104" w:author="Lili" w:date="2014-11-25T11:21:00Z"/>
              <w:rFonts w:asciiTheme="minorHAnsi" w:eastAsiaTheme="minorEastAsia" w:hAnsiTheme="minorHAnsi" w:cstheme="minorBidi"/>
              <w:noProof/>
              <w:szCs w:val="22"/>
              <w:lang w:val="en-GB" w:eastAsia="en-GB" w:bidi="he-IL"/>
            </w:rPr>
          </w:pPr>
          <w:ins w:id="105"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3.3</w:t>
            </w:r>
            <w:r>
              <w:rPr>
                <w:rFonts w:asciiTheme="minorHAnsi" w:eastAsiaTheme="minorEastAsia" w:hAnsiTheme="minorHAnsi" w:cstheme="minorBidi"/>
                <w:noProof/>
                <w:szCs w:val="22"/>
                <w:lang w:val="en-GB" w:eastAsia="en-GB" w:bidi="he-IL"/>
              </w:rPr>
              <w:tab/>
            </w:r>
            <w:r w:rsidRPr="00F23BE2">
              <w:rPr>
                <w:rStyle w:val="Hyperlink"/>
                <w:noProof/>
              </w:rPr>
              <w:t>Graph Data Structure in Detail</w:t>
            </w:r>
            <w:r>
              <w:rPr>
                <w:noProof/>
                <w:webHidden/>
              </w:rPr>
              <w:tab/>
            </w:r>
            <w:r>
              <w:rPr>
                <w:noProof/>
                <w:webHidden/>
              </w:rPr>
              <w:fldChar w:fldCharType="begin"/>
            </w:r>
            <w:r>
              <w:rPr>
                <w:noProof/>
                <w:webHidden/>
              </w:rPr>
              <w:instrText xml:space="preserve"> PAGEREF _Toc404677831 \h </w:instrText>
            </w:r>
            <w:r>
              <w:rPr>
                <w:noProof/>
                <w:webHidden/>
              </w:rPr>
            </w:r>
          </w:ins>
          <w:r>
            <w:rPr>
              <w:noProof/>
              <w:webHidden/>
            </w:rPr>
            <w:fldChar w:fldCharType="separate"/>
          </w:r>
          <w:ins w:id="106" w:author="Lili" w:date="2014-11-25T11:21:00Z">
            <w:r>
              <w:rPr>
                <w:noProof/>
                <w:webHidden/>
              </w:rPr>
              <w:t>19</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07" w:author="Lili" w:date="2014-11-25T11:21:00Z"/>
              <w:rFonts w:asciiTheme="minorHAnsi" w:hAnsiTheme="minorHAnsi"/>
              <w:noProof/>
              <w:lang w:eastAsia="en-GB" w:bidi="he-IL"/>
            </w:rPr>
          </w:pPr>
          <w:ins w:id="10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3.3.1</w:t>
            </w:r>
            <w:r>
              <w:rPr>
                <w:rFonts w:asciiTheme="minorHAnsi" w:hAnsiTheme="minorHAnsi"/>
                <w:noProof/>
                <w:lang w:eastAsia="en-GB" w:bidi="he-IL"/>
              </w:rPr>
              <w:tab/>
            </w:r>
            <w:r w:rsidRPr="00F23BE2">
              <w:rPr>
                <w:rStyle w:val="Hyperlink"/>
                <w:noProof/>
              </w:rPr>
              <w:t>Fragment Graph [Vivi]</w:t>
            </w:r>
            <w:r>
              <w:rPr>
                <w:noProof/>
                <w:webHidden/>
              </w:rPr>
              <w:tab/>
            </w:r>
            <w:r>
              <w:rPr>
                <w:noProof/>
                <w:webHidden/>
              </w:rPr>
              <w:fldChar w:fldCharType="begin"/>
            </w:r>
            <w:r>
              <w:rPr>
                <w:noProof/>
                <w:webHidden/>
              </w:rPr>
              <w:instrText xml:space="preserve"> PAGEREF _Toc404677832 \h </w:instrText>
            </w:r>
            <w:r>
              <w:rPr>
                <w:noProof/>
                <w:webHidden/>
              </w:rPr>
            </w:r>
          </w:ins>
          <w:r>
            <w:rPr>
              <w:noProof/>
              <w:webHidden/>
            </w:rPr>
            <w:fldChar w:fldCharType="separate"/>
          </w:r>
          <w:ins w:id="109" w:author="Lili" w:date="2014-11-25T11:21:00Z">
            <w:r>
              <w:rPr>
                <w:noProof/>
                <w:webHidden/>
              </w:rPr>
              <w:t>19</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10" w:author="Lili" w:date="2014-11-25T11:21:00Z"/>
              <w:rFonts w:asciiTheme="minorHAnsi" w:hAnsiTheme="minorHAnsi"/>
              <w:noProof/>
              <w:lang w:eastAsia="en-GB" w:bidi="he-IL"/>
            </w:rPr>
          </w:pPr>
          <w:ins w:id="111"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"_Toc404677833"</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3.3.2</w:t>
            </w:r>
            <w:r>
              <w:rPr>
                <w:rFonts w:asciiTheme="minorHAnsi" w:hAnsiTheme="minorHAnsi"/>
                <w:noProof/>
                <w:lang w:eastAsia="en-GB" w:bidi="he-IL"/>
              </w:rPr>
              <w:tab/>
            </w:r>
            <w:r w:rsidRPr="00F23BE2">
              <w:rPr>
                <w:rStyle w:val="Hyperlink"/>
                <w:noProof/>
              </w:rPr>
              <w:t>Raw Graph</w:t>
            </w:r>
            <w:r>
              <w:rPr>
                <w:noProof/>
                <w:webHidden/>
              </w:rPr>
              <w:tab/>
            </w:r>
            <w:r>
              <w:rPr>
                <w:noProof/>
                <w:webHidden/>
              </w:rPr>
              <w:fldChar w:fldCharType="begin"/>
            </w:r>
            <w:r>
              <w:rPr>
                <w:noProof/>
                <w:webHidden/>
              </w:rPr>
              <w:instrText xml:space="preserve"> PAGEREF _Toc404677833 \h </w:instrText>
            </w:r>
            <w:r>
              <w:rPr>
                <w:noProof/>
                <w:webHidden/>
              </w:rPr>
            </w:r>
          </w:ins>
          <w:r>
            <w:rPr>
              <w:noProof/>
              <w:webHidden/>
            </w:rPr>
            <w:fldChar w:fldCharType="separate"/>
          </w:r>
          <w:ins w:id="112" w:author="Lili" w:date="2014-11-25T11:21:00Z">
            <w:r>
              <w:rPr>
                <w:noProof/>
                <w:webHidden/>
              </w:rPr>
              <w:t>24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13" w:author="Lili" w:date="2014-11-25T11:21:00Z"/>
              <w:rFonts w:asciiTheme="minorHAnsi" w:hAnsiTheme="minorHAnsi"/>
              <w:noProof/>
              <w:lang w:eastAsia="en-GB" w:bidi="he-IL"/>
            </w:rPr>
          </w:pPr>
          <w:ins w:id="11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3.3.3</w:t>
            </w:r>
            <w:r>
              <w:rPr>
                <w:rFonts w:asciiTheme="minorHAnsi" w:hAnsiTheme="minorHAnsi"/>
                <w:noProof/>
                <w:lang w:eastAsia="en-GB" w:bidi="he-IL"/>
              </w:rPr>
              <w:tab/>
            </w:r>
            <w:r w:rsidRPr="00F23BE2">
              <w:rPr>
                <w:rStyle w:val="Hyperlink"/>
                <w:noProof/>
              </w:rPr>
              <w:t>Collapsed Graph</w:t>
            </w:r>
            <w:r>
              <w:rPr>
                <w:noProof/>
                <w:webHidden/>
              </w:rPr>
              <w:tab/>
            </w:r>
            <w:r>
              <w:rPr>
                <w:noProof/>
                <w:webHidden/>
              </w:rPr>
              <w:fldChar w:fldCharType="begin"/>
            </w:r>
            <w:r>
              <w:rPr>
                <w:noProof/>
                <w:webHidden/>
              </w:rPr>
              <w:instrText xml:space="preserve"> PAGEREF _Toc404677834 \h </w:instrText>
            </w:r>
            <w:r>
              <w:rPr>
                <w:noProof/>
                <w:webHidden/>
              </w:rPr>
            </w:r>
          </w:ins>
          <w:r>
            <w:rPr>
              <w:noProof/>
              <w:webHidden/>
            </w:rPr>
            <w:fldChar w:fldCharType="separate"/>
          </w:r>
          <w:ins w:id="115" w:author="Lili" w:date="2014-11-25T11:21:00Z">
            <w:r>
              <w:rPr>
                <w:noProof/>
                <w:webHidden/>
              </w:rPr>
              <w:t>27</w:t>
            </w:r>
            <w:r>
              <w:rPr>
                <w:noProof/>
                <w:webHidden/>
              </w:rPr>
              <w:fldChar w:fldCharType="end"/>
            </w:r>
            <w:r w:rsidRPr="00F23BE2">
              <w:rPr>
                <w:rStyle w:val="Hyperlink"/>
                <w:noProof/>
              </w:rPr>
              <w:fldChar w:fldCharType="end"/>
            </w:r>
          </w:ins>
        </w:p>
        <w:p w:rsidR="00C06F36" w:rsidRDefault="00C06F36">
          <w:pPr>
            <w:pStyle w:val="TOC1"/>
            <w:tabs>
              <w:tab w:val="left" w:pos="442"/>
              <w:tab w:val="right" w:leader="dot" w:pos="9016"/>
            </w:tabs>
            <w:rPr>
              <w:ins w:id="116" w:author="Lili" w:date="2014-11-25T11:21:00Z"/>
              <w:rFonts w:asciiTheme="minorHAnsi" w:eastAsiaTheme="minorEastAsia" w:hAnsiTheme="minorHAnsi" w:cstheme="minorBidi"/>
              <w:noProof/>
              <w:szCs w:val="22"/>
              <w:lang w:val="en-GB" w:eastAsia="en-GB" w:bidi="he-IL"/>
            </w:rPr>
          </w:pPr>
          <w:ins w:id="11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w:t>
            </w:r>
            <w:r>
              <w:rPr>
                <w:rFonts w:asciiTheme="minorHAnsi" w:eastAsiaTheme="minorEastAsia" w:hAnsiTheme="minorHAnsi" w:cstheme="minorBidi"/>
                <w:noProof/>
                <w:szCs w:val="22"/>
                <w:lang w:val="en-GB" w:eastAsia="en-GB" w:bidi="he-IL"/>
              </w:rPr>
              <w:tab/>
            </w:r>
            <w:r w:rsidRPr="00F23BE2">
              <w:rPr>
                <w:rStyle w:val="Hyperlink"/>
                <w:noProof/>
              </w:rPr>
              <w:t>UIMA Type System for Transduction Layer [Gil]</w:t>
            </w:r>
            <w:r>
              <w:rPr>
                <w:noProof/>
                <w:webHidden/>
              </w:rPr>
              <w:tab/>
            </w:r>
            <w:r>
              <w:rPr>
                <w:noProof/>
                <w:webHidden/>
              </w:rPr>
              <w:fldChar w:fldCharType="begin"/>
            </w:r>
            <w:r>
              <w:rPr>
                <w:noProof/>
                <w:webHidden/>
              </w:rPr>
              <w:instrText xml:space="preserve"> PAGEREF _Toc404677835 \h </w:instrText>
            </w:r>
            <w:r>
              <w:rPr>
                <w:noProof/>
                <w:webHidden/>
              </w:rPr>
            </w:r>
          </w:ins>
          <w:r>
            <w:rPr>
              <w:noProof/>
              <w:webHidden/>
            </w:rPr>
            <w:fldChar w:fldCharType="separate"/>
          </w:r>
          <w:ins w:id="118" w:author="Lili" w:date="2014-11-25T11:21:00Z">
            <w:r>
              <w:rPr>
                <w:noProof/>
                <w:webHidden/>
              </w:rPr>
              <w:t>30</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119" w:author="Lili" w:date="2014-11-25T11:21:00Z"/>
              <w:rFonts w:asciiTheme="minorHAnsi" w:eastAsiaTheme="minorEastAsia" w:hAnsiTheme="minorHAnsi" w:cstheme="minorBidi"/>
              <w:noProof/>
              <w:szCs w:val="22"/>
              <w:lang w:val="en-GB" w:eastAsia="en-GB" w:bidi="he-IL"/>
            </w:rPr>
          </w:pPr>
          <w:ins w:id="12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4.1</w:t>
            </w:r>
            <w:r>
              <w:rPr>
                <w:rFonts w:asciiTheme="minorHAnsi" w:eastAsiaTheme="minorEastAsia" w:hAnsiTheme="minorHAnsi" w:cstheme="minorBidi"/>
                <w:noProof/>
                <w:szCs w:val="22"/>
                <w:lang w:val="en-GB" w:eastAsia="en-GB" w:bidi="he-IL"/>
              </w:rPr>
              <w:tab/>
            </w:r>
            <w:r w:rsidRPr="00F23BE2">
              <w:rPr>
                <w:rStyle w:val="Hyperlink"/>
                <w:noProof/>
              </w:rPr>
              <w:t>Introduction</w:t>
            </w:r>
            <w:r>
              <w:rPr>
                <w:noProof/>
                <w:webHidden/>
              </w:rPr>
              <w:tab/>
            </w:r>
            <w:r>
              <w:rPr>
                <w:noProof/>
                <w:webHidden/>
              </w:rPr>
              <w:fldChar w:fldCharType="begin"/>
            </w:r>
            <w:r>
              <w:rPr>
                <w:noProof/>
                <w:webHidden/>
              </w:rPr>
              <w:instrText xml:space="preserve"> PAGEREF _Toc404677836 \h </w:instrText>
            </w:r>
            <w:r>
              <w:rPr>
                <w:noProof/>
                <w:webHidden/>
              </w:rPr>
            </w:r>
          </w:ins>
          <w:r>
            <w:rPr>
              <w:noProof/>
              <w:webHidden/>
            </w:rPr>
            <w:fldChar w:fldCharType="separate"/>
          </w:r>
          <w:ins w:id="121" w:author="Lili" w:date="2014-11-25T11:21:00Z">
            <w:r>
              <w:rPr>
                <w:noProof/>
                <w:webHidden/>
              </w:rPr>
              <w:t>30</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122" w:author="Lili" w:date="2014-11-25T11:21:00Z"/>
              <w:rFonts w:asciiTheme="minorHAnsi" w:eastAsiaTheme="minorEastAsia" w:hAnsiTheme="minorHAnsi" w:cstheme="minorBidi"/>
              <w:noProof/>
              <w:szCs w:val="22"/>
              <w:lang w:val="en-GB" w:eastAsia="en-GB" w:bidi="he-IL"/>
            </w:rPr>
          </w:pPr>
          <w:ins w:id="12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w:t>
            </w:r>
            <w:r>
              <w:rPr>
                <w:rFonts w:asciiTheme="minorHAnsi" w:eastAsiaTheme="minorEastAsia" w:hAnsiTheme="minorHAnsi" w:cstheme="minorBidi"/>
                <w:noProof/>
                <w:szCs w:val="22"/>
                <w:lang w:val="en-GB" w:eastAsia="en-GB" w:bidi="he-IL"/>
              </w:rPr>
              <w:tab/>
            </w:r>
            <w:r w:rsidRPr="00F23BE2">
              <w:rPr>
                <w:rStyle w:val="Hyperlink"/>
                <w:noProof/>
              </w:rPr>
              <w:t>Types</w:t>
            </w:r>
            <w:r>
              <w:rPr>
                <w:noProof/>
                <w:webHidden/>
              </w:rPr>
              <w:tab/>
            </w:r>
            <w:r>
              <w:rPr>
                <w:noProof/>
                <w:webHidden/>
              </w:rPr>
              <w:fldChar w:fldCharType="begin"/>
            </w:r>
            <w:r>
              <w:rPr>
                <w:noProof/>
                <w:webHidden/>
              </w:rPr>
              <w:instrText xml:space="preserve"> PAGEREF _Toc404677837 \h </w:instrText>
            </w:r>
            <w:r>
              <w:rPr>
                <w:noProof/>
                <w:webHidden/>
              </w:rPr>
            </w:r>
          </w:ins>
          <w:r>
            <w:rPr>
              <w:noProof/>
              <w:webHidden/>
            </w:rPr>
            <w:fldChar w:fldCharType="separate"/>
          </w:r>
          <w:ins w:id="124" w:author="Lili" w:date="2014-11-25T11:21:00Z">
            <w:r>
              <w:rPr>
                <w:noProof/>
                <w:webHidden/>
              </w:rPr>
              <w:t>31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25" w:author="Lili" w:date="2014-11-25T11:21:00Z"/>
              <w:rFonts w:asciiTheme="minorHAnsi" w:hAnsiTheme="minorHAnsi"/>
              <w:noProof/>
              <w:lang w:eastAsia="en-GB" w:bidi="he-IL"/>
            </w:rPr>
          </w:pPr>
          <w:ins w:id="12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4.2.1</w:t>
            </w:r>
            <w:r>
              <w:rPr>
                <w:rFonts w:asciiTheme="minorHAnsi" w:hAnsiTheme="minorHAnsi"/>
                <w:noProof/>
                <w:lang w:eastAsia="en-GB" w:bidi="he-IL"/>
              </w:rPr>
              <w:tab/>
            </w:r>
            <w:r w:rsidRPr="00F23BE2">
              <w:rPr>
                <w:rStyle w:val="Hyperlink"/>
                <w:noProof/>
              </w:rPr>
              <w:t>Metadata (eu.excitement.type.tl)</w:t>
            </w:r>
            <w:r>
              <w:rPr>
                <w:noProof/>
                <w:webHidden/>
              </w:rPr>
              <w:tab/>
            </w:r>
            <w:r>
              <w:rPr>
                <w:noProof/>
                <w:webHidden/>
              </w:rPr>
              <w:fldChar w:fldCharType="begin"/>
            </w:r>
            <w:r>
              <w:rPr>
                <w:noProof/>
                <w:webHidden/>
              </w:rPr>
              <w:instrText xml:space="preserve"> PAGEREF _Toc404677838 \h </w:instrText>
            </w:r>
            <w:r>
              <w:rPr>
                <w:noProof/>
                <w:webHidden/>
              </w:rPr>
            </w:r>
          </w:ins>
          <w:r>
            <w:rPr>
              <w:noProof/>
              <w:webHidden/>
            </w:rPr>
            <w:fldChar w:fldCharType="separate"/>
          </w:r>
          <w:ins w:id="127" w:author="Lili" w:date="2014-11-25T11:21:00Z">
            <w:r>
              <w:rPr>
                <w:noProof/>
                <w:webHidden/>
              </w:rPr>
              <w:t>31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28" w:author="Lili" w:date="2014-11-25T11:21:00Z"/>
              <w:rFonts w:asciiTheme="minorHAnsi" w:hAnsiTheme="minorHAnsi"/>
              <w:noProof/>
              <w:lang w:eastAsia="en-GB" w:bidi="he-IL"/>
            </w:rPr>
          </w:pPr>
          <w:ins w:id="12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"_Toc404677839"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4.2.2</w:t>
            </w:r>
            <w:r>
              <w:rPr>
                <w:rFonts w:asciiTheme="minorHAnsi" w:hAnsiTheme="minorHAnsi"/>
                <w:noProof/>
                <w:lang w:eastAsia="en-GB" w:bidi="he-IL"/>
              </w:rPr>
              <w:tab/>
            </w:r>
            <w:r w:rsidRPr="00F23BE2">
              <w:rPr>
                <w:rStyle w:val="Hyperlink"/>
                <w:noProof/>
              </w:rPr>
              <w:t>FragmentAnnotation (eu.excitement.type.tl)</w:t>
            </w:r>
            <w:r>
              <w:rPr>
                <w:noProof/>
                <w:webHidden/>
              </w:rPr>
              <w:tab/>
            </w:r>
            <w:r>
              <w:rPr>
                <w:noProof/>
                <w:webHidden/>
              </w:rPr>
              <w:fldChar w:fldCharType="begin"/>
            </w:r>
            <w:r>
              <w:rPr>
                <w:noProof/>
                <w:webHidden/>
              </w:rPr>
              <w:instrText xml:space="preserve"> PAGEREF _Toc404677839 \h </w:instrText>
            </w:r>
            <w:r>
              <w:rPr>
                <w:noProof/>
                <w:webHidden/>
              </w:rPr>
            </w:r>
          </w:ins>
          <w:r>
            <w:rPr>
              <w:noProof/>
              <w:webHidden/>
            </w:rPr>
            <w:fldChar w:fldCharType="separate"/>
          </w:r>
          <w:ins w:id="130" w:author="Lili" w:date="2014-11-25T11:21:00Z">
            <w:r>
              <w:rPr>
                <w:noProof/>
                <w:webHidden/>
              </w:rPr>
              <w:t>31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31" w:author="Lili" w:date="2014-11-25T11:21:00Z"/>
              <w:rFonts w:asciiTheme="minorHAnsi" w:hAnsiTheme="minorHAnsi"/>
              <w:noProof/>
              <w:lang w:eastAsia="en-GB" w:bidi="he-IL"/>
            </w:rPr>
          </w:pPr>
          <w:ins w:id="13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4.2.3</w:t>
            </w:r>
            <w:r>
              <w:rPr>
                <w:rFonts w:asciiTheme="minorHAnsi" w:hAnsiTheme="minorHAnsi"/>
                <w:noProof/>
                <w:lang w:eastAsia="en-GB" w:bidi="he-IL"/>
              </w:rPr>
              <w:tab/>
            </w:r>
            <w:r w:rsidRPr="00F23BE2">
              <w:rPr>
                <w:rStyle w:val="Hyperlink"/>
                <w:noProof/>
              </w:rPr>
              <w:t>FragmentPart (eu.excitement.type.tl)</w:t>
            </w:r>
            <w:r>
              <w:rPr>
                <w:noProof/>
                <w:webHidden/>
              </w:rPr>
              <w:tab/>
            </w:r>
            <w:r>
              <w:rPr>
                <w:noProof/>
                <w:webHidden/>
              </w:rPr>
              <w:fldChar w:fldCharType="begin"/>
            </w:r>
            <w:r>
              <w:rPr>
                <w:noProof/>
                <w:webHidden/>
              </w:rPr>
              <w:instrText xml:space="preserve"> PAGEREF _Toc404677840 \h </w:instrText>
            </w:r>
            <w:r>
              <w:rPr>
                <w:noProof/>
                <w:webHidden/>
              </w:rPr>
            </w:r>
          </w:ins>
          <w:r>
            <w:rPr>
              <w:noProof/>
              <w:webHidden/>
            </w:rPr>
            <w:fldChar w:fldCharType="separate"/>
          </w:r>
          <w:ins w:id="133" w:author="Lili" w:date="2014-11-25T11:21:00Z">
            <w:r>
              <w:rPr>
                <w:noProof/>
                <w:webHidden/>
              </w:rPr>
              <w:t>32</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34" w:author="Lili" w:date="2014-11-25T11:21:00Z"/>
              <w:rFonts w:asciiTheme="minorHAnsi" w:hAnsiTheme="minorHAnsi"/>
              <w:noProof/>
              <w:lang w:eastAsia="en-GB" w:bidi="he-IL"/>
            </w:rPr>
          </w:pPr>
          <w:ins w:id="135"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4.2.4</w:t>
            </w:r>
            <w:r>
              <w:rPr>
                <w:rFonts w:asciiTheme="minorHAnsi" w:hAnsiTheme="minorHAnsi"/>
                <w:noProof/>
                <w:lang w:eastAsia="en-GB" w:bidi="he-IL"/>
              </w:rPr>
              <w:tab/>
            </w:r>
            <w:r w:rsidRPr="00F23BE2">
              <w:rPr>
                <w:rStyle w:val="Hyperlink"/>
                <w:noProof/>
              </w:rPr>
              <w:t>AssumedFragment (eu.excitement.type.tl)</w:t>
            </w:r>
            <w:r>
              <w:rPr>
                <w:noProof/>
                <w:webHidden/>
              </w:rPr>
              <w:tab/>
            </w:r>
            <w:r>
              <w:rPr>
                <w:noProof/>
                <w:webHidden/>
              </w:rPr>
              <w:fldChar w:fldCharType="begin"/>
            </w:r>
            <w:r>
              <w:rPr>
                <w:noProof/>
                <w:webHidden/>
              </w:rPr>
              <w:instrText xml:space="preserve"> PAGEREF _Toc404677841 \h </w:instrText>
            </w:r>
            <w:r>
              <w:rPr>
                <w:noProof/>
                <w:webHidden/>
              </w:rPr>
            </w:r>
          </w:ins>
          <w:r>
            <w:rPr>
              <w:noProof/>
              <w:webHidden/>
            </w:rPr>
            <w:fldChar w:fldCharType="separate"/>
          </w:r>
          <w:ins w:id="136" w:author="Lili" w:date="2014-11-25T11:21:00Z">
            <w:r>
              <w:rPr>
                <w:noProof/>
                <w:webHidden/>
              </w:rPr>
              <w:t>32</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37" w:author="Lili" w:date="2014-11-25T11:21:00Z"/>
              <w:rFonts w:asciiTheme="minorHAnsi" w:hAnsiTheme="minorHAnsi"/>
              <w:noProof/>
              <w:lang w:eastAsia="en-GB" w:bidi="he-IL"/>
            </w:rPr>
          </w:pPr>
          <w:ins w:id="13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4.2.5</w:t>
            </w:r>
            <w:r>
              <w:rPr>
                <w:rFonts w:asciiTheme="minorHAnsi" w:hAnsiTheme="minorHAnsi"/>
                <w:noProof/>
                <w:lang w:eastAsia="en-GB" w:bidi="he-IL"/>
              </w:rPr>
              <w:tab/>
            </w:r>
            <w:r w:rsidRPr="00F23BE2">
              <w:rPr>
                <w:rStyle w:val="Hyperlink"/>
                <w:noProof/>
              </w:rPr>
              <w:t>DeterminedFragment (eu.excitement.type.tl)</w:t>
            </w:r>
            <w:r>
              <w:rPr>
                <w:noProof/>
                <w:webHidden/>
              </w:rPr>
              <w:tab/>
            </w:r>
            <w:r>
              <w:rPr>
                <w:noProof/>
                <w:webHidden/>
              </w:rPr>
              <w:fldChar w:fldCharType="begin"/>
            </w:r>
            <w:r>
              <w:rPr>
                <w:noProof/>
                <w:webHidden/>
              </w:rPr>
              <w:instrText xml:space="preserve"> PAGEREF _Toc404677842 \h </w:instrText>
            </w:r>
            <w:r>
              <w:rPr>
                <w:noProof/>
                <w:webHidden/>
              </w:rPr>
            </w:r>
          </w:ins>
          <w:r>
            <w:rPr>
              <w:noProof/>
              <w:webHidden/>
            </w:rPr>
            <w:fldChar w:fldCharType="separate"/>
          </w:r>
          <w:ins w:id="139" w:author="Lili" w:date="2014-11-25T11:21:00Z">
            <w:r>
              <w:rPr>
                <w:noProof/>
                <w:webHidden/>
              </w:rPr>
              <w:t>33</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40" w:author="Lili" w:date="2014-11-25T11:21:00Z"/>
              <w:rFonts w:asciiTheme="minorHAnsi" w:hAnsiTheme="minorHAnsi"/>
              <w:noProof/>
              <w:lang w:eastAsia="en-GB" w:bidi="he-IL"/>
            </w:rPr>
          </w:pPr>
          <w:ins w:id="141" w:author="Lili" w:date="2014-11-25T11:21:00Z">
            <w:r w:rsidRPr="00F23BE2">
              <w:rPr>
                <w:rStyle w:val="Hyperlink"/>
                <w:noProof/>
              </w:rPr>
              <w:lastRenderedPageBreak/>
              <w:fldChar w:fldCharType="begin"/>
            </w:r>
            <w:r w:rsidRPr="00F23BE2">
              <w:rPr>
                <w:rStyle w:val="Hyperlink"/>
                <w:noProof/>
              </w:rPr>
              <w:instrText xml:space="preserve"> </w:instrText>
            </w:r>
            <w:r>
              <w:rPr>
                <w:noProof/>
              </w:rPr>
              <w:instrText>HYPERLINK \l "_Toc404677843"</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4.2.6</w:t>
            </w:r>
            <w:r>
              <w:rPr>
                <w:rFonts w:asciiTheme="minorHAnsi" w:hAnsiTheme="minorHAnsi"/>
                <w:noProof/>
                <w:lang w:eastAsia="en-GB" w:bidi="he-IL"/>
              </w:rPr>
              <w:tab/>
            </w:r>
            <w:r w:rsidRPr="00F23BE2">
              <w:rPr>
                <w:rStyle w:val="Hyperlink"/>
                <w:noProof/>
              </w:rPr>
              <w:t>ModifierAnnotation (eu.excitement.type.tl)</w:t>
            </w:r>
            <w:r>
              <w:rPr>
                <w:noProof/>
                <w:webHidden/>
              </w:rPr>
              <w:tab/>
            </w:r>
            <w:r>
              <w:rPr>
                <w:noProof/>
                <w:webHidden/>
              </w:rPr>
              <w:fldChar w:fldCharType="begin"/>
            </w:r>
            <w:r>
              <w:rPr>
                <w:noProof/>
                <w:webHidden/>
              </w:rPr>
              <w:instrText xml:space="preserve"> PAGEREF _Toc404677843 \h </w:instrText>
            </w:r>
            <w:r>
              <w:rPr>
                <w:noProof/>
                <w:webHidden/>
              </w:rPr>
            </w:r>
          </w:ins>
          <w:r>
            <w:rPr>
              <w:noProof/>
              <w:webHidden/>
            </w:rPr>
            <w:fldChar w:fldCharType="separate"/>
          </w:r>
          <w:ins w:id="142" w:author="Lili" w:date="2014-11-25T11:21:00Z">
            <w:r>
              <w:rPr>
                <w:noProof/>
                <w:webHidden/>
              </w:rPr>
              <w:t>33</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43" w:author="Lili" w:date="2014-11-25T11:21:00Z"/>
              <w:rFonts w:asciiTheme="minorHAnsi" w:hAnsiTheme="minorHAnsi"/>
              <w:noProof/>
              <w:lang w:eastAsia="en-GB" w:bidi="he-IL"/>
            </w:rPr>
          </w:pPr>
          <w:ins w:id="14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4.2.7</w:t>
            </w:r>
            <w:r>
              <w:rPr>
                <w:rFonts w:asciiTheme="minorHAnsi" w:hAnsiTheme="minorHAnsi"/>
                <w:noProof/>
                <w:lang w:eastAsia="en-GB" w:bidi="he-IL"/>
              </w:rPr>
              <w:tab/>
            </w:r>
            <w:r w:rsidRPr="00F23BE2">
              <w:rPr>
                <w:rStyle w:val="Hyperlink"/>
                <w:noProof/>
              </w:rPr>
              <w:t>CategoryAnnotation (eu.excitement.type.tl)</w:t>
            </w:r>
            <w:r>
              <w:rPr>
                <w:noProof/>
                <w:webHidden/>
              </w:rPr>
              <w:tab/>
            </w:r>
            <w:r>
              <w:rPr>
                <w:noProof/>
                <w:webHidden/>
              </w:rPr>
              <w:fldChar w:fldCharType="begin"/>
            </w:r>
            <w:r>
              <w:rPr>
                <w:noProof/>
                <w:webHidden/>
              </w:rPr>
              <w:instrText xml:space="preserve"> PAGEREF _Toc404677844 \h </w:instrText>
            </w:r>
            <w:r>
              <w:rPr>
                <w:noProof/>
                <w:webHidden/>
              </w:rPr>
            </w:r>
          </w:ins>
          <w:r>
            <w:rPr>
              <w:noProof/>
              <w:webHidden/>
            </w:rPr>
            <w:fldChar w:fldCharType="separate"/>
          </w:r>
          <w:ins w:id="145" w:author="Lili" w:date="2014-11-25T11:21:00Z">
            <w:r>
              <w:rPr>
                <w:noProof/>
                <w:webHidden/>
              </w:rPr>
              <w:t>34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46" w:author="Lili" w:date="2014-11-25T11:21:00Z"/>
              <w:rFonts w:asciiTheme="minorHAnsi" w:hAnsiTheme="minorHAnsi"/>
              <w:noProof/>
              <w:lang w:eastAsia="en-GB" w:bidi="he-IL"/>
            </w:rPr>
          </w:pPr>
          <w:ins w:id="14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4.2.8</w:t>
            </w:r>
            <w:r>
              <w:rPr>
                <w:rFonts w:asciiTheme="minorHAnsi" w:hAnsiTheme="minorHAnsi"/>
                <w:noProof/>
                <w:lang w:eastAsia="en-GB" w:bidi="he-IL"/>
              </w:rPr>
              <w:tab/>
            </w:r>
            <w:r w:rsidRPr="00F23BE2">
              <w:rPr>
                <w:rStyle w:val="Hyperlink"/>
                <w:noProof/>
              </w:rPr>
              <w:t>CategoryDecision (eu.excitement.type.tl)</w:t>
            </w:r>
            <w:r>
              <w:rPr>
                <w:noProof/>
                <w:webHidden/>
              </w:rPr>
              <w:tab/>
            </w:r>
            <w:r>
              <w:rPr>
                <w:noProof/>
                <w:webHidden/>
              </w:rPr>
              <w:fldChar w:fldCharType="begin"/>
            </w:r>
            <w:r>
              <w:rPr>
                <w:noProof/>
                <w:webHidden/>
              </w:rPr>
              <w:instrText xml:space="preserve"> PAGEREF _Toc404677845 \h </w:instrText>
            </w:r>
            <w:r>
              <w:rPr>
                <w:noProof/>
                <w:webHidden/>
              </w:rPr>
            </w:r>
          </w:ins>
          <w:r>
            <w:rPr>
              <w:noProof/>
              <w:webHidden/>
            </w:rPr>
            <w:fldChar w:fldCharType="separate"/>
          </w:r>
          <w:ins w:id="148" w:author="Lili" w:date="2014-11-25T11:21:00Z">
            <w:r>
              <w:rPr>
                <w:noProof/>
                <w:webHidden/>
              </w:rPr>
              <w:t>35</w:t>
            </w:r>
            <w:r>
              <w:rPr>
                <w:noProof/>
                <w:webHidden/>
              </w:rPr>
              <w:fldChar w:fldCharType="end"/>
            </w:r>
            <w:r w:rsidRPr="00F23BE2">
              <w:rPr>
                <w:rStyle w:val="Hyperlink"/>
                <w:noProof/>
              </w:rPr>
              <w:fldChar w:fldCharType="end"/>
            </w:r>
          </w:ins>
        </w:p>
        <w:p w:rsidR="00C06F36" w:rsidRDefault="00C06F36">
          <w:pPr>
            <w:pStyle w:val="TOC1"/>
            <w:tabs>
              <w:tab w:val="left" w:pos="442"/>
              <w:tab w:val="right" w:leader="dot" w:pos="9016"/>
            </w:tabs>
            <w:rPr>
              <w:ins w:id="149" w:author="Lili" w:date="2014-11-25T11:21:00Z"/>
              <w:rFonts w:asciiTheme="minorHAnsi" w:eastAsiaTheme="minorEastAsia" w:hAnsiTheme="minorHAnsi" w:cstheme="minorBidi"/>
              <w:noProof/>
              <w:szCs w:val="22"/>
              <w:lang w:val="en-GB" w:eastAsia="en-GB" w:bidi="he-IL"/>
            </w:rPr>
          </w:pPr>
          <w:ins w:id="15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w:t>
            </w:r>
            <w:r>
              <w:rPr>
                <w:rFonts w:asciiTheme="minorHAnsi" w:eastAsiaTheme="minorEastAsia" w:hAnsiTheme="minorHAnsi" w:cstheme="minorBidi"/>
                <w:noProof/>
                <w:szCs w:val="22"/>
                <w:lang w:val="en-GB" w:eastAsia="en-GB" w:bidi="he-IL"/>
              </w:rPr>
              <w:tab/>
            </w:r>
            <w:r w:rsidRPr="00F23BE2">
              <w:rPr>
                <w:rStyle w:val="Hyperlink"/>
                <w:noProof/>
              </w:rPr>
              <w:t>Interface Definitions for the WP6 Modules</w:t>
            </w:r>
            <w:r>
              <w:rPr>
                <w:noProof/>
                <w:webHidden/>
              </w:rPr>
              <w:tab/>
            </w:r>
            <w:r>
              <w:rPr>
                <w:noProof/>
                <w:webHidden/>
              </w:rPr>
              <w:fldChar w:fldCharType="begin"/>
            </w:r>
            <w:r>
              <w:rPr>
                <w:noProof/>
                <w:webHidden/>
              </w:rPr>
              <w:instrText xml:space="preserve"> PAGEREF _Toc404677846 \h </w:instrText>
            </w:r>
            <w:r>
              <w:rPr>
                <w:noProof/>
                <w:webHidden/>
              </w:rPr>
            </w:r>
          </w:ins>
          <w:r>
            <w:rPr>
              <w:noProof/>
              <w:webHidden/>
            </w:rPr>
            <w:fldChar w:fldCharType="separate"/>
          </w:r>
          <w:ins w:id="151" w:author="Lili" w:date="2014-11-25T11:21:00Z">
            <w:r>
              <w:rPr>
                <w:noProof/>
                <w:webHidden/>
              </w:rPr>
              <w:t>36</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152" w:author="Lili" w:date="2014-11-25T11:21:00Z"/>
              <w:rFonts w:asciiTheme="minorHAnsi" w:eastAsiaTheme="minorEastAsia" w:hAnsiTheme="minorHAnsi" w:cstheme="minorBidi"/>
              <w:noProof/>
              <w:szCs w:val="22"/>
              <w:lang w:val="en-GB" w:eastAsia="en-GB" w:bidi="he-IL"/>
            </w:rPr>
          </w:pPr>
          <w:ins w:id="15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5.1</w:t>
            </w:r>
            <w:r>
              <w:rPr>
                <w:rFonts w:asciiTheme="minorHAnsi" w:eastAsiaTheme="minorEastAsia" w:hAnsiTheme="minorHAnsi" w:cstheme="minorBidi"/>
                <w:noProof/>
                <w:szCs w:val="22"/>
                <w:lang w:val="en-GB" w:eastAsia="en-GB" w:bidi="he-IL"/>
              </w:rPr>
              <w:tab/>
            </w:r>
            <w:r w:rsidRPr="00F23BE2">
              <w:rPr>
                <w:rStyle w:val="Hyperlink"/>
                <w:noProof/>
              </w:rPr>
              <w:t>Interfaces of Decomposition Components [Vivi]</w:t>
            </w:r>
            <w:r>
              <w:rPr>
                <w:noProof/>
                <w:webHidden/>
              </w:rPr>
              <w:tab/>
            </w:r>
            <w:r>
              <w:rPr>
                <w:noProof/>
                <w:webHidden/>
              </w:rPr>
              <w:fldChar w:fldCharType="begin"/>
            </w:r>
            <w:r>
              <w:rPr>
                <w:noProof/>
                <w:webHidden/>
              </w:rPr>
              <w:instrText xml:space="preserve"> PAGEREF _Toc404677847 \h </w:instrText>
            </w:r>
            <w:r>
              <w:rPr>
                <w:noProof/>
                <w:webHidden/>
              </w:rPr>
            </w:r>
          </w:ins>
          <w:r>
            <w:rPr>
              <w:noProof/>
              <w:webHidden/>
            </w:rPr>
            <w:fldChar w:fldCharType="separate"/>
          </w:r>
          <w:ins w:id="154" w:author="Lili" w:date="2014-11-25T11:21:00Z">
            <w:r>
              <w:rPr>
                <w:noProof/>
                <w:webHidden/>
              </w:rPr>
              <w:t>36</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55" w:author="Lili" w:date="2014-11-25T11:21:00Z"/>
              <w:rFonts w:asciiTheme="minorHAnsi" w:hAnsiTheme="minorHAnsi"/>
              <w:noProof/>
              <w:lang w:eastAsia="en-GB" w:bidi="he-IL"/>
            </w:rPr>
          </w:pPr>
          <w:ins w:id="15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5.1.1</w:t>
            </w:r>
            <w:r>
              <w:rPr>
                <w:rFonts w:asciiTheme="minorHAnsi" w:hAnsiTheme="minorHAnsi"/>
                <w:noProof/>
                <w:lang w:eastAsia="en-GB" w:bidi="he-IL"/>
              </w:rPr>
              <w:tab/>
            </w:r>
            <w:r w:rsidRPr="00F23BE2">
              <w:rPr>
                <w:rStyle w:val="Hyperlink"/>
                <w:noProof/>
              </w:rPr>
              <w:t xml:space="preserve">Fragment Annotator Module: interface </w:t>
            </w:r>
            <w:r w:rsidRPr="00F23BE2">
              <w:rPr>
                <w:rStyle w:val="Hyperlink"/>
                <w:i/>
                <w:noProof/>
              </w:rPr>
              <w:t>FragmentAnnotator</w:t>
            </w:r>
            <w:r w:rsidRPr="00F23BE2">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_Toc404677848 \h </w:instrText>
            </w:r>
            <w:r>
              <w:rPr>
                <w:noProof/>
                <w:webHidden/>
              </w:rPr>
            </w:r>
          </w:ins>
          <w:r>
            <w:rPr>
              <w:noProof/>
              <w:webHidden/>
            </w:rPr>
            <w:fldChar w:fldCharType="separate"/>
          </w:r>
          <w:ins w:id="157" w:author="Lili" w:date="2014-11-25T11:21:00Z">
            <w:r>
              <w:rPr>
                <w:noProof/>
                <w:webHidden/>
              </w:rPr>
              <w:t>36</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58" w:author="Lili" w:date="2014-11-25T11:21:00Z"/>
              <w:rFonts w:asciiTheme="minorHAnsi" w:hAnsiTheme="minorHAnsi"/>
              <w:noProof/>
              <w:lang w:eastAsia="en-GB" w:bidi="he-IL"/>
            </w:rPr>
          </w:pPr>
          <w:ins w:id="15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"_Toc404677849"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5.1.2</w:t>
            </w:r>
            <w:r>
              <w:rPr>
                <w:rFonts w:asciiTheme="minorHAnsi" w:hAnsiTheme="minorHAnsi"/>
                <w:noProof/>
                <w:lang w:eastAsia="en-GB" w:bidi="he-IL"/>
              </w:rPr>
              <w:tab/>
            </w:r>
            <w:r w:rsidRPr="00F23BE2">
              <w:rPr>
                <w:rStyle w:val="Hyperlink"/>
                <w:noProof/>
              </w:rPr>
              <w:t xml:space="preserve">Modifier Annotator Module: interface </w:t>
            </w:r>
            <w:r w:rsidRPr="00F23BE2">
              <w:rPr>
                <w:rStyle w:val="Hyperlink"/>
                <w:i/>
                <w:noProof/>
              </w:rPr>
              <w:t>ModifierAnnotator</w:t>
            </w:r>
            <w:r w:rsidRPr="00F23BE2">
              <w:rPr>
                <w:rStyle w:val="Hyperlink"/>
                <w:noProof/>
              </w:rPr>
              <w:t xml:space="preserve"> (eu.excitementproject.tl.decomposition.api)</w:t>
            </w:r>
            <w:r>
              <w:rPr>
                <w:noProof/>
                <w:webHidden/>
              </w:rPr>
              <w:tab/>
            </w:r>
            <w:r>
              <w:rPr>
                <w:noProof/>
                <w:webHidden/>
              </w:rPr>
              <w:fldChar w:fldCharType="begin"/>
            </w:r>
            <w:r>
              <w:rPr>
                <w:noProof/>
                <w:webHidden/>
              </w:rPr>
              <w:instrText xml:space="preserve"> PAGEREF _Toc404677849 \h </w:instrText>
            </w:r>
            <w:r>
              <w:rPr>
                <w:noProof/>
                <w:webHidden/>
              </w:rPr>
            </w:r>
          </w:ins>
          <w:r>
            <w:rPr>
              <w:noProof/>
              <w:webHidden/>
            </w:rPr>
            <w:fldChar w:fldCharType="separate"/>
          </w:r>
          <w:ins w:id="160" w:author="Lili" w:date="2014-11-25T11:21:00Z">
            <w:r>
              <w:rPr>
                <w:noProof/>
                <w:webHidden/>
              </w:rPr>
              <w:t>37</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61" w:author="Lili" w:date="2014-11-25T11:21:00Z"/>
              <w:rFonts w:asciiTheme="minorHAnsi" w:hAnsiTheme="minorHAnsi"/>
              <w:noProof/>
              <w:lang w:eastAsia="en-GB" w:bidi="he-IL"/>
            </w:rPr>
          </w:pPr>
          <w:ins w:id="16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5.1.3</w:t>
            </w:r>
            <w:r>
              <w:rPr>
                <w:rFonts w:asciiTheme="minorHAnsi" w:hAnsiTheme="minorHAnsi"/>
                <w:noProof/>
                <w:lang w:eastAsia="en-GB" w:bidi="he-IL"/>
              </w:rPr>
              <w:tab/>
            </w:r>
            <w:r w:rsidRPr="00F23BE2">
              <w:rPr>
                <w:rStyle w:val="Hyperlink"/>
                <w:noProof/>
              </w:rPr>
              <w:t xml:space="preserve">Fragment Graph Generator Module:  interface </w:t>
            </w:r>
            <w:r w:rsidRPr="00F23BE2">
              <w:rPr>
                <w:rStyle w:val="Hyperlink"/>
                <w:i/>
                <w:noProof/>
              </w:rPr>
              <w:t xml:space="preserve">FragmentGraphGenerator </w:t>
            </w:r>
            <w:r w:rsidRPr="00F23BE2">
              <w:rPr>
                <w:rStyle w:val="Hyperlink"/>
                <w:noProof/>
              </w:rPr>
              <w:t>(eu.excitementproject.tl.decomposition.api)</w:t>
            </w:r>
            <w:r>
              <w:rPr>
                <w:noProof/>
                <w:webHidden/>
              </w:rPr>
              <w:tab/>
            </w:r>
            <w:r>
              <w:rPr>
                <w:noProof/>
                <w:webHidden/>
              </w:rPr>
              <w:fldChar w:fldCharType="begin"/>
            </w:r>
            <w:r>
              <w:rPr>
                <w:noProof/>
                <w:webHidden/>
              </w:rPr>
              <w:instrText xml:space="preserve"> PAGEREF _Toc404677850 \h </w:instrText>
            </w:r>
            <w:r>
              <w:rPr>
                <w:noProof/>
                <w:webHidden/>
              </w:rPr>
            </w:r>
          </w:ins>
          <w:r>
            <w:rPr>
              <w:noProof/>
              <w:webHidden/>
            </w:rPr>
            <w:fldChar w:fldCharType="separate"/>
          </w:r>
          <w:ins w:id="163" w:author="Lili" w:date="2014-11-25T11:21:00Z">
            <w:r>
              <w:rPr>
                <w:noProof/>
                <w:webHidden/>
              </w:rPr>
              <w:t>38</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164" w:author="Lili" w:date="2014-11-25T11:21:00Z"/>
              <w:rFonts w:asciiTheme="minorHAnsi" w:eastAsiaTheme="minorEastAsia" w:hAnsiTheme="minorHAnsi" w:cstheme="minorBidi"/>
              <w:noProof/>
              <w:szCs w:val="22"/>
              <w:lang w:val="en-GB" w:eastAsia="en-GB" w:bidi="he-IL"/>
            </w:rPr>
          </w:pPr>
          <w:ins w:id="165"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5.2</w:t>
            </w:r>
            <w:r>
              <w:rPr>
                <w:rFonts w:asciiTheme="minorHAnsi" w:eastAsiaTheme="minorEastAsia" w:hAnsiTheme="minorHAnsi" w:cstheme="minorBidi"/>
                <w:noProof/>
                <w:szCs w:val="22"/>
                <w:lang w:val="en-GB" w:eastAsia="en-GB" w:bidi="he-IL"/>
              </w:rPr>
              <w:tab/>
            </w:r>
            <w:r w:rsidRPr="00F23BE2">
              <w:rPr>
                <w:rStyle w:val="Hyperlink"/>
                <w:noProof/>
              </w:rPr>
              <w:t>Interfaces of Composition Components</w:t>
            </w:r>
            <w:r>
              <w:rPr>
                <w:noProof/>
                <w:webHidden/>
              </w:rPr>
              <w:tab/>
            </w:r>
            <w:r>
              <w:rPr>
                <w:noProof/>
                <w:webHidden/>
              </w:rPr>
              <w:fldChar w:fldCharType="begin"/>
            </w:r>
            <w:r>
              <w:rPr>
                <w:noProof/>
                <w:webHidden/>
              </w:rPr>
              <w:instrText xml:space="preserve"> PAGEREF _Toc404677851 \h </w:instrText>
            </w:r>
            <w:r>
              <w:rPr>
                <w:noProof/>
                <w:webHidden/>
              </w:rPr>
            </w:r>
          </w:ins>
          <w:r>
            <w:rPr>
              <w:noProof/>
              <w:webHidden/>
            </w:rPr>
            <w:fldChar w:fldCharType="separate"/>
          </w:r>
          <w:ins w:id="166" w:author="Lili" w:date="2014-11-25T11:21:00Z">
            <w:r>
              <w:rPr>
                <w:noProof/>
                <w:webHidden/>
              </w:rPr>
              <w:t>39</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67" w:author="Lili" w:date="2014-11-25T11:21:00Z"/>
              <w:rFonts w:asciiTheme="minorHAnsi" w:hAnsiTheme="minorHAnsi"/>
              <w:noProof/>
              <w:lang w:eastAsia="en-GB" w:bidi="he-IL"/>
            </w:rPr>
          </w:pPr>
          <w:ins w:id="16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5.2.1</w:t>
            </w:r>
            <w:r>
              <w:rPr>
                <w:rFonts w:asciiTheme="minorHAnsi" w:hAnsiTheme="minorHAnsi"/>
                <w:noProof/>
                <w:lang w:eastAsia="en-GB" w:bidi="he-IL"/>
              </w:rPr>
              <w:tab/>
            </w:r>
            <w:r w:rsidRPr="00F23BE2">
              <w:rPr>
                <w:rStyle w:val="Hyperlink"/>
                <w:noProof/>
              </w:rPr>
              <w:t xml:space="preserve">Graph Merger Module: interface </w:t>
            </w:r>
            <w:r w:rsidRPr="00F23BE2">
              <w:rPr>
                <w:rStyle w:val="Hyperlink"/>
                <w:i/>
                <w:noProof/>
              </w:rPr>
              <w:t xml:space="preserve">GraphMerger </w:t>
            </w:r>
            <w:r w:rsidRPr="00F23BE2">
              <w:rPr>
                <w:rStyle w:val="Hyperlink"/>
                <w:noProof/>
              </w:rPr>
              <w:t>(eu.excitementproject.tl.composition.api)</w:t>
            </w:r>
            <w:r>
              <w:rPr>
                <w:noProof/>
                <w:webHidden/>
              </w:rPr>
              <w:tab/>
            </w:r>
            <w:r>
              <w:rPr>
                <w:noProof/>
                <w:webHidden/>
              </w:rPr>
              <w:fldChar w:fldCharType="begin"/>
            </w:r>
            <w:r>
              <w:rPr>
                <w:noProof/>
                <w:webHidden/>
              </w:rPr>
              <w:instrText xml:space="preserve"> PAGEREF _Toc404677852 \h </w:instrText>
            </w:r>
            <w:r>
              <w:rPr>
                <w:noProof/>
                <w:webHidden/>
              </w:rPr>
            </w:r>
          </w:ins>
          <w:r>
            <w:rPr>
              <w:noProof/>
              <w:webHidden/>
            </w:rPr>
            <w:fldChar w:fldCharType="separate"/>
          </w:r>
          <w:ins w:id="169" w:author="Lili" w:date="2014-11-25T11:21:00Z">
            <w:r>
              <w:rPr>
                <w:noProof/>
                <w:webHidden/>
              </w:rPr>
              <w:t>39</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70" w:author="Lili" w:date="2014-11-25T11:21:00Z"/>
              <w:rFonts w:asciiTheme="minorHAnsi" w:hAnsiTheme="minorHAnsi"/>
              <w:noProof/>
              <w:lang w:eastAsia="en-GB" w:bidi="he-IL"/>
            </w:rPr>
          </w:pPr>
          <w:ins w:id="171"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"_Toc404677853"</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5.2.2</w:t>
            </w:r>
            <w:r>
              <w:rPr>
                <w:rFonts w:asciiTheme="minorHAnsi" w:hAnsiTheme="minorHAnsi"/>
                <w:noProof/>
                <w:lang w:eastAsia="en-GB" w:bidi="he-IL"/>
              </w:rPr>
              <w:tab/>
            </w:r>
            <w:r w:rsidRPr="00F23BE2">
              <w:rPr>
                <w:rStyle w:val="Hyperlink"/>
                <w:noProof/>
              </w:rPr>
              <w:t xml:space="preserve">Graph Optimizer Module: interface </w:t>
            </w:r>
            <w:r w:rsidRPr="00F23BE2">
              <w:rPr>
                <w:rStyle w:val="Hyperlink"/>
                <w:i/>
                <w:noProof/>
              </w:rPr>
              <w:t xml:space="preserve">GraphOptimizer </w:t>
            </w:r>
            <w:r w:rsidRPr="00F23BE2">
              <w:rPr>
                <w:rStyle w:val="Hyperlink"/>
                <w:noProof/>
              </w:rPr>
              <w:t>(eu.excitementproject.tl.composition.api)</w:t>
            </w:r>
            <w:r>
              <w:rPr>
                <w:noProof/>
                <w:webHidden/>
              </w:rPr>
              <w:tab/>
            </w:r>
            <w:r>
              <w:rPr>
                <w:noProof/>
                <w:webHidden/>
              </w:rPr>
              <w:fldChar w:fldCharType="begin"/>
            </w:r>
            <w:r>
              <w:rPr>
                <w:noProof/>
                <w:webHidden/>
              </w:rPr>
              <w:instrText xml:space="preserve"> PAGEREF _Toc404677853 \h </w:instrText>
            </w:r>
            <w:r>
              <w:rPr>
                <w:noProof/>
                <w:webHidden/>
              </w:rPr>
            </w:r>
          </w:ins>
          <w:r>
            <w:rPr>
              <w:noProof/>
              <w:webHidden/>
            </w:rPr>
            <w:fldChar w:fldCharType="separate"/>
          </w:r>
          <w:ins w:id="172" w:author="Lili" w:date="2014-11-25T11:21:00Z">
            <w:r>
              <w:rPr>
                <w:noProof/>
                <w:webHidden/>
              </w:rPr>
              <w:t>40</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73" w:author="Lili" w:date="2014-11-25T11:21:00Z"/>
              <w:rFonts w:asciiTheme="minorHAnsi" w:hAnsiTheme="minorHAnsi"/>
              <w:noProof/>
              <w:lang w:eastAsia="en-GB" w:bidi="he-IL"/>
            </w:rPr>
          </w:pPr>
          <w:ins w:id="17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5.2.3</w:t>
            </w:r>
            <w:r>
              <w:rPr>
                <w:rFonts w:asciiTheme="minorHAnsi" w:hAnsiTheme="minorHAnsi"/>
                <w:noProof/>
                <w:lang w:eastAsia="en-GB" w:bidi="he-IL"/>
              </w:rPr>
              <w:tab/>
            </w:r>
            <w:r w:rsidRPr="00F23BE2">
              <w:rPr>
                <w:rStyle w:val="Hyperlink"/>
                <w:noProof/>
              </w:rPr>
              <w:t xml:space="preserve">Confidence Calculator Module: interface </w:t>
            </w:r>
            <w:r w:rsidRPr="00F23BE2">
              <w:rPr>
                <w:rStyle w:val="Hyperlink"/>
                <w:i/>
                <w:noProof/>
              </w:rPr>
              <w:t>ConfidenceCalculator</w:t>
            </w:r>
            <w:r w:rsidRPr="00F23BE2">
              <w:rPr>
                <w:rStyle w:val="Hyperlink"/>
                <w:noProof/>
              </w:rPr>
              <w:t xml:space="preserve"> (eu.excitementproject.tl.composition.api)</w:t>
            </w:r>
            <w:r>
              <w:rPr>
                <w:noProof/>
                <w:webHidden/>
              </w:rPr>
              <w:tab/>
            </w:r>
            <w:r>
              <w:rPr>
                <w:noProof/>
                <w:webHidden/>
              </w:rPr>
              <w:fldChar w:fldCharType="begin"/>
            </w:r>
            <w:r>
              <w:rPr>
                <w:noProof/>
                <w:webHidden/>
              </w:rPr>
              <w:instrText xml:space="preserve"> PAGEREF _Toc404677854 \h </w:instrText>
            </w:r>
            <w:r>
              <w:rPr>
                <w:noProof/>
                <w:webHidden/>
              </w:rPr>
            </w:r>
          </w:ins>
          <w:r>
            <w:rPr>
              <w:noProof/>
              <w:webHidden/>
            </w:rPr>
            <w:fldChar w:fldCharType="separate"/>
          </w:r>
          <w:ins w:id="175" w:author="Lili" w:date="2014-11-25T11:21:00Z">
            <w:r>
              <w:rPr>
                <w:noProof/>
                <w:webHidden/>
              </w:rPr>
              <w:t>41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76" w:author="Lili" w:date="2014-11-25T11:21:00Z"/>
              <w:rFonts w:asciiTheme="minorHAnsi" w:hAnsiTheme="minorHAnsi"/>
              <w:noProof/>
              <w:lang w:eastAsia="en-GB" w:bidi="he-IL"/>
            </w:rPr>
          </w:pPr>
          <w:ins w:id="17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5.2.4</w:t>
            </w:r>
            <w:r>
              <w:rPr>
                <w:rFonts w:asciiTheme="minorHAnsi" w:hAnsiTheme="minorHAnsi"/>
                <w:noProof/>
                <w:lang w:eastAsia="en-GB" w:bidi="he-IL"/>
              </w:rPr>
              <w:tab/>
            </w:r>
            <w:r w:rsidRPr="00F23BE2">
              <w:rPr>
                <w:rStyle w:val="Hyperlink"/>
                <w:noProof/>
              </w:rPr>
              <w:t>Node Matcher Modules:</w:t>
            </w:r>
            <w:r>
              <w:rPr>
                <w:noProof/>
                <w:webHidden/>
              </w:rPr>
              <w:tab/>
            </w:r>
            <w:r>
              <w:rPr>
                <w:noProof/>
                <w:webHidden/>
              </w:rPr>
              <w:fldChar w:fldCharType="begin"/>
            </w:r>
            <w:r>
              <w:rPr>
                <w:noProof/>
                <w:webHidden/>
              </w:rPr>
              <w:instrText xml:space="preserve"> PAGEREF _Toc404677855 \h </w:instrText>
            </w:r>
            <w:r>
              <w:rPr>
                <w:noProof/>
                <w:webHidden/>
              </w:rPr>
            </w:r>
          </w:ins>
          <w:r>
            <w:rPr>
              <w:noProof/>
              <w:webHidden/>
            </w:rPr>
            <w:fldChar w:fldCharType="separate"/>
          </w:r>
          <w:ins w:id="178" w:author="Lili" w:date="2014-11-25T11:21:00Z">
            <w:r>
              <w:rPr>
                <w:noProof/>
                <w:webHidden/>
              </w:rPr>
              <w:t>42</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79" w:author="Lili" w:date="2014-11-25T11:21:00Z"/>
              <w:rFonts w:asciiTheme="minorHAnsi" w:hAnsiTheme="minorHAnsi"/>
              <w:noProof/>
              <w:lang w:eastAsia="en-GB" w:bidi="he-IL"/>
            </w:rPr>
          </w:pPr>
          <w:ins w:id="18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5.2.5</w:t>
            </w:r>
            <w:r>
              <w:rPr>
                <w:rFonts w:asciiTheme="minorHAnsi" w:hAnsiTheme="minorHAnsi"/>
                <w:noProof/>
                <w:lang w:eastAsia="en-GB" w:bidi="he-IL"/>
              </w:rPr>
              <w:tab/>
            </w:r>
            <w:r w:rsidRPr="00F23BE2">
              <w:rPr>
                <w:rStyle w:val="Hyperlink"/>
                <w:noProof/>
              </w:rPr>
              <w:t xml:space="preserve">Category Annotator Module: interface </w:t>
            </w:r>
            <w:r w:rsidRPr="00F23BE2">
              <w:rPr>
                <w:rStyle w:val="Hyperlink"/>
                <w:i/>
                <w:noProof/>
              </w:rPr>
              <w:t>CategoryAnnotator</w:t>
            </w:r>
            <w:r w:rsidRPr="00F23BE2">
              <w:rPr>
                <w:rStyle w:val="Hyperlink"/>
                <w:noProof/>
              </w:rPr>
              <w:t>(eu.excitementproject.tl.composition.api)</w:t>
            </w:r>
            <w:r>
              <w:rPr>
                <w:noProof/>
                <w:webHidden/>
              </w:rPr>
              <w:tab/>
            </w:r>
            <w:r>
              <w:rPr>
                <w:noProof/>
                <w:webHidden/>
              </w:rPr>
              <w:fldChar w:fldCharType="begin"/>
            </w:r>
            <w:r>
              <w:rPr>
                <w:noProof/>
                <w:webHidden/>
              </w:rPr>
              <w:instrText xml:space="preserve"> PAGEREF _Toc404677856 \h </w:instrText>
            </w:r>
            <w:r>
              <w:rPr>
                <w:noProof/>
                <w:webHidden/>
              </w:rPr>
            </w:r>
          </w:ins>
          <w:r>
            <w:rPr>
              <w:noProof/>
              <w:webHidden/>
            </w:rPr>
            <w:fldChar w:fldCharType="separate"/>
          </w:r>
          <w:ins w:id="181" w:author="Lili" w:date="2014-11-25T11:21:00Z">
            <w:r>
              <w:rPr>
                <w:noProof/>
                <w:webHidden/>
              </w:rPr>
              <w:t>44</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182" w:author="Lili" w:date="2014-11-25T11:21:00Z"/>
              <w:rFonts w:asciiTheme="minorHAnsi" w:eastAsiaTheme="minorEastAsia" w:hAnsiTheme="minorHAnsi" w:cstheme="minorBidi"/>
              <w:noProof/>
              <w:szCs w:val="22"/>
              <w:lang w:val="en-GB" w:eastAsia="en-GB" w:bidi="he-IL"/>
            </w:rPr>
          </w:pPr>
          <w:ins w:id="18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5.3</w:t>
            </w:r>
            <w:r>
              <w:rPr>
                <w:rFonts w:asciiTheme="minorHAnsi" w:eastAsiaTheme="minorEastAsia" w:hAnsiTheme="minorHAnsi" w:cstheme="minorBidi"/>
                <w:noProof/>
                <w:szCs w:val="22"/>
                <w:lang w:val="en-GB" w:eastAsia="en-GB" w:bidi="he-IL"/>
              </w:rPr>
              <w:tab/>
            </w:r>
            <w:r w:rsidRPr="00F23BE2">
              <w:rPr>
                <w:rStyle w:val="Hyperlink"/>
                <w:noProof/>
              </w:rPr>
              <w:t>Top Level Interface Definition</w:t>
            </w:r>
            <w:r>
              <w:rPr>
                <w:noProof/>
                <w:webHidden/>
              </w:rPr>
              <w:tab/>
            </w:r>
            <w:r>
              <w:rPr>
                <w:noProof/>
                <w:webHidden/>
              </w:rPr>
              <w:fldChar w:fldCharType="begin"/>
            </w:r>
            <w:r>
              <w:rPr>
                <w:noProof/>
                <w:webHidden/>
              </w:rPr>
              <w:instrText xml:space="preserve"> PAGEREF _Toc404677857 \h </w:instrText>
            </w:r>
            <w:r>
              <w:rPr>
                <w:noProof/>
                <w:webHidden/>
              </w:rPr>
            </w:r>
          </w:ins>
          <w:r>
            <w:rPr>
              <w:noProof/>
              <w:webHidden/>
            </w:rPr>
            <w:fldChar w:fldCharType="separate"/>
          </w:r>
          <w:ins w:id="184" w:author="Lili" w:date="2014-11-25T11:21:00Z">
            <w:r>
              <w:rPr>
                <w:noProof/>
                <w:webHidden/>
              </w:rPr>
              <w:t>46</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85" w:author="Lili" w:date="2014-11-25T11:21:00Z"/>
              <w:rFonts w:asciiTheme="minorHAnsi" w:hAnsiTheme="minorHAnsi"/>
              <w:noProof/>
              <w:lang w:eastAsia="en-GB" w:bidi="he-IL"/>
            </w:rPr>
          </w:pPr>
          <w:ins w:id="18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5.3.1</w:t>
            </w:r>
            <w:r>
              <w:rPr>
                <w:rFonts w:asciiTheme="minorHAnsi" w:hAnsiTheme="minorHAnsi"/>
                <w:noProof/>
                <w:lang w:eastAsia="en-GB" w:bidi="he-IL"/>
              </w:rPr>
              <w:tab/>
            </w:r>
            <w:r w:rsidRPr="00F23BE2">
              <w:rPr>
                <w:rStyle w:val="Hyperlink"/>
                <w:noProof/>
              </w:rPr>
              <w:t>Introduction to the Top Level [Vivi]</w:t>
            </w:r>
            <w:r>
              <w:rPr>
                <w:noProof/>
                <w:webHidden/>
              </w:rPr>
              <w:tab/>
            </w:r>
            <w:r>
              <w:rPr>
                <w:noProof/>
                <w:webHidden/>
              </w:rPr>
              <w:fldChar w:fldCharType="begin"/>
            </w:r>
            <w:r>
              <w:rPr>
                <w:noProof/>
                <w:webHidden/>
              </w:rPr>
              <w:instrText xml:space="preserve"> PAGEREF _Toc404677858 \h </w:instrText>
            </w:r>
            <w:r>
              <w:rPr>
                <w:noProof/>
                <w:webHidden/>
              </w:rPr>
            </w:r>
          </w:ins>
          <w:r>
            <w:rPr>
              <w:noProof/>
              <w:webHidden/>
            </w:rPr>
            <w:fldChar w:fldCharType="separate"/>
          </w:r>
          <w:ins w:id="187" w:author="Lili" w:date="2014-11-25T11:21:00Z">
            <w:r>
              <w:rPr>
                <w:noProof/>
                <w:webHidden/>
              </w:rPr>
              <w:t>46</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88" w:author="Lili" w:date="2014-11-25T11:21:00Z"/>
              <w:rFonts w:asciiTheme="minorHAnsi" w:hAnsiTheme="minorHAnsi"/>
              <w:noProof/>
              <w:lang w:eastAsia="en-GB" w:bidi="he-IL"/>
            </w:rPr>
          </w:pPr>
          <w:ins w:id="18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"_Toc404677859"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5.3.1</w:t>
            </w:r>
            <w:r>
              <w:rPr>
                <w:rFonts w:asciiTheme="minorHAnsi" w:hAnsiTheme="minorHAnsi"/>
                <w:noProof/>
                <w:lang w:eastAsia="en-GB" w:bidi="he-IL"/>
              </w:rPr>
              <w:tab/>
            </w:r>
            <w:r w:rsidRPr="00F23BE2">
              <w:rPr>
                <w:rStyle w:val="Hyperlink"/>
                <w:noProof/>
              </w:rPr>
              <w:t xml:space="preserve">Use Case 1 Top Level API: interface </w:t>
            </w:r>
            <w:r w:rsidRPr="00F23BE2">
              <w:rPr>
                <w:rStyle w:val="Hyperlink"/>
                <w:i/>
                <w:noProof/>
              </w:rPr>
              <w:t xml:space="preserve">UseCaseOneRunner [Vivi] </w:t>
            </w:r>
            <w:r w:rsidRPr="00F23BE2">
              <w:rPr>
                <w:rStyle w:val="Hyperlink"/>
                <w:noProof/>
              </w:rPr>
              <w:t>(eu.excitementproject.tl.toplevel.api)</w:t>
            </w:r>
            <w:r>
              <w:rPr>
                <w:noProof/>
                <w:webHidden/>
              </w:rPr>
              <w:tab/>
            </w:r>
            <w:r>
              <w:rPr>
                <w:noProof/>
                <w:webHidden/>
              </w:rPr>
              <w:fldChar w:fldCharType="begin"/>
            </w:r>
            <w:r>
              <w:rPr>
                <w:noProof/>
                <w:webHidden/>
              </w:rPr>
              <w:instrText xml:space="preserve"> PAGEREF _Toc404677859 \h </w:instrText>
            </w:r>
            <w:r>
              <w:rPr>
                <w:noProof/>
                <w:webHidden/>
              </w:rPr>
            </w:r>
          </w:ins>
          <w:r>
            <w:rPr>
              <w:noProof/>
              <w:webHidden/>
            </w:rPr>
            <w:fldChar w:fldCharType="separate"/>
          </w:r>
          <w:ins w:id="190" w:author="Lili" w:date="2014-11-25T11:21:00Z">
            <w:r>
              <w:rPr>
                <w:noProof/>
                <w:webHidden/>
              </w:rPr>
              <w:t>47</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191" w:author="Lili" w:date="2014-11-25T11:21:00Z"/>
              <w:rFonts w:asciiTheme="minorHAnsi" w:hAnsiTheme="minorHAnsi"/>
              <w:noProof/>
              <w:lang w:eastAsia="en-GB" w:bidi="he-IL"/>
            </w:rPr>
          </w:pPr>
          <w:ins w:id="19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5.3.2</w:t>
            </w:r>
            <w:r>
              <w:rPr>
                <w:rFonts w:asciiTheme="minorHAnsi" w:hAnsiTheme="minorHAnsi"/>
                <w:noProof/>
                <w:lang w:eastAsia="en-GB" w:bidi="he-IL"/>
              </w:rPr>
              <w:tab/>
            </w:r>
            <w:r w:rsidRPr="00F23BE2">
              <w:rPr>
                <w:rStyle w:val="Hyperlink"/>
                <w:noProof/>
              </w:rPr>
              <w:t xml:space="preserve">Use Case 2 Top Level API: interface </w:t>
            </w:r>
            <w:r w:rsidRPr="00F23BE2">
              <w:rPr>
                <w:rStyle w:val="Hyperlink"/>
                <w:i/>
                <w:noProof/>
              </w:rPr>
              <w:t xml:space="preserve">UseCaseTwoRunner </w:t>
            </w:r>
            <w:r w:rsidRPr="00F23BE2">
              <w:rPr>
                <w:rStyle w:val="Hyperlink"/>
                <w:noProof/>
              </w:rPr>
              <w:t>(eu.excitementproject.tl.toplevel.api)</w:t>
            </w:r>
            <w:r>
              <w:rPr>
                <w:noProof/>
                <w:webHidden/>
              </w:rPr>
              <w:tab/>
            </w:r>
            <w:r>
              <w:rPr>
                <w:noProof/>
                <w:webHidden/>
              </w:rPr>
              <w:fldChar w:fldCharType="begin"/>
            </w:r>
            <w:r>
              <w:rPr>
                <w:noProof/>
                <w:webHidden/>
              </w:rPr>
              <w:instrText xml:space="preserve"> PAGEREF _Toc404677860 \h </w:instrText>
            </w:r>
            <w:r>
              <w:rPr>
                <w:noProof/>
                <w:webHidden/>
              </w:rPr>
            </w:r>
          </w:ins>
          <w:r>
            <w:rPr>
              <w:noProof/>
              <w:webHidden/>
            </w:rPr>
            <w:fldChar w:fldCharType="separate"/>
          </w:r>
          <w:ins w:id="193" w:author="Lili" w:date="2014-11-25T11:21:00Z">
            <w:r>
              <w:rPr>
                <w:noProof/>
                <w:webHidden/>
              </w:rPr>
              <w:t>49</w:t>
            </w:r>
            <w:r>
              <w:rPr>
                <w:noProof/>
                <w:webHidden/>
              </w:rPr>
              <w:fldChar w:fldCharType="end"/>
            </w:r>
            <w:r w:rsidRPr="00F23BE2">
              <w:rPr>
                <w:rStyle w:val="Hyperlink"/>
                <w:noProof/>
              </w:rPr>
              <w:fldChar w:fldCharType="end"/>
            </w:r>
          </w:ins>
        </w:p>
        <w:p w:rsidR="00C06F36" w:rsidRDefault="00C06F36">
          <w:pPr>
            <w:pStyle w:val="TOC1"/>
            <w:tabs>
              <w:tab w:val="left" w:pos="442"/>
              <w:tab w:val="right" w:leader="dot" w:pos="9016"/>
            </w:tabs>
            <w:rPr>
              <w:ins w:id="194" w:author="Lili" w:date="2014-11-25T11:21:00Z"/>
              <w:rFonts w:asciiTheme="minorHAnsi" w:eastAsiaTheme="minorEastAsia" w:hAnsiTheme="minorHAnsi" w:cstheme="minorBidi"/>
              <w:noProof/>
              <w:szCs w:val="22"/>
              <w:lang w:val="en-GB" w:eastAsia="en-GB" w:bidi="he-IL"/>
            </w:rPr>
          </w:pPr>
          <w:ins w:id="195"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w:t>
            </w:r>
            <w:r>
              <w:rPr>
                <w:rFonts w:asciiTheme="minorHAnsi" w:eastAsiaTheme="minorEastAsia" w:hAnsiTheme="minorHAnsi" w:cstheme="minorBidi"/>
                <w:noProof/>
                <w:szCs w:val="22"/>
                <w:lang w:val="en-GB" w:eastAsia="en-GB" w:bidi="he-IL"/>
              </w:rPr>
              <w:tab/>
            </w:r>
            <w:r w:rsidRPr="00F23BE2">
              <w:rPr>
                <w:rStyle w:val="Hyperlink"/>
                <w:noProof/>
              </w:rPr>
              <w:t>Implementation of the Modules</w:t>
            </w:r>
            <w:r>
              <w:rPr>
                <w:noProof/>
                <w:webHidden/>
              </w:rPr>
              <w:tab/>
            </w:r>
            <w:r>
              <w:rPr>
                <w:noProof/>
                <w:webHidden/>
              </w:rPr>
              <w:fldChar w:fldCharType="begin"/>
            </w:r>
            <w:r>
              <w:rPr>
                <w:noProof/>
                <w:webHidden/>
              </w:rPr>
              <w:instrText xml:space="preserve"> PAGEREF _Toc404677861 \h </w:instrText>
            </w:r>
            <w:r>
              <w:rPr>
                <w:noProof/>
                <w:webHidden/>
              </w:rPr>
            </w:r>
          </w:ins>
          <w:r>
            <w:rPr>
              <w:noProof/>
              <w:webHidden/>
            </w:rPr>
            <w:fldChar w:fldCharType="separate"/>
          </w:r>
          <w:ins w:id="196" w:author="Lili" w:date="2014-11-25T11:21:00Z">
            <w:r>
              <w:rPr>
                <w:noProof/>
                <w:webHidden/>
              </w:rPr>
              <w:t>50</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197" w:author="Lili" w:date="2014-11-25T11:21:00Z"/>
              <w:rFonts w:asciiTheme="minorHAnsi" w:eastAsiaTheme="minorEastAsia" w:hAnsiTheme="minorHAnsi" w:cstheme="minorBidi"/>
              <w:noProof/>
              <w:szCs w:val="22"/>
              <w:lang w:val="en-GB" w:eastAsia="en-GB" w:bidi="he-IL"/>
            </w:rPr>
          </w:pPr>
          <w:ins w:id="19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6.1</w:t>
            </w:r>
            <w:r>
              <w:rPr>
                <w:rFonts w:asciiTheme="minorHAnsi" w:eastAsiaTheme="minorEastAsia" w:hAnsiTheme="minorHAnsi" w:cstheme="minorBidi"/>
                <w:noProof/>
                <w:szCs w:val="22"/>
                <w:lang w:val="en-GB" w:eastAsia="en-GB" w:bidi="he-IL"/>
              </w:rPr>
              <w:tab/>
            </w:r>
            <w:r w:rsidRPr="00F23BE2">
              <w:rPr>
                <w:rStyle w:val="Hyperlink"/>
                <w:noProof/>
              </w:rPr>
              <w:t>Implementation of Decomposition Components</w:t>
            </w:r>
            <w:r>
              <w:rPr>
                <w:noProof/>
                <w:webHidden/>
              </w:rPr>
              <w:tab/>
            </w:r>
            <w:r>
              <w:rPr>
                <w:noProof/>
                <w:webHidden/>
              </w:rPr>
              <w:fldChar w:fldCharType="begin"/>
            </w:r>
            <w:r>
              <w:rPr>
                <w:noProof/>
                <w:webHidden/>
              </w:rPr>
              <w:instrText xml:space="preserve"> PAGEREF _Toc404677862 \h </w:instrText>
            </w:r>
            <w:r>
              <w:rPr>
                <w:noProof/>
                <w:webHidden/>
              </w:rPr>
            </w:r>
          </w:ins>
          <w:r>
            <w:rPr>
              <w:noProof/>
              <w:webHidden/>
            </w:rPr>
            <w:fldChar w:fldCharType="separate"/>
          </w:r>
          <w:ins w:id="199" w:author="Lili" w:date="2014-11-25T11:21:00Z">
            <w:r>
              <w:rPr>
                <w:noProof/>
                <w:webHidden/>
              </w:rPr>
              <w:t>50</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00" w:author="Lili" w:date="2014-11-25T11:21:00Z"/>
              <w:rFonts w:asciiTheme="minorHAnsi" w:hAnsiTheme="minorHAnsi"/>
              <w:noProof/>
              <w:lang w:eastAsia="en-GB" w:bidi="he-IL"/>
            </w:rPr>
          </w:pPr>
          <w:ins w:id="201"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"_Toc404677863"</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6.1.1</w:t>
            </w:r>
            <w:r>
              <w:rPr>
                <w:rFonts w:asciiTheme="minorHAnsi" w:hAnsiTheme="minorHAnsi"/>
                <w:noProof/>
                <w:lang w:eastAsia="en-GB" w:bidi="he-IL"/>
              </w:rPr>
              <w:tab/>
            </w:r>
            <w:r w:rsidRPr="00F23BE2">
              <w:rPr>
                <w:rStyle w:val="Hyperlink"/>
                <w:noProof/>
              </w:rPr>
              <w:t>Fragment Annotator Modules</w:t>
            </w:r>
            <w:r>
              <w:rPr>
                <w:noProof/>
                <w:webHidden/>
              </w:rPr>
              <w:tab/>
            </w:r>
            <w:r>
              <w:rPr>
                <w:noProof/>
                <w:webHidden/>
              </w:rPr>
              <w:fldChar w:fldCharType="begin"/>
            </w:r>
            <w:r>
              <w:rPr>
                <w:noProof/>
                <w:webHidden/>
              </w:rPr>
              <w:instrText xml:space="preserve"> PAGEREF _Toc404677863 \h </w:instrText>
            </w:r>
            <w:r>
              <w:rPr>
                <w:noProof/>
                <w:webHidden/>
              </w:rPr>
            </w:r>
          </w:ins>
          <w:r>
            <w:rPr>
              <w:noProof/>
              <w:webHidden/>
            </w:rPr>
            <w:fldChar w:fldCharType="separate"/>
          </w:r>
          <w:ins w:id="202" w:author="Lili" w:date="2014-11-25T11:21:00Z">
            <w:r>
              <w:rPr>
                <w:noProof/>
                <w:webHidden/>
              </w:rPr>
              <w:t>50</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03" w:author="Lili" w:date="2014-11-25T11:21:00Z"/>
              <w:rFonts w:asciiTheme="minorHAnsi" w:hAnsiTheme="minorHAnsi"/>
              <w:noProof/>
              <w:lang w:eastAsia="en-GB" w:bidi="he-IL"/>
            </w:rPr>
          </w:pPr>
          <w:ins w:id="20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6.1.2</w:t>
            </w:r>
            <w:r>
              <w:rPr>
                <w:rFonts w:asciiTheme="minorHAnsi" w:hAnsiTheme="minorHAnsi"/>
                <w:noProof/>
                <w:lang w:eastAsia="en-GB" w:bidi="he-IL"/>
              </w:rPr>
              <w:tab/>
            </w:r>
            <w:r w:rsidRPr="00F23BE2">
              <w:rPr>
                <w:rStyle w:val="Hyperlink"/>
                <w:noProof/>
              </w:rPr>
              <w:t>Modifier Annotator Modules  [Vivi]:</w:t>
            </w:r>
            <w:r>
              <w:rPr>
                <w:noProof/>
                <w:webHidden/>
              </w:rPr>
              <w:tab/>
            </w:r>
            <w:r>
              <w:rPr>
                <w:noProof/>
                <w:webHidden/>
              </w:rPr>
              <w:fldChar w:fldCharType="begin"/>
            </w:r>
            <w:r>
              <w:rPr>
                <w:noProof/>
                <w:webHidden/>
              </w:rPr>
              <w:instrText xml:space="preserve"> PAGEREF _Toc404677864 \h </w:instrText>
            </w:r>
            <w:r>
              <w:rPr>
                <w:noProof/>
                <w:webHidden/>
              </w:rPr>
            </w:r>
          </w:ins>
          <w:r>
            <w:rPr>
              <w:noProof/>
              <w:webHidden/>
            </w:rPr>
            <w:fldChar w:fldCharType="separate"/>
          </w:r>
          <w:ins w:id="205" w:author="Lili" w:date="2014-11-25T11:21:00Z">
            <w:r>
              <w:rPr>
                <w:noProof/>
                <w:webHidden/>
              </w:rPr>
              <w:t>52</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06" w:author="Lili" w:date="2014-11-25T11:21:00Z"/>
              <w:rFonts w:asciiTheme="minorHAnsi" w:hAnsiTheme="minorHAnsi"/>
              <w:noProof/>
              <w:lang w:eastAsia="en-GB" w:bidi="he-IL"/>
            </w:rPr>
          </w:pPr>
          <w:ins w:id="20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6.1.3</w:t>
            </w:r>
            <w:r>
              <w:rPr>
                <w:rFonts w:asciiTheme="minorHAnsi" w:hAnsiTheme="minorHAnsi"/>
                <w:noProof/>
                <w:lang w:eastAsia="en-GB" w:bidi="he-IL"/>
              </w:rPr>
              <w:tab/>
            </w:r>
            <w:r w:rsidRPr="00F23BE2">
              <w:rPr>
                <w:rStyle w:val="Hyperlink"/>
                <w:noProof/>
              </w:rPr>
              <w:t>Fragment Graph Generator Module:  class FragmentGraphGeneratorFromCAS [Vivi] (eu.excitementproject.tl.decomposition.fragmentgraphgenerator)</w:t>
            </w:r>
            <w:r>
              <w:rPr>
                <w:noProof/>
                <w:webHidden/>
              </w:rPr>
              <w:tab/>
            </w:r>
            <w:r>
              <w:rPr>
                <w:noProof/>
                <w:webHidden/>
              </w:rPr>
              <w:fldChar w:fldCharType="begin"/>
            </w:r>
            <w:r>
              <w:rPr>
                <w:noProof/>
                <w:webHidden/>
              </w:rPr>
              <w:instrText xml:space="preserve"> PAGEREF _Toc404677865 \h </w:instrText>
            </w:r>
            <w:r>
              <w:rPr>
                <w:noProof/>
                <w:webHidden/>
              </w:rPr>
            </w:r>
          </w:ins>
          <w:r>
            <w:rPr>
              <w:noProof/>
              <w:webHidden/>
            </w:rPr>
            <w:fldChar w:fldCharType="separate"/>
          </w:r>
          <w:ins w:id="208" w:author="Lili" w:date="2014-11-25T11:21:00Z">
            <w:r>
              <w:rPr>
                <w:noProof/>
                <w:webHidden/>
              </w:rPr>
              <w:t>52</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209" w:author="Lili" w:date="2014-11-25T11:21:00Z"/>
              <w:rFonts w:asciiTheme="minorHAnsi" w:eastAsiaTheme="minorEastAsia" w:hAnsiTheme="minorHAnsi" w:cstheme="minorBidi"/>
              <w:noProof/>
              <w:szCs w:val="22"/>
              <w:lang w:val="en-GB" w:eastAsia="en-GB" w:bidi="he-IL"/>
            </w:rPr>
          </w:pPr>
          <w:ins w:id="21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6.2</w:t>
            </w:r>
            <w:r>
              <w:rPr>
                <w:rFonts w:asciiTheme="minorHAnsi" w:eastAsiaTheme="minorEastAsia" w:hAnsiTheme="minorHAnsi" w:cstheme="minorBidi"/>
                <w:noProof/>
                <w:szCs w:val="22"/>
                <w:lang w:val="en-GB" w:eastAsia="en-GB" w:bidi="he-IL"/>
              </w:rPr>
              <w:tab/>
            </w:r>
            <w:r w:rsidRPr="00F23BE2">
              <w:rPr>
                <w:rStyle w:val="Hyperlink"/>
                <w:noProof/>
              </w:rPr>
              <w:t>Implementation of Composition Components</w:t>
            </w:r>
            <w:r>
              <w:rPr>
                <w:noProof/>
                <w:webHidden/>
              </w:rPr>
              <w:tab/>
            </w:r>
            <w:r>
              <w:rPr>
                <w:noProof/>
                <w:webHidden/>
              </w:rPr>
              <w:fldChar w:fldCharType="begin"/>
            </w:r>
            <w:r>
              <w:rPr>
                <w:noProof/>
                <w:webHidden/>
              </w:rPr>
              <w:instrText xml:space="preserve"> PAGEREF _Toc404677866 \h </w:instrText>
            </w:r>
            <w:r>
              <w:rPr>
                <w:noProof/>
                <w:webHidden/>
              </w:rPr>
            </w:r>
          </w:ins>
          <w:r>
            <w:rPr>
              <w:noProof/>
              <w:webHidden/>
            </w:rPr>
            <w:fldChar w:fldCharType="separate"/>
          </w:r>
          <w:ins w:id="211" w:author="Lili" w:date="2014-11-25T11:21:00Z">
            <w:r>
              <w:rPr>
                <w:noProof/>
                <w:webHidden/>
              </w:rPr>
              <w:t>52</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12" w:author="Lili" w:date="2014-11-25T11:21:00Z"/>
              <w:rFonts w:asciiTheme="minorHAnsi" w:hAnsiTheme="minorHAnsi"/>
              <w:noProof/>
              <w:lang w:eastAsia="en-GB" w:bidi="he-IL"/>
            </w:rPr>
          </w:pPr>
          <w:ins w:id="21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6.2.1</w:t>
            </w:r>
            <w:r>
              <w:rPr>
                <w:rFonts w:asciiTheme="minorHAnsi" w:hAnsiTheme="minorHAnsi"/>
                <w:noProof/>
                <w:lang w:eastAsia="en-GB" w:bidi="he-IL"/>
              </w:rPr>
              <w:tab/>
            </w:r>
            <w:r w:rsidRPr="00F23BE2">
              <w:rPr>
                <w:rStyle w:val="Hyperlink"/>
                <w:noProof/>
              </w:rPr>
              <w:t>Graph Merger Modules</w:t>
            </w:r>
            <w:r>
              <w:rPr>
                <w:noProof/>
                <w:webHidden/>
              </w:rPr>
              <w:tab/>
            </w:r>
            <w:r>
              <w:rPr>
                <w:noProof/>
                <w:webHidden/>
              </w:rPr>
              <w:fldChar w:fldCharType="begin"/>
            </w:r>
            <w:r>
              <w:rPr>
                <w:noProof/>
                <w:webHidden/>
              </w:rPr>
              <w:instrText xml:space="preserve"> PAGEREF _Toc404677867 \h </w:instrText>
            </w:r>
            <w:r>
              <w:rPr>
                <w:noProof/>
                <w:webHidden/>
              </w:rPr>
            </w:r>
          </w:ins>
          <w:r>
            <w:rPr>
              <w:noProof/>
              <w:webHidden/>
            </w:rPr>
            <w:fldChar w:fldCharType="separate"/>
          </w:r>
          <w:ins w:id="214" w:author="Lili" w:date="2014-11-25T11:21:00Z">
            <w:r>
              <w:rPr>
                <w:noProof/>
                <w:webHidden/>
              </w:rPr>
              <w:t>52</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15" w:author="Lili" w:date="2014-11-25T11:21:00Z"/>
              <w:rFonts w:asciiTheme="minorHAnsi" w:hAnsiTheme="minorHAnsi"/>
              <w:noProof/>
              <w:lang w:eastAsia="en-GB" w:bidi="he-IL"/>
            </w:rPr>
          </w:pPr>
          <w:ins w:id="21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6.2.2</w:t>
            </w:r>
            <w:r>
              <w:rPr>
                <w:rFonts w:asciiTheme="minorHAnsi" w:hAnsiTheme="minorHAnsi"/>
                <w:noProof/>
                <w:lang w:eastAsia="en-GB" w:bidi="he-IL"/>
              </w:rPr>
              <w:tab/>
            </w:r>
            <w:r w:rsidRPr="00F23BE2">
              <w:rPr>
                <w:rStyle w:val="Hyperlink"/>
                <w:noProof/>
              </w:rPr>
              <w:t>Graph Optimizer Modules</w:t>
            </w:r>
            <w:r>
              <w:rPr>
                <w:noProof/>
                <w:webHidden/>
              </w:rPr>
              <w:tab/>
            </w:r>
            <w:r>
              <w:rPr>
                <w:noProof/>
                <w:webHidden/>
              </w:rPr>
              <w:fldChar w:fldCharType="begin"/>
            </w:r>
            <w:r>
              <w:rPr>
                <w:noProof/>
                <w:webHidden/>
              </w:rPr>
              <w:instrText xml:space="preserve"> PAGEREF _Toc404677868 \h </w:instrText>
            </w:r>
            <w:r>
              <w:rPr>
                <w:noProof/>
                <w:webHidden/>
              </w:rPr>
            </w:r>
          </w:ins>
          <w:r>
            <w:rPr>
              <w:noProof/>
              <w:webHidden/>
            </w:rPr>
            <w:fldChar w:fldCharType="separate"/>
          </w:r>
          <w:ins w:id="217" w:author="Lili" w:date="2014-11-25T11:21:00Z">
            <w:r>
              <w:rPr>
                <w:noProof/>
                <w:webHidden/>
              </w:rPr>
              <w:t>54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18" w:author="Lili" w:date="2014-11-25T11:21:00Z"/>
              <w:rFonts w:asciiTheme="minorHAnsi" w:hAnsiTheme="minorHAnsi"/>
              <w:noProof/>
              <w:lang w:eastAsia="en-GB" w:bidi="he-IL"/>
            </w:rPr>
          </w:pPr>
          <w:ins w:id="21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"_Toc404677869"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6.2.3</w:t>
            </w:r>
            <w:r>
              <w:rPr>
                <w:rFonts w:asciiTheme="minorHAnsi" w:hAnsiTheme="minorHAnsi"/>
                <w:noProof/>
                <w:lang w:eastAsia="en-GB" w:bidi="he-IL"/>
              </w:rPr>
              <w:tab/>
            </w:r>
            <w:r w:rsidRPr="00F23BE2">
              <w:rPr>
                <w:rStyle w:val="Hyperlink"/>
                <w:noProof/>
              </w:rPr>
              <w:t>Confidence Calculator module: class ConfidenceCalculatorCategoricalFrequencyDistribution (eu.excitementproject.tl.composition.confidencecalculator)</w:t>
            </w:r>
            <w:r>
              <w:rPr>
                <w:noProof/>
                <w:webHidden/>
              </w:rPr>
              <w:tab/>
            </w:r>
            <w:r>
              <w:rPr>
                <w:noProof/>
                <w:webHidden/>
              </w:rPr>
              <w:fldChar w:fldCharType="begin"/>
            </w:r>
            <w:r>
              <w:rPr>
                <w:noProof/>
                <w:webHidden/>
              </w:rPr>
              <w:instrText xml:space="preserve"> PAGEREF _Toc404677869 \h </w:instrText>
            </w:r>
            <w:r>
              <w:rPr>
                <w:noProof/>
                <w:webHidden/>
              </w:rPr>
            </w:r>
          </w:ins>
          <w:r>
            <w:rPr>
              <w:noProof/>
              <w:webHidden/>
            </w:rPr>
            <w:fldChar w:fldCharType="separate"/>
          </w:r>
          <w:ins w:id="220" w:author="Lili" w:date="2014-11-25T11:21:00Z">
            <w:r>
              <w:rPr>
                <w:noProof/>
                <w:webHidden/>
              </w:rPr>
              <w:t>54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21" w:author="Lili" w:date="2014-11-25T11:21:00Z"/>
              <w:rFonts w:asciiTheme="minorHAnsi" w:hAnsiTheme="minorHAnsi"/>
              <w:noProof/>
              <w:lang w:eastAsia="en-GB" w:bidi="he-IL"/>
            </w:rPr>
          </w:pPr>
          <w:ins w:id="22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6.2.4</w:t>
            </w:r>
            <w:r>
              <w:rPr>
                <w:rFonts w:asciiTheme="minorHAnsi" w:hAnsiTheme="minorHAnsi"/>
                <w:noProof/>
                <w:lang w:eastAsia="en-GB" w:bidi="he-IL"/>
              </w:rPr>
              <w:tab/>
            </w:r>
            <w:r w:rsidRPr="00F23BE2">
              <w:rPr>
                <w:rStyle w:val="Hyperlink"/>
                <w:noProof/>
              </w:rPr>
              <w:t>Node Matcher modules</w:t>
            </w:r>
            <w:r>
              <w:rPr>
                <w:noProof/>
                <w:webHidden/>
              </w:rPr>
              <w:tab/>
            </w:r>
            <w:r>
              <w:rPr>
                <w:noProof/>
                <w:webHidden/>
              </w:rPr>
              <w:fldChar w:fldCharType="begin"/>
            </w:r>
            <w:r>
              <w:rPr>
                <w:noProof/>
                <w:webHidden/>
              </w:rPr>
              <w:instrText xml:space="preserve"> PAGEREF _Toc404677870 \h </w:instrText>
            </w:r>
            <w:r>
              <w:rPr>
                <w:noProof/>
                <w:webHidden/>
              </w:rPr>
            </w:r>
          </w:ins>
          <w:r>
            <w:rPr>
              <w:noProof/>
              <w:webHidden/>
            </w:rPr>
            <w:fldChar w:fldCharType="separate"/>
          </w:r>
          <w:ins w:id="223" w:author="Lili" w:date="2014-11-25T11:21:00Z">
            <w:r>
              <w:rPr>
                <w:noProof/>
                <w:webHidden/>
              </w:rPr>
              <w:t>55</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24" w:author="Lili" w:date="2014-11-25T11:21:00Z"/>
              <w:rFonts w:asciiTheme="minorHAnsi" w:hAnsiTheme="minorHAnsi"/>
              <w:noProof/>
              <w:lang w:eastAsia="en-GB" w:bidi="he-IL"/>
            </w:rPr>
          </w:pPr>
          <w:ins w:id="225" w:author="Lili" w:date="2014-11-25T11:21:00Z">
            <w:r w:rsidRPr="00F23BE2">
              <w:rPr>
                <w:rStyle w:val="Hyperlink"/>
                <w:noProof/>
              </w:rPr>
              <w:lastRenderedPageBreak/>
              <w:fldChar w:fldCharType="begin"/>
            </w:r>
            <w:r w:rsidRPr="00F23BE2">
              <w:rPr>
                <w:rStyle w:val="Hyperlink"/>
                <w:noProof/>
              </w:rPr>
              <w:instrText xml:space="preserve"> </w:instrText>
            </w:r>
            <w:r>
              <w:rPr>
                <w:noProof/>
              </w:rPr>
              <w:instrText>HYPERLINK \l "_Toc404677871"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6.2.5</w:t>
            </w:r>
            <w:r>
              <w:rPr>
                <w:rFonts w:asciiTheme="minorHAnsi" w:hAnsiTheme="minorHAnsi"/>
                <w:noProof/>
                <w:lang w:eastAsia="en-GB" w:bidi="he-IL"/>
              </w:rPr>
              <w:tab/>
            </w:r>
            <w:r w:rsidRPr="00F23BE2">
              <w:rPr>
                <w:rStyle w:val="Hyperlink"/>
                <w:noProof/>
              </w:rPr>
              <w:t>Category Annotator Module: class CategoryAnnotatorAllCats (eu.excitementproject.tl.composition.categoryannotator)</w:t>
            </w:r>
            <w:r>
              <w:rPr>
                <w:noProof/>
                <w:webHidden/>
              </w:rPr>
              <w:tab/>
            </w:r>
            <w:r>
              <w:rPr>
                <w:noProof/>
                <w:webHidden/>
              </w:rPr>
              <w:fldChar w:fldCharType="begin"/>
            </w:r>
            <w:r>
              <w:rPr>
                <w:noProof/>
                <w:webHidden/>
              </w:rPr>
              <w:instrText xml:space="preserve"> PAGEREF _Toc404677871 \h </w:instrText>
            </w:r>
            <w:r>
              <w:rPr>
                <w:noProof/>
                <w:webHidden/>
              </w:rPr>
            </w:r>
          </w:ins>
          <w:r>
            <w:rPr>
              <w:noProof/>
              <w:webHidden/>
            </w:rPr>
            <w:fldChar w:fldCharType="separate"/>
          </w:r>
          <w:ins w:id="226" w:author="Lili" w:date="2014-11-25T11:21:00Z">
            <w:r>
              <w:rPr>
                <w:noProof/>
                <w:webHidden/>
              </w:rPr>
              <w:t>56</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227" w:author="Lili" w:date="2014-11-25T11:21:00Z"/>
              <w:rFonts w:asciiTheme="minorHAnsi" w:eastAsiaTheme="minorEastAsia" w:hAnsiTheme="minorHAnsi" w:cstheme="minorBidi"/>
              <w:noProof/>
              <w:szCs w:val="22"/>
              <w:lang w:val="en-GB" w:eastAsia="en-GB" w:bidi="he-IL"/>
            </w:rPr>
          </w:pPr>
          <w:ins w:id="22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6.3</w:t>
            </w:r>
            <w:r>
              <w:rPr>
                <w:rFonts w:asciiTheme="minorHAnsi" w:eastAsiaTheme="minorEastAsia" w:hAnsiTheme="minorHAnsi" w:cstheme="minorBidi"/>
                <w:noProof/>
                <w:szCs w:val="22"/>
                <w:lang w:val="en-GB" w:eastAsia="en-GB" w:bidi="he-IL"/>
              </w:rPr>
              <w:tab/>
            </w:r>
            <w:r w:rsidRPr="00F23BE2">
              <w:rPr>
                <w:rStyle w:val="Hyperlink"/>
                <w:noProof/>
              </w:rPr>
              <w:t>Implementation of Top Levels</w:t>
            </w:r>
            <w:r>
              <w:rPr>
                <w:noProof/>
                <w:webHidden/>
              </w:rPr>
              <w:tab/>
            </w:r>
            <w:r>
              <w:rPr>
                <w:noProof/>
                <w:webHidden/>
              </w:rPr>
              <w:fldChar w:fldCharType="begin"/>
            </w:r>
            <w:r>
              <w:rPr>
                <w:noProof/>
                <w:webHidden/>
              </w:rPr>
              <w:instrText xml:space="preserve"> PAGEREF _Toc404677872 \h </w:instrText>
            </w:r>
            <w:r>
              <w:rPr>
                <w:noProof/>
                <w:webHidden/>
              </w:rPr>
            </w:r>
          </w:ins>
          <w:r>
            <w:rPr>
              <w:noProof/>
              <w:webHidden/>
            </w:rPr>
            <w:fldChar w:fldCharType="separate"/>
          </w:r>
          <w:ins w:id="229" w:author="Lili" w:date="2014-11-25T11:21:00Z">
            <w:r>
              <w:rPr>
                <w:noProof/>
                <w:webHidden/>
              </w:rPr>
              <w:t>57</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30" w:author="Lili" w:date="2014-11-25T11:21:00Z"/>
              <w:rFonts w:asciiTheme="minorHAnsi" w:hAnsiTheme="minorHAnsi"/>
              <w:noProof/>
              <w:lang w:eastAsia="en-GB" w:bidi="he-IL"/>
            </w:rPr>
          </w:pPr>
          <w:ins w:id="231"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"_Toc404677873"</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6.3.1</w:t>
            </w:r>
            <w:r>
              <w:rPr>
                <w:rFonts w:asciiTheme="minorHAnsi" w:hAnsiTheme="minorHAnsi"/>
                <w:noProof/>
                <w:lang w:eastAsia="en-GB" w:bidi="he-IL"/>
              </w:rPr>
              <w:tab/>
            </w:r>
            <w:r w:rsidRPr="00F23BE2">
              <w:rPr>
                <w:rStyle w:val="Hyperlink"/>
                <w:noProof/>
              </w:rPr>
              <w:t>Use Case 1: class UseCaseOneRunnerPrototype [Vivi] (eu.excitementproject.tl.toplevel.usecaseonerunner)</w:t>
            </w:r>
            <w:r>
              <w:rPr>
                <w:noProof/>
                <w:webHidden/>
              </w:rPr>
              <w:tab/>
            </w:r>
            <w:r>
              <w:rPr>
                <w:noProof/>
                <w:webHidden/>
              </w:rPr>
              <w:fldChar w:fldCharType="begin"/>
            </w:r>
            <w:r>
              <w:rPr>
                <w:noProof/>
                <w:webHidden/>
              </w:rPr>
              <w:instrText xml:space="preserve"> PAGEREF _Toc404677873 \h </w:instrText>
            </w:r>
            <w:r>
              <w:rPr>
                <w:noProof/>
                <w:webHidden/>
              </w:rPr>
            </w:r>
          </w:ins>
          <w:r>
            <w:rPr>
              <w:noProof/>
              <w:webHidden/>
            </w:rPr>
            <w:fldChar w:fldCharType="separate"/>
          </w:r>
          <w:ins w:id="232" w:author="Lili" w:date="2014-11-25T11:21:00Z">
            <w:r>
              <w:rPr>
                <w:noProof/>
                <w:webHidden/>
              </w:rPr>
              <w:t>57</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33" w:author="Lili" w:date="2014-11-25T11:21:00Z"/>
              <w:rFonts w:asciiTheme="minorHAnsi" w:hAnsiTheme="minorHAnsi"/>
              <w:noProof/>
              <w:lang w:eastAsia="en-GB" w:bidi="he-IL"/>
            </w:rPr>
          </w:pPr>
          <w:ins w:id="23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6.3.2</w:t>
            </w:r>
            <w:r>
              <w:rPr>
                <w:rFonts w:asciiTheme="minorHAnsi" w:hAnsiTheme="minorHAnsi"/>
                <w:noProof/>
                <w:lang w:eastAsia="en-GB" w:bidi="he-IL"/>
              </w:rPr>
              <w:tab/>
            </w:r>
            <w:r w:rsidRPr="00F23BE2">
              <w:rPr>
                <w:rStyle w:val="Hyperlink"/>
                <w:noProof/>
              </w:rPr>
              <w:t>Use Case 2: class UseCaseTwoRunnerPrototype  (eu.excitementproject.tl.toplevel.usecaseonerunner)</w:t>
            </w:r>
            <w:r>
              <w:rPr>
                <w:noProof/>
                <w:webHidden/>
              </w:rPr>
              <w:tab/>
            </w:r>
            <w:r>
              <w:rPr>
                <w:noProof/>
                <w:webHidden/>
              </w:rPr>
              <w:fldChar w:fldCharType="begin"/>
            </w:r>
            <w:r>
              <w:rPr>
                <w:noProof/>
                <w:webHidden/>
              </w:rPr>
              <w:instrText xml:space="preserve"> PAGEREF _Toc404677874 \h </w:instrText>
            </w:r>
            <w:r>
              <w:rPr>
                <w:noProof/>
                <w:webHidden/>
              </w:rPr>
            </w:r>
          </w:ins>
          <w:r>
            <w:rPr>
              <w:noProof/>
              <w:webHidden/>
            </w:rPr>
            <w:fldChar w:fldCharType="separate"/>
          </w:r>
          <w:ins w:id="235" w:author="Lili" w:date="2014-11-25T11:21:00Z">
            <w:r>
              <w:rPr>
                <w:noProof/>
                <w:webHidden/>
              </w:rPr>
              <w:t>58</w:t>
            </w:r>
            <w:r>
              <w:rPr>
                <w:noProof/>
                <w:webHidden/>
              </w:rPr>
              <w:fldChar w:fldCharType="end"/>
            </w:r>
            <w:r w:rsidRPr="00F23BE2">
              <w:rPr>
                <w:rStyle w:val="Hyperlink"/>
                <w:noProof/>
              </w:rPr>
              <w:fldChar w:fldCharType="end"/>
            </w:r>
          </w:ins>
        </w:p>
        <w:p w:rsidR="00C06F36" w:rsidRDefault="00C06F36">
          <w:pPr>
            <w:pStyle w:val="TOC2"/>
            <w:tabs>
              <w:tab w:val="left" w:pos="960"/>
              <w:tab w:val="right" w:leader="dot" w:pos="9016"/>
            </w:tabs>
            <w:rPr>
              <w:ins w:id="236" w:author="Lili" w:date="2014-11-25T11:21:00Z"/>
              <w:rFonts w:asciiTheme="minorHAnsi" w:eastAsiaTheme="minorEastAsia" w:hAnsiTheme="minorHAnsi" w:cstheme="minorBidi"/>
              <w:noProof/>
              <w:szCs w:val="22"/>
              <w:lang w:val="en-GB" w:eastAsia="en-GB" w:bidi="he-IL"/>
            </w:rPr>
          </w:pPr>
          <w:ins w:id="23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6.4</w:t>
            </w:r>
            <w:r>
              <w:rPr>
                <w:rFonts w:asciiTheme="minorHAnsi" w:eastAsiaTheme="minorEastAsia" w:hAnsiTheme="minorHAnsi" w:cstheme="minorBidi"/>
                <w:noProof/>
                <w:szCs w:val="22"/>
                <w:lang w:val="en-GB" w:eastAsia="en-GB" w:bidi="he-IL"/>
              </w:rPr>
              <w:tab/>
            </w:r>
            <w:r w:rsidRPr="00F23BE2">
              <w:rPr>
                <w:rStyle w:val="Hyperlink"/>
                <w:noProof/>
              </w:rPr>
              <w:t>Implementation of Data Readers, and Other Utilities [Gil]</w:t>
            </w:r>
            <w:r>
              <w:rPr>
                <w:noProof/>
                <w:webHidden/>
              </w:rPr>
              <w:tab/>
            </w:r>
            <w:r>
              <w:rPr>
                <w:noProof/>
                <w:webHidden/>
              </w:rPr>
              <w:fldChar w:fldCharType="begin"/>
            </w:r>
            <w:r>
              <w:rPr>
                <w:noProof/>
                <w:webHidden/>
              </w:rPr>
              <w:instrText xml:space="preserve"> PAGEREF _Toc404677875 \h </w:instrText>
            </w:r>
            <w:r>
              <w:rPr>
                <w:noProof/>
                <w:webHidden/>
              </w:rPr>
            </w:r>
          </w:ins>
          <w:r>
            <w:rPr>
              <w:noProof/>
              <w:webHidden/>
            </w:rPr>
            <w:fldChar w:fldCharType="separate"/>
          </w:r>
          <w:ins w:id="238" w:author="Lili" w:date="2014-11-25T11:21:00Z">
            <w:r>
              <w:rPr>
                <w:noProof/>
                <w:webHidden/>
              </w:rPr>
              <w:t>59</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39" w:author="Lili" w:date="2014-11-25T11:21:00Z"/>
              <w:rFonts w:asciiTheme="minorHAnsi" w:hAnsiTheme="minorHAnsi"/>
              <w:noProof/>
              <w:lang w:eastAsia="en-GB" w:bidi="he-IL"/>
            </w:rPr>
          </w:pPr>
          <w:ins w:id="24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6.4.1</w:t>
            </w:r>
            <w:r>
              <w:rPr>
                <w:rFonts w:asciiTheme="minorHAnsi" w:hAnsiTheme="minorHAnsi"/>
                <w:noProof/>
                <w:lang w:eastAsia="en-GB" w:bidi="he-IL"/>
              </w:rPr>
              <w:tab/>
            </w:r>
            <w:r w:rsidRPr="00F23BE2">
              <w:rPr>
                <w:rStyle w:val="Hyperlink"/>
                <w:noProof/>
              </w:rPr>
              <w:t>class CASUtils (eu.excitementproject.tl.laputils)</w:t>
            </w:r>
            <w:r>
              <w:rPr>
                <w:noProof/>
                <w:webHidden/>
              </w:rPr>
              <w:tab/>
            </w:r>
            <w:r>
              <w:rPr>
                <w:noProof/>
                <w:webHidden/>
              </w:rPr>
              <w:fldChar w:fldCharType="begin"/>
            </w:r>
            <w:r>
              <w:rPr>
                <w:noProof/>
                <w:webHidden/>
              </w:rPr>
              <w:instrText xml:space="preserve"> PAGEREF _Toc404677876 \h </w:instrText>
            </w:r>
            <w:r>
              <w:rPr>
                <w:noProof/>
                <w:webHidden/>
              </w:rPr>
            </w:r>
          </w:ins>
          <w:r>
            <w:rPr>
              <w:noProof/>
              <w:webHidden/>
            </w:rPr>
            <w:fldChar w:fldCharType="separate"/>
          </w:r>
          <w:ins w:id="241" w:author="Lili" w:date="2014-11-25T11:21:00Z">
            <w:r>
              <w:rPr>
                <w:noProof/>
                <w:webHidden/>
              </w:rPr>
              <w:t>59</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42" w:author="Lili" w:date="2014-11-25T11:21:00Z"/>
              <w:rFonts w:asciiTheme="minorHAnsi" w:hAnsiTheme="minorHAnsi"/>
              <w:noProof/>
              <w:lang w:eastAsia="en-GB" w:bidi="he-IL"/>
            </w:rPr>
          </w:pPr>
          <w:ins w:id="24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6.4.2</w:t>
            </w:r>
            <w:r>
              <w:rPr>
                <w:rFonts w:asciiTheme="minorHAnsi" w:hAnsiTheme="minorHAnsi"/>
                <w:noProof/>
                <w:lang w:eastAsia="en-GB" w:bidi="he-IL"/>
              </w:rPr>
              <w:tab/>
            </w:r>
            <w:r w:rsidRPr="00F23BE2">
              <w:rPr>
                <w:rStyle w:val="Hyperlink"/>
                <w:noProof/>
              </w:rPr>
              <w:t>class InteractionReader (eu.excitementproject.tl.laputils)</w:t>
            </w:r>
            <w:r>
              <w:rPr>
                <w:noProof/>
                <w:webHidden/>
              </w:rPr>
              <w:tab/>
            </w:r>
            <w:r>
              <w:rPr>
                <w:noProof/>
                <w:webHidden/>
              </w:rPr>
              <w:fldChar w:fldCharType="begin"/>
            </w:r>
            <w:r>
              <w:rPr>
                <w:noProof/>
                <w:webHidden/>
              </w:rPr>
              <w:instrText xml:space="preserve"> PAGEREF _Toc404677877 \h </w:instrText>
            </w:r>
            <w:r>
              <w:rPr>
                <w:noProof/>
                <w:webHidden/>
              </w:rPr>
            </w:r>
          </w:ins>
          <w:r>
            <w:rPr>
              <w:noProof/>
              <w:webHidden/>
            </w:rPr>
            <w:fldChar w:fldCharType="separate"/>
          </w:r>
          <w:ins w:id="244" w:author="Lili" w:date="2014-11-25T11:21:00Z">
            <w:r>
              <w:rPr>
                <w:noProof/>
                <w:webHidden/>
              </w:rPr>
              <w:t>59</w:t>
            </w:r>
            <w:r>
              <w:rPr>
                <w:noProof/>
                <w:webHidden/>
              </w:rPr>
              <w:fldChar w:fldCharType="end"/>
            </w:r>
            <w:r w:rsidRPr="00F23BE2">
              <w:rPr>
                <w:rStyle w:val="Hyperlink"/>
                <w:noProof/>
              </w:rPr>
              <w:fldChar w:fldCharType="end"/>
            </w:r>
          </w:ins>
        </w:p>
        <w:p w:rsidR="00C06F36" w:rsidRDefault="00C06F36">
          <w:pPr>
            <w:pStyle w:val="TOC1"/>
            <w:tabs>
              <w:tab w:val="left" w:pos="442"/>
              <w:tab w:val="right" w:leader="dot" w:pos="9016"/>
            </w:tabs>
            <w:rPr>
              <w:ins w:id="245" w:author="Lili" w:date="2014-11-25T11:21:00Z"/>
              <w:rFonts w:asciiTheme="minorHAnsi" w:eastAsiaTheme="minorEastAsia" w:hAnsiTheme="minorHAnsi" w:cstheme="minorBidi"/>
              <w:noProof/>
              <w:szCs w:val="22"/>
              <w:lang w:val="en-GB" w:eastAsia="en-GB" w:bidi="he-IL"/>
            </w:rPr>
          </w:pPr>
          <w:ins w:id="24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w:t>
            </w:r>
            <w:r>
              <w:rPr>
                <w:rFonts w:asciiTheme="minorHAnsi" w:eastAsiaTheme="minorEastAsia" w:hAnsiTheme="minorHAnsi" w:cstheme="minorBidi"/>
                <w:noProof/>
                <w:szCs w:val="22"/>
                <w:lang w:val="en-GB" w:eastAsia="en-GB" w:bidi="he-IL"/>
              </w:rPr>
              <w:tab/>
            </w:r>
            <w:r w:rsidRPr="00F23BE2">
              <w:rPr>
                <w:rStyle w:val="Hyperlink"/>
                <w:noProof/>
              </w:rPr>
              <w:t>Evaluation [all]</w:t>
            </w:r>
            <w:r>
              <w:rPr>
                <w:noProof/>
                <w:webHidden/>
              </w:rPr>
              <w:tab/>
            </w:r>
            <w:r>
              <w:rPr>
                <w:noProof/>
                <w:webHidden/>
              </w:rPr>
              <w:fldChar w:fldCharType="begin"/>
            </w:r>
            <w:r>
              <w:rPr>
                <w:noProof/>
                <w:webHidden/>
              </w:rPr>
              <w:instrText xml:space="preserve"> PAGEREF _Toc404677878 \h </w:instrText>
            </w:r>
            <w:r>
              <w:rPr>
                <w:noProof/>
                <w:webHidden/>
              </w:rPr>
            </w:r>
          </w:ins>
          <w:r>
            <w:rPr>
              <w:noProof/>
              <w:webHidden/>
            </w:rPr>
            <w:fldChar w:fldCharType="separate"/>
          </w:r>
          <w:ins w:id="247" w:author="Lili" w:date="2014-11-25T11:21:00Z">
            <w:r>
              <w:rPr>
                <w:noProof/>
                <w:webHidden/>
              </w:rPr>
              <w:t>61</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248" w:author="Lili" w:date="2014-11-25T11:21:00Z"/>
              <w:rFonts w:asciiTheme="minorHAnsi" w:eastAsiaTheme="minorEastAsia" w:hAnsiTheme="minorHAnsi" w:cstheme="minorBidi"/>
              <w:noProof/>
              <w:szCs w:val="22"/>
              <w:lang w:val="en-GB" w:eastAsia="en-GB" w:bidi="he-IL"/>
            </w:rPr>
          </w:pPr>
          <w:ins w:id="24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"_Toc404677879"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7.1</w:t>
            </w:r>
            <w:r>
              <w:rPr>
                <w:rFonts w:asciiTheme="minorHAnsi" w:eastAsiaTheme="minorEastAsia" w:hAnsiTheme="minorHAnsi" w:cstheme="minorBidi"/>
                <w:noProof/>
                <w:szCs w:val="22"/>
                <w:lang w:val="en-GB" w:eastAsia="en-GB" w:bidi="he-IL"/>
              </w:rPr>
              <w:tab/>
            </w:r>
            <w:r w:rsidRPr="00F23BE2">
              <w:rPr>
                <w:rStyle w:val="Hyperlink"/>
                <w:noProof/>
              </w:rPr>
              <w:t>Data revision</w:t>
            </w:r>
            <w:r>
              <w:rPr>
                <w:noProof/>
                <w:webHidden/>
              </w:rPr>
              <w:tab/>
            </w:r>
            <w:r>
              <w:rPr>
                <w:noProof/>
                <w:webHidden/>
              </w:rPr>
              <w:fldChar w:fldCharType="begin"/>
            </w:r>
            <w:r>
              <w:rPr>
                <w:noProof/>
                <w:webHidden/>
              </w:rPr>
              <w:instrText xml:space="preserve"> PAGEREF _Toc404677879 \h </w:instrText>
            </w:r>
            <w:r>
              <w:rPr>
                <w:noProof/>
                <w:webHidden/>
              </w:rPr>
            </w:r>
          </w:ins>
          <w:r>
            <w:rPr>
              <w:noProof/>
              <w:webHidden/>
            </w:rPr>
            <w:fldChar w:fldCharType="separate"/>
          </w:r>
          <w:ins w:id="250" w:author="Lili" w:date="2014-11-25T11:21:00Z">
            <w:r>
              <w:rPr>
                <w:noProof/>
                <w:webHidden/>
              </w:rPr>
              <w:t>61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51" w:author="Lili" w:date="2014-11-25T11:21:00Z"/>
              <w:rFonts w:asciiTheme="minorHAnsi" w:hAnsiTheme="minorHAnsi"/>
              <w:noProof/>
              <w:lang w:eastAsia="en-GB" w:bidi="he-IL"/>
            </w:rPr>
          </w:pPr>
          <w:ins w:id="252"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"_Toc404677880"</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7.1.1</w:t>
            </w:r>
            <w:r>
              <w:rPr>
                <w:rFonts w:asciiTheme="minorHAnsi" w:hAnsiTheme="minorHAnsi"/>
                <w:noProof/>
                <w:lang w:eastAsia="en-GB" w:bidi="he-IL"/>
              </w:rPr>
              <w:tab/>
            </w:r>
            <w:r w:rsidRPr="00F23BE2">
              <w:rPr>
                <w:rStyle w:val="Hyperlink"/>
                <w:noProof/>
              </w:rPr>
              <w:t>Use case 1 data [Lili / Luisa?]</w:t>
            </w:r>
            <w:r>
              <w:rPr>
                <w:noProof/>
                <w:webHidden/>
              </w:rPr>
              <w:tab/>
            </w:r>
            <w:r>
              <w:rPr>
                <w:noProof/>
                <w:webHidden/>
              </w:rPr>
              <w:fldChar w:fldCharType="begin"/>
            </w:r>
            <w:r>
              <w:rPr>
                <w:noProof/>
                <w:webHidden/>
              </w:rPr>
              <w:instrText xml:space="preserve"> PAGEREF _Toc404677880 \h </w:instrText>
            </w:r>
            <w:r>
              <w:rPr>
                <w:noProof/>
                <w:webHidden/>
              </w:rPr>
            </w:r>
          </w:ins>
          <w:r>
            <w:rPr>
              <w:noProof/>
              <w:webHidden/>
            </w:rPr>
            <w:fldChar w:fldCharType="separate"/>
          </w:r>
          <w:ins w:id="253" w:author="Lili" w:date="2014-11-25T11:21:00Z">
            <w:r>
              <w:rPr>
                <w:noProof/>
                <w:webHidden/>
              </w:rPr>
              <w:t>61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54" w:author="Lili" w:date="2014-11-25T11:21:00Z"/>
              <w:rFonts w:asciiTheme="minorHAnsi" w:hAnsiTheme="minorHAnsi"/>
              <w:noProof/>
              <w:lang w:eastAsia="en-GB" w:bidi="he-IL"/>
            </w:rPr>
          </w:pPr>
          <w:ins w:id="255"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"_Toc404677881"</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7.1.2</w:t>
            </w:r>
            <w:r>
              <w:rPr>
                <w:rFonts w:asciiTheme="minorHAnsi" w:hAnsiTheme="minorHAnsi"/>
                <w:noProof/>
                <w:lang w:eastAsia="en-GB" w:bidi="he-IL"/>
              </w:rPr>
              <w:tab/>
            </w:r>
            <w:r w:rsidRPr="00F23BE2">
              <w:rPr>
                <w:rStyle w:val="Hyperlink"/>
                <w:noProof/>
              </w:rPr>
              <w:t>Public German OMQ email dataset (Use case 2)</w:t>
            </w:r>
            <w:r>
              <w:rPr>
                <w:noProof/>
                <w:webHidden/>
              </w:rPr>
              <w:tab/>
            </w:r>
            <w:r>
              <w:rPr>
                <w:noProof/>
                <w:webHidden/>
              </w:rPr>
              <w:fldChar w:fldCharType="begin"/>
            </w:r>
            <w:r>
              <w:rPr>
                <w:noProof/>
                <w:webHidden/>
              </w:rPr>
              <w:instrText xml:space="preserve"> PAGEREF _Toc404677881 \h </w:instrText>
            </w:r>
            <w:r>
              <w:rPr>
                <w:noProof/>
                <w:webHidden/>
              </w:rPr>
            </w:r>
          </w:ins>
          <w:r>
            <w:rPr>
              <w:noProof/>
              <w:webHidden/>
            </w:rPr>
            <w:fldChar w:fldCharType="separate"/>
          </w:r>
          <w:ins w:id="256" w:author="Lili" w:date="2014-11-25T11:21:00Z">
            <w:r>
              <w:rPr>
                <w:noProof/>
                <w:webHidden/>
              </w:rPr>
              <w:t>61</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57" w:author="Lili" w:date="2014-11-25T11:21:00Z"/>
              <w:rFonts w:asciiTheme="minorHAnsi" w:hAnsiTheme="minorHAnsi"/>
              <w:noProof/>
              <w:lang w:eastAsia="en-GB" w:bidi="he-IL"/>
            </w:rPr>
          </w:pPr>
          <w:ins w:id="258"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"_Toc404677882"</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7.1.3</w:t>
            </w:r>
            <w:r>
              <w:rPr>
                <w:rFonts w:asciiTheme="minorHAnsi" w:hAnsiTheme="minorHAnsi"/>
                <w:noProof/>
                <w:lang w:eastAsia="en-GB" w:bidi="he-IL"/>
              </w:rPr>
              <w:tab/>
            </w:r>
            <w:r w:rsidRPr="00F23BE2">
              <w:rPr>
                <w:rStyle w:val="Hyperlink"/>
                <w:noProof/>
              </w:rPr>
              <w:t>New statistics</w:t>
            </w:r>
            <w:r>
              <w:rPr>
                <w:noProof/>
                <w:webHidden/>
              </w:rPr>
              <w:tab/>
            </w:r>
            <w:r>
              <w:rPr>
                <w:noProof/>
                <w:webHidden/>
              </w:rPr>
              <w:fldChar w:fldCharType="begin"/>
            </w:r>
            <w:r>
              <w:rPr>
                <w:noProof/>
                <w:webHidden/>
              </w:rPr>
              <w:instrText xml:space="preserve"> PAGEREF _Toc404677882 \h </w:instrText>
            </w:r>
            <w:r>
              <w:rPr>
                <w:noProof/>
                <w:webHidden/>
              </w:rPr>
            </w:r>
          </w:ins>
          <w:r>
            <w:rPr>
              <w:noProof/>
              <w:webHidden/>
            </w:rPr>
            <w:fldChar w:fldCharType="separate"/>
          </w:r>
          <w:ins w:id="259" w:author="Lili" w:date="2014-11-25T11:21:00Z">
            <w:r>
              <w:rPr>
                <w:noProof/>
                <w:webHidden/>
              </w:rPr>
              <w:t>63</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260" w:author="Lili" w:date="2014-11-25T11:21:00Z"/>
              <w:rFonts w:asciiTheme="minorHAnsi" w:eastAsiaTheme="minorEastAsia" w:hAnsiTheme="minorHAnsi" w:cstheme="minorBidi"/>
              <w:noProof/>
              <w:szCs w:val="22"/>
              <w:lang w:val="en-GB" w:eastAsia="en-GB" w:bidi="he-IL"/>
            </w:rPr>
          </w:pPr>
          <w:ins w:id="261"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"_Toc404677883"</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7.2</w:t>
            </w:r>
            <w:r>
              <w:rPr>
                <w:rFonts w:asciiTheme="minorHAnsi" w:eastAsiaTheme="minorEastAsia" w:hAnsiTheme="minorHAnsi" w:cstheme="minorBidi"/>
                <w:noProof/>
                <w:szCs w:val="22"/>
                <w:lang w:val="en-GB" w:eastAsia="en-GB" w:bidi="he-IL"/>
              </w:rPr>
              <w:tab/>
            </w:r>
            <w:r w:rsidRPr="00F23BE2">
              <w:rPr>
                <w:rStyle w:val="Hyperlink"/>
                <w:noProof/>
              </w:rPr>
              <w:t>Evaluation of EDA configurations [Vivi]</w:t>
            </w:r>
            <w:r>
              <w:rPr>
                <w:noProof/>
                <w:webHidden/>
              </w:rPr>
              <w:tab/>
            </w:r>
            <w:r>
              <w:rPr>
                <w:noProof/>
                <w:webHidden/>
              </w:rPr>
              <w:fldChar w:fldCharType="begin"/>
            </w:r>
            <w:r>
              <w:rPr>
                <w:noProof/>
                <w:webHidden/>
              </w:rPr>
              <w:instrText xml:space="preserve"> PAGEREF _Toc404677883 \h </w:instrText>
            </w:r>
            <w:r>
              <w:rPr>
                <w:noProof/>
                <w:webHidden/>
              </w:rPr>
            </w:r>
          </w:ins>
          <w:r>
            <w:rPr>
              <w:noProof/>
              <w:webHidden/>
            </w:rPr>
            <w:fldChar w:fldCharType="separate"/>
          </w:r>
          <w:ins w:id="262" w:author="Lili" w:date="2014-11-25T11:21:00Z">
            <w:r>
              <w:rPr>
                <w:noProof/>
                <w:webHidden/>
              </w:rPr>
              <w:t>63</w:t>
            </w:r>
            <w:r>
              <w:rPr>
                <w:noProof/>
                <w:webHidden/>
              </w:rPr>
              <w:fldChar w:fldCharType="end"/>
            </w:r>
            <w:r w:rsidRPr="00F23BE2">
              <w:rPr>
                <w:rStyle w:val="Hyperlink"/>
                <w:noProof/>
              </w:rPr>
              <w:fldChar w:fldCharType="end"/>
            </w:r>
          </w:ins>
        </w:p>
        <w:p w:rsidR="00C06F36" w:rsidRDefault="00C06F36">
          <w:pPr>
            <w:pStyle w:val="TOC2"/>
            <w:tabs>
              <w:tab w:val="left" w:pos="720"/>
              <w:tab w:val="right" w:leader="dot" w:pos="9016"/>
            </w:tabs>
            <w:rPr>
              <w:ins w:id="263" w:author="Lili" w:date="2014-11-25T11:21:00Z"/>
              <w:rFonts w:asciiTheme="minorHAnsi" w:eastAsiaTheme="minorEastAsia" w:hAnsiTheme="minorHAnsi" w:cstheme="minorBidi"/>
              <w:noProof/>
              <w:szCs w:val="22"/>
              <w:lang w:val="en-GB" w:eastAsia="en-GB" w:bidi="he-IL"/>
            </w:rPr>
          </w:pPr>
          <w:ins w:id="264"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"_Toc404677884"</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7.3</w:t>
            </w:r>
            <w:r>
              <w:rPr>
                <w:rFonts w:asciiTheme="minorHAnsi" w:eastAsiaTheme="minorEastAsia" w:hAnsiTheme="minorHAnsi" w:cstheme="minorBidi"/>
                <w:noProof/>
                <w:szCs w:val="22"/>
                <w:lang w:val="en-GB" w:eastAsia="en-GB" w:bidi="he-IL"/>
              </w:rPr>
              <w:tab/>
            </w:r>
            <w:r w:rsidRPr="00F23BE2">
              <w:rPr>
                <w:rStyle w:val="Hyperlink"/>
                <w:noProof/>
              </w:rPr>
              <w:t>Evaluation of Transduction Layer modules</w:t>
            </w:r>
            <w:r>
              <w:rPr>
                <w:noProof/>
                <w:webHidden/>
              </w:rPr>
              <w:tab/>
            </w:r>
            <w:r>
              <w:rPr>
                <w:noProof/>
                <w:webHidden/>
              </w:rPr>
              <w:fldChar w:fldCharType="begin"/>
            </w:r>
            <w:r>
              <w:rPr>
                <w:noProof/>
                <w:webHidden/>
              </w:rPr>
              <w:instrText xml:space="preserve"> PAGEREF _Toc404677884 \h </w:instrText>
            </w:r>
            <w:r>
              <w:rPr>
                <w:noProof/>
                <w:webHidden/>
              </w:rPr>
            </w:r>
          </w:ins>
          <w:r>
            <w:rPr>
              <w:noProof/>
              <w:webHidden/>
            </w:rPr>
            <w:fldChar w:fldCharType="separate"/>
          </w:r>
          <w:ins w:id="265" w:author="Lili" w:date="2014-11-25T11:21:00Z">
            <w:r>
              <w:rPr>
                <w:noProof/>
                <w:webHidden/>
              </w:rPr>
              <w:t>63</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66" w:author="Lili" w:date="2014-11-25T11:21:00Z"/>
              <w:rFonts w:asciiTheme="minorHAnsi" w:hAnsiTheme="minorHAnsi"/>
              <w:noProof/>
              <w:lang w:eastAsia="en-GB" w:bidi="he-IL"/>
            </w:rPr>
          </w:pPr>
          <w:ins w:id="267"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"_Toc404677885"</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7.3.1</w:t>
            </w:r>
            <w:r>
              <w:rPr>
                <w:rFonts w:asciiTheme="minorHAnsi" w:hAnsiTheme="minorHAnsi"/>
                <w:noProof/>
                <w:lang w:eastAsia="en-GB" w:bidi="he-IL"/>
              </w:rPr>
              <w:tab/>
            </w:r>
            <w:r w:rsidRPr="00F23BE2">
              <w:rPr>
                <w:rStyle w:val="Hyperlink"/>
                <w:noProof/>
              </w:rPr>
              <w:t>Overview of evaluation measures</w:t>
            </w:r>
            <w:r>
              <w:rPr>
                <w:noProof/>
                <w:webHidden/>
              </w:rPr>
              <w:tab/>
            </w:r>
            <w:r>
              <w:rPr>
                <w:noProof/>
                <w:webHidden/>
              </w:rPr>
              <w:fldChar w:fldCharType="begin"/>
            </w:r>
            <w:r>
              <w:rPr>
                <w:noProof/>
                <w:webHidden/>
              </w:rPr>
              <w:instrText xml:space="preserve"> PAGEREF _Toc404677885 \h </w:instrText>
            </w:r>
            <w:r>
              <w:rPr>
                <w:noProof/>
                <w:webHidden/>
              </w:rPr>
            </w:r>
          </w:ins>
          <w:r>
            <w:rPr>
              <w:noProof/>
              <w:webHidden/>
            </w:rPr>
            <w:fldChar w:fldCharType="separate"/>
          </w:r>
          <w:ins w:id="268" w:author="Lili" w:date="2014-11-25T11:21:00Z">
            <w:r>
              <w:rPr>
                <w:noProof/>
                <w:webHidden/>
              </w:rPr>
              <w:t>64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69" w:author="Lili" w:date="2014-11-25T11:21:00Z"/>
              <w:rFonts w:asciiTheme="minorHAnsi" w:hAnsiTheme="minorHAnsi"/>
              <w:noProof/>
              <w:lang w:eastAsia="en-GB" w:bidi="he-IL"/>
            </w:rPr>
          </w:pPr>
          <w:ins w:id="270"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"_Toc404677886"</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7.3.2</w:t>
            </w:r>
            <w:r>
              <w:rPr>
                <w:rFonts w:asciiTheme="minorHAnsi" w:hAnsiTheme="minorHAnsi"/>
                <w:noProof/>
                <w:lang w:eastAsia="en-GB" w:bidi="he-IL"/>
              </w:rPr>
              <w:tab/>
            </w:r>
            <w:r w:rsidRPr="00F23BE2">
              <w:rPr>
                <w:rStyle w:val="Hyperlink"/>
                <w:noProof/>
              </w:rPr>
              <w:t>Fragment Annotation [Vivi]</w:t>
            </w:r>
            <w:r>
              <w:rPr>
                <w:noProof/>
                <w:webHidden/>
              </w:rPr>
              <w:tab/>
            </w:r>
            <w:r>
              <w:rPr>
                <w:noProof/>
                <w:webHidden/>
              </w:rPr>
              <w:fldChar w:fldCharType="begin"/>
            </w:r>
            <w:r>
              <w:rPr>
                <w:noProof/>
                <w:webHidden/>
              </w:rPr>
              <w:instrText xml:space="preserve"> PAGEREF _Toc404677886 \h </w:instrText>
            </w:r>
            <w:r>
              <w:rPr>
                <w:noProof/>
                <w:webHidden/>
              </w:rPr>
            </w:r>
          </w:ins>
          <w:r>
            <w:rPr>
              <w:noProof/>
              <w:webHidden/>
            </w:rPr>
            <w:fldChar w:fldCharType="separate"/>
          </w:r>
          <w:ins w:id="271" w:author="Lili" w:date="2014-11-25T11:21:00Z">
            <w:r>
              <w:rPr>
                <w:noProof/>
                <w:webHidden/>
              </w:rPr>
              <w:t>64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72" w:author="Lili" w:date="2014-11-25T11:21:00Z"/>
              <w:rFonts w:asciiTheme="minorHAnsi" w:hAnsiTheme="minorHAnsi"/>
              <w:noProof/>
              <w:lang w:eastAsia="en-GB" w:bidi="he-IL"/>
            </w:rPr>
          </w:pPr>
          <w:ins w:id="273"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"_Toc404677887"</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7.3.3</w:t>
            </w:r>
            <w:r>
              <w:rPr>
                <w:rFonts w:asciiTheme="minorHAnsi" w:hAnsiTheme="minorHAnsi"/>
                <w:noProof/>
                <w:lang w:eastAsia="en-GB" w:bidi="he-IL"/>
              </w:rPr>
              <w:tab/>
            </w:r>
            <w:r w:rsidRPr="00F23BE2">
              <w:rPr>
                <w:rStyle w:val="Hyperlink"/>
                <w:noProof/>
              </w:rPr>
              <w:t>Modifier Annotation [Vivi]</w:t>
            </w:r>
            <w:r>
              <w:rPr>
                <w:noProof/>
                <w:webHidden/>
              </w:rPr>
              <w:tab/>
            </w:r>
            <w:r>
              <w:rPr>
                <w:noProof/>
                <w:webHidden/>
              </w:rPr>
              <w:fldChar w:fldCharType="begin"/>
            </w:r>
            <w:r>
              <w:rPr>
                <w:noProof/>
                <w:webHidden/>
              </w:rPr>
              <w:instrText xml:space="preserve"> PAGEREF _Toc404677887 \h </w:instrText>
            </w:r>
            <w:r>
              <w:rPr>
                <w:noProof/>
                <w:webHidden/>
              </w:rPr>
            </w:r>
          </w:ins>
          <w:r>
            <w:rPr>
              <w:noProof/>
              <w:webHidden/>
            </w:rPr>
            <w:fldChar w:fldCharType="separate"/>
          </w:r>
          <w:ins w:id="274" w:author="Lili" w:date="2014-11-25T11:21:00Z">
            <w:r>
              <w:rPr>
                <w:noProof/>
                <w:webHidden/>
              </w:rPr>
              <w:t>64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75" w:author="Lili" w:date="2014-11-25T11:21:00Z"/>
              <w:rFonts w:asciiTheme="minorHAnsi" w:hAnsiTheme="minorHAnsi"/>
              <w:noProof/>
              <w:lang w:eastAsia="en-GB" w:bidi="he-IL"/>
            </w:rPr>
          </w:pPr>
          <w:ins w:id="276"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"_Toc404677888"</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7.3.4</w:t>
            </w:r>
            <w:r>
              <w:rPr>
                <w:rFonts w:asciiTheme="minorHAnsi" w:hAnsiTheme="minorHAnsi"/>
                <w:noProof/>
                <w:lang w:eastAsia="en-GB" w:bidi="he-IL"/>
              </w:rPr>
              <w:tab/>
            </w:r>
            <w:r w:rsidRPr="00F23BE2">
              <w:rPr>
                <w:rStyle w:val="Hyperlink"/>
                <w:noProof/>
              </w:rPr>
              <w:t>Graph Merging and Optimization</w:t>
            </w:r>
            <w:r>
              <w:rPr>
                <w:noProof/>
                <w:webHidden/>
              </w:rPr>
              <w:tab/>
            </w:r>
            <w:r>
              <w:rPr>
                <w:noProof/>
                <w:webHidden/>
              </w:rPr>
              <w:fldChar w:fldCharType="begin"/>
            </w:r>
            <w:r>
              <w:rPr>
                <w:noProof/>
                <w:webHidden/>
              </w:rPr>
              <w:instrText xml:space="preserve"> PAGEREF _Toc404677888 \h </w:instrText>
            </w:r>
            <w:r>
              <w:rPr>
                <w:noProof/>
                <w:webHidden/>
              </w:rPr>
            </w:r>
          </w:ins>
          <w:r>
            <w:rPr>
              <w:noProof/>
              <w:webHidden/>
            </w:rPr>
            <w:fldChar w:fldCharType="separate"/>
          </w:r>
          <w:ins w:id="277" w:author="Lili" w:date="2014-11-25T11:21:00Z">
            <w:r>
              <w:rPr>
                <w:noProof/>
                <w:webHidden/>
              </w:rPr>
              <w:t>64</w:t>
            </w:r>
            <w:r>
              <w:rPr>
                <w:noProof/>
                <w:webHidden/>
              </w:rPr>
              <w:fldChar w:fldCharType="end"/>
            </w:r>
            <w:r w:rsidRPr="00F23BE2">
              <w:rPr>
                <w:rStyle w:val="Hyperlink"/>
                <w:noProof/>
              </w:rPr>
              <w:fldChar w:fldCharType="end"/>
            </w:r>
          </w:ins>
        </w:p>
        <w:p w:rsidR="00C06F36" w:rsidRDefault="00C06F36">
          <w:pPr>
            <w:pStyle w:val="TOC3"/>
            <w:tabs>
              <w:tab w:val="left" w:pos="1200"/>
              <w:tab w:val="right" w:leader="dot" w:pos="9016"/>
            </w:tabs>
            <w:rPr>
              <w:ins w:id="278" w:author="Lili" w:date="2014-11-25T11:21:00Z"/>
              <w:rFonts w:asciiTheme="minorHAnsi" w:hAnsiTheme="minorHAnsi"/>
              <w:noProof/>
              <w:lang w:eastAsia="en-GB" w:bidi="he-IL"/>
            </w:rPr>
          </w:pPr>
          <w:ins w:id="279" w:author="Lili" w:date="2014-11-25T11:21:00Z">
            <w:r w:rsidRPr="00F23BE2">
              <w:rPr>
                <w:rStyle w:val="Hyperlink"/>
                <w:noProof/>
              </w:rPr>
              <w:fldChar w:fldCharType="begin"/>
            </w:r>
            <w:r w:rsidRPr="00F23BE2">
              <w:rPr>
                <w:rStyle w:val="Hyperlink"/>
                <w:noProof/>
              </w:rPr>
              <w:instrText xml:space="preserve"> </w:instrText>
            </w:r>
            <w:r>
              <w:rPr>
                <w:noProof/>
              </w:rPr>
              <w:instrText>HYPERLINK \l "_Toc404677889"</w:instrText>
            </w:r>
            <w:r w:rsidRPr="00F23BE2">
              <w:rPr>
                <w:rStyle w:val="Hyperlink"/>
                <w:noProof/>
              </w:rPr>
              <w:instrText xml:space="preserve"> </w:instrText>
            </w:r>
            <w:r w:rsidRPr="00F23BE2">
              <w:rPr>
                <w:rStyle w:val="Hyperlink"/>
                <w:noProof/>
              </w:rPr>
            </w:r>
            <w:r w:rsidRPr="00F23BE2">
              <w:rPr>
                <w:rStyle w:val="Hyperlink"/>
                <w:noProof/>
              </w:rPr>
              <w:fldChar w:fldCharType="separate"/>
            </w:r>
            <w:r w:rsidRPr="00F23BE2">
              <w:rPr>
                <w:rStyle w:val="Hyperlink"/>
                <w:noProof/>
              </w:rPr>
              <w:t>7.3.5</w:t>
            </w:r>
            <w:r>
              <w:rPr>
                <w:rFonts w:asciiTheme="minorHAnsi" w:hAnsiTheme="minorHAnsi"/>
                <w:noProof/>
                <w:lang w:eastAsia="en-GB" w:bidi="he-IL"/>
              </w:rPr>
              <w:tab/>
            </w:r>
            <w:r w:rsidRPr="00F23BE2">
              <w:rPr>
                <w:rStyle w:val="Hyperlink"/>
                <w:noProof/>
              </w:rPr>
              <w:t>Category Annotation [Kathrin]</w:t>
            </w:r>
            <w:r>
              <w:rPr>
                <w:noProof/>
                <w:webHidden/>
              </w:rPr>
              <w:tab/>
            </w:r>
            <w:r>
              <w:rPr>
                <w:noProof/>
                <w:webHidden/>
              </w:rPr>
              <w:fldChar w:fldCharType="begin"/>
            </w:r>
            <w:r>
              <w:rPr>
                <w:noProof/>
                <w:webHidden/>
              </w:rPr>
              <w:instrText xml:space="preserve"> PAGEREF _Toc404677889 \h </w:instrText>
            </w:r>
            <w:r>
              <w:rPr>
                <w:noProof/>
                <w:webHidden/>
              </w:rPr>
            </w:r>
          </w:ins>
          <w:r>
            <w:rPr>
              <w:noProof/>
              <w:webHidden/>
            </w:rPr>
            <w:fldChar w:fldCharType="separate"/>
          </w:r>
          <w:ins w:id="280" w:author="Lili" w:date="2014-11-25T11:21:00Z">
            <w:r>
              <w:rPr>
                <w:noProof/>
                <w:webHidden/>
              </w:rPr>
              <w:t>65</w:t>
            </w:r>
            <w:r>
              <w:rPr>
                <w:noProof/>
                <w:webHidden/>
              </w:rPr>
              <w:fldChar w:fldCharType="end"/>
            </w:r>
            <w:r w:rsidRPr="00F23BE2">
              <w:rPr>
                <w:rStyle w:val="Hyperlink"/>
                <w:noProof/>
              </w:rPr>
              <w:fldChar w:fldCharType="end"/>
            </w:r>
          </w:ins>
        </w:p>
        <w:p w:rsidR="007E31F8" w:rsidDel="00C06F36" w:rsidRDefault="007E31F8">
          <w:pPr>
            <w:pStyle w:val="TOC1"/>
            <w:tabs>
              <w:tab w:val="left" w:pos="442"/>
              <w:tab w:val="right" w:leader="dot" w:pos="9016"/>
            </w:tabs>
            <w:rPr>
              <w:ins w:id="281" w:author="Kathrin Eichler" w:date="2014-11-24T11:46:00Z"/>
              <w:del w:id="282" w:author="Lili" w:date="2014-11-25T11:21:00Z"/>
              <w:rFonts w:asciiTheme="minorHAnsi" w:eastAsiaTheme="minorEastAsia" w:hAnsiTheme="minorHAnsi" w:cstheme="minorBidi"/>
              <w:noProof/>
              <w:szCs w:val="22"/>
            </w:rPr>
          </w:pPr>
          <w:ins w:id="283" w:author="Kathrin Eichler" w:date="2014-11-24T11:46:00Z">
            <w:del w:id="284" w:author="Lili" w:date="2014-11-25T11:21:00Z">
              <w:r w:rsidRPr="00C06F36" w:rsidDel="00C06F36">
                <w:rPr>
                  <w:rStyle w:val="Hyperlink"/>
                  <w:noProof/>
                  <w:lang w:bidi="he-IL"/>
                </w:rPr>
                <w:delText>1.</w:delText>
              </w:r>
              <w:r w:rsidDel="00C06F36">
                <w:rPr>
                  <w:rFonts w:asciiTheme="minorHAnsi" w:eastAsiaTheme="minorEastAsia" w:hAnsiTheme="minorHAnsi" w:cstheme="minorBidi"/>
                  <w:noProof/>
                  <w:szCs w:val="22"/>
                </w:rPr>
                <w:tab/>
              </w:r>
              <w:r w:rsidRPr="00C06F36" w:rsidDel="00C06F36">
                <w:rPr>
                  <w:rStyle w:val="Hyperlink"/>
                  <w:noProof/>
                  <w:lang w:bidi="he-IL"/>
                </w:rPr>
                <w:delText>Introduction [all]</w:delText>
              </w:r>
              <w:r w:rsidDel="00C06F36">
                <w:rPr>
                  <w:noProof/>
                  <w:webHidden/>
                </w:rPr>
                <w:tab/>
                <w:delText>6</w:delText>
              </w:r>
            </w:del>
          </w:ins>
        </w:p>
        <w:p w:rsidR="007E31F8" w:rsidDel="00C06F36" w:rsidRDefault="007E31F8">
          <w:pPr>
            <w:pStyle w:val="TOC2"/>
            <w:tabs>
              <w:tab w:val="left" w:pos="720"/>
              <w:tab w:val="right" w:leader="dot" w:pos="9016"/>
            </w:tabs>
            <w:rPr>
              <w:ins w:id="285" w:author="Kathrin Eichler" w:date="2014-11-24T11:46:00Z"/>
              <w:del w:id="286" w:author="Lili" w:date="2014-11-25T11:21:00Z"/>
              <w:rFonts w:asciiTheme="minorHAnsi" w:eastAsiaTheme="minorEastAsia" w:hAnsiTheme="minorHAnsi" w:cstheme="minorBidi"/>
              <w:noProof/>
              <w:szCs w:val="22"/>
            </w:rPr>
          </w:pPr>
          <w:ins w:id="287" w:author="Kathrin Eichler" w:date="2014-11-24T11:46:00Z">
            <w:del w:id="288" w:author="Lili" w:date="2014-11-25T11:21:00Z">
              <w:r w:rsidRPr="00C06F36" w:rsidDel="00C06F36">
                <w:rPr>
                  <w:rStyle w:val="Hyperlink"/>
                  <w:noProof/>
                </w:rPr>
                <w:delText>1.1</w:delText>
              </w:r>
              <w:r w:rsidDel="00C06F36">
                <w:rPr>
                  <w:rFonts w:asciiTheme="minorHAnsi" w:eastAsiaTheme="minorEastAsia" w:hAnsiTheme="minorHAnsi" w:cstheme="minorBidi"/>
                  <w:noProof/>
                  <w:szCs w:val="22"/>
                </w:rPr>
                <w:tab/>
              </w:r>
              <w:r w:rsidRPr="00C06F36" w:rsidDel="00C06F36">
                <w:rPr>
                  <w:rStyle w:val="Hyperlink"/>
                  <w:noProof/>
                </w:rPr>
                <w:delText>About this Document</w:delText>
              </w:r>
              <w:r w:rsidDel="00C06F36">
                <w:rPr>
                  <w:noProof/>
                  <w:webHidden/>
                </w:rPr>
                <w:tab/>
                <w:delText>6</w:delText>
              </w:r>
            </w:del>
          </w:ins>
        </w:p>
        <w:p w:rsidR="007E31F8" w:rsidDel="00C06F36" w:rsidRDefault="007E31F8">
          <w:pPr>
            <w:pStyle w:val="TOC2"/>
            <w:tabs>
              <w:tab w:val="left" w:pos="720"/>
              <w:tab w:val="right" w:leader="dot" w:pos="9016"/>
            </w:tabs>
            <w:rPr>
              <w:ins w:id="289" w:author="Kathrin Eichler" w:date="2014-11-24T11:46:00Z"/>
              <w:del w:id="290" w:author="Lili" w:date="2014-11-25T11:21:00Z"/>
              <w:rFonts w:asciiTheme="minorHAnsi" w:eastAsiaTheme="minorEastAsia" w:hAnsiTheme="minorHAnsi" w:cstheme="minorBidi"/>
              <w:noProof/>
              <w:szCs w:val="22"/>
            </w:rPr>
          </w:pPr>
          <w:ins w:id="291" w:author="Kathrin Eichler" w:date="2014-11-24T11:46:00Z">
            <w:del w:id="292" w:author="Lili" w:date="2014-11-25T11:21:00Z">
              <w:r w:rsidRPr="00C06F36" w:rsidDel="00C06F36">
                <w:rPr>
                  <w:rStyle w:val="Hyperlink"/>
                  <w:noProof/>
                </w:rPr>
                <w:delText>1.2</w:delText>
              </w:r>
              <w:r w:rsidDel="00C06F36">
                <w:rPr>
                  <w:rFonts w:asciiTheme="minorHAnsi" w:eastAsiaTheme="minorEastAsia" w:hAnsiTheme="minorHAnsi" w:cstheme="minorBidi"/>
                  <w:noProof/>
                  <w:szCs w:val="22"/>
                </w:rPr>
                <w:tab/>
              </w:r>
              <w:r w:rsidRPr="00C06F36" w:rsidDel="00C06F36">
                <w:rPr>
                  <w:rStyle w:val="Hyperlink"/>
                  <w:noProof/>
                </w:rPr>
                <w:delText>Introduction to the Transduction Layer</w:delText>
              </w:r>
              <w:r w:rsidDel="00C06F36">
                <w:rPr>
                  <w:noProof/>
                  <w:webHidden/>
                </w:rPr>
                <w:tab/>
                <w:delText>6</w:delText>
              </w:r>
            </w:del>
          </w:ins>
        </w:p>
        <w:p w:rsidR="007E31F8" w:rsidDel="00C06F36" w:rsidRDefault="007E31F8">
          <w:pPr>
            <w:pStyle w:val="TOC2"/>
            <w:tabs>
              <w:tab w:val="left" w:pos="720"/>
              <w:tab w:val="right" w:leader="dot" w:pos="9016"/>
            </w:tabs>
            <w:rPr>
              <w:ins w:id="293" w:author="Kathrin Eichler" w:date="2014-11-24T11:46:00Z"/>
              <w:del w:id="294" w:author="Lili" w:date="2014-11-25T11:21:00Z"/>
              <w:rFonts w:asciiTheme="minorHAnsi" w:eastAsiaTheme="minorEastAsia" w:hAnsiTheme="minorHAnsi" w:cstheme="minorBidi"/>
              <w:noProof/>
              <w:szCs w:val="22"/>
            </w:rPr>
          </w:pPr>
          <w:ins w:id="295" w:author="Kathrin Eichler" w:date="2014-11-24T11:46:00Z">
            <w:del w:id="296" w:author="Lili" w:date="2014-11-25T11:21:00Z">
              <w:r w:rsidRPr="00C06F36" w:rsidDel="00C06F36">
                <w:rPr>
                  <w:rStyle w:val="Hyperlink"/>
                  <w:noProof/>
                </w:rPr>
                <w:delText>1.3</w:delText>
              </w:r>
              <w:r w:rsidDel="00C06F36">
                <w:rPr>
                  <w:rFonts w:asciiTheme="minorHAnsi" w:eastAsiaTheme="minorEastAsia" w:hAnsiTheme="minorHAnsi" w:cstheme="minorBidi"/>
                  <w:noProof/>
                  <w:szCs w:val="22"/>
                </w:rPr>
                <w:tab/>
              </w:r>
              <w:r w:rsidRPr="00C06F36" w:rsidDel="00C06F36">
                <w:rPr>
                  <w:rStyle w:val="Hyperlink"/>
                  <w:noProof/>
                </w:rPr>
                <w:delText>Related Terminology</w:delText>
              </w:r>
              <w:r w:rsidDel="00C06F36">
                <w:rPr>
                  <w:noProof/>
                  <w:webHidden/>
                </w:rPr>
                <w:tab/>
                <w:delText>7</w:delText>
              </w:r>
            </w:del>
          </w:ins>
        </w:p>
        <w:p w:rsidR="007E31F8" w:rsidDel="00C06F36" w:rsidRDefault="007E31F8">
          <w:pPr>
            <w:pStyle w:val="TOC2"/>
            <w:tabs>
              <w:tab w:val="left" w:pos="720"/>
              <w:tab w:val="right" w:leader="dot" w:pos="9016"/>
            </w:tabs>
            <w:rPr>
              <w:ins w:id="297" w:author="Kathrin Eichler" w:date="2014-11-24T11:46:00Z"/>
              <w:del w:id="298" w:author="Lili" w:date="2014-11-25T11:21:00Z"/>
              <w:rFonts w:asciiTheme="minorHAnsi" w:eastAsiaTheme="minorEastAsia" w:hAnsiTheme="minorHAnsi" w:cstheme="minorBidi"/>
              <w:noProof/>
              <w:szCs w:val="22"/>
            </w:rPr>
          </w:pPr>
          <w:ins w:id="299" w:author="Kathrin Eichler" w:date="2014-11-24T11:46:00Z">
            <w:del w:id="300" w:author="Lili" w:date="2014-11-25T11:21:00Z">
              <w:r w:rsidRPr="00C06F36" w:rsidDel="00C06F36">
                <w:rPr>
                  <w:rStyle w:val="Hyperlink"/>
                  <w:noProof/>
                </w:rPr>
                <w:delText>1.4</w:delText>
              </w:r>
              <w:r w:rsidDel="00C06F36">
                <w:rPr>
                  <w:rFonts w:asciiTheme="minorHAnsi" w:eastAsiaTheme="minorEastAsia" w:hAnsiTheme="minorHAnsi" w:cstheme="minorBidi"/>
                  <w:noProof/>
                  <w:szCs w:val="22"/>
                </w:rPr>
                <w:tab/>
              </w:r>
              <w:r w:rsidRPr="00C06F36" w:rsidDel="00C06F36">
                <w:rPr>
                  <w:rStyle w:val="Hyperlink"/>
                  <w:noProof/>
                </w:rPr>
                <w:delText>Related Documents</w:delText>
              </w:r>
              <w:r w:rsidDel="00C06F36">
                <w:rPr>
                  <w:noProof/>
                  <w:webHidden/>
                </w:rPr>
                <w:tab/>
                <w:delText>7</w:delText>
              </w:r>
            </w:del>
          </w:ins>
        </w:p>
        <w:p w:rsidR="007E31F8" w:rsidDel="00C06F36" w:rsidRDefault="007E31F8">
          <w:pPr>
            <w:pStyle w:val="TOC2"/>
            <w:tabs>
              <w:tab w:val="left" w:pos="720"/>
              <w:tab w:val="right" w:leader="dot" w:pos="9016"/>
            </w:tabs>
            <w:rPr>
              <w:ins w:id="301" w:author="Kathrin Eichler" w:date="2014-11-24T11:46:00Z"/>
              <w:del w:id="302" w:author="Lili" w:date="2014-11-25T11:21:00Z"/>
              <w:rFonts w:asciiTheme="minorHAnsi" w:eastAsiaTheme="minorEastAsia" w:hAnsiTheme="minorHAnsi" w:cstheme="minorBidi"/>
              <w:noProof/>
              <w:szCs w:val="22"/>
            </w:rPr>
          </w:pPr>
          <w:ins w:id="303" w:author="Kathrin Eichler" w:date="2014-11-24T11:46:00Z">
            <w:del w:id="304" w:author="Lili" w:date="2014-11-25T11:21:00Z">
              <w:r w:rsidRPr="00C06F36" w:rsidDel="00C06F36">
                <w:rPr>
                  <w:rStyle w:val="Hyperlink"/>
                  <w:noProof/>
                </w:rPr>
                <w:delText>1.5</w:delText>
              </w:r>
              <w:bookmarkStart w:id="305" w:name="_GoBack"/>
              <w:bookmarkEnd w:id="305"/>
              <w:r w:rsidDel="00C06F36">
                <w:rPr>
                  <w:rFonts w:asciiTheme="minorHAnsi" w:eastAsiaTheme="minorEastAsia" w:hAnsiTheme="minorHAnsi" w:cstheme="minorBidi"/>
                  <w:noProof/>
                  <w:szCs w:val="22"/>
                </w:rPr>
                <w:tab/>
              </w:r>
              <w:r w:rsidRPr="00C06F36" w:rsidDel="00C06F36">
                <w:rPr>
                  <w:rStyle w:val="Hyperlink"/>
                  <w:noProof/>
                </w:rPr>
                <w:delText>Changes as compared to Deliverable 6.1</w:delText>
              </w:r>
              <w:r w:rsidDel="00C06F36">
                <w:rPr>
                  <w:noProof/>
                  <w:webHidden/>
                </w:rPr>
                <w:tab/>
                <w:delText>7</w:delText>
              </w:r>
            </w:del>
          </w:ins>
        </w:p>
        <w:p w:rsidR="007E31F8" w:rsidDel="00C06F36" w:rsidRDefault="007E31F8">
          <w:pPr>
            <w:pStyle w:val="TOC1"/>
            <w:tabs>
              <w:tab w:val="left" w:pos="442"/>
              <w:tab w:val="right" w:leader="dot" w:pos="9016"/>
            </w:tabs>
            <w:rPr>
              <w:ins w:id="306" w:author="Kathrin Eichler" w:date="2014-11-24T11:46:00Z"/>
              <w:del w:id="307" w:author="Lili" w:date="2014-11-25T11:21:00Z"/>
              <w:rFonts w:asciiTheme="minorHAnsi" w:eastAsiaTheme="minorEastAsia" w:hAnsiTheme="minorHAnsi" w:cstheme="minorBidi"/>
              <w:noProof/>
              <w:szCs w:val="22"/>
            </w:rPr>
          </w:pPr>
          <w:ins w:id="308" w:author="Kathrin Eichler" w:date="2014-11-24T11:46:00Z">
            <w:del w:id="309" w:author="Lili" w:date="2014-11-25T11:21:00Z">
              <w:r w:rsidRPr="00C06F36" w:rsidDel="00C06F36">
                <w:rPr>
                  <w:rStyle w:val="Hyperlink"/>
                  <w:noProof/>
                  <w:lang w:bidi="he-IL"/>
                </w:rPr>
                <w:delText>2.</w:delText>
              </w:r>
              <w:r w:rsidDel="00C06F36">
                <w:rPr>
                  <w:rFonts w:asciiTheme="minorHAnsi" w:eastAsiaTheme="minorEastAsia" w:hAnsiTheme="minorHAnsi" w:cstheme="minorBidi"/>
                  <w:noProof/>
                  <w:szCs w:val="22"/>
                </w:rPr>
                <w:tab/>
              </w:r>
              <w:r w:rsidRPr="00C06F36" w:rsidDel="00C06F36">
                <w:rPr>
                  <w:rStyle w:val="Hyperlink"/>
                  <w:noProof/>
                  <w:lang w:bidi="he-IL"/>
                </w:rPr>
                <w:delText>Data Flow Overview [Gil]</w:delText>
              </w:r>
              <w:r w:rsidDel="00C06F36">
                <w:rPr>
                  <w:noProof/>
                  <w:webHidden/>
                </w:rPr>
                <w:tab/>
                <w:delText>9</w:delText>
              </w:r>
            </w:del>
          </w:ins>
        </w:p>
        <w:p w:rsidR="007E31F8" w:rsidDel="00C06F36" w:rsidRDefault="007E31F8">
          <w:pPr>
            <w:pStyle w:val="TOC2"/>
            <w:tabs>
              <w:tab w:val="left" w:pos="720"/>
              <w:tab w:val="right" w:leader="dot" w:pos="9016"/>
            </w:tabs>
            <w:rPr>
              <w:ins w:id="310" w:author="Kathrin Eichler" w:date="2014-11-24T11:46:00Z"/>
              <w:del w:id="311" w:author="Lili" w:date="2014-11-25T11:21:00Z"/>
              <w:rFonts w:asciiTheme="minorHAnsi" w:eastAsiaTheme="minorEastAsia" w:hAnsiTheme="minorHAnsi" w:cstheme="minorBidi"/>
              <w:noProof/>
              <w:szCs w:val="22"/>
            </w:rPr>
          </w:pPr>
          <w:ins w:id="312" w:author="Kathrin Eichler" w:date="2014-11-24T11:46:00Z">
            <w:del w:id="313" w:author="Lili" w:date="2014-11-25T11:21:00Z">
              <w:r w:rsidRPr="00C06F36" w:rsidDel="00C06F36">
                <w:rPr>
                  <w:rStyle w:val="Hyperlink"/>
                  <w:noProof/>
                </w:rPr>
                <w:delText>2.1</w:delText>
              </w:r>
              <w:r w:rsidDel="00C06F36">
                <w:rPr>
                  <w:rFonts w:asciiTheme="minorHAnsi" w:eastAsiaTheme="minorEastAsia" w:hAnsiTheme="minorHAnsi" w:cstheme="minorBidi"/>
                  <w:noProof/>
                  <w:szCs w:val="22"/>
                </w:rPr>
                <w:tab/>
              </w:r>
              <w:r w:rsidRPr="00C06F36" w:rsidDel="00C06F36">
                <w:rPr>
                  <w:rStyle w:val="Hyperlink"/>
                  <w:noProof/>
                </w:rPr>
                <w:delText>Decomposition</w:delText>
              </w:r>
              <w:r w:rsidDel="00C06F36">
                <w:rPr>
                  <w:noProof/>
                  <w:webHidden/>
                </w:rPr>
                <w:tab/>
                <w:delText>9</w:delText>
              </w:r>
            </w:del>
          </w:ins>
        </w:p>
        <w:p w:rsidR="007E31F8" w:rsidDel="00C06F36" w:rsidRDefault="007E31F8">
          <w:pPr>
            <w:pStyle w:val="TOC3"/>
            <w:tabs>
              <w:tab w:val="left" w:pos="1200"/>
              <w:tab w:val="right" w:leader="dot" w:pos="9016"/>
            </w:tabs>
            <w:rPr>
              <w:ins w:id="314" w:author="Kathrin Eichler" w:date="2014-11-24T11:46:00Z"/>
              <w:del w:id="315" w:author="Lili" w:date="2014-11-25T11:21:00Z"/>
              <w:rFonts w:asciiTheme="minorHAnsi" w:hAnsiTheme="minorHAnsi"/>
              <w:noProof/>
              <w:lang w:val="de-DE" w:eastAsia="de-DE"/>
            </w:rPr>
          </w:pPr>
          <w:ins w:id="316" w:author="Kathrin Eichler" w:date="2014-11-24T11:46:00Z">
            <w:del w:id="317" w:author="Lili" w:date="2014-11-25T11:21:00Z">
              <w:r w:rsidRPr="00C06F36" w:rsidDel="00C06F36">
                <w:rPr>
                  <w:rStyle w:val="Hyperlink"/>
                  <w:noProof/>
                </w:rPr>
                <w:delText>2.1.1</w:delText>
              </w:r>
              <w:r w:rsidDel="00C06F36">
                <w:rPr>
                  <w:rFonts w:asciiTheme="minorHAnsi" w:hAnsiTheme="minorHAnsi"/>
                  <w:noProof/>
                  <w:lang w:val="de-DE" w:eastAsia="de-DE"/>
                </w:rPr>
                <w:tab/>
              </w:r>
              <w:r w:rsidRPr="00C06F36" w:rsidDel="00C06F36">
                <w:rPr>
                  <w:rStyle w:val="Hyperlink"/>
                  <w:noProof/>
                </w:rPr>
                <w:delText>Data: Input Data</w:delText>
              </w:r>
              <w:r w:rsidDel="00C06F36">
                <w:rPr>
                  <w:noProof/>
                  <w:webHidden/>
                </w:rPr>
                <w:tab/>
                <w:delText>10</w:delText>
              </w:r>
            </w:del>
          </w:ins>
        </w:p>
        <w:p w:rsidR="007E31F8" w:rsidDel="00C06F36" w:rsidRDefault="007E31F8">
          <w:pPr>
            <w:pStyle w:val="TOC3"/>
            <w:tabs>
              <w:tab w:val="left" w:pos="1200"/>
              <w:tab w:val="right" w:leader="dot" w:pos="9016"/>
            </w:tabs>
            <w:rPr>
              <w:ins w:id="318" w:author="Kathrin Eichler" w:date="2014-11-24T11:46:00Z"/>
              <w:del w:id="319" w:author="Lili" w:date="2014-11-25T11:21:00Z"/>
              <w:rFonts w:asciiTheme="minorHAnsi" w:hAnsiTheme="minorHAnsi"/>
              <w:noProof/>
              <w:lang w:val="de-DE" w:eastAsia="de-DE"/>
            </w:rPr>
          </w:pPr>
          <w:ins w:id="320" w:author="Kathrin Eichler" w:date="2014-11-24T11:46:00Z">
            <w:del w:id="321" w:author="Lili" w:date="2014-11-25T11:21:00Z">
              <w:r w:rsidRPr="00C06F36" w:rsidDel="00C06F36">
                <w:rPr>
                  <w:rStyle w:val="Hyperlink"/>
                  <w:noProof/>
                </w:rPr>
                <w:delText>2.1.2</w:delText>
              </w:r>
              <w:r w:rsidDel="00C06F36">
                <w:rPr>
                  <w:rFonts w:asciiTheme="minorHAnsi" w:hAnsiTheme="minorHAnsi"/>
                  <w:noProof/>
                  <w:lang w:val="de-DE" w:eastAsia="de-DE"/>
                </w:rPr>
                <w:tab/>
              </w:r>
              <w:r w:rsidRPr="00C06F36" w:rsidDel="00C06F36">
                <w:rPr>
                  <w:rStyle w:val="Hyperlink"/>
                  <w:noProof/>
                </w:rPr>
                <w:delText>Module: Fragment Annotator</w:delText>
              </w:r>
              <w:r w:rsidDel="00C06F36">
                <w:rPr>
                  <w:noProof/>
                  <w:webHidden/>
                </w:rPr>
                <w:tab/>
                <w:delText>10</w:delText>
              </w:r>
            </w:del>
          </w:ins>
        </w:p>
        <w:p w:rsidR="007E31F8" w:rsidDel="00C06F36" w:rsidRDefault="007E31F8">
          <w:pPr>
            <w:pStyle w:val="TOC3"/>
            <w:tabs>
              <w:tab w:val="left" w:pos="1200"/>
              <w:tab w:val="right" w:leader="dot" w:pos="9016"/>
            </w:tabs>
            <w:rPr>
              <w:ins w:id="322" w:author="Kathrin Eichler" w:date="2014-11-24T11:46:00Z"/>
              <w:del w:id="323" w:author="Lili" w:date="2014-11-25T11:21:00Z"/>
              <w:rFonts w:asciiTheme="minorHAnsi" w:hAnsiTheme="minorHAnsi"/>
              <w:noProof/>
              <w:lang w:val="de-DE" w:eastAsia="de-DE"/>
            </w:rPr>
          </w:pPr>
          <w:ins w:id="324" w:author="Kathrin Eichler" w:date="2014-11-24T11:46:00Z">
            <w:del w:id="325" w:author="Lili" w:date="2014-11-25T11:21:00Z">
              <w:r w:rsidRPr="00C06F36" w:rsidDel="00C06F36">
                <w:rPr>
                  <w:rStyle w:val="Hyperlink"/>
                  <w:noProof/>
                </w:rPr>
                <w:delText>2.1.3</w:delText>
              </w:r>
              <w:r w:rsidDel="00C06F36">
                <w:rPr>
                  <w:rFonts w:asciiTheme="minorHAnsi" w:hAnsiTheme="minorHAnsi"/>
                  <w:noProof/>
                  <w:lang w:val="de-DE" w:eastAsia="de-DE"/>
                </w:rPr>
                <w:tab/>
              </w:r>
              <w:r w:rsidRPr="00C06F36" w:rsidDel="00C06F36">
                <w:rPr>
                  <w:rStyle w:val="Hyperlink"/>
                  <w:noProof/>
                </w:rPr>
                <w:delText>Module: Modifier Annotator</w:delText>
              </w:r>
              <w:r w:rsidDel="00C06F36">
                <w:rPr>
                  <w:noProof/>
                  <w:webHidden/>
                </w:rPr>
                <w:tab/>
                <w:delText>11</w:delText>
              </w:r>
            </w:del>
          </w:ins>
        </w:p>
        <w:p w:rsidR="007E31F8" w:rsidDel="00C06F36" w:rsidRDefault="007E31F8">
          <w:pPr>
            <w:pStyle w:val="TOC3"/>
            <w:tabs>
              <w:tab w:val="left" w:pos="1200"/>
              <w:tab w:val="right" w:leader="dot" w:pos="9016"/>
            </w:tabs>
            <w:rPr>
              <w:ins w:id="326" w:author="Kathrin Eichler" w:date="2014-11-24T11:46:00Z"/>
              <w:del w:id="327" w:author="Lili" w:date="2014-11-25T11:21:00Z"/>
              <w:rFonts w:asciiTheme="minorHAnsi" w:hAnsiTheme="minorHAnsi"/>
              <w:noProof/>
              <w:lang w:val="de-DE" w:eastAsia="de-DE"/>
            </w:rPr>
          </w:pPr>
          <w:ins w:id="328" w:author="Kathrin Eichler" w:date="2014-11-24T11:46:00Z">
            <w:del w:id="329" w:author="Lili" w:date="2014-11-25T11:21:00Z">
              <w:r w:rsidRPr="00C06F36" w:rsidDel="00C06F36">
                <w:rPr>
                  <w:rStyle w:val="Hyperlink"/>
                  <w:noProof/>
                </w:rPr>
                <w:delText>2.1.4</w:delText>
              </w:r>
              <w:r w:rsidDel="00C06F36">
                <w:rPr>
                  <w:rFonts w:asciiTheme="minorHAnsi" w:hAnsiTheme="minorHAnsi"/>
                  <w:noProof/>
                  <w:lang w:val="de-DE" w:eastAsia="de-DE"/>
                </w:rPr>
                <w:tab/>
              </w:r>
              <w:r w:rsidRPr="00C06F36" w:rsidDel="00C06F36">
                <w:rPr>
                  <w:rStyle w:val="Hyperlink"/>
                  <w:noProof/>
                </w:rPr>
                <w:delText>Module: Fragment Graph Generator</w:delText>
              </w:r>
              <w:r w:rsidDel="00C06F36">
                <w:rPr>
                  <w:noProof/>
                  <w:webHidden/>
                </w:rPr>
                <w:tab/>
                <w:delText>11</w:delText>
              </w:r>
            </w:del>
          </w:ins>
        </w:p>
        <w:p w:rsidR="007E31F8" w:rsidDel="00C06F36" w:rsidRDefault="007E31F8">
          <w:pPr>
            <w:pStyle w:val="TOC2"/>
            <w:tabs>
              <w:tab w:val="left" w:pos="960"/>
              <w:tab w:val="right" w:leader="dot" w:pos="9016"/>
            </w:tabs>
            <w:rPr>
              <w:ins w:id="330" w:author="Kathrin Eichler" w:date="2014-11-24T11:46:00Z"/>
              <w:del w:id="331" w:author="Lili" w:date="2014-11-25T11:21:00Z"/>
              <w:rFonts w:asciiTheme="minorHAnsi" w:eastAsiaTheme="minorEastAsia" w:hAnsiTheme="minorHAnsi" w:cstheme="minorBidi"/>
              <w:noProof/>
              <w:szCs w:val="22"/>
            </w:rPr>
          </w:pPr>
          <w:ins w:id="332" w:author="Kathrin Eichler" w:date="2014-11-24T11:46:00Z">
            <w:del w:id="333" w:author="Lili" w:date="2014-11-25T11:21:00Z">
              <w:r w:rsidRPr="00C06F36" w:rsidDel="00C06F36">
                <w:rPr>
                  <w:rStyle w:val="Hyperlink"/>
                  <w:noProof/>
                </w:rPr>
                <w:delText>2.2</w:delText>
              </w:r>
              <w:r w:rsidDel="00C06F36">
                <w:rPr>
                  <w:rFonts w:asciiTheme="minorHAnsi" w:eastAsiaTheme="minorEastAsia" w:hAnsiTheme="minorHAnsi" w:cstheme="minorBidi"/>
                  <w:noProof/>
                  <w:szCs w:val="22"/>
                </w:rPr>
                <w:tab/>
              </w:r>
              <w:r w:rsidRPr="00C06F36" w:rsidDel="00C06F36">
                <w:rPr>
                  <w:rStyle w:val="Hyperlink"/>
                  <w:noProof/>
                </w:rPr>
                <w:delText>Composition Use Case 1</w:delText>
              </w:r>
              <w:r w:rsidDel="00C06F36">
                <w:rPr>
                  <w:noProof/>
                  <w:webHidden/>
                </w:rPr>
                <w:tab/>
                <w:delText>12</w:delText>
              </w:r>
            </w:del>
          </w:ins>
        </w:p>
        <w:p w:rsidR="007E31F8" w:rsidDel="00C06F36" w:rsidRDefault="007E31F8">
          <w:pPr>
            <w:pStyle w:val="TOC3"/>
            <w:tabs>
              <w:tab w:val="left" w:pos="1200"/>
              <w:tab w:val="right" w:leader="dot" w:pos="9016"/>
            </w:tabs>
            <w:rPr>
              <w:ins w:id="334" w:author="Kathrin Eichler" w:date="2014-11-24T11:46:00Z"/>
              <w:del w:id="335" w:author="Lili" w:date="2014-11-25T11:21:00Z"/>
              <w:rFonts w:asciiTheme="minorHAnsi" w:hAnsiTheme="minorHAnsi"/>
              <w:noProof/>
              <w:lang w:val="de-DE" w:eastAsia="de-DE"/>
            </w:rPr>
          </w:pPr>
          <w:ins w:id="336" w:author="Kathrin Eichler" w:date="2014-11-24T11:46:00Z">
            <w:del w:id="337" w:author="Lili" w:date="2014-11-25T11:21:00Z">
              <w:r w:rsidRPr="00C06F36" w:rsidDel="00C06F36">
                <w:rPr>
                  <w:rStyle w:val="Hyperlink"/>
                  <w:noProof/>
                </w:rPr>
                <w:delText>2.2.1</w:delText>
              </w:r>
              <w:r w:rsidDel="00C06F36">
                <w:rPr>
                  <w:rFonts w:asciiTheme="minorHAnsi" w:hAnsiTheme="minorHAnsi"/>
                  <w:noProof/>
                  <w:lang w:val="de-DE" w:eastAsia="de-DE"/>
                </w:rPr>
                <w:tab/>
              </w:r>
              <w:r w:rsidRPr="00C06F36" w:rsidDel="00C06F36">
                <w:rPr>
                  <w:rStyle w:val="Hyperlink"/>
                  <w:noProof/>
                </w:rPr>
                <w:delText>Module: Graph Merger</w:delText>
              </w:r>
              <w:r w:rsidDel="00C06F36">
                <w:rPr>
                  <w:noProof/>
                  <w:webHidden/>
                </w:rPr>
                <w:tab/>
                <w:delText>13</w:delText>
              </w:r>
            </w:del>
          </w:ins>
        </w:p>
        <w:p w:rsidR="007E31F8" w:rsidDel="00C06F36" w:rsidRDefault="007E31F8">
          <w:pPr>
            <w:pStyle w:val="TOC3"/>
            <w:tabs>
              <w:tab w:val="left" w:pos="1200"/>
              <w:tab w:val="right" w:leader="dot" w:pos="9016"/>
            </w:tabs>
            <w:rPr>
              <w:ins w:id="338" w:author="Kathrin Eichler" w:date="2014-11-24T11:46:00Z"/>
              <w:del w:id="339" w:author="Lili" w:date="2014-11-25T11:21:00Z"/>
              <w:rFonts w:asciiTheme="minorHAnsi" w:hAnsiTheme="minorHAnsi"/>
              <w:noProof/>
              <w:lang w:val="de-DE" w:eastAsia="de-DE"/>
            </w:rPr>
          </w:pPr>
          <w:ins w:id="340" w:author="Kathrin Eichler" w:date="2014-11-24T11:46:00Z">
            <w:del w:id="341" w:author="Lili" w:date="2014-11-25T11:21:00Z">
              <w:r w:rsidRPr="00C06F36" w:rsidDel="00C06F36">
                <w:rPr>
                  <w:rStyle w:val="Hyperlink"/>
                  <w:noProof/>
                </w:rPr>
                <w:delText>2.2.2</w:delText>
              </w:r>
              <w:r w:rsidDel="00C06F36">
                <w:rPr>
                  <w:rFonts w:asciiTheme="minorHAnsi" w:hAnsiTheme="minorHAnsi"/>
                  <w:noProof/>
                  <w:lang w:val="de-DE" w:eastAsia="de-DE"/>
                </w:rPr>
                <w:tab/>
              </w:r>
              <w:r w:rsidRPr="00C06F36" w:rsidDel="00C06F36">
                <w:rPr>
                  <w:rStyle w:val="Hyperlink"/>
                  <w:noProof/>
                </w:rPr>
                <w:delText>Module: Graph Optimizer</w:delText>
              </w:r>
              <w:r w:rsidDel="00C06F36">
                <w:rPr>
                  <w:noProof/>
                  <w:webHidden/>
                </w:rPr>
                <w:tab/>
                <w:delText>14</w:delText>
              </w:r>
            </w:del>
          </w:ins>
        </w:p>
        <w:p w:rsidR="007E31F8" w:rsidDel="00C06F36" w:rsidRDefault="007E31F8">
          <w:pPr>
            <w:pStyle w:val="TOC2"/>
            <w:tabs>
              <w:tab w:val="left" w:pos="960"/>
              <w:tab w:val="right" w:leader="dot" w:pos="9016"/>
            </w:tabs>
            <w:rPr>
              <w:ins w:id="342" w:author="Kathrin Eichler" w:date="2014-11-24T11:46:00Z"/>
              <w:del w:id="343" w:author="Lili" w:date="2014-11-25T11:21:00Z"/>
              <w:rFonts w:asciiTheme="minorHAnsi" w:eastAsiaTheme="minorEastAsia" w:hAnsiTheme="minorHAnsi" w:cstheme="minorBidi"/>
              <w:noProof/>
              <w:szCs w:val="22"/>
            </w:rPr>
          </w:pPr>
          <w:ins w:id="344" w:author="Kathrin Eichler" w:date="2014-11-24T11:46:00Z">
            <w:del w:id="345" w:author="Lili" w:date="2014-11-25T11:21:00Z">
              <w:r w:rsidRPr="00C06F36" w:rsidDel="00C06F36">
                <w:rPr>
                  <w:rStyle w:val="Hyperlink"/>
                  <w:noProof/>
                </w:rPr>
                <w:delText>2.3</w:delText>
              </w:r>
              <w:r w:rsidDel="00C06F36">
                <w:rPr>
                  <w:rFonts w:asciiTheme="minorHAnsi" w:eastAsiaTheme="minorEastAsia" w:hAnsiTheme="minorHAnsi" w:cstheme="minorBidi"/>
                  <w:noProof/>
                  <w:szCs w:val="22"/>
                </w:rPr>
                <w:tab/>
              </w:r>
              <w:r w:rsidRPr="00C06F36" w:rsidDel="00C06F36">
                <w:rPr>
                  <w:rStyle w:val="Hyperlink"/>
                  <w:noProof/>
                </w:rPr>
                <w:delText>Composition Use Case 2</w:delText>
              </w:r>
              <w:r w:rsidDel="00C06F36">
                <w:rPr>
                  <w:noProof/>
                  <w:webHidden/>
                </w:rPr>
                <w:tab/>
                <w:delText>14</w:delText>
              </w:r>
            </w:del>
          </w:ins>
        </w:p>
        <w:p w:rsidR="007E31F8" w:rsidDel="00C06F36" w:rsidRDefault="007E31F8">
          <w:pPr>
            <w:pStyle w:val="TOC3"/>
            <w:tabs>
              <w:tab w:val="left" w:pos="1200"/>
              <w:tab w:val="right" w:leader="dot" w:pos="9016"/>
            </w:tabs>
            <w:rPr>
              <w:ins w:id="346" w:author="Kathrin Eichler" w:date="2014-11-24T11:46:00Z"/>
              <w:del w:id="347" w:author="Lili" w:date="2014-11-25T11:21:00Z"/>
              <w:rFonts w:asciiTheme="minorHAnsi" w:hAnsiTheme="minorHAnsi"/>
              <w:noProof/>
              <w:lang w:val="de-DE" w:eastAsia="de-DE"/>
            </w:rPr>
          </w:pPr>
          <w:ins w:id="348" w:author="Kathrin Eichler" w:date="2014-11-24T11:46:00Z">
            <w:del w:id="349" w:author="Lili" w:date="2014-11-25T11:21:00Z">
              <w:r w:rsidRPr="00C06F36" w:rsidDel="00C06F36">
                <w:rPr>
                  <w:rStyle w:val="Hyperlink"/>
                  <w:noProof/>
                </w:rPr>
                <w:lastRenderedPageBreak/>
                <w:delText>2.3.1</w:delText>
              </w:r>
              <w:r w:rsidDel="00C06F36">
                <w:rPr>
                  <w:rFonts w:asciiTheme="minorHAnsi" w:hAnsiTheme="minorHAnsi"/>
                  <w:noProof/>
                  <w:lang w:val="de-DE" w:eastAsia="de-DE"/>
                </w:rPr>
                <w:tab/>
              </w:r>
              <w:r w:rsidRPr="00C06F36" w:rsidDel="00C06F36">
                <w:rPr>
                  <w:rStyle w:val="Hyperlink"/>
                  <w:noProof/>
                </w:rPr>
                <w:delText>Module: Confidence Calculator</w:delText>
              </w:r>
              <w:r w:rsidDel="00C06F36">
                <w:rPr>
                  <w:noProof/>
                  <w:webHidden/>
                </w:rPr>
                <w:tab/>
                <w:delText>15</w:delText>
              </w:r>
            </w:del>
          </w:ins>
        </w:p>
        <w:p w:rsidR="007E31F8" w:rsidDel="00C06F36" w:rsidRDefault="007E31F8">
          <w:pPr>
            <w:pStyle w:val="TOC3"/>
            <w:tabs>
              <w:tab w:val="left" w:pos="1200"/>
              <w:tab w:val="right" w:leader="dot" w:pos="9016"/>
            </w:tabs>
            <w:rPr>
              <w:ins w:id="350" w:author="Kathrin Eichler" w:date="2014-11-24T11:46:00Z"/>
              <w:del w:id="351" w:author="Lili" w:date="2014-11-25T11:21:00Z"/>
              <w:rFonts w:asciiTheme="minorHAnsi" w:hAnsiTheme="minorHAnsi"/>
              <w:noProof/>
              <w:lang w:val="de-DE" w:eastAsia="de-DE"/>
            </w:rPr>
          </w:pPr>
          <w:ins w:id="352" w:author="Kathrin Eichler" w:date="2014-11-24T11:46:00Z">
            <w:del w:id="353" w:author="Lili" w:date="2014-11-25T11:21:00Z">
              <w:r w:rsidRPr="00C06F36" w:rsidDel="00C06F36">
                <w:rPr>
                  <w:rStyle w:val="Hyperlink"/>
                  <w:noProof/>
                </w:rPr>
                <w:delText>2.3.2</w:delText>
              </w:r>
              <w:r w:rsidDel="00C06F36">
                <w:rPr>
                  <w:rFonts w:asciiTheme="minorHAnsi" w:hAnsiTheme="minorHAnsi"/>
                  <w:noProof/>
                  <w:lang w:val="de-DE" w:eastAsia="de-DE"/>
                </w:rPr>
                <w:tab/>
              </w:r>
              <w:r w:rsidRPr="00C06F36" w:rsidDel="00C06F36">
                <w:rPr>
                  <w:rStyle w:val="Hyperlink"/>
                  <w:noProof/>
                </w:rPr>
                <w:delText>Module: Node Matcher</w:delText>
              </w:r>
              <w:r w:rsidDel="00C06F36">
                <w:rPr>
                  <w:noProof/>
                  <w:webHidden/>
                </w:rPr>
                <w:tab/>
                <w:delText>15</w:delText>
              </w:r>
            </w:del>
          </w:ins>
        </w:p>
        <w:p w:rsidR="007E31F8" w:rsidDel="00C06F36" w:rsidRDefault="007E31F8">
          <w:pPr>
            <w:pStyle w:val="TOC3"/>
            <w:tabs>
              <w:tab w:val="left" w:pos="1200"/>
              <w:tab w:val="right" w:leader="dot" w:pos="9016"/>
            </w:tabs>
            <w:rPr>
              <w:ins w:id="354" w:author="Kathrin Eichler" w:date="2014-11-24T11:46:00Z"/>
              <w:del w:id="355" w:author="Lili" w:date="2014-11-25T11:21:00Z"/>
              <w:rFonts w:asciiTheme="minorHAnsi" w:hAnsiTheme="minorHAnsi"/>
              <w:noProof/>
              <w:lang w:val="de-DE" w:eastAsia="de-DE"/>
            </w:rPr>
          </w:pPr>
          <w:ins w:id="356" w:author="Kathrin Eichler" w:date="2014-11-24T11:46:00Z">
            <w:del w:id="357" w:author="Lili" w:date="2014-11-25T11:21:00Z">
              <w:r w:rsidRPr="00C06F36" w:rsidDel="00C06F36">
                <w:rPr>
                  <w:rStyle w:val="Hyperlink"/>
                  <w:noProof/>
                </w:rPr>
                <w:delText>2.3.3</w:delText>
              </w:r>
              <w:r w:rsidDel="00C06F36">
                <w:rPr>
                  <w:rFonts w:asciiTheme="minorHAnsi" w:hAnsiTheme="minorHAnsi"/>
                  <w:noProof/>
                  <w:lang w:val="de-DE" w:eastAsia="de-DE"/>
                </w:rPr>
                <w:tab/>
              </w:r>
              <w:r w:rsidRPr="00C06F36" w:rsidDel="00C06F36">
                <w:rPr>
                  <w:rStyle w:val="Hyperlink"/>
                  <w:noProof/>
                </w:rPr>
                <w:delText>Module: Category Annotator</w:delText>
              </w:r>
              <w:r w:rsidDel="00C06F36">
                <w:rPr>
                  <w:noProof/>
                  <w:webHidden/>
                </w:rPr>
                <w:tab/>
                <w:delText>16</w:delText>
              </w:r>
            </w:del>
          </w:ins>
        </w:p>
        <w:p w:rsidR="007E31F8" w:rsidDel="00C06F36" w:rsidRDefault="007E31F8">
          <w:pPr>
            <w:pStyle w:val="TOC1"/>
            <w:tabs>
              <w:tab w:val="left" w:pos="442"/>
              <w:tab w:val="right" w:leader="dot" w:pos="9016"/>
            </w:tabs>
            <w:rPr>
              <w:ins w:id="358" w:author="Kathrin Eichler" w:date="2014-11-24T11:46:00Z"/>
              <w:del w:id="359" w:author="Lili" w:date="2014-11-25T11:21:00Z"/>
              <w:rFonts w:asciiTheme="minorHAnsi" w:eastAsiaTheme="minorEastAsia" w:hAnsiTheme="minorHAnsi" w:cstheme="minorBidi"/>
              <w:noProof/>
              <w:szCs w:val="22"/>
            </w:rPr>
          </w:pPr>
          <w:ins w:id="360" w:author="Kathrin Eichler" w:date="2014-11-24T11:46:00Z">
            <w:del w:id="361" w:author="Lili" w:date="2014-11-25T11:21:00Z">
              <w:r w:rsidRPr="00C06F36" w:rsidDel="00C06F36">
                <w:rPr>
                  <w:rStyle w:val="Hyperlink"/>
                  <w:noProof/>
                  <w:lang w:bidi="he-IL"/>
                </w:rPr>
                <w:delText>3.</w:delText>
              </w:r>
              <w:r w:rsidDel="00C06F36">
                <w:rPr>
                  <w:rFonts w:asciiTheme="minorHAnsi" w:eastAsiaTheme="minorEastAsia" w:hAnsiTheme="minorHAnsi" w:cstheme="minorBidi"/>
                  <w:noProof/>
                  <w:szCs w:val="22"/>
                </w:rPr>
                <w:tab/>
              </w:r>
              <w:r w:rsidRPr="00C06F36" w:rsidDel="00C06F36">
                <w:rPr>
                  <w:rStyle w:val="Hyperlink"/>
                  <w:noProof/>
                  <w:lang w:bidi="he-IL"/>
                </w:rPr>
                <w:delText>Core Data Structures</w:delText>
              </w:r>
              <w:r w:rsidDel="00C06F36">
                <w:rPr>
                  <w:noProof/>
                  <w:webHidden/>
                </w:rPr>
                <w:tab/>
                <w:delText>17</w:delText>
              </w:r>
            </w:del>
          </w:ins>
        </w:p>
        <w:p w:rsidR="007E31F8" w:rsidDel="00C06F36" w:rsidRDefault="007E31F8">
          <w:pPr>
            <w:pStyle w:val="TOC2"/>
            <w:tabs>
              <w:tab w:val="left" w:pos="720"/>
              <w:tab w:val="right" w:leader="dot" w:pos="9016"/>
            </w:tabs>
            <w:rPr>
              <w:ins w:id="362" w:author="Kathrin Eichler" w:date="2014-11-24T11:46:00Z"/>
              <w:del w:id="363" w:author="Lili" w:date="2014-11-25T11:21:00Z"/>
              <w:rFonts w:asciiTheme="minorHAnsi" w:eastAsiaTheme="minorEastAsia" w:hAnsiTheme="minorHAnsi" w:cstheme="minorBidi"/>
              <w:noProof/>
              <w:szCs w:val="22"/>
            </w:rPr>
          </w:pPr>
          <w:ins w:id="364" w:author="Kathrin Eichler" w:date="2014-11-24T11:46:00Z">
            <w:del w:id="365" w:author="Lili" w:date="2014-11-25T11:21:00Z">
              <w:r w:rsidRPr="00C06F36" w:rsidDel="00C06F36">
                <w:rPr>
                  <w:rStyle w:val="Hyperlink"/>
                  <w:noProof/>
                </w:rPr>
                <w:delText>3.1</w:delText>
              </w:r>
              <w:r w:rsidDel="00C06F36">
                <w:rPr>
                  <w:rFonts w:asciiTheme="minorHAnsi" w:eastAsiaTheme="minorEastAsia" w:hAnsiTheme="minorHAnsi" w:cstheme="minorBidi"/>
                  <w:noProof/>
                  <w:szCs w:val="22"/>
                </w:rPr>
                <w:tab/>
              </w:r>
              <w:r w:rsidRPr="00C06F36" w:rsidDel="00C06F36">
                <w:rPr>
                  <w:rStyle w:val="Hyperlink"/>
                  <w:noProof/>
                </w:rPr>
                <w:delText>Interaction [Gil]</w:delText>
              </w:r>
              <w:r w:rsidDel="00C06F36">
                <w:rPr>
                  <w:noProof/>
                  <w:webHidden/>
                </w:rPr>
                <w:tab/>
                <w:delText>17</w:delText>
              </w:r>
            </w:del>
          </w:ins>
        </w:p>
        <w:p w:rsidR="007E31F8" w:rsidDel="00C06F36" w:rsidRDefault="007E31F8">
          <w:pPr>
            <w:pStyle w:val="TOC3"/>
            <w:tabs>
              <w:tab w:val="left" w:pos="1200"/>
              <w:tab w:val="right" w:leader="dot" w:pos="9016"/>
            </w:tabs>
            <w:rPr>
              <w:ins w:id="366" w:author="Kathrin Eichler" w:date="2014-11-24T11:46:00Z"/>
              <w:del w:id="367" w:author="Lili" w:date="2014-11-25T11:21:00Z"/>
              <w:rFonts w:asciiTheme="minorHAnsi" w:hAnsiTheme="minorHAnsi"/>
              <w:noProof/>
              <w:lang w:val="de-DE" w:eastAsia="de-DE"/>
            </w:rPr>
          </w:pPr>
          <w:ins w:id="368" w:author="Kathrin Eichler" w:date="2014-11-24T11:46:00Z">
            <w:del w:id="369" w:author="Lili" w:date="2014-11-25T11:21:00Z">
              <w:r w:rsidRPr="00C06F36" w:rsidDel="00C06F36">
                <w:rPr>
                  <w:rStyle w:val="Hyperlink"/>
                  <w:noProof/>
                </w:rPr>
                <w:delText>3.1.1</w:delText>
              </w:r>
              <w:r w:rsidDel="00C06F36">
                <w:rPr>
                  <w:rFonts w:asciiTheme="minorHAnsi" w:hAnsiTheme="minorHAnsi"/>
                  <w:noProof/>
                  <w:lang w:val="de-DE" w:eastAsia="de-DE"/>
                </w:rPr>
                <w:tab/>
              </w:r>
              <w:r w:rsidRPr="00C06F36" w:rsidDel="00C06F36">
                <w:rPr>
                  <w:rStyle w:val="Hyperlink"/>
                  <w:noProof/>
                </w:rPr>
                <w:delText>class Interaction (eu.excitementproject.tl.structure)</w:delText>
              </w:r>
              <w:r w:rsidDel="00C06F36">
                <w:rPr>
                  <w:noProof/>
                  <w:webHidden/>
                </w:rPr>
                <w:tab/>
                <w:delText>17</w:delText>
              </w:r>
            </w:del>
          </w:ins>
        </w:p>
        <w:p w:rsidR="007E31F8" w:rsidDel="00C06F36" w:rsidRDefault="007E31F8">
          <w:pPr>
            <w:pStyle w:val="TOC2"/>
            <w:tabs>
              <w:tab w:val="left" w:pos="960"/>
              <w:tab w:val="right" w:leader="dot" w:pos="9016"/>
            </w:tabs>
            <w:rPr>
              <w:ins w:id="370" w:author="Kathrin Eichler" w:date="2014-11-24T11:46:00Z"/>
              <w:del w:id="371" w:author="Lili" w:date="2014-11-25T11:21:00Z"/>
              <w:rFonts w:asciiTheme="minorHAnsi" w:eastAsiaTheme="minorEastAsia" w:hAnsiTheme="minorHAnsi" w:cstheme="minorBidi"/>
              <w:noProof/>
              <w:szCs w:val="22"/>
            </w:rPr>
          </w:pPr>
          <w:ins w:id="372" w:author="Kathrin Eichler" w:date="2014-11-24T11:46:00Z">
            <w:del w:id="373" w:author="Lili" w:date="2014-11-25T11:21:00Z">
              <w:r w:rsidRPr="00C06F36" w:rsidDel="00C06F36">
                <w:rPr>
                  <w:rStyle w:val="Hyperlink"/>
                  <w:noProof/>
                </w:rPr>
                <w:delText>3.2</w:delText>
              </w:r>
              <w:r w:rsidDel="00C06F36">
                <w:rPr>
                  <w:rFonts w:asciiTheme="minorHAnsi" w:eastAsiaTheme="minorEastAsia" w:hAnsiTheme="minorHAnsi" w:cstheme="minorBidi"/>
                  <w:noProof/>
                  <w:szCs w:val="22"/>
                </w:rPr>
                <w:tab/>
              </w:r>
              <w:r w:rsidRPr="00C06F36" w:rsidDel="00C06F36">
                <w:rPr>
                  <w:rStyle w:val="Hyperlink"/>
                  <w:noProof/>
                </w:rPr>
                <w:delText>Introduction to the Three Graphs [Vivi]</w:delText>
              </w:r>
              <w:r w:rsidDel="00C06F36">
                <w:rPr>
                  <w:noProof/>
                  <w:webHidden/>
                </w:rPr>
                <w:tab/>
                <w:delText>18</w:delText>
              </w:r>
            </w:del>
          </w:ins>
        </w:p>
        <w:p w:rsidR="007E31F8" w:rsidDel="00C06F36" w:rsidRDefault="007E31F8">
          <w:pPr>
            <w:pStyle w:val="TOC2"/>
            <w:tabs>
              <w:tab w:val="left" w:pos="960"/>
              <w:tab w:val="right" w:leader="dot" w:pos="9016"/>
            </w:tabs>
            <w:rPr>
              <w:ins w:id="374" w:author="Kathrin Eichler" w:date="2014-11-24T11:46:00Z"/>
              <w:del w:id="375" w:author="Lili" w:date="2014-11-25T11:21:00Z"/>
              <w:rFonts w:asciiTheme="minorHAnsi" w:eastAsiaTheme="minorEastAsia" w:hAnsiTheme="minorHAnsi" w:cstheme="minorBidi"/>
              <w:noProof/>
              <w:szCs w:val="22"/>
            </w:rPr>
          </w:pPr>
          <w:ins w:id="376" w:author="Kathrin Eichler" w:date="2014-11-24T11:46:00Z">
            <w:del w:id="377" w:author="Lili" w:date="2014-11-25T11:21:00Z">
              <w:r w:rsidRPr="00C06F36" w:rsidDel="00C06F36">
                <w:rPr>
                  <w:rStyle w:val="Hyperlink"/>
                  <w:noProof/>
                </w:rPr>
                <w:delText>3.3</w:delText>
              </w:r>
              <w:r w:rsidDel="00C06F36">
                <w:rPr>
                  <w:rFonts w:asciiTheme="minorHAnsi" w:eastAsiaTheme="minorEastAsia" w:hAnsiTheme="minorHAnsi" w:cstheme="minorBidi"/>
                  <w:noProof/>
                  <w:szCs w:val="22"/>
                </w:rPr>
                <w:tab/>
              </w:r>
              <w:r w:rsidRPr="00C06F36" w:rsidDel="00C06F36">
                <w:rPr>
                  <w:rStyle w:val="Hyperlink"/>
                  <w:noProof/>
                </w:rPr>
                <w:delText>Graph Data Structure in Detail</w:delText>
              </w:r>
              <w:r w:rsidDel="00C06F36">
                <w:rPr>
                  <w:noProof/>
                  <w:webHidden/>
                </w:rPr>
                <w:tab/>
                <w:delText>19</w:delText>
              </w:r>
            </w:del>
          </w:ins>
        </w:p>
        <w:p w:rsidR="007E31F8" w:rsidDel="00C06F36" w:rsidRDefault="007E31F8">
          <w:pPr>
            <w:pStyle w:val="TOC3"/>
            <w:tabs>
              <w:tab w:val="left" w:pos="1200"/>
              <w:tab w:val="right" w:leader="dot" w:pos="9016"/>
            </w:tabs>
            <w:rPr>
              <w:ins w:id="378" w:author="Kathrin Eichler" w:date="2014-11-24T11:46:00Z"/>
              <w:del w:id="379" w:author="Lili" w:date="2014-11-25T11:21:00Z"/>
              <w:rFonts w:asciiTheme="minorHAnsi" w:hAnsiTheme="minorHAnsi"/>
              <w:noProof/>
              <w:lang w:val="de-DE" w:eastAsia="de-DE"/>
            </w:rPr>
          </w:pPr>
          <w:ins w:id="380" w:author="Kathrin Eichler" w:date="2014-11-24T11:46:00Z">
            <w:del w:id="381" w:author="Lili" w:date="2014-11-25T11:21:00Z">
              <w:r w:rsidRPr="00C06F36" w:rsidDel="00C06F36">
                <w:rPr>
                  <w:rStyle w:val="Hyperlink"/>
                  <w:noProof/>
                </w:rPr>
                <w:delText>3.3.1</w:delText>
              </w:r>
              <w:r w:rsidDel="00C06F36">
                <w:rPr>
                  <w:rFonts w:asciiTheme="minorHAnsi" w:hAnsiTheme="minorHAnsi"/>
                  <w:noProof/>
                  <w:lang w:val="de-DE" w:eastAsia="de-DE"/>
                </w:rPr>
                <w:tab/>
              </w:r>
              <w:r w:rsidRPr="00C06F36" w:rsidDel="00C06F36">
                <w:rPr>
                  <w:rStyle w:val="Hyperlink"/>
                  <w:noProof/>
                </w:rPr>
                <w:delText>Fragment Graph [Vivi]</w:delText>
              </w:r>
              <w:r w:rsidDel="00C06F36">
                <w:rPr>
                  <w:noProof/>
                  <w:webHidden/>
                </w:rPr>
                <w:tab/>
                <w:delText>19</w:delText>
              </w:r>
            </w:del>
          </w:ins>
        </w:p>
        <w:p w:rsidR="007E31F8" w:rsidDel="00C06F36" w:rsidRDefault="007E31F8">
          <w:pPr>
            <w:pStyle w:val="TOC3"/>
            <w:tabs>
              <w:tab w:val="left" w:pos="1200"/>
              <w:tab w:val="right" w:leader="dot" w:pos="9016"/>
            </w:tabs>
            <w:rPr>
              <w:ins w:id="382" w:author="Kathrin Eichler" w:date="2014-11-24T11:46:00Z"/>
              <w:del w:id="383" w:author="Lili" w:date="2014-11-25T11:21:00Z"/>
              <w:rFonts w:asciiTheme="minorHAnsi" w:hAnsiTheme="minorHAnsi"/>
              <w:noProof/>
              <w:lang w:val="de-DE" w:eastAsia="de-DE"/>
            </w:rPr>
          </w:pPr>
          <w:ins w:id="384" w:author="Kathrin Eichler" w:date="2014-11-24T11:46:00Z">
            <w:del w:id="385" w:author="Lili" w:date="2014-11-25T11:21:00Z">
              <w:r w:rsidRPr="00C06F36" w:rsidDel="00C06F36">
                <w:rPr>
                  <w:rStyle w:val="Hyperlink"/>
                  <w:noProof/>
                </w:rPr>
                <w:delText>3.3.2</w:delText>
              </w:r>
              <w:r w:rsidDel="00C06F36">
                <w:rPr>
                  <w:rFonts w:asciiTheme="minorHAnsi" w:hAnsiTheme="minorHAnsi"/>
                  <w:noProof/>
                  <w:lang w:val="de-DE" w:eastAsia="de-DE"/>
                </w:rPr>
                <w:tab/>
              </w:r>
              <w:r w:rsidRPr="00C06F36" w:rsidDel="00C06F36">
                <w:rPr>
                  <w:rStyle w:val="Hyperlink"/>
                  <w:noProof/>
                </w:rPr>
                <w:delText>Raw Graph [Lili]</w:delText>
              </w:r>
              <w:r w:rsidDel="00C06F36">
                <w:rPr>
                  <w:noProof/>
                  <w:webHidden/>
                </w:rPr>
                <w:tab/>
                <w:delText>24</w:delText>
              </w:r>
            </w:del>
          </w:ins>
        </w:p>
        <w:p w:rsidR="007E31F8" w:rsidDel="00C06F36" w:rsidRDefault="007E31F8">
          <w:pPr>
            <w:pStyle w:val="TOC3"/>
            <w:tabs>
              <w:tab w:val="left" w:pos="1200"/>
              <w:tab w:val="right" w:leader="dot" w:pos="9016"/>
            </w:tabs>
            <w:rPr>
              <w:ins w:id="386" w:author="Kathrin Eichler" w:date="2014-11-24T11:46:00Z"/>
              <w:del w:id="387" w:author="Lili" w:date="2014-11-25T11:21:00Z"/>
              <w:rFonts w:asciiTheme="minorHAnsi" w:hAnsiTheme="minorHAnsi"/>
              <w:noProof/>
              <w:lang w:val="de-DE" w:eastAsia="de-DE"/>
            </w:rPr>
          </w:pPr>
          <w:ins w:id="388" w:author="Kathrin Eichler" w:date="2014-11-24T11:46:00Z">
            <w:del w:id="389" w:author="Lili" w:date="2014-11-25T11:21:00Z">
              <w:r w:rsidRPr="00C06F36" w:rsidDel="00C06F36">
                <w:rPr>
                  <w:rStyle w:val="Hyperlink"/>
                  <w:noProof/>
                </w:rPr>
                <w:delText>3.3.3</w:delText>
              </w:r>
              <w:r w:rsidDel="00C06F36">
                <w:rPr>
                  <w:rFonts w:asciiTheme="minorHAnsi" w:hAnsiTheme="minorHAnsi"/>
                  <w:noProof/>
                  <w:lang w:val="de-DE" w:eastAsia="de-DE"/>
                </w:rPr>
                <w:tab/>
              </w:r>
              <w:r w:rsidRPr="00C06F36" w:rsidDel="00C06F36">
                <w:rPr>
                  <w:rStyle w:val="Hyperlink"/>
                  <w:noProof/>
                </w:rPr>
                <w:delText>Collapsed Graph [Lili]</w:delText>
              </w:r>
              <w:r w:rsidDel="00C06F36">
                <w:rPr>
                  <w:noProof/>
                  <w:webHidden/>
                </w:rPr>
                <w:tab/>
                <w:delText>27</w:delText>
              </w:r>
            </w:del>
          </w:ins>
        </w:p>
        <w:p w:rsidR="007E31F8" w:rsidDel="00C06F36" w:rsidRDefault="007E31F8">
          <w:pPr>
            <w:pStyle w:val="TOC1"/>
            <w:tabs>
              <w:tab w:val="left" w:pos="442"/>
              <w:tab w:val="right" w:leader="dot" w:pos="9016"/>
            </w:tabs>
            <w:rPr>
              <w:ins w:id="390" w:author="Kathrin Eichler" w:date="2014-11-24T11:46:00Z"/>
              <w:del w:id="391" w:author="Lili" w:date="2014-11-25T11:21:00Z"/>
              <w:rFonts w:asciiTheme="minorHAnsi" w:eastAsiaTheme="minorEastAsia" w:hAnsiTheme="minorHAnsi" w:cstheme="minorBidi"/>
              <w:noProof/>
              <w:szCs w:val="22"/>
            </w:rPr>
          </w:pPr>
          <w:ins w:id="392" w:author="Kathrin Eichler" w:date="2014-11-24T11:46:00Z">
            <w:del w:id="393" w:author="Lili" w:date="2014-11-25T11:21:00Z">
              <w:r w:rsidRPr="00C06F36" w:rsidDel="00C06F36">
                <w:rPr>
                  <w:rStyle w:val="Hyperlink"/>
                  <w:noProof/>
                  <w:lang w:bidi="he-IL"/>
                </w:rPr>
                <w:delText>4.</w:delText>
              </w:r>
              <w:r w:rsidDel="00C06F36">
                <w:rPr>
                  <w:rFonts w:asciiTheme="minorHAnsi" w:eastAsiaTheme="minorEastAsia" w:hAnsiTheme="minorHAnsi" w:cstheme="minorBidi"/>
                  <w:noProof/>
                  <w:szCs w:val="22"/>
                </w:rPr>
                <w:tab/>
              </w:r>
              <w:r w:rsidRPr="00C06F36" w:rsidDel="00C06F36">
                <w:rPr>
                  <w:rStyle w:val="Hyperlink"/>
                  <w:noProof/>
                  <w:lang w:bidi="he-IL"/>
                </w:rPr>
                <w:delText>UIMA Type System for Transduction Layer [Gil]</w:delText>
              </w:r>
              <w:r w:rsidDel="00C06F36">
                <w:rPr>
                  <w:noProof/>
                  <w:webHidden/>
                </w:rPr>
                <w:tab/>
                <w:delText>30</w:delText>
              </w:r>
            </w:del>
          </w:ins>
        </w:p>
        <w:p w:rsidR="007E31F8" w:rsidDel="00C06F36" w:rsidRDefault="007E31F8">
          <w:pPr>
            <w:pStyle w:val="TOC2"/>
            <w:tabs>
              <w:tab w:val="left" w:pos="720"/>
              <w:tab w:val="right" w:leader="dot" w:pos="9016"/>
            </w:tabs>
            <w:rPr>
              <w:ins w:id="394" w:author="Kathrin Eichler" w:date="2014-11-24T11:46:00Z"/>
              <w:del w:id="395" w:author="Lili" w:date="2014-11-25T11:21:00Z"/>
              <w:rFonts w:asciiTheme="minorHAnsi" w:eastAsiaTheme="minorEastAsia" w:hAnsiTheme="minorHAnsi" w:cstheme="minorBidi"/>
              <w:noProof/>
              <w:szCs w:val="22"/>
            </w:rPr>
          </w:pPr>
          <w:ins w:id="396" w:author="Kathrin Eichler" w:date="2014-11-24T11:46:00Z">
            <w:del w:id="397" w:author="Lili" w:date="2014-11-25T11:21:00Z">
              <w:r w:rsidRPr="00C06F36" w:rsidDel="00C06F36">
                <w:rPr>
                  <w:rStyle w:val="Hyperlink"/>
                  <w:noProof/>
                </w:rPr>
                <w:delText>4.1</w:delText>
              </w:r>
              <w:r w:rsidDel="00C06F36">
                <w:rPr>
                  <w:rFonts w:asciiTheme="minorHAnsi" w:eastAsiaTheme="minorEastAsia" w:hAnsiTheme="minorHAnsi" w:cstheme="minorBidi"/>
                  <w:noProof/>
                  <w:szCs w:val="22"/>
                </w:rPr>
                <w:tab/>
              </w:r>
              <w:r w:rsidRPr="00C06F36" w:rsidDel="00C06F36">
                <w:rPr>
                  <w:rStyle w:val="Hyperlink"/>
                  <w:noProof/>
                </w:rPr>
                <w:delText>Introducti</w:delText>
              </w:r>
              <w:r w:rsidRPr="00C06F36" w:rsidDel="00C06F36">
                <w:rPr>
                  <w:rStyle w:val="Hyperlink"/>
                  <w:noProof/>
                  <w:rPrChange w:id="398" w:author="Lili" w:date="2014-11-25T11:21:00Z">
                    <w:rPr>
                      <w:rStyle w:val="Hyperlink"/>
                      <w:noProof/>
                    </w:rPr>
                  </w:rPrChange>
                </w:rPr>
                <w:delText>on</w:delText>
              </w:r>
              <w:r w:rsidDel="00C06F36">
                <w:rPr>
                  <w:noProof/>
                  <w:webHidden/>
                </w:rPr>
                <w:tab/>
                <w:delText>30</w:delText>
              </w:r>
            </w:del>
          </w:ins>
        </w:p>
        <w:p w:rsidR="007E31F8" w:rsidDel="00C06F36" w:rsidRDefault="007E31F8">
          <w:pPr>
            <w:pStyle w:val="TOC2"/>
            <w:tabs>
              <w:tab w:val="left" w:pos="960"/>
              <w:tab w:val="right" w:leader="dot" w:pos="9016"/>
            </w:tabs>
            <w:rPr>
              <w:ins w:id="399" w:author="Kathrin Eichler" w:date="2014-11-24T11:46:00Z"/>
              <w:del w:id="400" w:author="Lili" w:date="2014-11-25T11:21:00Z"/>
              <w:rFonts w:asciiTheme="minorHAnsi" w:eastAsiaTheme="minorEastAsia" w:hAnsiTheme="minorHAnsi" w:cstheme="minorBidi"/>
              <w:noProof/>
              <w:szCs w:val="22"/>
            </w:rPr>
          </w:pPr>
          <w:ins w:id="401" w:author="Kathrin Eichler" w:date="2014-11-24T11:46:00Z">
            <w:del w:id="402" w:author="Lili" w:date="2014-11-25T11:21:00Z">
              <w:r w:rsidRPr="00C06F36" w:rsidDel="00C06F36">
                <w:rPr>
                  <w:rStyle w:val="Hyperlink"/>
                  <w:noProof/>
                </w:rPr>
                <w:delText>4.2</w:delText>
              </w:r>
              <w:r w:rsidDel="00C06F36">
                <w:rPr>
                  <w:rFonts w:asciiTheme="minorHAnsi" w:eastAsiaTheme="minorEastAsia" w:hAnsiTheme="minorHAnsi" w:cstheme="minorBidi"/>
                  <w:noProof/>
                  <w:szCs w:val="22"/>
                </w:rPr>
                <w:tab/>
              </w:r>
              <w:r w:rsidRPr="00C06F36" w:rsidDel="00C06F36">
                <w:rPr>
                  <w:rStyle w:val="Hyperlink"/>
                  <w:noProof/>
                </w:rPr>
                <w:delText>Types</w:delText>
              </w:r>
              <w:r w:rsidDel="00C06F36">
                <w:rPr>
                  <w:noProof/>
                  <w:webHidden/>
                </w:rPr>
                <w:tab/>
                <w:delText>31</w:delText>
              </w:r>
            </w:del>
          </w:ins>
        </w:p>
        <w:p w:rsidR="007E31F8" w:rsidDel="00C06F36" w:rsidRDefault="007E31F8">
          <w:pPr>
            <w:pStyle w:val="TOC3"/>
            <w:tabs>
              <w:tab w:val="left" w:pos="1200"/>
              <w:tab w:val="right" w:leader="dot" w:pos="9016"/>
            </w:tabs>
            <w:rPr>
              <w:ins w:id="403" w:author="Kathrin Eichler" w:date="2014-11-24T11:46:00Z"/>
              <w:del w:id="404" w:author="Lili" w:date="2014-11-25T11:21:00Z"/>
              <w:rFonts w:asciiTheme="minorHAnsi" w:hAnsiTheme="minorHAnsi"/>
              <w:noProof/>
              <w:lang w:val="de-DE" w:eastAsia="de-DE"/>
            </w:rPr>
          </w:pPr>
          <w:ins w:id="405" w:author="Kathrin Eichler" w:date="2014-11-24T11:46:00Z">
            <w:del w:id="406" w:author="Lili" w:date="2014-11-25T11:21:00Z">
              <w:r w:rsidRPr="00C06F36" w:rsidDel="00C06F36">
                <w:rPr>
                  <w:rStyle w:val="Hyperlink"/>
                  <w:noProof/>
                </w:rPr>
                <w:delText>4.2.1</w:delText>
              </w:r>
              <w:r w:rsidDel="00C06F36">
                <w:rPr>
                  <w:rFonts w:asciiTheme="minorHAnsi" w:hAnsiTheme="minorHAnsi"/>
                  <w:noProof/>
                  <w:lang w:val="de-DE" w:eastAsia="de-DE"/>
                </w:rPr>
                <w:tab/>
              </w:r>
              <w:r w:rsidRPr="00C06F36" w:rsidDel="00C06F36">
                <w:rPr>
                  <w:rStyle w:val="Hyperlink"/>
                  <w:noProof/>
                </w:rPr>
                <w:delText>Metadata (eu.excitement.type.tl)</w:delText>
              </w:r>
              <w:r w:rsidDel="00C06F36">
                <w:rPr>
                  <w:noProof/>
                  <w:webHidden/>
                </w:rPr>
                <w:tab/>
                <w:delText>31</w:delText>
              </w:r>
            </w:del>
          </w:ins>
        </w:p>
        <w:p w:rsidR="007E31F8" w:rsidDel="00C06F36" w:rsidRDefault="007E31F8">
          <w:pPr>
            <w:pStyle w:val="TOC3"/>
            <w:tabs>
              <w:tab w:val="left" w:pos="1200"/>
              <w:tab w:val="right" w:leader="dot" w:pos="9016"/>
            </w:tabs>
            <w:rPr>
              <w:ins w:id="407" w:author="Kathrin Eichler" w:date="2014-11-24T11:46:00Z"/>
              <w:del w:id="408" w:author="Lili" w:date="2014-11-25T11:21:00Z"/>
              <w:rFonts w:asciiTheme="minorHAnsi" w:hAnsiTheme="minorHAnsi"/>
              <w:noProof/>
              <w:lang w:val="de-DE" w:eastAsia="de-DE"/>
            </w:rPr>
          </w:pPr>
          <w:ins w:id="409" w:author="Kathrin Eichler" w:date="2014-11-24T11:46:00Z">
            <w:del w:id="410" w:author="Lili" w:date="2014-11-25T11:21:00Z">
              <w:r w:rsidRPr="00C06F36" w:rsidDel="00C06F36">
                <w:rPr>
                  <w:rStyle w:val="Hyperlink"/>
                  <w:noProof/>
                </w:rPr>
                <w:delText>4.2.2</w:delText>
              </w:r>
              <w:r w:rsidDel="00C06F36">
                <w:rPr>
                  <w:rFonts w:asciiTheme="minorHAnsi" w:hAnsiTheme="minorHAnsi"/>
                  <w:noProof/>
                  <w:lang w:val="de-DE" w:eastAsia="de-DE"/>
                </w:rPr>
                <w:tab/>
              </w:r>
              <w:r w:rsidRPr="00C06F36" w:rsidDel="00C06F36">
                <w:rPr>
                  <w:rStyle w:val="Hyperlink"/>
                  <w:noProof/>
                </w:rPr>
                <w:delText>FragmentAnnotation (eu.excitement.type.tl)</w:delText>
              </w:r>
              <w:r w:rsidDel="00C06F36">
                <w:rPr>
                  <w:noProof/>
                  <w:webHidden/>
                </w:rPr>
                <w:tab/>
                <w:delText>31</w:delText>
              </w:r>
            </w:del>
          </w:ins>
        </w:p>
        <w:p w:rsidR="007E31F8" w:rsidDel="00C06F36" w:rsidRDefault="007E31F8">
          <w:pPr>
            <w:pStyle w:val="TOC3"/>
            <w:tabs>
              <w:tab w:val="left" w:pos="1200"/>
              <w:tab w:val="right" w:leader="dot" w:pos="9016"/>
            </w:tabs>
            <w:rPr>
              <w:ins w:id="411" w:author="Kathrin Eichler" w:date="2014-11-24T11:46:00Z"/>
              <w:del w:id="412" w:author="Lili" w:date="2014-11-25T11:21:00Z"/>
              <w:rFonts w:asciiTheme="minorHAnsi" w:hAnsiTheme="minorHAnsi"/>
              <w:noProof/>
              <w:lang w:val="de-DE" w:eastAsia="de-DE"/>
            </w:rPr>
          </w:pPr>
          <w:ins w:id="413" w:author="Kathrin Eichler" w:date="2014-11-24T11:46:00Z">
            <w:del w:id="414" w:author="Lili" w:date="2014-11-25T11:21:00Z">
              <w:r w:rsidRPr="00C06F36" w:rsidDel="00C06F36">
                <w:rPr>
                  <w:rStyle w:val="Hyperlink"/>
                  <w:noProof/>
                </w:rPr>
                <w:delText>4.2.3</w:delText>
              </w:r>
              <w:r w:rsidDel="00C06F36">
                <w:rPr>
                  <w:rFonts w:asciiTheme="minorHAnsi" w:hAnsiTheme="minorHAnsi"/>
                  <w:noProof/>
                  <w:lang w:val="de-DE" w:eastAsia="de-DE"/>
                </w:rPr>
                <w:tab/>
              </w:r>
              <w:r w:rsidRPr="00C06F36" w:rsidDel="00C06F36">
                <w:rPr>
                  <w:rStyle w:val="Hyperlink"/>
                  <w:noProof/>
                </w:rPr>
                <w:delText>FragmentPart (eu.excitement.type.tl)</w:delText>
              </w:r>
              <w:r w:rsidDel="00C06F36">
                <w:rPr>
                  <w:noProof/>
                  <w:webHidden/>
                </w:rPr>
                <w:tab/>
                <w:delText>32</w:delText>
              </w:r>
            </w:del>
          </w:ins>
        </w:p>
        <w:p w:rsidR="007E31F8" w:rsidDel="00C06F36" w:rsidRDefault="007E31F8">
          <w:pPr>
            <w:pStyle w:val="TOC3"/>
            <w:tabs>
              <w:tab w:val="left" w:pos="1200"/>
              <w:tab w:val="right" w:leader="dot" w:pos="9016"/>
            </w:tabs>
            <w:rPr>
              <w:ins w:id="415" w:author="Kathrin Eichler" w:date="2014-11-24T11:46:00Z"/>
              <w:del w:id="416" w:author="Lili" w:date="2014-11-25T11:21:00Z"/>
              <w:rFonts w:asciiTheme="minorHAnsi" w:hAnsiTheme="minorHAnsi"/>
              <w:noProof/>
              <w:lang w:val="de-DE" w:eastAsia="de-DE"/>
            </w:rPr>
          </w:pPr>
          <w:ins w:id="417" w:author="Kathrin Eichler" w:date="2014-11-24T11:46:00Z">
            <w:del w:id="418" w:author="Lili" w:date="2014-11-25T11:21:00Z">
              <w:r w:rsidRPr="00C06F36" w:rsidDel="00C06F36">
                <w:rPr>
                  <w:rStyle w:val="Hyperlink"/>
                  <w:noProof/>
                </w:rPr>
                <w:delText>4.2.4</w:delText>
              </w:r>
              <w:r w:rsidDel="00C06F36">
                <w:rPr>
                  <w:rFonts w:asciiTheme="minorHAnsi" w:hAnsiTheme="minorHAnsi"/>
                  <w:noProof/>
                  <w:lang w:val="de-DE" w:eastAsia="de-DE"/>
                </w:rPr>
                <w:tab/>
              </w:r>
              <w:r w:rsidRPr="00C06F36" w:rsidDel="00C06F36">
                <w:rPr>
                  <w:rStyle w:val="Hyperlink"/>
                  <w:noProof/>
                </w:rPr>
                <w:delText>AssumedFragment (eu.excitement.t</w:delText>
              </w:r>
              <w:r w:rsidRPr="00C06F36" w:rsidDel="00C06F36">
                <w:rPr>
                  <w:rStyle w:val="Hyperlink"/>
                  <w:noProof/>
                  <w:rPrChange w:id="419" w:author="Lili" w:date="2014-11-25T11:21:00Z">
                    <w:rPr>
                      <w:rStyle w:val="Hyperlink"/>
                      <w:noProof/>
                    </w:rPr>
                  </w:rPrChange>
                </w:rPr>
                <w:delText>ype.tl)</w:delText>
              </w:r>
              <w:r w:rsidDel="00C06F36">
                <w:rPr>
                  <w:noProof/>
                  <w:webHidden/>
                </w:rPr>
                <w:tab/>
                <w:delText>32</w:delText>
              </w:r>
            </w:del>
          </w:ins>
        </w:p>
        <w:p w:rsidR="007E31F8" w:rsidDel="00C06F36" w:rsidRDefault="007E31F8">
          <w:pPr>
            <w:pStyle w:val="TOC3"/>
            <w:tabs>
              <w:tab w:val="left" w:pos="1200"/>
              <w:tab w:val="right" w:leader="dot" w:pos="9016"/>
            </w:tabs>
            <w:rPr>
              <w:ins w:id="420" w:author="Kathrin Eichler" w:date="2014-11-24T11:46:00Z"/>
              <w:del w:id="421" w:author="Lili" w:date="2014-11-25T11:21:00Z"/>
              <w:rFonts w:asciiTheme="minorHAnsi" w:hAnsiTheme="minorHAnsi"/>
              <w:noProof/>
              <w:lang w:val="de-DE" w:eastAsia="de-DE"/>
            </w:rPr>
          </w:pPr>
          <w:ins w:id="422" w:author="Kathrin Eichler" w:date="2014-11-24T11:46:00Z">
            <w:del w:id="423" w:author="Lili" w:date="2014-11-25T11:21:00Z">
              <w:r w:rsidRPr="00C06F36" w:rsidDel="00C06F36">
                <w:rPr>
                  <w:rStyle w:val="Hyperlink"/>
                  <w:noProof/>
                </w:rPr>
                <w:delText>4.2.5</w:delText>
              </w:r>
              <w:r w:rsidDel="00C06F36">
                <w:rPr>
                  <w:rFonts w:asciiTheme="minorHAnsi" w:hAnsiTheme="minorHAnsi"/>
                  <w:noProof/>
                  <w:lang w:val="de-DE" w:eastAsia="de-DE"/>
                </w:rPr>
                <w:tab/>
              </w:r>
              <w:r w:rsidRPr="00C06F36" w:rsidDel="00C06F36">
                <w:rPr>
                  <w:rStyle w:val="Hyperlink"/>
                  <w:noProof/>
                </w:rPr>
                <w:delText>DeterminedFragment (eu.excitement.type.tl)</w:delText>
              </w:r>
              <w:r w:rsidDel="00C06F36">
                <w:rPr>
                  <w:noProof/>
                  <w:webHidden/>
                </w:rPr>
                <w:tab/>
                <w:delText>33</w:delText>
              </w:r>
            </w:del>
          </w:ins>
        </w:p>
        <w:p w:rsidR="007E31F8" w:rsidDel="00C06F36" w:rsidRDefault="007E31F8">
          <w:pPr>
            <w:pStyle w:val="TOC3"/>
            <w:tabs>
              <w:tab w:val="left" w:pos="1200"/>
              <w:tab w:val="right" w:leader="dot" w:pos="9016"/>
            </w:tabs>
            <w:rPr>
              <w:ins w:id="424" w:author="Kathrin Eichler" w:date="2014-11-24T11:46:00Z"/>
              <w:del w:id="425" w:author="Lili" w:date="2014-11-25T11:21:00Z"/>
              <w:rFonts w:asciiTheme="minorHAnsi" w:hAnsiTheme="minorHAnsi"/>
              <w:noProof/>
              <w:lang w:val="de-DE" w:eastAsia="de-DE"/>
            </w:rPr>
          </w:pPr>
          <w:ins w:id="426" w:author="Kathrin Eichler" w:date="2014-11-24T11:46:00Z">
            <w:del w:id="427" w:author="Lili" w:date="2014-11-25T11:21:00Z">
              <w:r w:rsidRPr="00C06F36" w:rsidDel="00C06F36">
                <w:rPr>
                  <w:rStyle w:val="Hyperlink"/>
                  <w:noProof/>
                </w:rPr>
                <w:delText>4.2.6</w:delText>
              </w:r>
              <w:r w:rsidDel="00C06F36">
                <w:rPr>
                  <w:rFonts w:asciiTheme="minorHAnsi" w:hAnsiTheme="minorHAnsi"/>
                  <w:noProof/>
                  <w:lang w:val="de-DE" w:eastAsia="de-DE"/>
                </w:rPr>
                <w:tab/>
              </w:r>
              <w:r w:rsidRPr="00C06F36" w:rsidDel="00C06F36">
                <w:rPr>
                  <w:rStyle w:val="Hyperlink"/>
                  <w:noProof/>
                </w:rPr>
                <w:delText>ModifierAnnotation (eu.excitement.type.tl)</w:delText>
              </w:r>
              <w:r w:rsidDel="00C06F36">
                <w:rPr>
                  <w:noProof/>
                  <w:webHidden/>
                </w:rPr>
                <w:tab/>
                <w:delText>33</w:delText>
              </w:r>
            </w:del>
          </w:ins>
        </w:p>
        <w:p w:rsidR="007E31F8" w:rsidDel="00C06F36" w:rsidRDefault="007E31F8">
          <w:pPr>
            <w:pStyle w:val="TOC3"/>
            <w:tabs>
              <w:tab w:val="left" w:pos="1200"/>
              <w:tab w:val="right" w:leader="dot" w:pos="9016"/>
            </w:tabs>
            <w:rPr>
              <w:ins w:id="428" w:author="Kathrin Eichler" w:date="2014-11-24T11:46:00Z"/>
              <w:del w:id="429" w:author="Lili" w:date="2014-11-25T11:21:00Z"/>
              <w:rFonts w:asciiTheme="minorHAnsi" w:hAnsiTheme="minorHAnsi"/>
              <w:noProof/>
              <w:lang w:val="de-DE" w:eastAsia="de-DE"/>
            </w:rPr>
          </w:pPr>
          <w:ins w:id="430" w:author="Kathrin Eichler" w:date="2014-11-24T11:46:00Z">
            <w:del w:id="431" w:author="Lili" w:date="2014-11-25T11:21:00Z">
              <w:r w:rsidRPr="00C06F36" w:rsidDel="00C06F36">
                <w:rPr>
                  <w:rStyle w:val="Hyperlink"/>
                  <w:noProof/>
                </w:rPr>
                <w:delText>4.2.7</w:delText>
              </w:r>
              <w:r w:rsidDel="00C06F36">
                <w:rPr>
                  <w:rFonts w:asciiTheme="minorHAnsi" w:hAnsiTheme="minorHAnsi"/>
                  <w:noProof/>
                  <w:lang w:val="de-DE" w:eastAsia="de-DE"/>
                </w:rPr>
                <w:tab/>
              </w:r>
              <w:r w:rsidRPr="00C06F36" w:rsidDel="00C06F36">
                <w:rPr>
                  <w:rStyle w:val="Hyperlink"/>
                  <w:noProof/>
                </w:rPr>
                <w:delText>CategoryAnnotation (eu.excitement.type.tl)</w:delText>
              </w:r>
              <w:r w:rsidDel="00C06F36">
                <w:rPr>
                  <w:noProof/>
                  <w:webHidden/>
                </w:rPr>
                <w:tab/>
                <w:delText>34</w:delText>
              </w:r>
            </w:del>
          </w:ins>
        </w:p>
        <w:p w:rsidR="007E31F8" w:rsidDel="00C06F36" w:rsidRDefault="007E31F8">
          <w:pPr>
            <w:pStyle w:val="TOC3"/>
            <w:tabs>
              <w:tab w:val="left" w:pos="1200"/>
              <w:tab w:val="right" w:leader="dot" w:pos="9016"/>
            </w:tabs>
            <w:rPr>
              <w:ins w:id="432" w:author="Kathrin Eichler" w:date="2014-11-24T11:46:00Z"/>
              <w:del w:id="433" w:author="Lili" w:date="2014-11-25T11:21:00Z"/>
              <w:rFonts w:asciiTheme="minorHAnsi" w:hAnsiTheme="minorHAnsi"/>
              <w:noProof/>
              <w:lang w:val="de-DE" w:eastAsia="de-DE"/>
            </w:rPr>
          </w:pPr>
          <w:ins w:id="434" w:author="Kathrin Eichler" w:date="2014-11-24T11:46:00Z">
            <w:del w:id="435" w:author="Lili" w:date="2014-11-25T11:21:00Z">
              <w:r w:rsidRPr="00C06F36" w:rsidDel="00C06F36">
                <w:rPr>
                  <w:rStyle w:val="Hyperlink"/>
                  <w:noProof/>
                </w:rPr>
                <w:delText>4.2.8</w:delText>
              </w:r>
              <w:r w:rsidDel="00C06F36">
                <w:rPr>
                  <w:rFonts w:asciiTheme="minorHAnsi" w:hAnsiTheme="minorHAnsi"/>
                  <w:noProof/>
                  <w:lang w:val="de-DE" w:eastAsia="de-DE"/>
                </w:rPr>
                <w:tab/>
              </w:r>
              <w:r w:rsidRPr="00C06F36" w:rsidDel="00C06F36">
                <w:rPr>
                  <w:rStyle w:val="Hyperlink"/>
                  <w:noProof/>
                </w:rPr>
                <w:delText>CategoryDecision (eu.excitement.type.tl)</w:delText>
              </w:r>
              <w:r w:rsidDel="00C06F36">
                <w:rPr>
                  <w:noProof/>
                  <w:webHidden/>
                </w:rPr>
                <w:tab/>
                <w:delText>35</w:delText>
              </w:r>
            </w:del>
          </w:ins>
        </w:p>
        <w:p w:rsidR="007E31F8" w:rsidDel="00C06F36" w:rsidRDefault="007E31F8">
          <w:pPr>
            <w:pStyle w:val="TOC1"/>
            <w:tabs>
              <w:tab w:val="left" w:pos="442"/>
              <w:tab w:val="right" w:leader="dot" w:pos="9016"/>
            </w:tabs>
            <w:rPr>
              <w:ins w:id="436" w:author="Kathrin Eichler" w:date="2014-11-24T11:46:00Z"/>
              <w:del w:id="437" w:author="Lili" w:date="2014-11-25T11:21:00Z"/>
              <w:rFonts w:asciiTheme="minorHAnsi" w:eastAsiaTheme="minorEastAsia" w:hAnsiTheme="minorHAnsi" w:cstheme="minorBidi"/>
              <w:noProof/>
              <w:szCs w:val="22"/>
            </w:rPr>
          </w:pPr>
          <w:ins w:id="438" w:author="Kathrin Eichler" w:date="2014-11-24T11:46:00Z">
            <w:del w:id="439" w:author="Lili" w:date="2014-11-25T11:21:00Z">
              <w:r w:rsidRPr="00C06F36" w:rsidDel="00C06F36">
                <w:rPr>
                  <w:rStyle w:val="Hyperlink"/>
                  <w:noProof/>
                  <w:lang w:bidi="he-IL"/>
                </w:rPr>
                <w:delText>5.</w:delText>
              </w:r>
              <w:r w:rsidDel="00C06F36">
                <w:rPr>
                  <w:rFonts w:asciiTheme="minorHAnsi" w:eastAsiaTheme="minorEastAsia" w:hAnsiTheme="minorHAnsi" w:cstheme="minorBidi"/>
                  <w:noProof/>
                  <w:szCs w:val="22"/>
                </w:rPr>
                <w:tab/>
              </w:r>
              <w:r w:rsidRPr="00C06F36" w:rsidDel="00C06F36">
                <w:rPr>
                  <w:rStyle w:val="Hyperlink"/>
                  <w:noProof/>
                  <w:lang w:bidi="he-IL"/>
                </w:rPr>
                <w:delText>Interface Definitions for the WP6 Modules</w:delText>
              </w:r>
              <w:r w:rsidDel="00C06F36">
                <w:rPr>
                  <w:noProof/>
                  <w:webHidden/>
                </w:rPr>
                <w:tab/>
                <w:delText>36</w:delText>
              </w:r>
            </w:del>
          </w:ins>
        </w:p>
        <w:p w:rsidR="007E31F8" w:rsidDel="00C06F36" w:rsidRDefault="007E31F8">
          <w:pPr>
            <w:pStyle w:val="TOC2"/>
            <w:tabs>
              <w:tab w:val="left" w:pos="720"/>
              <w:tab w:val="right" w:leader="dot" w:pos="9016"/>
            </w:tabs>
            <w:rPr>
              <w:ins w:id="440" w:author="Kathrin Eichler" w:date="2014-11-24T11:46:00Z"/>
              <w:del w:id="441" w:author="Lili" w:date="2014-11-25T11:21:00Z"/>
              <w:rFonts w:asciiTheme="minorHAnsi" w:eastAsiaTheme="minorEastAsia" w:hAnsiTheme="minorHAnsi" w:cstheme="minorBidi"/>
              <w:noProof/>
              <w:szCs w:val="22"/>
            </w:rPr>
          </w:pPr>
          <w:ins w:id="442" w:author="Kathrin Eichler" w:date="2014-11-24T11:46:00Z">
            <w:del w:id="443" w:author="Lili" w:date="2014-11-25T11:21:00Z">
              <w:r w:rsidRPr="00C06F36" w:rsidDel="00C06F36">
                <w:rPr>
                  <w:rStyle w:val="Hyperlink"/>
                  <w:noProof/>
                </w:rPr>
                <w:delText>5.1</w:delText>
              </w:r>
              <w:r w:rsidDel="00C06F36">
                <w:rPr>
                  <w:rFonts w:asciiTheme="minorHAnsi" w:eastAsiaTheme="minorEastAsia" w:hAnsiTheme="minorHAnsi" w:cstheme="minorBidi"/>
                  <w:noProof/>
                  <w:szCs w:val="22"/>
                </w:rPr>
                <w:tab/>
              </w:r>
              <w:r w:rsidRPr="00C06F36" w:rsidDel="00C06F36">
                <w:rPr>
                  <w:rStyle w:val="Hyperlink"/>
                  <w:noProof/>
                </w:rPr>
                <w:delText>Interfaces of Decomposition Components [Vivi]</w:delText>
              </w:r>
              <w:r w:rsidDel="00C06F36">
                <w:rPr>
                  <w:noProof/>
                  <w:webHidden/>
                </w:rPr>
                <w:tab/>
                <w:delText>36</w:delText>
              </w:r>
            </w:del>
          </w:ins>
        </w:p>
        <w:p w:rsidR="007E31F8" w:rsidDel="00C06F36" w:rsidRDefault="007E31F8">
          <w:pPr>
            <w:pStyle w:val="TOC3"/>
            <w:tabs>
              <w:tab w:val="left" w:pos="1200"/>
              <w:tab w:val="right" w:leader="dot" w:pos="9016"/>
            </w:tabs>
            <w:rPr>
              <w:ins w:id="444" w:author="Kathrin Eichler" w:date="2014-11-24T11:46:00Z"/>
              <w:del w:id="445" w:author="Lili" w:date="2014-11-25T11:21:00Z"/>
              <w:rFonts w:asciiTheme="minorHAnsi" w:hAnsiTheme="minorHAnsi"/>
              <w:noProof/>
              <w:lang w:val="de-DE" w:eastAsia="de-DE"/>
            </w:rPr>
          </w:pPr>
          <w:ins w:id="446" w:author="Kathrin Eichler" w:date="2014-11-24T11:46:00Z">
            <w:del w:id="447" w:author="Lili" w:date="2014-11-25T11:21:00Z">
              <w:r w:rsidRPr="00C06F36" w:rsidDel="00C06F36">
                <w:rPr>
                  <w:rStyle w:val="Hyperlink"/>
                  <w:noProof/>
                </w:rPr>
                <w:delText>5.1.1</w:delText>
              </w:r>
              <w:r w:rsidDel="00C06F36">
                <w:rPr>
                  <w:rFonts w:asciiTheme="minorHAnsi" w:hAnsiTheme="minorHAnsi"/>
                  <w:noProof/>
                  <w:lang w:val="de-DE" w:eastAsia="de-DE"/>
                </w:rPr>
                <w:tab/>
              </w:r>
              <w:r w:rsidRPr="00C06F36" w:rsidDel="00C06F36">
                <w:rPr>
                  <w:rStyle w:val="Hyperlink"/>
                  <w:noProof/>
                </w:rPr>
                <w:delText>Fra</w:delText>
              </w:r>
              <w:r w:rsidRPr="00C06F36" w:rsidDel="00C06F36">
                <w:rPr>
                  <w:rStyle w:val="Hyperlink"/>
                  <w:noProof/>
                  <w:rPrChange w:id="448" w:author="Lili" w:date="2014-11-25T11:21:00Z">
                    <w:rPr>
                      <w:rStyle w:val="Hyperlink"/>
                      <w:noProof/>
                    </w:rPr>
                  </w:rPrChange>
                </w:rPr>
                <w:delText xml:space="preserve">gment Annotator Module: interface </w:delText>
              </w:r>
              <w:r w:rsidRPr="00C06F36" w:rsidDel="00C06F36">
                <w:rPr>
                  <w:rStyle w:val="Hyperlink"/>
                  <w:i/>
                  <w:noProof/>
                  <w:rPrChange w:id="449" w:author="Lili" w:date="2014-11-25T11:21:00Z">
                    <w:rPr>
                      <w:rStyle w:val="Hyperlink"/>
                      <w:i/>
                      <w:noProof/>
                    </w:rPr>
                  </w:rPrChange>
                </w:rPr>
                <w:delText>FragmentAnnotator</w:delText>
              </w:r>
              <w:r w:rsidRPr="00C06F36" w:rsidDel="00C06F36">
                <w:rPr>
                  <w:rStyle w:val="Hyperlink"/>
                  <w:noProof/>
                  <w:rPrChange w:id="450" w:author="Lili" w:date="2014-11-25T11:21:00Z">
                    <w:rPr>
                      <w:rStyle w:val="Hyperlink"/>
                      <w:noProof/>
                    </w:rPr>
                  </w:rPrChange>
                </w:rPr>
                <w:delText xml:space="preserve">  (eu.excitementproject.tl.decomposition.api)</w:delText>
              </w:r>
              <w:r w:rsidDel="00C06F36">
                <w:rPr>
                  <w:noProof/>
                  <w:webHidden/>
                </w:rPr>
                <w:tab/>
                <w:delText>36</w:delText>
              </w:r>
            </w:del>
          </w:ins>
        </w:p>
        <w:p w:rsidR="007E31F8" w:rsidDel="00C06F36" w:rsidRDefault="007E31F8">
          <w:pPr>
            <w:pStyle w:val="TOC3"/>
            <w:tabs>
              <w:tab w:val="left" w:pos="1200"/>
              <w:tab w:val="right" w:leader="dot" w:pos="9016"/>
            </w:tabs>
            <w:rPr>
              <w:ins w:id="451" w:author="Kathrin Eichler" w:date="2014-11-24T11:46:00Z"/>
              <w:del w:id="452" w:author="Lili" w:date="2014-11-25T11:21:00Z"/>
              <w:rFonts w:asciiTheme="minorHAnsi" w:hAnsiTheme="minorHAnsi"/>
              <w:noProof/>
              <w:lang w:val="de-DE" w:eastAsia="de-DE"/>
            </w:rPr>
          </w:pPr>
          <w:ins w:id="453" w:author="Kathrin Eichler" w:date="2014-11-24T11:46:00Z">
            <w:del w:id="454" w:author="Lili" w:date="2014-11-25T11:21:00Z">
              <w:r w:rsidRPr="00C06F36" w:rsidDel="00C06F36">
                <w:rPr>
                  <w:rStyle w:val="Hyperlink"/>
                  <w:noProof/>
                </w:rPr>
                <w:delText>5.1.2</w:delText>
              </w:r>
              <w:r w:rsidDel="00C06F36">
                <w:rPr>
                  <w:rFonts w:asciiTheme="minorHAnsi" w:hAnsiTheme="minorHAnsi"/>
                  <w:noProof/>
                  <w:lang w:val="de-DE" w:eastAsia="de-DE"/>
                </w:rPr>
                <w:tab/>
              </w:r>
              <w:r w:rsidRPr="00C06F36" w:rsidDel="00C06F36">
                <w:rPr>
                  <w:rStyle w:val="Hyperlink"/>
                  <w:noProof/>
                </w:rPr>
                <w:delText xml:space="preserve">Modifier Annotator Module: interface </w:delText>
              </w:r>
              <w:r w:rsidRPr="00C06F36" w:rsidDel="00C06F36">
                <w:rPr>
                  <w:rStyle w:val="Hyperlink"/>
                  <w:i/>
                  <w:noProof/>
                  <w:rPrChange w:id="455" w:author="Lili" w:date="2014-11-25T11:21:00Z">
                    <w:rPr>
                      <w:rStyle w:val="Hyperlink"/>
                      <w:i/>
                      <w:noProof/>
                    </w:rPr>
                  </w:rPrChange>
                </w:rPr>
                <w:delText>ModifierAnnotator</w:delText>
              </w:r>
              <w:r w:rsidRPr="00C06F36" w:rsidDel="00C06F36">
                <w:rPr>
                  <w:rStyle w:val="Hyperlink"/>
                  <w:noProof/>
                  <w:rPrChange w:id="456" w:author="Lili" w:date="2014-11-25T11:21:00Z">
                    <w:rPr>
                      <w:rStyle w:val="Hyperlink"/>
                      <w:noProof/>
                    </w:rPr>
                  </w:rPrChange>
                </w:rPr>
                <w:delText xml:space="preserve"> (eu.excitementproject.tl.decomposition.api)</w:delText>
              </w:r>
              <w:r w:rsidDel="00C06F36">
                <w:rPr>
                  <w:noProof/>
                  <w:webHidden/>
                </w:rPr>
                <w:tab/>
                <w:delText>37</w:delText>
              </w:r>
            </w:del>
          </w:ins>
        </w:p>
        <w:p w:rsidR="007E31F8" w:rsidDel="00C06F36" w:rsidRDefault="007E31F8">
          <w:pPr>
            <w:pStyle w:val="TOC3"/>
            <w:tabs>
              <w:tab w:val="left" w:pos="1200"/>
              <w:tab w:val="right" w:leader="dot" w:pos="9016"/>
            </w:tabs>
            <w:rPr>
              <w:ins w:id="457" w:author="Kathrin Eichler" w:date="2014-11-24T11:46:00Z"/>
              <w:del w:id="458" w:author="Lili" w:date="2014-11-25T11:21:00Z"/>
              <w:rFonts w:asciiTheme="minorHAnsi" w:hAnsiTheme="minorHAnsi"/>
              <w:noProof/>
              <w:lang w:val="de-DE" w:eastAsia="de-DE"/>
            </w:rPr>
          </w:pPr>
          <w:ins w:id="459" w:author="Kathrin Eichler" w:date="2014-11-24T11:46:00Z">
            <w:del w:id="460" w:author="Lili" w:date="2014-11-25T11:21:00Z">
              <w:r w:rsidRPr="00C06F36" w:rsidDel="00C06F36">
                <w:rPr>
                  <w:rStyle w:val="Hyperlink"/>
                  <w:noProof/>
                </w:rPr>
                <w:delText>5.1.3</w:delText>
              </w:r>
              <w:r w:rsidDel="00C06F36">
                <w:rPr>
                  <w:rFonts w:asciiTheme="minorHAnsi" w:hAnsiTheme="minorHAnsi"/>
                  <w:noProof/>
                  <w:lang w:val="de-DE" w:eastAsia="de-DE"/>
                </w:rPr>
                <w:tab/>
              </w:r>
              <w:r w:rsidRPr="00C06F36" w:rsidDel="00C06F36">
                <w:rPr>
                  <w:rStyle w:val="Hyperlink"/>
                  <w:noProof/>
                </w:rPr>
                <w:delText xml:space="preserve">Fragment Graph Generator Module:  interface </w:delText>
              </w:r>
              <w:r w:rsidRPr="00C06F36" w:rsidDel="00C06F36">
                <w:rPr>
                  <w:rStyle w:val="Hyperlink"/>
                  <w:i/>
                  <w:noProof/>
                  <w:rPrChange w:id="461" w:author="Lili" w:date="2014-11-25T11:21:00Z">
                    <w:rPr>
                      <w:rStyle w:val="Hyperlink"/>
                      <w:i/>
                      <w:noProof/>
                    </w:rPr>
                  </w:rPrChange>
                </w:rPr>
                <w:delText xml:space="preserve">FragmentGraphGenerator </w:delText>
              </w:r>
              <w:r w:rsidRPr="00C06F36" w:rsidDel="00C06F36">
                <w:rPr>
                  <w:rStyle w:val="Hyperlink"/>
                  <w:noProof/>
                  <w:rPrChange w:id="462" w:author="Lili" w:date="2014-11-25T11:21:00Z">
                    <w:rPr>
                      <w:rStyle w:val="Hyperlink"/>
                      <w:noProof/>
                    </w:rPr>
                  </w:rPrChange>
                </w:rPr>
                <w:delText>(eu.excitementproject.tl.decomposition.api)</w:delText>
              </w:r>
              <w:r w:rsidDel="00C06F36">
                <w:rPr>
                  <w:noProof/>
                  <w:webHidden/>
                </w:rPr>
                <w:tab/>
                <w:delText>38</w:delText>
              </w:r>
            </w:del>
          </w:ins>
        </w:p>
        <w:p w:rsidR="007E31F8" w:rsidDel="00C06F36" w:rsidRDefault="007E31F8">
          <w:pPr>
            <w:pStyle w:val="TOC2"/>
            <w:tabs>
              <w:tab w:val="left" w:pos="720"/>
              <w:tab w:val="right" w:leader="dot" w:pos="9016"/>
            </w:tabs>
            <w:rPr>
              <w:ins w:id="463" w:author="Kathrin Eichler" w:date="2014-11-24T11:46:00Z"/>
              <w:del w:id="464" w:author="Lili" w:date="2014-11-25T11:21:00Z"/>
              <w:rFonts w:asciiTheme="minorHAnsi" w:eastAsiaTheme="minorEastAsia" w:hAnsiTheme="minorHAnsi" w:cstheme="minorBidi"/>
              <w:noProof/>
              <w:szCs w:val="22"/>
            </w:rPr>
          </w:pPr>
          <w:ins w:id="465" w:author="Kathrin Eichler" w:date="2014-11-24T11:46:00Z">
            <w:del w:id="466" w:author="Lili" w:date="2014-11-25T11:21:00Z">
              <w:r w:rsidRPr="00C06F36" w:rsidDel="00C06F36">
                <w:rPr>
                  <w:rStyle w:val="Hyperlink"/>
                  <w:noProof/>
                </w:rPr>
                <w:delText>5.2</w:delText>
              </w:r>
              <w:r w:rsidDel="00C06F36">
                <w:rPr>
                  <w:rFonts w:asciiTheme="minorHAnsi" w:eastAsiaTheme="minorEastAsia" w:hAnsiTheme="minorHAnsi" w:cstheme="minorBidi"/>
                  <w:noProof/>
                  <w:szCs w:val="22"/>
                </w:rPr>
                <w:tab/>
              </w:r>
              <w:r w:rsidRPr="00C06F36" w:rsidDel="00C06F36">
                <w:rPr>
                  <w:rStyle w:val="Hyperlink"/>
                  <w:noProof/>
                </w:rPr>
                <w:delText>Interfaces of Composition Components</w:delText>
              </w:r>
              <w:r w:rsidDel="00C06F36">
                <w:rPr>
                  <w:noProof/>
                  <w:webHidden/>
                </w:rPr>
                <w:tab/>
                <w:delText>39</w:delText>
              </w:r>
            </w:del>
          </w:ins>
        </w:p>
        <w:p w:rsidR="007E31F8" w:rsidDel="00C06F36" w:rsidRDefault="007E31F8">
          <w:pPr>
            <w:pStyle w:val="TOC3"/>
            <w:tabs>
              <w:tab w:val="left" w:pos="1200"/>
              <w:tab w:val="right" w:leader="dot" w:pos="9016"/>
            </w:tabs>
            <w:rPr>
              <w:ins w:id="467" w:author="Kathrin Eichler" w:date="2014-11-24T11:46:00Z"/>
              <w:del w:id="468" w:author="Lili" w:date="2014-11-25T11:21:00Z"/>
              <w:rFonts w:asciiTheme="minorHAnsi" w:hAnsiTheme="minorHAnsi"/>
              <w:noProof/>
              <w:lang w:val="de-DE" w:eastAsia="de-DE"/>
            </w:rPr>
          </w:pPr>
          <w:ins w:id="469" w:author="Kathrin Eichler" w:date="2014-11-24T11:46:00Z">
            <w:del w:id="470" w:author="Lili" w:date="2014-11-25T11:21:00Z">
              <w:r w:rsidRPr="00C06F36" w:rsidDel="00C06F36">
                <w:rPr>
                  <w:rStyle w:val="Hyperlink"/>
                  <w:noProof/>
                </w:rPr>
                <w:delText>5.2.1</w:delText>
              </w:r>
              <w:r w:rsidDel="00C06F36">
                <w:rPr>
                  <w:rFonts w:asciiTheme="minorHAnsi" w:hAnsiTheme="minorHAnsi"/>
                  <w:noProof/>
                  <w:lang w:val="de-DE" w:eastAsia="de-DE"/>
                </w:rPr>
                <w:tab/>
              </w:r>
              <w:r w:rsidRPr="00C06F36" w:rsidDel="00C06F36">
                <w:rPr>
                  <w:rStyle w:val="Hyperlink"/>
                  <w:noProof/>
                </w:rPr>
                <w:delText xml:space="preserve">Graph Merger Module: interface </w:delText>
              </w:r>
              <w:r w:rsidRPr="00C06F36" w:rsidDel="00C06F36">
                <w:rPr>
                  <w:rStyle w:val="Hyperlink"/>
                  <w:i/>
                  <w:noProof/>
                  <w:rPrChange w:id="471" w:author="Lili" w:date="2014-11-25T11:21:00Z">
                    <w:rPr>
                      <w:rStyle w:val="Hyperlink"/>
                      <w:i/>
                      <w:noProof/>
                    </w:rPr>
                  </w:rPrChange>
                </w:rPr>
                <w:delText>GraphMerger</w:delText>
              </w:r>
              <w:r w:rsidRPr="00C06F36" w:rsidDel="00C06F36">
                <w:rPr>
                  <w:rStyle w:val="Hyperlink"/>
                  <w:noProof/>
                  <w:rPrChange w:id="472" w:author="Lili" w:date="2014-11-25T11:21:00Z">
                    <w:rPr>
                      <w:rStyle w:val="Hyperlink"/>
                      <w:noProof/>
                    </w:rPr>
                  </w:rPrChange>
                </w:rPr>
                <w:delText xml:space="preserve"> [Lili]</w:delText>
              </w:r>
              <w:r w:rsidRPr="00C06F36" w:rsidDel="00C06F36">
                <w:rPr>
                  <w:rStyle w:val="Hyperlink"/>
                  <w:i/>
                  <w:noProof/>
                  <w:rPrChange w:id="473" w:author="Lili" w:date="2014-11-25T11:21:00Z">
                    <w:rPr>
                      <w:rStyle w:val="Hyperlink"/>
                      <w:i/>
                      <w:noProof/>
                    </w:rPr>
                  </w:rPrChange>
                </w:rPr>
                <w:delText xml:space="preserve"> </w:delText>
              </w:r>
              <w:r w:rsidRPr="00C06F36" w:rsidDel="00C06F36">
                <w:rPr>
                  <w:rStyle w:val="Hyperlink"/>
                  <w:noProof/>
                  <w:rPrChange w:id="474" w:author="Lili" w:date="2014-11-25T11:21:00Z">
                    <w:rPr>
                      <w:rStyle w:val="Hyperlink"/>
                      <w:noProof/>
                    </w:rPr>
                  </w:rPrChange>
                </w:rPr>
                <w:delText>(eu.excitementproject.tl.composition.api)</w:delText>
              </w:r>
              <w:r w:rsidDel="00C06F36">
                <w:rPr>
                  <w:noProof/>
                  <w:webHidden/>
                </w:rPr>
                <w:tab/>
                <w:delText>39</w:delText>
              </w:r>
            </w:del>
          </w:ins>
        </w:p>
        <w:p w:rsidR="007E31F8" w:rsidDel="00C06F36" w:rsidRDefault="007E31F8">
          <w:pPr>
            <w:pStyle w:val="TOC3"/>
            <w:tabs>
              <w:tab w:val="left" w:pos="1200"/>
              <w:tab w:val="right" w:leader="dot" w:pos="9016"/>
            </w:tabs>
            <w:rPr>
              <w:ins w:id="475" w:author="Kathrin Eichler" w:date="2014-11-24T11:46:00Z"/>
              <w:del w:id="476" w:author="Lili" w:date="2014-11-25T11:21:00Z"/>
              <w:rFonts w:asciiTheme="minorHAnsi" w:hAnsiTheme="minorHAnsi"/>
              <w:noProof/>
              <w:lang w:val="de-DE" w:eastAsia="de-DE"/>
            </w:rPr>
          </w:pPr>
          <w:ins w:id="477" w:author="Kathrin Eichler" w:date="2014-11-24T11:46:00Z">
            <w:del w:id="478" w:author="Lili" w:date="2014-11-25T11:21:00Z">
              <w:r w:rsidRPr="00C06F36" w:rsidDel="00C06F36">
                <w:rPr>
                  <w:rStyle w:val="Hyperlink"/>
                  <w:noProof/>
                </w:rPr>
                <w:delText>5.2.2</w:delText>
              </w:r>
              <w:r w:rsidDel="00C06F36">
                <w:rPr>
                  <w:rFonts w:asciiTheme="minorHAnsi" w:hAnsiTheme="minorHAnsi"/>
                  <w:noProof/>
                  <w:lang w:val="de-DE" w:eastAsia="de-DE"/>
                </w:rPr>
                <w:tab/>
              </w:r>
              <w:r w:rsidRPr="00C06F36" w:rsidDel="00C06F36">
                <w:rPr>
                  <w:rStyle w:val="Hyperlink"/>
                  <w:noProof/>
                </w:rPr>
                <w:delText xml:space="preserve">Graph Optimizer Module:  interface </w:delText>
              </w:r>
              <w:r w:rsidRPr="00C06F36" w:rsidDel="00C06F36">
                <w:rPr>
                  <w:rStyle w:val="Hyperlink"/>
                  <w:i/>
                  <w:noProof/>
                  <w:rPrChange w:id="479" w:author="Lili" w:date="2014-11-25T11:21:00Z">
                    <w:rPr>
                      <w:rStyle w:val="Hyperlink"/>
                      <w:i/>
                      <w:noProof/>
                    </w:rPr>
                  </w:rPrChange>
                </w:rPr>
                <w:delText xml:space="preserve">GraphOptimizer [Lili] </w:delText>
              </w:r>
              <w:r w:rsidRPr="00C06F36" w:rsidDel="00C06F36">
                <w:rPr>
                  <w:rStyle w:val="Hyperlink"/>
                  <w:noProof/>
                  <w:rPrChange w:id="480" w:author="Lili" w:date="2014-11-25T11:21:00Z">
                    <w:rPr>
                      <w:rStyle w:val="Hyperlink"/>
                      <w:noProof/>
                    </w:rPr>
                  </w:rPrChange>
                </w:rPr>
                <w:delText>(eu.excitementproject.tl.composition.api)</w:delText>
              </w:r>
              <w:r w:rsidDel="00C06F36">
                <w:rPr>
                  <w:noProof/>
                  <w:webHidden/>
                </w:rPr>
                <w:tab/>
                <w:delText>40</w:delText>
              </w:r>
            </w:del>
          </w:ins>
        </w:p>
        <w:p w:rsidR="007E31F8" w:rsidDel="00C06F36" w:rsidRDefault="007E31F8">
          <w:pPr>
            <w:pStyle w:val="TOC3"/>
            <w:tabs>
              <w:tab w:val="left" w:pos="1200"/>
              <w:tab w:val="right" w:leader="dot" w:pos="9016"/>
            </w:tabs>
            <w:rPr>
              <w:ins w:id="481" w:author="Kathrin Eichler" w:date="2014-11-24T11:46:00Z"/>
              <w:del w:id="482" w:author="Lili" w:date="2014-11-25T11:21:00Z"/>
              <w:rFonts w:asciiTheme="minorHAnsi" w:hAnsiTheme="minorHAnsi"/>
              <w:noProof/>
              <w:lang w:val="de-DE" w:eastAsia="de-DE"/>
            </w:rPr>
          </w:pPr>
          <w:ins w:id="483" w:author="Kathrin Eichler" w:date="2014-11-24T11:46:00Z">
            <w:del w:id="484" w:author="Lili" w:date="2014-11-25T11:21:00Z">
              <w:r w:rsidRPr="00C06F36" w:rsidDel="00C06F36">
                <w:rPr>
                  <w:rStyle w:val="Hyperlink"/>
                  <w:noProof/>
                </w:rPr>
                <w:delText>5.2.3</w:delText>
              </w:r>
              <w:r w:rsidDel="00C06F36">
                <w:rPr>
                  <w:rFonts w:asciiTheme="minorHAnsi" w:hAnsiTheme="minorHAnsi"/>
                  <w:noProof/>
                  <w:lang w:val="de-DE" w:eastAsia="de-DE"/>
                </w:rPr>
                <w:tab/>
              </w:r>
              <w:r w:rsidRPr="00C06F36" w:rsidDel="00C06F36">
                <w:rPr>
                  <w:rStyle w:val="Hyperlink"/>
                  <w:noProof/>
                </w:rPr>
                <w:delText xml:space="preserve">Confidence Calculator Module: interface </w:delText>
              </w:r>
              <w:r w:rsidRPr="00C06F36" w:rsidDel="00C06F36">
                <w:rPr>
                  <w:rStyle w:val="Hyperlink"/>
                  <w:i/>
                  <w:noProof/>
                  <w:rPrChange w:id="485" w:author="Lili" w:date="2014-11-25T11:21:00Z">
                    <w:rPr>
                      <w:rStyle w:val="Hyperlink"/>
                      <w:i/>
                      <w:noProof/>
                    </w:rPr>
                  </w:rPrChange>
                </w:rPr>
                <w:delText>ConfidenceCalculator</w:delText>
              </w:r>
              <w:r w:rsidRPr="00C06F36" w:rsidDel="00C06F36">
                <w:rPr>
                  <w:rStyle w:val="Hyperlink"/>
                  <w:noProof/>
                  <w:rPrChange w:id="486" w:author="Lili" w:date="2014-11-25T11:21:00Z">
                    <w:rPr>
                      <w:rStyle w:val="Hyperlink"/>
                      <w:noProof/>
                    </w:rPr>
                  </w:rPrChange>
                </w:rPr>
                <w:delText xml:space="preserve"> (eu.excitementproject.tl.composition.api)</w:delText>
              </w:r>
              <w:r w:rsidDel="00C06F36">
                <w:rPr>
                  <w:noProof/>
                  <w:webHidden/>
                </w:rPr>
                <w:tab/>
                <w:delText>41</w:delText>
              </w:r>
            </w:del>
          </w:ins>
        </w:p>
        <w:p w:rsidR="007E31F8" w:rsidDel="00C06F36" w:rsidRDefault="007E31F8">
          <w:pPr>
            <w:pStyle w:val="TOC3"/>
            <w:tabs>
              <w:tab w:val="left" w:pos="1200"/>
              <w:tab w:val="right" w:leader="dot" w:pos="9016"/>
            </w:tabs>
            <w:rPr>
              <w:ins w:id="487" w:author="Kathrin Eichler" w:date="2014-11-24T11:46:00Z"/>
              <w:del w:id="488" w:author="Lili" w:date="2014-11-25T11:21:00Z"/>
              <w:rFonts w:asciiTheme="minorHAnsi" w:hAnsiTheme="minorHAnsi"/>
              <w:noProof/>
              <w:lang w:val="de-DE" w:eastAsia="de-DE"/>
            </w:rPr>
          </w:pPr>
          <w:ins w:id="489" w:author="Kathrin Eichler" w:date="2014-11-24T11:46:00Z">
            <w:del w:id="490" w:author="Lili" w:date="2014-11-25T11:21:00Z">
              <w:r w:rsidRPr="00C06F36" w:rsidDel="00C06F36">
                <w:rPr>
                  <w:rStyle w:val="Hyperlink"/>
                  <w:noProof/>
                </w:rPr>
                <w:delText>5.2.4</w:delText>
              </w:r>
              <w:r w:rsidDel="00C06F36">
                <w:rPr>
                  <w:rFonts w:asciiTheme="minorHAnsi" w:hAnsiTheme="minorHAnsi"/>
                  <w:noProof/>
                  <w:lang w:val="de-DE" w:eastAsia="de-DE"/>
                </w:rPr>
                <w:tab/>
              </w:r>
              <w:r w:rsidRPr="00C06F36" w:rsidDel="00C06F36">
                <w:rPr>
                  <w:rStyle w:val="Hyperlink"/>
                  <w:noProof/>
                </w:rPr>
                <w:delText>Node Matcher Modules:</w:delText>
              </w:r>
              <w:r w:rsidDel="00C06F36">
                <w:rPr>
                  <w:noProof/>
                  <w:webHidden/>
                </w:rPr>
                <w:tab/>
                <w:delText>42</w:delText>
              </w:r>
            </w:del>
          </w:ins>
        </w:p>
        <w:p w:rsidR="007E31F8" w:rsidDel="00C06F36" w:rsidRDefault="007E31F8">
          <w:pPr>
            <w:pStyle w:val="TOC3"/>
            <w:tabs>
              <w:tab w:val="left" w:pos="1200"/>
              <w:tab w:val="right" w:leader="dot" w:pos="9016"/>
            </w:tabs>
            <w:rPr>
              <w:ins w:id="491" w:author="Kathrin Eichler" w:date="2014-11-24T11:46:00Z"/>
              <w:del w:id="492" w:author="Lili" w:date="2014-11-25T11:21:00Z"/>
              <w:rFonts w:asciiTheme="minorHAnsi" w:hAnsiTheme="minorHAnsi"/>
              <w:noProof/>
              <w:lang w:val="de-DE" w:eastAsia="de-DE"/>
            </w:rPr>
          </w:pPr>
          <w:ins w:id="493" w:author="Kathrin Eichler" w:date="2014-11-24T11:46:00Z">
            <w:del w:id="494" w:author="Lili" w:date="2014-11-25T11:21:00Z">
              <w:r w:rsidRPr="00C06F36" w:rsidDel="00C06F36">
                <w:rPr>
                  <w:rStyle w:val="Hyperlink"/>
                  <w:noProof/>
                </w:rPr>
                <w:lastRenderedPageBreak/>
                <w:delText>5.2.5</w:delText>
              </w:r>
              <w:r w:rsidDel="00C06F36">
                <w:rPr>
                  <w:rFonts w:asciiTheme="minorHAnsi" w:hAnsiTheme="minorHAnsi"/>
                  <w:noProof/>
                  <w:lang w:val="de-DE" w:eastAsia="de-DE"/>
                </w:rPr>
                <w:tab/>
              </w:r>
              <w:r w:rsidRPr="00C06F36" w:rsidDel="00C06F36">
                <w:rPr>
                  <w:rStyle w:val="Hyperlink"/>
                  <w:noProof/>
                </w:rPr>
                <w:delText xml:space="preserve">Category Annotator Module: interface </w:delText>
              </w:r>
              <w:r w:rsidRPr="00C06F36" w:rsidDel="00C06F36">
                <w:rPr>
                  <w:rStyle w:val="Hyperlink"/>
                  <w:i/>
                  <w:noProof/>
                  <w:rPrChange w:id="495" w:author="Lili" w:date="2014-11-25T11:21:00Z">
                    <w:rPr>
                      <w:rStyle w:val="Hyperlink"/>
                      <w:i/>
                      <w:noProof/>
                    </w:rPr>
                  </w:rPrChange>
                </w:rPr>
                <w:delText>CategoryAnnotator</w:delText>
              </w:r>
              <w:r w:rsidRPr="00C06F36" w:rsidDel="00C06F36">
                <w:rPr>
                  <w:rStyle w:val="Hyperlink"/>
                  <w:noProof/>
                  <w:rPrChange w:id="496" w:author="Lili" w:date="2014-11-25T11:21:00Z">
                    <w:rPr>
                      <w:rStyle w:val="Hyperlink"/>
                      <w:noProof/>
                    </w:rPr>
                  </w:rPrChange>
                </w:rPr>
                <w:delText>(eu.excitementproject.tl.composition.api)</w:delText>
              </w:r>
              <w:r w:rsidDel="00C06F36">
                <w:rPr>
                  <w:noProof/>
                  <w:webHidden/>
                </w:rPr>
                <w:tab/>
                <w:delText>44</w:delText>
              </w:r>
            </w:del>
          </w:ins>
        </w:p>
        <w:p w:rsidR="007E31F8" w:rsidDel="00C06F36" w:rsidRDefault="007E31F8">
          <w:pPr>
            <w:pStyle w:val="TOC2"/>
            <w:tabs>
              <w:tab w:val="left" w:pos="720"/>
              <w:tab w:val="right" w:leader="dot" w:pos="9016"/>
            </w:tabs>
            <w:rPr>
              <w:ins w:id="497" w:author="Kathrin Eichler" w:date="2014-11-24T11:46:00Z"/>
              <w:del w:id="498" w:author="Lili" w:date="2014-11-25T11:21:00Z"/>
              <w:rFonts w:asciiTheme="minorHAnsi" w:eastAsiaTheme="minorEastAsia" w:hAnsiTheme="minorHAnsi" w:cstheme="minorBidi"/>
              <w:noProof/>
              <w:szCs w:val="22"/>
            </w:rPr>
          </w:pPr>
          <w:ins w:id="499" w:author="Kathrin Eichler" w:date="2014-11-24T11:46:00Z">
            <w:del w:id="500" w:author="Lili" w:date="2014-11-25T11:21:00Z">
              <w:r w:rsidRPr="00C06F36" w:rsidDel="00C06F36">
                <w:rPr>
                  <w:rStyle w:val="Hyperlink"/>
                  <w:noProof/>
                </w:rPr>
                <w:delText>5.3</w:delText>
              </w:r>
              <w:r w:rsidDel="00C06F36">
                <w:rPr>
                  <w:rFonts w:asciiTheme="minorHAnsi" w:eastAsiaTheme="minorEastAsia" w:hAnsiTheme="minorHAnsi" w:cstheme="minorBidi"/>
                  <w:noProof/>
                  <w:szCs w:val="22"/>
                </w:rPr>
                <w:tab/>
              </w:r>
              <w:r w:rsidRPr="00C06F36" w:rsidDel="00C06F36">
                <w:rPr>
                  <w:rStyle w:val="Hyperlink"/>
                  <w:noProof/>
                </w:rPr>
                <w:delText>Top Level Interface Definition</w:delText>
              </w:r>
              <w:r w:rsidDel="00C06F36">
                <w:rPr>
                  <w:noProof/>
                  <w:webHidden/>
                </w:rPr>
                <w:tab/>
                <w:delText>46</w:delText>
              </w:r>
            </w:del>
          </w:ins>
        </w:p>
        <w:p w:rsidR="007E31F8" w:rsidDel="00C06F36" w:rsidRDefault="007E31F8">
          <w:pPr>
            <w:pStyle w:val="TOC3"/>
            <w:tabs>
              <w:tab w:val="left" w:pos="1200"/>
              <w:tab w:val="right" w:leader="dot" w:pos="9016"/>
            </w:tabs>
            <w:rPr>
              <w:ins w:id="501" w:author="Kathrin Eichler" w:date="2014-11-24T11:46:00Z"/>
              <w:del w:id="502" w:author="Lili" w:date="2014-11-25T11:21:00Z"/>
              <w:rFonts w:asciiTheme="minorHAnsi" w:hAnsiTheme="minorHAnsi"/>
              <w:noProof/>
              <w:lang w:val="de-DE" w:eastAsia="de-DE"/>
            </w:rPr>
          </w:pPr>
          <w:ins w:id="503" w:author="Kathrin Eichler" w:date="2014-11-24T11:46:00Z">
            <w:del w:id="504" w:author="Lili" w:date="2014-11-25T11:21:00Z">
              <w:r w:rsidRPr="00C06F36" w:rsidDel="00C06F36">
                <w:rPr>
                  <w:rStyle w:val="Hyperlink"/>
                  <w:noProof/>
                </w:rPr>
                <w:delText>5.3.1</w:delText>
              </w:r>
              <w:r w:rsidDel="00C06F36">
                <w:rPr>
                  <w:rFonts w:asciiTheme="minorHAnsi" w:hAnsiTheme="minorHAnsi"/>
                  <w:noProof/>
                  <w:lang w:val="de-DE" w:eastAsia="de-DE"/>
                </w:rPr>
                <w:tab/>
              </w:r>
              <w:r w:rsidRPr="00C06F36" w:rsidDel="00C06F36">
                <w:rPr>
                  <w:rStyle w:val="Hyperlink"/>
                  <w:noProof/>
                </w:rPr>
                <w:delText>Introduction to the Top Level [Vi</w:delText>
              </w:r>
              <w:r w:rsidRPr="00C06F36" w:rsidDel="00C06F36">
                <w:rPr>
                  <w:rStyle w:val="Hyperlink"/>
                  <w:noProof/>
                  <w:rPrChange w:id="505" w:author="Lili" w:date="2014-11-25T11:21:00Z">
                    <w:rPr>
                      <w:rStyle w:val="Hyperlink"/>
                      <w:noProof/>
                    </w:rPr>
                  </w:rPrChange>
                </w:rPr>
                <w:delText>vi]</w:delText>
              </w:r>
              <w:r w:rsidDel="00C06F36">
                <w:rPr>
                  <w:noProof/>
                  <w:webHidden/>
                </w:rPr>
                <w:tab/>
                <w:delText>46</w:delText>
              </w:r>
            </w:del>
          </w:ins>
        </w:p>
        <w:p w:rsidR="007E31F8" w:rsidDel="00C06F36" w:rsidRDefault="007E31F8">
          <w:pPr>
            <w:pStyle w:val="TOC3"/>
            <w:tabs>
              <w:tab w:val="left" w:pos="1200"/>
              <w:tab w:val="right" w:leader="dot" w:pos="9016"/>
            </w:tabs>
            <w:rPr>
              <w:ins w:id="506" w:author="Kathrin Eichler" w:date="2014-11-24T11:46:00Z"/>
              <w:del w:id="507" w:author="Lili" w:date="2014-11-25T11:21:00Z"/>
              <w:rFonts w:asciiTheme="minorHAnsi" w:hAnsiTheme="minorHAnsi"/>
              <w:noProof/>
              <w:lang w:val="de-DE" w:eastAsia="de-DE"/>
            </w:rPr>
          </w:pPr>
          <w:ins w:id="508" w:author="Kathrin Eichler" w:date="2014-11-24T11:46:00Z">
            <w:del w:id="509" w:author="Lili" w:date="2014-11-25T11:21:00Z">
              <w:r w:rsidRPr="00C06F36" w:rsidDel="00C06F36">
                <w:rPr>
                  <w:rStyle w:val="Hyperlink"/>
                  <w:noProof/>
                </w:rPr>
                <w:delText>5.3.1</w:delText>
              </w:r>
              <w:r w:rsidDel="00C06F36">
                <w:rPr>
                  <w:rFonts w:asciiTheme="minorHAnsi" w:hAnsiTheme="minorHAnsi"/>
                  <w:noProof/>
                  <w:lang w:val="de-DE" w:eastAsia="de-DE"/>
                </w:rPr>
                <w:tab/>
              </w:r>
              <w:r w:rsidRPr="00C06F36" w:rsidDel="00C06F36">
                <w:rPr>
                  <w:rStyle w:val="Hyperlink"/>
                  <w:noProof/>
                </w:rPr>
                <w:delText xml:space="preserve">Use Case 1 Top Level API: interface </w:delText>
              </w:r>
              <w:r w:rsidRPr="00C06F36" w:rsidDel="00C06F36">
                <w:rPr>
                  <w:rStyle w:val="Hyperlink"/>
                  <w:i/>
                  <w:noProof/>
                  <w:rPrChange w:id="510" w:author="Lili" w:date="2014-11-25T11:21:00Z">
                    <w:rPr>
                      <w:rStyle w:val="Hyperlink"/>
                      <w:i/>
                      <w:noProof/>
                    </w:rPr>
                  </w:rPrChange>
                </w:rPr>
                <w:delText xml:space="preserve">UseCaseOneRunner [Vivi] </w:delText>
              </w:r>
              <w:r w:rsidRPr="00C06F36" w:rsidDel="00C06F36">
                <w:rPr>
                  <w:rStyle w:val="Hyperlink"/>
                  <w:noProof/>
                  <w:rPrChange w:id="511" w:author="Lili" w:date="2014-11-25T11:21:00Z">
                    <w:rPr>
                      <w:rStyle w:val="Hyperlink"/>
                      <w:noProof/>
                    </w:rPr>
                  </w:rPrChange>
                </w:rPr>
                <w:delText>(eu.excitementproject.tl.toplevel.api)</w:delText>
              </w:r>
              <w:r w:rsidDel="00C06F36">
                <w:rPr>
                  <w:noProof/>
                  <w:webHidden/>
                </w:rPr>
                <w:tab/>
                <w:delText>47</w:delText>
              </w:r>
            </w:del>
          </w:ins>
        </w:p>
        <w:p w:rsidR="007E31F8" w:rsidDel="00C06F36" w:rsidRDefault="007E31F8">
          <w:pPr>
            <w:pStyle w:val="TOC3"/>
            <w:tabs>
              <w:tab w:val="left" w:pos="1200"/>
              <w:tab w:val="right" w:leader="dot" w:pos="9016"/>
            </w:tabs>
            <w:rPr>
              <w:ins w:id="512" w:author="Kathrin Eichler" w:date="2014-11-24T11:46:00Z"/>
              <w:del w:id="513" w:author="Lili" w:date="2014-11-25T11:21:00Z"/>
              <w:rFonts w:asciiTheme="minorHAnsi" w:hAnsiTheme="minorHAnsi"/>
              <w:noProof/>
              <w:lang w:val="de-DE" w:eastAsia="de-DE"/>
            </w:rPr>
          </w:pPr>
          <w:ins w:id="514" w:author="Kathrin Eichler" w:date="2014-11-24T11:46:00Z">
            <w:del w:id="515" w:author="Lili" w:date="2014-11-25T11:21:00Z">
              <w:r w:rsidRPr="00C06F36" w:rsidDel="00C06F36">
                <w:rPr>
                  <w:rStyle w:val="Hyperlink"/>
                  <w:noProof/>
                </w:rPr>
                <w:delText>5.3.2</w:delText>
              </w:r>
              <w:r w:rsidDel="00C06F36">
                <w:rPr>
                  <w:rFonts w:asciiTheme="minorHAnsi" w:hAnsiTheme="minorHAnsi"/>
                  <w:noProof/>
                  <w:lang w:val="de-DE" w:eastAsia="de-DE"/>
                </w:rPr>
                <w:tab/>
              </w:r>
              <w:r w:rsidRPr="00C06F36" w:rsidDel="00C06F36">
                <w:rPr>
                  <w:rStyle w:val="Hyperlink"/>
                  <w:noProof/>
                </w:rPr>
                <w:delText xml:space="preserve">Use Case </w:delText>
              </w:r>
              <w:r w:rsidRPr="00C06F36" w:rsidDel="00C06F36">
                <w:rPr>
                  <w:rStyle w:val="Hyperlink"/>
                  <w:noProof/>
                  <w:rPrChange w:id="516" w:author="Lili" w:date="2014-11-25T11:21:00Z">
                    <w:rPr>
                      <w:rStyle w:val="Hyperlink"/>
                      <w:noProof/>
                    </w:rPr>
                  </w:rPrChange>
                </w:rPr>
                <w:delText xml:space="preserve">2 Top Level API: interface </w:delText>
              </w:r>
              <w:r w:rsidRPr="00C06F36" w:rsidDel="00C06F36">
                <w:rPr>
                  <w:rStyle w:val="Hyperlink"/>
                  <w:i/>
                  <w:noProof/>
                  <w:rPrChange w:id="517" w:author="Lili" w:date="2014-11-25T11:21:00Z">
                    <w:rPr>
                      <w:rStyle w:val="Hyperlink"/>
                      <w:i/>
                      <w:noProof/>
                    </w:rPr>
                  </w:rPrChange>
                </w:rPr>
                <w:delText>UseCaseTwoRunner [Kathrin]</w:delText>
              </w:r>
              <w:r w:rsidRPr="00C06F36" w:rsidDel="00C06F36">
                <w:rPr>
                  <w:rStyle w:val="Hyperlink"/>
                  <w:noProof/>
                  <w:rPrChange w:id="518" w:author="Lili" w:date="2014-11-25T11:21:00Z">
                    <w:rPr>
                      <w:rStyle w:val="Hyperlink"/>
                      <w:noProof/>
                    </w:rPr>
                  </w:rPrChange>
                </w:rPr>
                <w:delText xml:space="preserve"> (eu.excitementproject.tl.toplevel.api)</w:delText>
              </w:r>
              <w:r w:rsidDel="00C06F36">
                <w:rPr>
                  <w:noProof/>
                  <w:webHidden/>
                </w:rPr>
                <w:tab/>
                <w:delText>48</w:delText>
              </w:r>
            </w:del>
          </w:ins>
        </w:p>
        <w:p w:rsidR="007E31F8" w:rsidDel="00C06F36" w:rsidRDefault="007E31F8">
          <w:pPr>
            <w:pStyle w:val="TOC1"/>
            <w:tabs>
              <w:tab w:val="left" w:pos="442"/>
              <w:tab w:val="right" w:leader="dot" w:pos="9016"/>
            </w:tabs>
            <w:rPr>
              <w:ins w:id="519" w:author="Kathrin Eichler" w:date="2014-11-24T11:46:00Z"/>
              <w:del w:id="520" w:author="Lili" w:date="2014-11-25T11:21:00Z"/>
              <w:rFonts w:asciiTheme="minorHAnsi" w:eastAsiaTheme="minorEastAsia" w:hAnsiTheme="minorHAnsi" w:cstheme="minorBidi"/>
              <w:noProof/>
              <w:szCs w:val="22"/>
            </w:rPr>
          </w:pPr>
          <w:ins w:id="521" w:author="Kathrin Eichler" w:date="2014-11-24T11:46:00Z">
            <w:del w:id="522" w:author="Lili" w:date="2014-11-25T11:21:00Z">
              <w:r w:rsidRPr="00C06F36" w:rsidDel="00C06F36">
                <w:rPr>
                  <w:rStyle w:val="Hyperlink"/>
                  <w:noProof/>
                  <w:lang w:bidi="he-IL"/>
                </w:rPr>
                <w:delText>6.</w:delText>
              </w:r>
              <w:r w:rsidDel="00C06F36">
                <w:rPr>
                  <w:rFonts w:asciiTheme="minorHAnsi" w:eastAsiaTheme="minorEastAsia" w:hAnsiTheme="minorHAnsi" w:cstheme="minorBidi"/>
                  <w:noProof/>
                  <w:szCs w:val="22"/>
                </w:rPr>
                <w:tab/>
              </w:r>
              <w:r w:rsidRPr="00C06F36" w:rsidDel="00C06F36">
                <w:rPr>
                  <w:rStyle w:val="Hyperlink"/>
                  <w:noProof/>
                  <w:lang w:bidi="he-IL"/>
                </w:rPr>
                <w:delText>Implementation of the Modules</w:delText>
              </w:r>
              <w:r w:rsidDel="00C06F36">
                <w:rPr>
                  <w:noProof/>
                  <w:webHidden/>
                </w:rPr>
                <w:tab/>
                <w:delText>50</w:delText>
              </w:r>
            </w:del>
          </w:ins>
        </w:p>
        <w:p w:rsidR="007E31F8" w:rsidDel="00C06F36" w:rsidRDefault="007E31F8">
          <w:pPr>
            <w:pStyle w:val="TOC2"/>
            <w:tabs>
              <w:tab w:val="left" w:pos="720"/>
              <w:tab w:val="right" w:leader="dot" w:pos="9016"/>
            </w:tabs>
            <w:rPr>
              <w:ins w:id="523" w:author="Kathrin Eichler" w:date="2014-11-24T11:46:00Z"/>
              <w:del w:id="524" w:author="Lili" w:date="2014-11-25T11:21:00Z"/>
              <w:rFonts w:asciiTheme="minorHAnsi" w:eastAsiaTheme="minorEastAsia" w:hAnsiTheme="minorHAnsi" w:cstheme="minorBidi"/>
              <w:noProof/>
              <w:szCs w:val="22"/>
            </w:rPr>
          </w:pPr>
          <w:ins w:id="525" w:author="Kathrin Eichler" w:date="2014-11-24T11:46:00Z">
            <w:del w:id="526" w:author="Lili" w:date="2014-11-25T11:21:00Z">
              <w:r w:rsidRPr="00C06F36" w:rsidDel="00C06F36">
                <w:rPr>
                  <w:rStyle w:val="Hyperlink"/>
                  <w:noProof/>
                </w:rPr>
                <w:delText>6.1</w:delText>
              </w:r>
              <w:r w:rsidDel="00C06F36">
                <w:rPr>
                  <w:rFonts w:asciiTheme="minorHAnsi" w:eastAsiaTheme="minorEastAsia" w:hAnsiTheme="minorHAnsi" w:cstheme="minorBidi"/>
                  <w:noProof/>
                  <w:szCs w:val="22"/>
                </w:rPr>
                <w:tab/>
              </w:r>
              <w:r w:rsidRPr="00C06F36" w:rsidDel="00C06F36">
                <w:rPr>
                  <w:rStyle w:val="Hyperlink"/>
                  <w:noProof/>
                </w:rPr>
                <w:delText>Implementation of Decomposition Components</w:delText>
              </w:r>
              <w:r w:rsidDel="00C06F36">
                <w:rPr>
                  <w:noProof/>
                  <w:webHidden/>
                </w:rPr>
                <w:tab/>
                <w:delText>50</w:delText>
              </w:r>
            </w:del>
          </w:ins>
        </w:p>
        <w:p w:rsidR="007E31F8" w:rsidDel="00C06F36" w:rsidRDefault="007E31F8">
          <w:pPr>
            <w:pStyle w:val="TOC3"/>
            <w:tabs>
              <w:tab w:val="left" w:pos="1200"/>
              <w:tab w:val="right" w:leader="dot" w:pos="9016"/>
            </w:tabs>
            <w:rPr>
              <w:ins w:id="527" w:author="Kathrin Eichler" w:date="2014-11-24T11:46:00Z"/>
              <w:del w:id="528" w:author="Lili" w:date="2014-11-25T11:21:00Z"/>
              <w:rFonts w:asciiTheme="minorHAnsi" w:hAnsiTheme="minorHAnsi"/>
              <w:noProof/>
              <w:lang w:val="de-DE" w:eastAsia="de-DE"/>
            </w:rPr>
          </w:pPr>
          <w:ins w:id="529" w:author="Kathrin Eichler" w:date="2014-11-24T11:46:00Z">
            <w:del w:id="530" w:author="Lili" w:date="2014-11-25T11:21:00Z">
              <w:r w:rsidRPr="00C06F36" w:rsidDel="00C06F36">
                <w:rPr>
                  <w:rStyle w:val="Hyperlink"/>
                  <w:noProof/>
                </w:rPr>
                <w:delText>6.1.1</w:delText>
              </w:r>
              <w:r w:rsidDel="00C06F36">
                <w:rPr>
                  <w:rFonts w:asciiTheme="minorHAnsi" w:hAnsiTheme="minorHAnsi"/>
                  <w:noProof/>
                  <w:lang w:val="de-DE" w:eastAsia="de-DE"/>
                </w:rPr>
                <w:tab/>
              </w:r>
              <w:r w:rsidRPr="00C06F36" w:rsidDel="00C06F36">
                <w:rPr>
                  <w:rStyle w:val="Hyperlink"/>
                  <w:noProof/>
                </w:rPr>
                <w:delText>Fragment Annotator Modules</w:delText>
              </w:r>
              <w:r w:rsidDel="00C06F36">
                <w:rPr>
                  <w:noProof/>
                  <w:webHidden/>
                </w:rPr>
                <w:tab/>
                <w:delText>50</w:delText>
              </w:r>
            </w:del>
          </w:ins>
        </w:p>
        <w:p w:rsidR="007E31F8" w:rsidDel="00C06F36" w:rsidRDefault="007E31F8">
          <w:pPr>
            <w:pStyle w:val="TOC3"/>
            <w:tabs>
              <w:tab w:val="left" w:pos="1200"/>
              <w:tab w:val="right" w:leader="dot" w:pos="9016"/>
            </w:tabs>
            <w:rPr>
              <w:ins w:id="531" w:author="Kathrin Eichler" w:date="2014-11-24T11:46:00Z"/>
              <w:del w:id="532" w:author="Lili" w:date="2014-11-25T11:21:00Z"/>
              <w:rFonts w:asciiTheme="minorHAnsi" w:hAnsiTheme="minorHAnsi"/>
              <w:noProof/>
              <w:lang w:val="de-DE" w:eastAsia="de-DE"/>
            </w:rPr>
          </w:pPr>
          <w:ins w:id="533" w:author="Kathrin Eichler" w:date="2014-11-24T11:46:00Z">
            <w:del w:id="534" w:author="Lili" w:date="2014-11-25T11:21:00Z">
              <w:r w:rsidRPr="00C06F36" w:rsidDel="00C06F36">
                <w:rPr>
                  <w:rStyle w:val="Hyperlink"/>
                  <w:noProof/>
                </w:rPr>
                <w:delText>6.1.2</w:delText>
              </w:r>
              <w:r w:rsidDel="00C06F36">
                <w:rPr>
                  <w:rFonts w:asciiTheme="minorHAnsi" w:hAnsiTheme="minorHAnsi"/>
                  <w:noProof/>
                  <w:lang w:val="de-DE" w:eastAsia="de-DE"/>
                </w:rPr>
                <w:tab/>
              </w:r>
              <w:r w:rsidRPr="00C06F36" w:rsidDel="00C06F36">
                <w:rPr>
                  <w:rStyle w:val="Hyperlink"/>
                  <w:noProof/>
                </w:rPr>
                <w:delText>Modifier Annotator Modules  [Vivi]:</w:delText>
              </w:r>
              <w:r w:rsidDel="00C06F36">
                <w:rPr>
                  <w:noProof/>
                  <w:webHidden/>
                </w:rPr>
                <w:tab/>
                <w:delText>51</w:delText>
              </w:r>
            </w:del>
          </w:ins>
        </w:p>
        <w:p w:rsidR="007E31F8" w:rsidDel="00C06F36" w:rsidRDefault="007E31F8">
          <w:pPr>
            <w:pStyle w:val="TOC3"/>
            <w:tabs>
              <w:tab w:val="left" w:pos="1200"/>
              <w:tab w:val="right" w:leader="dot" w:pos="9016"/>
            </w:tabs>
            <w:rPr>
              <w:ins w:id="535" w:author="Kathrin Eichler" w:date="2014-11-24T11:46:00Z"/>
              <w:del w:id="536" w:author="Lili" w:date="2014-11-25T11:21:00Z"/>
              <w:rFonts w:asciiTheme="minorHAnsi" w:hAnsiTheme="minorHAnsi"/>
              <w:noProof/>
              <w:lang w:val="de-DE" w:eastAsia="de-DE"/>
            </w:rPr>
          </w:pPr>
          <w:ins w:id="537" w:author="Kathrin Eichler" w:date="2014-11-24T11:46:00Z">
            <w:del w:id="538" w:author="Lili" w:date="2014-11-25T11:21:00Z">
              <w:r w:rsidRPr="00C06F36" w:rsidDel="00C06F36">
                <w:rPr>
                  <w:rStyle w:val="Hyperlink"/>
                  <w:noProof/>
                </w:rPr>
                <w:delText>6.1.3</w:delText>
              </w:r>
              <w:r w:rsidDel="00C06F36">
                <w:rPr>
                  <w:rFonts w:asciiTheme="minorHAnsi" w:hAnsiTheme="minorHAnsi"/>
                  <w:noProof/>
                  <w:lang w:val="de-DE" w:eastAsia="de-DE"/>
                </w:rPr>
                <w:tab/>
              </w:r>
              <w:r w:rsidRPr="00C06F36" w:rsidDel="00C06F36">
                <w:rPr>
                  <w:rStyle w:val="Hyperlink"/>
                  <w:noProof/>
                </w:rPr>
                <w:delText>Fragment Graph Generator Module:  class FragmentGraphGeneratorFromCAS [Vivi] (eu.excitementproject.tl.decomposition.fragmentgraphgenerator)</w:delText>
              </w:r>
              <w:r w:rsidDel="00C06F36">
                <w:rPr>
                  <w:noProof/>
                  <w:webHidden/>
                </w:rPr>
                <w:tab/>
                <w:delText>52</w:delText>
              </w:r>
            </w:del>
          </w:ins>
        </w:p>
        <w:p w:rsidR="007E31F8" w:rsidDel="00C06F36" w:rsidRDefault="007E31F8">
          <w:pPr>
            <w:pStyle w:val="TOC2"/>
            <w:tabs>
              <w:tab w:val="left" w:pos="960"/>
              <w:tab w:val="right" w:leader="dot" w:pos="9016"/>
            </w:tabs>
            <w:rPr>
              <w:ins w:id="539" w:author="Kathrin Eichler" w:date="2014-11-24T11:46:00Z"/>
              <w:del w:id="540" w:author="Lili" w:date="2014-11-25T11:21:00Z"/>
              <w:rFonts w:asciiTheme="minorHAnsi" w:eastAsiaTheme="minorEastAsia" w:hAnsiTheme="minorHAnsi" w:cstheme="minorBidi"/>
              <w:noProof/>
              <w:szCs w:val="22"/>
            </w:rPr>
          </w:pPr>
          <w:ins w:id="541" w:author="Kathrin Eichler" w:date="2014-11-24T11:46:00Z">
            <w:del w:id="542" w:author="Lili" w:date="2014-11-25T11:21:00Z">
              <w:r w:rsidRPr="00C06F36" w:rsidDel="00C06F36">
                <w:rPr>
                  <w:rStyle w:val="Hyperlink"/>
                  <w:noProof/>
                </w:rPr>
                <w:delText>6.2</w:delText>
              </w:r>
              <w:r w:rsidDel="00C06F36">
                <w:rPr>
                  <w:rFonts w:asciiTheme="minorHAnsi" w:eastAsiaTheme="minorEastAsia" w:hAnsiTheme="minorHAnsi" w:cstheme="minorBidi"/>
                  <w:noProof/>
                  <w:szCs w:val="22"/>
                </w:rPr>
                <w:tab/>
              </w:r>
              <w:r w:rsidRPr="00C06F36" w:rsidDel="00C06F36">
                <w:rPr>
                  <w:rStyle w:val="Hyperlink"/>
                  <w:noProof/>
                </w:rPr>
                <w:delText>Implementation of Composition Components</w:delText>
              </w:r>
              <w:r w:rsidDel="00C06F36">
                <w:rPr>
                  <w:noProof/>
                  <w:webHidden/>
                </w:rPr>
                <w:tab/>
                <w:delText>52</w:delText>
              </w:r>
            </w:del>
          </w:ins>
        </w:p>
        <w:p w:rsidR="007E31F8" w:rsidDel="00C06F36" w:rsidRDefault="007E31F8">
          <w:pPr>
            <w:pStyle w:val="TOC3"/>
            <w:tabs>
              <w:tab w:val="left" w:pos="1200"/>
              <w:tab w:val="right" w:leader="dot" w:pos="9016"/>
            </w:tabs>
            <w:rPr>
              <w:ins w:id="543" w:author="Kathrin Eichler" w:date="2014-11-24T11:46:00Z"/>
              <w:del w:id="544" w:author="Lili" w:date="2014-11-25T11:21:00Z"/>
              <w:rFonts w:asciiTheme="minorHAnsi" w:hAnsiTheme="minorHAnsi"/>
              <w:noProof/>
              <w:lang w:val="de-DE" w:eastAsia="de-DE"/>
            </w:rPr>
          </w:pPr>
          <w:ins w:id="545" w:author="Kathrin Eichler" w:date="2014-11-24T11:46:00Z">
            <w:del w:id="546" w:author="Lili" w:date="2014-11-25T11:21:00Z">
              <w:r w:rsidRPr="00C06F36" w:rsidDel="00C06F36">
                <w:rPr>
                  <w:rStyle w:val="Hyperlink"/>
                  <w:noProof/>
                </w:rPr>
                <w:delText>6.2.1</w:delText>
              </w:r>
              <w:r w:rsidDel="00C06F36">
                <w:rPr>
                  <w:rFonts w:asciiTheme="minorHAnsi" w:hAnsiTheme="minorHAnsi"/>
                  <w:noProof/>
                  <w:lang w:val="de-DE" w:eastAsia="de-DE"/>
                </w:rPr>
                <w:tab/>
              </w:r>
              <w:r w:rsidRPr="00C06F36" w:rsidDel="00C06F36">
                <w:rPr>
                  <w:rStyle w:val="Hyperlink"/>
                  <w:noProof/>
                </w:rPr>
                <w:delText>Graph Merger Moduless [Lili]</w:delText>
              </w:r>
              <w:r w:rsidDel="00C06F36">
                <w:rPr>
                  <w:noProof/>
                  <w:webHidden/>
                </w:rPr>
                <w:tab/>
                <w:delText>52</w:delText>
              </w:r>
            </w:del>
          </w:ins>
        </w:p>
        <w:p w:rsidR="007E31F8" w:rsidDel="00C06F36" w:rsidRDefault="007E31F8">
          <w:pPr>
            <w:pStyle w:val="TOC3"/>
            <w:tabs>
              <w:tab w:val="left" w:pos="1200"/>
              <w:tab w:val="right" w:leader="dot" w:pos="9016"/>
            </w:tabs>
            <w:rPr>
              <w:ins w:id="547" w:author="Kathrin Eichler" w:date="2014-11-24T11:46:00Z"/>
              <w:del w:id="548" w:author="Lili" w:date="2014-11-25T11:21:00Z"/>
              <w:rFonts w:asciiTheme="minorHAnsi" w:hAnsiTheme="minorHAnsi"/>
              <w:noProof/>
              <w:lang w:val="de-DE" w:eastAsia="de-DE"/>
            </w:rPr>
          </w:pPr>
          <w:ins w:id="549" w:author="Kathrin Eichler" w:date="2014-11-24T11:46:00Z">
            <w:del w:id="550" w:author="Lili" w:date="2014-11-25T11:21:00Z">
              <w:r w:rsidRPr="00C06F36" w:rsidDel="00C06F36">
                <w:rPr>
                  <w:rStyle w:val="Hyperlink"/>
                  <w:noProof/>
                </w:rPr>
                <w:delText>6.2.2</w:delText>
              </w:r>
              <w:r w:rsidDel="00C06F36">
                <w:rPr>
                  <w:rFonts w:asciiTheme="minorHAnsi" w:hAnsiTheme="minorHAnsi"/>
                  <w:noProof/>
                  <w:lang w:val="de-DE" w:eastAsia="de-DE"/>
                </w:rPr>
                <w:tab/>
              </w:r>
              <w:r w:rsidRPr="00C06F36" w:rsidDel="00C06F36">
                <w:rPr>
                  <w:rStyle w:val="Hyperlink"/>
                  <w:noProof/>
                </w:rPr>
                <w:delText xml:space="preserve">Graph Optimizer </w:delText>
              </w:r>
              <w:r w:rsidRPr="00C06F36" w:rsidDel="00C06F36">
                <w:rPr>
                  <w:rStyle w:val="Hyperlink"/>
                  <w:noProof/>
                  <w:rPrChange w:id="551" w:author="Lili" w:date="2014-11-25T11:21:00Z">
                    <w:rPr>
                      <w:rStyle w:val="Hyperlink"/>
                      <w:noProof/>
                    </w:rPr>
                  </w:rPrChange>
                </w:rPr>
                <w:delText>Modules [Lili]</w:delText>
              </w:r>
              <w:r w:rsidDel="00C06F36">
                <w:rPr>
                  <w:noProof/>
                  <w:webHidden/>
                </w:rPr>
                <w:tab/>
                <w:delText>54</w:delText>
              </w:r>
            </w:del>
          </w:ins>
        </w:p>
        <w:p w:rsidR="007E31F8" w:rsidDel="00C06F36" w:rsidRDefault="007E31F8">
          <w:pPr>
            <w:pStyle w:val="TOC3"/>
            <w:tabs>
              <w:tab w:val="left" w:pos="1200"/>
              <w:tab w:val="right" w:leader="dot" w:pos="9016"/>
            </w:tabs>
            <w:rPr>
              <w:ins w:id="552" w:author="Kathrin Eichler" w:date="2014-11-24T11:46:00Z"/>
              <w:del w:id="553" w:author="Lili" w:date="2014-11-25T11:21:00Z"/>
              <w:rFonts w:asciiTheme="minorHAnsi" w:hAnsiTheme="minorHAnsi"/>
              <w:noProof/>
              <w:lang w:val="de-DE" w:eastAsia="de-DE"/>
            </w:rPr>
          </w:pPr>
          <w:ins w:id="554" w:author="Kathrin Eichler" w:date="2014-11-24T11:46:00Z">
            <w:del w:id="555" w:author="Lili" w:date="2014-11-25T11:21:00Z">
              <w:r w:rsidRPr="00C06F36" w:rsidDel="00C06F36">
                <w:rPr>
                  <w:rStyle w:val="Hyperlink"/>
                  <w:noProof/>
                </w:rPr>
                <w:delText>6.2.3</w:delText>
              </w:r>
              <w:r w:rsidDel="00C06F36">
                <w:rPr>
                  <w:rFonts w:asciiTheme="minorHAnsi" w:hAnsiTheme="minorHAnsi"/>
                  <w:noProof/>
                  <w:lang w:val="de-DE" w:eastAsia="de-DE"/>
                </w:rPr>
                <w:tab/>
              </w:r>
              <w:r w:rsidRPr="00C06F36" w:rsidDel="00C06F36">
                <w:rPr>
                  <w:rStyle w:val="Hyperlink"/>
                  <w:noProof/>
                </w:rPr>
                <w:delText>Confidence Calculator module: class ConfidenceCalculatorCategoricalFrequencyDistribution (eu.excitementproject.tl.composition.confidencecalculator)</w:delText>
              </w:r>
              <w:r w:rsidDel="00C06F36">
                <w:rPr>
                  <w:noProof/>
                  <w:webHidden/>
                </w:rPr>
                <w:tab/>
                <w:delText>54</w:delText>
              </w:r>
            </w:del>
          </w:ins>
        </w:p>
        <w:p w:rsidR="007E31F8" w:rsidDel="00C06F36" w:rsidRDefault="007E31F8">
          <w:pPr>
            <w:pStyle w:val="TOC3"/>
            <w:tabs>
              <w:tab w:val="left" w:pos="1200"/>
              <w:tab w:val="right" w:leader="dot" w:pos="9016"/>
            </w:tabs>
            <w:rPr>
              <w:ins w:id="556" w:author="Kathrin Eichler" w:date="2014-11-24T11:46:00Z"/>
              <w:del w:id="557" w:author="Lili" w:date="2014-11-25T11:21:00Z"/>
              <w:rFonts w:asciiTheme="minorHAnsi" w:hAnsiTheme="minorHAnsi"/>
              <w:noProof/>
              <w:lang w:val="de-DE" w:eastAsia="de-DE"/>
            </w:rPr>
          </w:pPr>
          <w:ins w:id="558" w:author="Kathrin Eichler" w:date="2014-11-24T11:46:00Z">
            <w:del w:id="559" w:author="Lili" w:date="2014-11-25T11:21:00Z">
              <w:r w:rsidRPr="00C06F36" w:rsidDel="00C06F36">
                <w:rPr>
                  <w:rStyle w:val="Hyperlink"/>
                  <w:noProof/>
                </w:rPr>
                <w:delText>6.2.4</w:delText>
              </w:r>
              <w:r w:rsidDel="00C06F36">
                <w:rPr>
                  <w:rFonts w:asciiTheme="minorHAnsi" w:hAnsiTheme="minorHAnsi"/>
                  <w:noProof/>
                  <w:lang w:val="de-DE" w:eastAsia="de-DE"/>
                </w:rPr>
                <w:tab/>
              </w:r>
              <w:r w:rsidRPr="00C06F36" w:rsidDel="00C06F36">
                <w:rPr>
                  <w:rStyle w:val="Hyperlink"/>
                  <w:noProof/>
                </w:rPr>
                <w:delText>Node Matcher modules</w:delText>
              </w:r>
              <w:r w:rsidDel="00C06F36">
                <w:rPr>
                  <w:noProof/>
                  <w:webHidden/>
                </w:rPr>
                <w:tab/>
                <w:delText>55</w:delText>
              </w:r>
            </w:del>
          </w:ins>
        </w:p>
        <w:p w:rsidR="007E31F8" w:rsidDel="00C06F36" w:rsidRDefault="007E31F8">
          <w:pPr>
            <w:pStyle w:val="TOC3"/>
            <w:tabs>
              <w:tab w:val="left" w:pos="1200"/>
              <w:tab w:val="right" w:leader="dot" w:pos="9016"/>
            </w:tabs>
            <w:rPr>
              <w:ins w:id="560" w:author="Kathrin Eichler" w:date="2014-11-24T11:46:00Z"/>
              <w:del w:id="561" w:author="Lili" w:date="2014-11-25T11:21:00Z"/>
              <w:rFonts w:asciiTheme="minorHAnsi" w:hAnsiTheme="minorHAnsi"/>
              <w:noProof/>
              <w:lang w:val="de-DE" w:eastAsia="de-DE"/>
            </w:rPr>
          </w:pPr>
          <w:ins w:id="562" w:author="Kathrin Eichler" w:date="2014-11-24T11:46:00Z">
            <w:del w:id="563" w:author="Lili" w:date="2014-11-25T11:21:00Z">
              <w:r w:rsidRPr="00C06F36" w:rsidDel="00C06F36">
                <w:rPr>
                  <w:rStyle w:val="Hyperlink"/>
                  <w:noProof/>
                </w:rPr>
                <w:delText>6.2.5</w:delText>
              </w:r>
              <w:r w:rsidDel="00C06F36">
                <w:rPr>
                  <w:rFonts w:asciiTheme="minorHAnsi" w:hAnsiTheme="minorHAnsi"/>
                  <w:noProof/>
                  <w:lang w:val="de-DE" w:eastAsia="de-DE"/>
                </w:rPr>
                <w:tab/>
              </w:r>
              <w:r w:rsidRPr="00C06F36" w:rsidDel="00C06F36">
                <w:rPr>
                  <w:rStyle w:val="Hyperlink"/>
                  <w:noProof/>
                </w:rPr>
                <w:delText>Category Annotator Module: class CategoryAnnotatorAllCats [Kathrin] (eu.excitementproject.tl.composition.categor</w:delText>
              </w:r>
              <w:r w:rsidRPr="00C06F36" w:rsidDel="00C06F36">
                <w:rPr>
                  <w:rStyle w:val="Hyperlink"/>
                  <w:noProof/>
                  <w:rPrChange w:id="564" w:author="Lili" w:date="2014-11-25T11:21:00Z">
                    <w:rPr>
                      <w:rStyle w:val="Hyperlink"/>
                      <w:noProof/>
                    </w:rPr>
                  </w:rPrChange>
                </w:rPr>
                <w:delText>yannotator)</w:delText>
              </w:r>
              <w:r w:rsidDel="00C06F36">
                <w:rPr>
                  <w:noProof/>
                  <w:webHidden/>
                </w:rPr>
                <w:tab/>
                <w:delText>56</w:delText>
              </w:r>
            </w:del>
          </w:ins>
        </w:p>
        <w:p w:rsidR="007E31F8" w:rsidDel="00C06F36" w:rsidRDefault="007E31F8">
          <w:pPr>
            <w:pStyle w:val="TOC2"/>
            <w:tabs>
              <w:tab w:val="left" w:pos="960"/>
              <w:tab w:val="right" w:leader="dot" w:pos="9016"/>
            </w:tabs>
            <w:rPr>
              <w:ins w:id="565" w:author="Kathrin Eichler" w:date="2014-11-24T11:46:00Z"/>
              <w:del w:id="566" w:author="Lili" w:date="2014-11-25T11:21:00Z"/>
              <w:rFonts w:asciiTheme="minorHAnsi" w:eastAsiaTheme="minorEastAsia" w:hAnsiTheme="minorHAnsi" w:cstheme="minorBidi"/>
              <w:noProof/>
              <w:szCs w:val="22"/>
            </w:rPr>
          </w:pPr>
          <w:ins w:id="567" w:author="Kathrin Eichler" w:date="2014-11-24T11:46:00Z">
            <w:del w:id="568" w:author="Lili" w:date="2014-11-25T11:21:00Z">
              <w:r w:rsidRPr="00C06F36" w:rsidDel="00C06F36">
                <w:rPr>
                  <w:rStyle w:val="Hyperlink"/>
                  <w:noProof/>
                </w:rPr>
                <w:delText>6.3</w:delText>
              </w:r>
              <w:r w:rsidDel="00C06F36">
                <w:rPr>
                  <w:rFonts w:asciiTheme="minorHAnsi" w:eastAsiaTheme="minorEastAsia" w:hAnsiTheme="minorHAnsi" w:cstheme="minorBidi"/>
                  <w:noProof/>
                  <w:szCs w:val="22"/>
                </w:rPr>
                <w:tab/>
              </w:r>
              <w:r w:rsidRPr="00C06F36" w:rsidDel="00C06F36">
                <w:rPr>
                  <w:rStyle w:val="Hyperlink"/>
                  <w:noProof/>
                </w:rPr>
                <w:delText>Implementation of Top Levels</w:delText>
              </w:r>
              <w:r w:rsidDel="00C06F36">
                <w:rPr>
                  <w:noProof/>
                  <w:webHidden/>
                </w:rPr>
                <w:tab/>
                <w:delText>56</w:delText>
              </w:r>
            </w:del>
          </w:ins>
        </w:p>
        <w:p w:rsidR="007E31F8" w:rsidDel="00C06F36" w:rsidRDefault="007E31F8">
          <w:pPr>
            <w:pStyle w:val="TOC3"/>
            <w:tabs>
              <w:tab w:val="left" w:pos="1200"/>
              <w:tab w:val="right" w:leader="dot" w:pos="9016"/>
            </w:tabs>
            <w:rPr>
              <w:ins w:id="569" w:author="Kathrin Eichler" w:date="2014-11-24T11:46:00Z"/>
              <w:del w:id="570" w:author="Lili" w:date="2014-11-25T11:21:00Z"/>
              <w:rFonts w:asciiTheme="minorHAnsi" w:hAnsiTheme="minorHAnsi"/>
              <w:noProof/>
              <w:lang w:val="de-DE" w:eastAsia="de-DE"/>
            </w:rPr>
          </w:pPr>
          <w:ins w:id="571" w:author="Kathrin Eichler" w:date="2014-11-24T11:46:00Z">
            <w:del w:id="572" w:author="Lili" w:date="2014-11-25T11:21:00Z">
              <w:r w:rsidRPr="00C06F36" w:rsidDel="00C06F36">
                <w:rPr>
                  <w:rStyle w:val="Hyperlink"/>
                  <w:noProof/>
                </w:rPr>
                <w:delText>6.3.1</w:delText>
              </w:r>
              <w:r w:rsidDel="00C06F36">
                <w:rPr>
                  <w:rFonts w:asciiTheme="minorHAnsi" w:hAnsiTheme="minorHAnsi"/>
                  <w:noProof/>
                  <w:lang w:val="de-DE" w:eastAsia="de-DE"/>
                </w:rPr>
                <w:tab/>
              </w:r>
              <w:r w:rsidRPr="00C06F36" w:rsidDel="00C06F36">
                <w:rPr>
                  <w:rStyle w:val="Hyperlink"/>
                  <w:noProof/>
                </w:rPr>
                <w:delText>Use Case 1: class UseCaseOneRunnerPrototype [Vivi] (eu.excitementproject.</w:delText>
              </w:r>
              <w:r w:rsidRPr="00C06F36" w:rsidDel="00C06F36">
                <w:rPr>
                  <w:rStyle w:val="Hyperlink"/>
                  <w:noProof/>
                  <w:rPrChange w:id="573" w:author="Lili" w:date="2014-11-25T11:21:00Z">
                    <w:rPr>
                      <w:rStyle w:val="Hyperlink"/>
                      <w:noProof/>
                    </w:rPr>
                  </w:rPrChange>
                </w:rPr>
                <w:delText>tl.toplevel.usecaseonerunner)</w:delText>
              </w:r>
              <w:r w:rsidDel="00C06F36">
                <w:rPr>
                  <w:noProof/>
                  <w:webHidden/>
                </w:rPr>
                <w:tab/>
                <w:delText>56</w:delText>
              </w:r>
            </w:del>
          </w:ins>
        </w:p>
        <w:p w:rsidR="007E31F8" w:rsidDel="00C06F36" w:rsidRDefault="007E31F8">
          <w:pPr>
            <w:pStyle w:val="TOC3"/>
            <w:tabs>
              <w:tab w:val="left" w:pos="1200"/>
              <w:tab w:val="right" w:leader="dot" w:pos="9016"/>
            </w:tabs>
            <w:rPr>
              <w:ins w:id="574" w:author="Kathrin Eichler" w:date="2014-11-24T11:46:00Z"/>
              <w:del w:id="575" w:author="Lili" w:date="2014-11-25T11:21:00Z"/>
              <w:rFonts w:asciiTheme="minorHAnsi" w:hAnsiTheme="minorHAnsi"/>
              <w:noProof/>
              <w:lang w:val="de-DE" w:eastAsia="de-DE"/>
            </w:rPr>
          </w:pPr>
          <w:ins w:id="576" w:author="Kathrin Eichler" w:date="2014-11-24T11:46:00Z">
            <w:del w:id="577" w:author="Lili" w:date="2014-11-25T11:21:00Z">
              <w:r w:rsidRPr="00C06F36" w:rsidDel="00C06F36">
                <w:rPr>
                  <w:rStyle w:val="Hyperlink"/>
                  <w:noProof/>
                </w:rPr>
                <w:delText>6.3.2</w:delText>
              </w:r>
              <w:r w:rsidDel="00C06F36">
                <w:rPr>
                  <w:rFonts w:asciiTheme="minorHAnsi" w:hAnsiTheme="minorHAnsi"/>
                  <w:noProof/>
                  <w:lang w:val="de-DE" w:eastAsia="de-DE"/>
                </w:rPr>
                <w:tab/>
              </w:r>
              <w:r w:rsidRPr="00C06F36" w:rsidDel="00C06F36">
                <w:rPr>
                  <w:rStyle w:val="Hyperlink"/>
                  <w:noProof/>
                </w:rPr>
                <w:delText>Use Case 2: class UseCaseTwoRunnerPrototype  [Kathrin] (eu.excitementproject.tl.toplevel.usecaseonerunner)</w:delText>
              </w:r>
              <w:r w:rsidDel="00C06F36">
                <w:rPr>
                  <w:noProof/>
                  <w:webHidden/>
                </w:rPr>
                <w:tab/>
                <w:delText>58</w:delText>
              </w:r>
            </w:del>
          </w:ins>
        </w:p>
        <w:p w:rsidR="007E31F8" w:rsidDel="00C06F36" w:rsidRDefault="007E31F8">
          <w:pPr>
            <w:pStyle w:val="TOC2"/>
            <w:tabs>
              <w:tab w:val="left" w:pos="960"/>
              <w:tab w:val="right" w:leader="dot" w:pos="9016"/>
            </w:tabs>
            <w:rPr>
              <w:ins w:id="578" w:author="Kathrin Eichler" w:date="2014-11-24T11:46:00Z"/>
              <w:del w:id="579" w:author="Lili" w:date="2014-11-25T11:21:00Z"/>
              <w:rFonts w:asciiTheme="minorHAnsi" w:eastAsiaTheme="minorEastAsia" w:hAnsiTheme="minorHAnsi" w:cstheme="minorBidi"/>
              <w:noProof/>
              <w:szCs w:val="22"/>
            </w:rPr>
          </w:pPr>
          <w:ins w:id="580" w:author="Kathrin Eichler" w:date="2014-11-24T11:46:00Z">
            <w:del w:id="581" w:author="Lili" w:date="2014-11-25T11:21:00Z">
              <w:r w:rsidRPr="00C06F36" w:rsidDel="00C06F36">
                <w:rPr>
                  <w:rStyle w:val="Hyperlink"/>
                  <w:noProof/>
                </w:rPr>
                <w:delText>6.4</w:delText>
              </w:r>
              <w:r w:rsidDel="00C06F36">
                <w:rPr>
                  <w:rFonts w:asciiTheme="minorHAnsi" w:eastAsiaTheme="minorEastAsia" w:hAnsiTheme="minorHAnsi" w:cstheme="minorBidi"/>
                  <w:noProof/>
                  <w:szCs w:val="22"/>
                </w:rPr>
                <w:tab/>
              </w:r>
              <w:r w:rsidRPr="00C06F36" w:rsidDel="00C06F36">
                <w:rPr>
                  <w:rStyle w:val="Hyperlink"/>
                  <w:noProof/>
                </w:rPr>
                <w:delText>Implementation of Data Readers, and Other Utilities [Gil]</w:delText>
              </w:r>
              <w:r w:rsidDel="00C06F36">
                <w:rPr>
                  <w:noProof/>
                  <w:webHidden/>
                </w:rPr>
                <w:tab/>
                <w:delText>58</w:delText>
              </w:r>
            </w:del>
          </w:ins>
        </w:p>
        <w:p w:rsidR="007E31F8" w:rsidDel="00C06F36" w:rsidRDefault="007E31F8">
          <w:pPr>
            <w:pStyle w:val="TOC3"/>
            <w:tabs>
              <w:tab w:val="left" w:pos="1200"/>
              <w:tab w:val="right" w:leader="dot" w:pos="9016"/>
            </w:tabs>
            <w:rPr>
              <w:ins w:id="582" w:author="Kathrin Eichler" w:date="2014-11-24T11:46:00Z"/>
              <w:del w:id="583" w:author="Lili" w:date="2014-11-25T11:21:00Z"/>
              <w:rFonts w:asciiTheme="minorHAnsi" w:hAnsiTheme="minorHAnsi"/>
              <w:noProof/>
              <w:lang w:val="de-DE" w:eastAsia="de-DE"/>
            </w:rPr>
          </w:pPr>
          <w:ins w:id="584" w:author="Kathrin Eichler" w:date="2014-11-24T11:46:00Z">
            <w:del w:id="585" w:author="Lili" w:date="2014-11-25T11:21:00Z">
              <w:r w:rsidRPr="00C06F36" w:rsidDel="00C06F36">
                <w:rPr>
                  <w:rStyle w:val="Hyperlink"/>
                  <w:noProof/>
                </w:rPr>
                <w:delText>6.4.1</w:delText>
              </w:r>
              <w:r w:rsidDel="00C06F36">
                <w:rPr>
                  <w:rFonts w:asciiTheme="minorHAnsi" w:hAnsiTheme="minorHAnsi"/>
                  <w:noProof/>
                  <w:lang w:val="de-DE" w:eastAsia="de-DE"/>
                </w:rPr>
                <w:tab/>
              </w:r>
              <w:r w:rsidRPr="00C06F36" w:rsidDel="00C06F36">
                <w:rPr>
                  <w:rStyle w:val="Hyperlink"/>
                  <w:noProof/>
                </w:rPr>
                <w:delText>class CASUtils (eu.excitementproject.tl.laputils)</w:delText>
              </w:r>
              <w:r w:rsidDel="00C06F36">
                <w:rPr>
                  <w:noProof/>
                  <w:webHidden/>
                </w:rPr>
                <w:tab/>
                <w:delText>58</w:delText>
              </w:r>
            </w:del>
          </w:ins>
        </w:p>
        <w:p w:rsidR="007E31F8" w:rsidDel="00C06F36" w:rsidRDefault="007E31F8">
          <w:pPr>
            <w:pStyle w:val="TOC3"/>
            <w:tabs>
              <w:tab w:val="left" w:pos="1200"/>
              <w:tab w:val="right" w:leader="dot" w:pos="9016"/>
            </w:tabs>
            <w:rPr>
              <w:ins w:id="586" w:author="Kathrin Eichler" w:date="2014-11-24T11:46:00Z"/>
              <w:del w:id="587" w:author="Lili" w:date="2014-11-25T11:21:00Z"/>
              <w:rFonts w:asciiTheme="minorHAnsi" w:hAnsiTheme="minorHAnsi"/>
              <w:noProof/>
              <w:lang w:val="de-DE" w:eastAsia="de-DE"/>
            </w:rPr>
          </w:pPr>
          <w:ins w:id="588" w:author="Kathrin Eichler" w:date="2014-11-24T11:46:00Z">
            <w:del w:id="589" w:author="Lili" w:date="2014-11-25T11:21:00Z">
              <w:r w:rsidRPr="00C06F36" w:rsidDel="00C06F36">
                <w:rPr>
                  <w:rStyle w:val="Hyperlink"/>
                  <w:noProof/>
                </w:rPr>
                <w:delText>6.4.2</w:delText>
              </w:r>
              <w:r w:rsidDel="00C06F36">
                <w:rPr>
                  <w:rFonts w:asciiTheme="minorHAnsi" w:hAnsiTheme="minorHAnsi"/>
                  <w:noProof/>
                  <w:lang w:val="de-DE" w:eastAsia="de-DE"/>
                </w:rPr>
                <w:tab/>
              </w:r>
              <w:r w:rsidRPr="00C06F36" w:rsidDel="00C06F36">
                <w:rPr>
                  <w:rStyle w:val="Hyperlink"/>
                  <w:noProof/>
                </w:rPr>
                <w:delText>class InteractionReader (eu.excitementproject.tl.laputils)</w:delText>
              </w:r>
              <w:r w:rsidDel="00C06F36">
                <w:rPr>
                  <w:noProof/>
                  <w:webHidden/>
                </w:rPr>
                <w:tab/>
                <w:delText>59</w:delText>
              </w:r>
            </w:del>
          </w:ins>
        </w:p>
        <w:p w:rsidR="007E31F8" w:rsidDel="00C06F36" w:rsidRDefault="007E31F8">
          <w:pPr>
            <w:pStyle w:val="TOC1"/>
            <w:tabs>
              <w:tab w:val="left" w:pos="442"/>
              <w:tab w:val="right" w:leader="dot" w:pos="9016"/>
            </w:tabs>
            <w:rPr>
              <w:ins w:id="590" w:author="Kathrin Eichler" w:date="2014-11-24T11:46:00Z"/>
              <w:del w:id="591" w:author="Lili" w:date="2014-11-25T11:21:00Z"/>
              <w:rFonts w:asciiTheme="minorHAnsi" w:eastAsiaTheme="minorEastAsia" w:hAnsiTheme="minorHAnsi" w:cstheme="minorBidi"/>
              <w:noProof/>
              <w:szCs w:val="22"/>
            </w:rPr>
          </w:pPr>
          <w:ins w:id="592" w:author="Kathrin Eichler" w:date="2014-11-24T11:46:00Z">
            <w:del w:id="593" w:author="Lili" w:date="2014-11-25T11:21:00Z">
              <w:r w:rsidRPr="00C06F36" w:rsidDel="00C06F36">
                <w:rPr>
                  <w:rStyle w:val="Hyperlink"/>
                  <w:noProof/>
                  <w:lang w:bidi="he-IL"/>
                </w:rPr>
                <w:delText>7.</w:delText>
              </w:r>
              <w:r w:rsidDel="00C06F36">
                <w:rPr>
                  <w:rFonts w:asciiTheme="minorHAnsi" w:eastAsiaTheme="minorEastAsia" w:hAnsiTheme="minorHAnsi" w:cstheme="minorBidi"/>
                  <w:noProof/>
                  <w:szCs w:val="22"/>
                </w:rPr>
                <w:tab/>
              </w:r>
              <w:r w:rsidRPr="00C06F36" w:rsidDel="00C06F36">
                <w:rPr>
                  <w:rStyle w:val="Hyperlink"/>
                  <w:noProof/>
                  <w:lang w:bidi="he-IL"/>
                </w:rPr>
                <w:delText>Evaluation [all]</w:delText>
              </w:r>
              <w:r w:rsidDel="00C06F36">
                <w:rPr>
                  <w:noProof/>
                  <w:webHidden/>
                </w:rPr>
                <w:tab/>
                <w:delText>60</w:delText>
              </w:r>
            </w:del>
          </w:ins>
        </w:p>
        <w:p w:rsidR="007E31F8" w:rsidDel="00C06F36" w:rsidRDefault="007E31F8">
          <w:pPr>
            <w:pStyle w:val="TOC2"/>
            <w:tabs>
              <w:tab w:val="left" w:pos="720"/>
              <w:tab w:val="right" w:leader="dot" w:pos="9016"/>
            </w:tabs>
            <w:rPr>
              <w:ins w:id="594" w:author="Kathrin Eichler" w:date="2014-11-24T11:46:00Z"/>
              <w:del w:id="595" w:author="Lili" w:date="2014-11-25T11:21:00Z"/>
              <w:rFonts w:asciiTheme="minorHAnsi" w:eastAsiaTheme="minorEastAsia" w:hAnsiTheme="minorHAnsi" w:cstheme="minorBidi"/>
              <w:noProof/>
              <w:szCs w:val="22"/>
            </w:rPr>
          </w:pPr>
          <w:ins w:id="596" w:author="Kathrin Eichler" w:date="2014-11-24T11:46:00Z">
            <w:del w:id="597" w:author="Lili" w:date="2014-11-25T11:21:00Z">
              <w:r w:rsidRPr="00C06F36" w:rsidDel="00C06F36">
                <w:rPr>
                  <w:rStyle w:val="Hyperlink"/>
                  <w:noProof/>
                </w:rPr>
                <w:delText>7.1</w:delText>
              </w:r>
              <w:r w:rsidDel="00C06F36">
                <w:rPr>
                  <w:rFonts w:asciiTheme="minorHAnsi" w:eastAsiaTheme="minorEastAsia" w:hAnsiTheme="minorHAnsi" w:cstheme="minorBidi"/>
                  <w:noProof/>
                  <w:szCs w:val="22"/>
                </w:rPr>
                <w:tab/>
              </w:r>
              <w:r w:rsidRPr="00C06F36" w:rsidDel="00C06F36">
                <w:rPr>
                  <w:rStyle w:val="Hyperlink"/>
                  <w:noProof/>
                </w:rPr>
                <w:delText>Data revision</w:delText>
              </w:r>
              <w:r w:rsidDel="00C06F36">
                <w:rPr>
                  <w:noProof/>
                  <w:webHidden/>
                </w:rPr>
                <w:tab/>
                <w:delText>60</w:delText>
              </w:r>
            </w:del>
          </w:ins>
        </w:p>
        <w:p w:rsidR="007E31F8" w:rsidDel="00C06F36" w:rsidRDefault="007E31F8">
          <w:pPr>
            <w:pStyle w:val="TOC3"/>
            <w:tabs>
              <w:tab w:val="left" w:pos="1200"/>
              <w:tab w:val="right" w:leader="dot" w:pos="9016"/>
            </w:tabs>
            <w:rPr>
              <w:ins w:id="598" w:author="Kathrin Eichler" w:date="2014-11-24T11:46:00Z"/>
              <w:del w:id="599" w:author="Lili" w:date="2014-11-25T11:21:00Z"/>
              <w:rFonts w:asciiTheme="minorHAnsi" w:hAnsiTheme="minorHAnsi"/>
              <w:noProof/>
              <w:lang w:val="de-DE" w:eastAsia="de-DE"/>
            </w:rPr>
          </w:pPr>
          <w:ins w:id="600" w:author="Kathrin Eichler" w:date="2014-11-24T11:46:00Z">
            <w:del w:id="601" w:author="Lili" w:date="2014-11-25T11:21:00Z">
              <w:r w:rsidRPr="00C06F36" w:rsidDel="00C06F36">
                <w:rPr>
                  <w:rStyle w:val="Hyperlink"/>
                  <w:noProof/>
                </w:rPr>
                <w:delText>7.1.1</w:delText>
              </w:r>
              <w:r w:rsidDel="00C06F36">
                <w:rPr>
                  <w:rFonts w:asciiTheme="minorHAnsi" w:hAnsiTheme="minorHAnsi"/>
                  <w:noProof/>
                  <w:lang w:val="de-DE" w:eastAsia="de-DE"/>
                </w:rPr>
                <w:tab/>
              </w:r>
              <w:r w:rsidRPr="00C06F36" w:rsidDel="00C06F36">
                <w:rPr>
                  <w:rStyle w:val="Hyperlink"/>
                  <w:noProof/>
                  <w:lang w:bidi="he-IL"/>
                </w:rPr>
                <w:delText>Use case 1 data [Lili / Luisa?]</w:delText>
              </w:r>
              <w:r w:rsidDel="00C06F36">
                <w:rPr>
                  <w:noProof/>
                  <w:webHidden/>
                </w:rPr>
                <w:tab/>
                <w:delText>60</w:delText>
              </w:r>
            </w:del>
          </w:ins>
        </w:p>
        <w:p w:rsidR="007E31F8" w:rsidDel="00C06F36" w:rsidRDefault="007E31F8">
          <w:pPr>
            <w:pStyle w:val="TOC3"/>
            <w:tabs>
              <w:tab w:val="left" w:pos="1200"/>
              <w:tab w:val="right" w:leader="dot" w:pos="9016"/>
            </w:tabs>
            <w:rPr>
              <w:ins w:id="602" w:author="Kathrin Eichler" w:date="2014-11-24T11:46:00Z"/>
              <w:del w:id="603" w:author="Lili" w:date="2014-11-25T11:21:00Z"/>
              <w:rFonts w:asciiTheme="minorHAnsi" w:hAnsiTheme="minorHAnsi"/>
              <w:noProof/>
              <w:lang w:val="de-DE" w:eastAsia="de-DE"/>
            </w:rPr>
          </w:pPr>
          <w:ins w:id="604" w:author="Kathrin Eichler" w:date="2014-11-24T11:46:00Z">
            <w:del w:id="605" w:author="Lili" w:date="2014-11-25T11:21:00Z">
              <w:r w:rsidRPr="00C06F36" w:rsidDel="00C06F36">
                <w:rPr>
                  <w:rStyle w:val="Hyperlink"/>
                  <w:noProof/>
                </w:rPr>
                <w:delText>7.1.2</w:delText>
              </w:r>
              <w:r w:rsidDel="00C06F36">
                <w:rPr>
                  <w:rFonts w:asciiTheme="minorHAnsi" w:hAnsiTheme="minorHAnsi"/>
                  <w:noProof/>
                  <w:lang w:val="de-DE" w:eastAsia="de-DE"/>
                </w:rPr>
                <w:tab/>
              </w:r>
              <w:r w:rsidRPr="00C06F36" w:rsidDel="00C06F36">
                <w:rPr>
                  <w:rStyle w:val="Hyperlink"/>
                  <w:noProof/>
                  <w:lang w:bidi="he-IL"/>
                </w:rPr>
                <w:delText>Use case 2 data [Kathrin]</w:delText>
              </w:r>
              <w:r w:rsidDel="00C06F36">
                <w:rPr>
                  <w:noProof/>
                  <w:webHidden/>
                </w:rPr>
                <w:tab/>
                <w:delText>60</w:delText>
              </w:r>
            </w:del>
          </w:ins>
        </w:p>
        <w:p w:rsidR="007E31F8" w:rsidDel="00C06F36" w:rsidRDefault="007E31F8">
          <w:pPr>
            <w:pStyle w:val="TOC2"/>
            <w:tabs>
              <w:tab w:val="left" w:pos="720"/>
              <w:tab w:val="right" w:leader="dot" w:pos="9016"/>
            </w:tabs>
            <w:rPr>
              <w:ins w:id="606" w:author="Kathrin Eichler" w:date="2014-11-24T11:46:00Z"/>
              <w:del w:id="607" w:author="Lili" w:date="2014-11-25T11:21:00Z"/>
              <w:rFonts w:asciiTheme="minorHAnsi" w:eastAsiaTheme="minorEastAsia" w:hAnsiTheme="minorHAnsi" w:cstheme="minorBidi"/>
              <w:noProof/>
              <w:szCs w:val="22"/>
            </w:rPr>
          </w:pPr>
          <w:ins w:id="608" w:author="Kathrin Eichler" w:date="2014-11-24T11:46:00Z">
            <w:del w:id="609" w:author="Lili" w:date="2014-11-25T11:21:00Z">
              <w:r w:rsidRPr="00C06F36" w:rsidDel="00C06F36">
                <w:rPr>
                  <w:rStyle w:val="Hyperlink"/>
                  <w:noProof/>
                </w:rPr>
                <w:delText>7.2</w:delText>
              </w:r>
              <w:r w:rsidDel="00C06F36">
                <w:rPr>
                  <w:rFonts w:asciiTheme="minorHAnsi" w:eastAsiaTheme="minorEastAsia" w:hAnsiTheme="minorHAnsi" w:cstheme="minorBidi"/>
                  <w:noProof/>
                  <w:szCs w:val="22"/>
                </w:rPr>
                <w:tab/>
              </w:r>
              <w:r w:rsidRPr="00C06F36" w:rsidDel="00C06F36">
                <w:rPr>
                  <w:rStyle w:val="Hyperlink"/>
                  <w:noProof/>
                  <w:lang w:bidi="he-IL"/>
                </w:rPr>
                <w:delText>Evaluation of EDA configurations [Vivi]</w:delText>
              </w:r>
              <w:r w:rsidDel="00C06F36">
                <w:rPr>
                  <w:noProof/>
                  <w:webHidden/>
                </w:rPr>
                <w:tab/>
                <w:delText>60</w:delText>
              </w:r>
            </w:del>
          </w:ins>
        </w:p>
        <w:p w:rsidR="007E31F8" w:rsidDel="00C06F36" w:rsidRDefault="007E31F8">
          <w:pPr>
            <w:pStyle w:val="TOC2"/>
            <w:tabs>
              <w:tab w:val="left" w:pos="720"/>
              <w:tab w:val="right" w:leader="dot" w:pos="9016"/>
            </w:tabs>
            <w:rPr>
              <w:ins w:id="610" w:author="Kathrin Eichler" w:date="2014-11-24T11:46:00Z"/>
              <w:del w:id="611" w:author="Lili" w:date="2014-11-25T11:21:00Z"/>
              <w:rFonts w:asciiTheme="minorHAnsi" w:eastAsiaTheme="minorEastAsia" w:hAnsiTheme="minorHAnsi" w:cstheme="minorBidi"/>
              <w:noProof/>
              <w:szCs w:val="22"/>
            </w:rPr>
          </w:pPr>
          <w:ins w:id="612" w:author="Kathrin Eichler" w:date="2014-11-24T11:46:00Z">
            <w:del w:id="613" w:author="Lili" w:date="2014-11-25T11:21:00Z">
              <w:r w:rsidRPr="00C06F36" w:rsidDel="00C06F36">
                <w:rPr>
                  <w:rStyle w:val="Hyperlink"/>
                  <w:noProof/>
                </w:rPr>
                <w:delText>7.3</w:delText>
              </w:r>
              <w:r w:rsidDel="00C06F36">
                <w:rPr>
                  <w:rFonts w:asciiTheme="minorHAnsi" w:eastAsiaTheme="minorEastAsia" w:hAnsiTheme="minorHAnsi" w:cstheme="minorBidi"/>
                  <w:noProof/>
                  <w:szCs w:val="22"/>
                </w:rPr>
                <w:tab/>
              </w:r>
              <w:r w:rsidRPr="00C06F36" w:rsidDel="00C06F36">
                <w:rPr>
                  <w:rStyle w:val="Hyperlink"/>
                  <w:noProof/>
                  <w:lang w:bidi="he-IL"/>
                </w:rPr>
                <w:delText>Evaluation of Transduction Layer modules</w:delText>
              </w:r>
              <w:r w:rsidDel="00C06F36">
                <w:rPr>
                  <w:noProof/>
                  <w:webHidden/>
                </w:rPr>
                <w:tab/>
                <w:delText>61</w:delText>
              </w:r>
            </w:del>
          </w:ins>
        </w:p>
        <w:p w:rsidR="007E31F8" w:rsidDel="00C06F36" w:rsidRDefault="007E31F8">
          <w:pPr>
            <w:pStyle w:val="TOC3"/>
            <w:tabs>
              <w:tab w:val="left" w:pos="1200"/>
              <w:tab w:val="right" w:leader="dot" w:pos="9016"/>
            </w:tabs>
            <w:rPr>
              <w:ins w:id="614" w:author="Kathrin Eichler" w:date="2014-11-24T11:46:00Z"/>
              <w:del w:id="615" w:author="Lili" w:date="2014-11-25T11:21:00Z"/>
              <w:rFonts w:asciiTheme="minorHAnsi" w:hAnsiTheme="minorHAnsi"/>
              <w:noProof/>
              <w:lang w:val="de-DE" w:eastAsia="de-DE"/>
            </w:rPr>
          </w:pPr>
          <w:ins w:id="616" w:author="Kathrin Eichler" w:date="2014-11-24T11:46:00Z">
            <w:del w:id="617" w:author="Lili" w:date="2014-11-25T11:21:00Z">
              <w:r w:rsidRPr="00C06F36" w:rsidDel="00C06F36">
                <w:rPr>
                  <w:rStyle w:val="Hyperlink"/>
                  <w:noProof/>
                </w:rPr>
                <w:delText>7.3.1</w:delText>
              </w:r>
              <w:r w:rsidDel="00C06F36">
                <w:rPr>
                  <w:rFonts w:asciiTheme="minorHAnsi" w:hAnsiTheme="minorHAnsi"/>
                  <w:noProof/>
                  <w:lang w:val="de-DE" w:eastAsia="de-DE"/>
                </w:rPr>
                <w:tab/>
              </w:r>
              <w:r w:rsidRPr="00C06F36" w:rsidDel="00C06F36">
                <w:rPr>
                  <w:rStyle w:val="Hyperlink"/>
                  <w:noProof/>
                  <w:lang w:bidi="he-IL"/>
                </w:rPr>
                <w:delText>Overview of evaluation me</w:delText>
              </w:r>
              <w:r w:rsidRPr="00C06F36" w:rsidDel="00C06F36">
                <w:rPr>
                  <w:rStyle w:val="Hyperlink"/>
                  <w:noProof/>
                  <w:lang w:bidi="he-IL"/>
                  <w:rPrChange w:id="618" w:author="Lili" w:date="2014-11-25T11:21:00Z">
                    <w:rPr>
                      <w:rStyle w:val="Hyperlink"/>
                      <w:noProof/>
                      <w:lang w:bidi="he-IL"/>
                    </w:rPr>
                  </w:rPrChange>
                </w:rPr>
                <w:delText>asures</w:delText>
              </w:r>
              <w:r w:rsidDel="00C06F36">
                <w:rPr>
                  <w:noProof/>
                  <w:webHidden/>
                </w:rPr>
                <w:tab/>
                <w:delText>61</w:delText>
              </w:r>
            </w:del>
          </w:ins>
        </w:p>
        <w:p w:rsidR="007E31F8" w:rsidDel="00C06F36" w:rsidRDefault="007E31F8">
          <w:pPr>
            <w:pStyle w:val="TOC3"/>
            <w:tabs>
              <w:tab w:val="left" w:pos="1200"/>
              <w:tab w:val="right" w:leader="dot" w:pos="9016"/>
            </w:tabs>
            <w:rPr>
              <w:ins w:id="619" w:author="Kathrin Eichler" w:date="2014-11-24T11:46:00Z"/>
              <w:del w:id="620" w:author="Lili" w:date="2014-11-25T11:21:00Z"/>
              <w:rFonts w:asciiTheme="minorHAnsi" w:hAnsiTheme="minorHAnsi"/>
              <w:noProof/>
              <w:lang w:val="de-DE" w:eastAsia="de-DE"/>
            </w:rPr>
          </w:pPr>
          <w:ins w:id="621" w:author="Kathrin Eichler" w:date="2014-11-24T11:46:00Z">
            <w:del w:id="622" w:author="Lili" w:date="2014-11-25T11:21:00Z">
              <w:r w:rsidRPr="00C06F36" w:rsidDel="00C06F36">
                <w:rPr>
                  <w:rStyle w:val="Hyperlink"/>
                  <w:noProof/>
                </w:rPr>
                <w:delText>7.3.2</w:delText>
              </w:r>
              <w:r w:rsidDel="00C06F36">
                <w:rPr>
                  <w:rFonts w:asciiTheme="minorHAnsi" w:hAnsiTheme="minorHAnsi"/>
                  <w:noProof/>
                  <w:lang w:val="de-DE" w:eastAsia="de-DE"/>
                </w:rPr>
                <w:tab/>
              </w:r>
              <w:r w:rsidRPr="00C06F36" w:rsidDel="00C06F36">
                <w:rPr>
                  <w:rStyle w:val="Hyperlink"/>
                  <w:noProof/>
                  <w:lang w:bidi="he-IL"/>
                </w:rPr>
                <w:delText>Fragment Annotation [Vivi]</w:delText>
              </w:r>
              <w:r w:rsidDel="00C06F36">
                <w:rPr>
                  <w:noProof/>
                  <w:webHidden/>
                </w:rPr>
                <w:tab/>
                <w:delText>61</w:delText>
              </w:r>
            </w:del>
          </w:ins>
        </w:p>
        <w:p w:rsidR="007E31F8" w:rsidDel="00C06F36" w:rsidRDefault="007E31F8">
          <w:pPr>
            <w:pStyle w:val="TOC3"/>
            <w:tabs>
              <w:tab w:val="left" w:pos="1200"/>
              <w:tab w:val="right" w:leader="dot" w:pos="9016"/>
            </w:tabs>
            <w:rPr>
              <w:ins w:id="623" w:author="Kathrin Eichler" w:date="2014-11-24T11:46:00Z"/>
              <w:del w:id="624" w:author="Lili" w:date="2014-11-25T11:21:00Z"/>
              <w:rFonts w:asciiTheme="minorHAnsi" w:hAnsiTheme="minorHAnsi"/>
              <w:noProof/>
              <w:lang w:val="de-DE" w:eastAsia="de-DE"/>
            </w:rPr>
          </w:pPr>
          <w:ins w:id="625" w:author="Kathrin Eichler" w:date="2014-11-24T11:46:00Z">
            <w:del w:id="626" w:author="Lili" w:date="2014-11-25T11:21:00Z">
              <w:r w:rsidRPr="00C06F36" w:rsidDel="00C06F36">
                <w:rPr>
                  <w:rStyle w:val="Hyperlink"/>
                  <w:noProof/>
                </w:rPr>
                <w:delText>7.3.3</w:delText>
              </w:r>
              <w:r w:rsidDel="00C06F36">
                <w:rPr>
                  <w:rFonts w:asciiTheme="minorHAnsi" w:hAnsiTheme="minorHAnsi"/>
                  <w:noProof/>
                  <w:lang w:val="de-DE" w:eastAsia="de-DE"/>
                </w:rPr>
                <w:tab/>
              </w:r>
              <w:r w:rsidRPr="00C06F36" w:rsidDel="00C06F36">
                <w:rPr>
                  <w:rStyle w:val="Hyperlink"/>
                  <w:noProof/>
                  <w:lang w:bidi="he-IL"/>
                </w:rPr>
                <w:delText>Modifier Annotation [Vivi]</w:delText>
              </w:r>
              <w:r w:rsidDel="00C06F36">
                <w:rPr>
                  <w:noProof/>
                  <w:webHidden/>
                </w:rPr>
                <w:tab/>
                <w:delText>61</w:delText>
              </w:r>
            </w:del>
          </w:ins>
        </w:p>
        <w:p w:rsidR="007E31F8" w:rsidDel="00C06F36" w:rsidRDefault="007E31F8">
          <w:pPr>
            <w:pStyle w:val="TOC3"/>
            <w:tabs>
              <w:tab w:val="left" w:pos="1200"/>
              <w:tab w:val="right" w:leader="dot" w:pos="9016"/>
            </w:tabs>
            <w:rPr>
              <w:ins w:id="627" w:author="Kathrin Eichler" w:date="2014-11-24T11:46:00Z"/>
              <w:del w:id="628" w:author="Lili" w:date="2014-11-25T11:21:00Z"/>
              <w:rFonts w:asciiTheme="minorHAnsi" w:hAnsiTheme="minorHAnsi"/>
              <w:noProof/>
              <w:lang w:val="de-DE" w:eastAsia="de-DE"/>
            </w:rPr>
          </w:pPr>
          <w:ins w:id="629" w:author="Kathrin Eichler" w:date="2014-11-24T11:46:00Z">
            <w:del w:id="630" w:author="Lili" w:date="2014-11-25T11:21:00Z">
              <w:r w:rsidRPr="00C06F36" w:rsidDel="00C06F36">
                <w:rPr>
                  <w:rStyle w:val="Hyperlink"/>
                  <w:noProof/>
                </w:rPr>
                <w:lastRenderedPageBreak/>
                <w:delText>7.3.4</w:delText>
              </w:r>
              <w:r w:rsidDel="00C06F36">
                <w:rPr>
                  <w:rFonts w:asciiTheme="minorHAnsi" w:hAnsiTheme="minorHAnsi"/>
                  <w:noProof/>
                  <w:lang w:val="de-DE" w:eastAsia="de-DE"/>
                </w:rPr>
                <w:tab/>
              </w:r>
              <w:r w:rsidRPr="00C06F36" w:rsidDel="00C06F36">
                <w:rPr>
                  <w:rStyle w:val="Hyperlink"/>
                  <w:noProof/>
                  <w:lang w:bidi="he-IL"/>
                </w:rPr>
                <w:delText>Graph Merging [Lili]</w:delText>
              </w:r>
              <w:r w:rsidDel="00C06F36">
                <w:rPr>
                  <w:noProof/>
                  <w:webHidden/>
                </w:rPr>
                <w:tab/>
                <w:delText>61</w:delText>
              </w:r>
            </w:del>
          </w:ins>
        </w:p>
        <w:p w:rsidR="007E31F8" w:rsidDel="00C06F36" w:rsidRDefault="007E31F8">
          <w:pPr>
            <w:pStyle w:val="TOC3"/>
            <w:tabs>
              <w:tab w:val="left" w:pos="1200"/>
              <w:tab w:val="right" w:leader="dot" w:pos="9016"/>
            </w:tabs>
            <w:rPr>
              <w:ins w:id="631" w:author="Kathrin Eichler" w:date="2014-11-24T11:46:00Z"/>
              <w:del w:id="632" w:author="Lili" w:date="2014-11-25T11:21:00Z"/>
              <w:rFonts w:asciiTheme="minorHAnsi" w:hAnsiTheme="minorHAnsi"/>
              <w:noProof/>
              <w:lang w:val="de-DE" w:eastAsia="de-DE"/>
            </w:rPr>
          </w:pPr>
          <w:ins w:id="633" w:author="Kathrin Eichler" w:date="2014-11-24T11:46:00Z">
            <w:del w:id="634" w:author="Lili" w:date="2014-11-25T11:21:00Z">
              <w:r w:rsidRPr="00C06F36" w:rsidDel="00C06F36">
                <w:rPr>
                  <w:rStyle w:val="Hyperlink"/>
                  <w:noProof/>
                </w:rPr>
                <w:delText>7.3.5</w:delText>
              </w:r>
              <w:r w:rsidDel="00C06F36">
                <w:rPr>
                  <w:rFonts w:asciiTheme="minorHAnsi" w:hAnsiTheme="minorHAnsi"/>
                  <w:noProof/>
                  <w:lang w:val="de-DE" w:eastAsia="de-DE"/>
                </w:rPr>
                <w:tab/>
              </w:r>
              <w:r w:rsidRPr="00C06F36" w:rsidDel="00C06F36">
                <w:rPr>
                  <w:rStyle w:val="Hyperlink"/>
                  <w:noProof/>
                  <w:lang w:bidi="he-IL"/>
                </w:rPr>
                <w:delText>Graph Optimization [Lili]</w:delText>
              </w:r>
              <w:r w:rsidDel="00C06F36">
                <w:rPr>
                  <w:noProof/>
                  <w:webHidden/>
                </w:rPr>
                <w:tab/>
                <w:delText>61</w:delText>
              </w:r>
            </w:del>
          </w:ins>
        </w:p>
        <w:p w:rsidR="007E31F8" w:rsidDel="00C06F36" w:rsidRDefault="007E31F8">
          <w:pPr>
            <w:pStyle w:val="TOC3"/>
            <w:tabs>
              <w:tab w:val="left" w:pos="1200"/>
              <w:tab w:val="right" w:leader="dot" w:pos="9016"/>
            </w:tabs>
            <w:rPr>
              <w:ins w:id="635" w:author="Kathrin Eichler" w:date="2014-11-24T11:46:00Z"/>
              <w:del w:id="636" w:author="Lili" w:date="2014-11-25T11:21:00Z"/>
              <w:rFonts w:asciiTheme="minorHAnsi" w:hAnsiTheme="minorHAnsi"/>
              <w:noProof/>
              <w:lang w:val="de-DE" w:eastAsia="de-DE"/>
            </w:rPr>
          </w:pPr>
          <w:ins w:id="637" w:author="Kathrin Eichler" w:date="2014-11-24T11:46:00Z">
            <w:del w:id="638" w:author="Lili" w:date="2014-11-25T11:21:00Z">
              <w:r w:rsidRPr="00C06F36" w:rsidDel="00C06F36">
                <w:rPr>
                  <w:rStyle w:val="Hyperlink"/>
                  <w:noProof/>
                </w:rPr>
                <w:delText>7.3.6</w:delText>
              </w:r>
              <w:r w:rsidDel="00C06F36">
                <w:rPr>
                  <w:rFonts w:asciiTheme="minorHAnsi" w:hAnsiTheme="minorHAnsi"/>
                  <w:noProof/>
                  <w:lang w:val="de-DE" w:eastAsia="de-DE"/>
                </w:rPr>
                <w:tab/>
              </w:r>
              <w:r w:rsidRPr="00C06F36" w:rsidDel="00C06F36">
                <w:rPr>
                  <w:rStyle w:val="Hyperlink"/>
                  <w:noProof/>
                  <w:lang w:bidi="he-IL"/>
                </w:rPr>
                <w:delText>Category Annotation [Kathrin]</w:delText>
              </w:r>
              <w:r w:rsidDel="00C06F36">
                <w:rPr>
                  <w:noProof/>
                  <w:webHidden/>
                </w:rPr>
                <w:tab/>
                <w:delText>62</w:delText>
              </w:r>
            </w:del>
          </w:ins>
        </w:p>
        <w:p w:rsidR="008C6841" w:rsidDel="00C06F36" w:rsidRDefault="006C1AF3">
          <w:pPr>
            <w:pStyle w:val="TOC1"/>
            <w:tabs>
              <w:tab w:val="left" w:pos="442"/>
              <w:tab w:val="right" w:leader="dot" w:pos="9016"/>
            </w:tabs>
            <w:rPr>
              <w:del w:id="639" w:author="Lili" w:date="2014-11-25T11:21:00Z"/>
              <w:rFonts w:asciiTheme="minorHAnsi" w:eastAsiaTheme="minorEastAsia" w:hAnsiTheme="minorHAnsi" w:cstheme="minorBidi"/>
              <w:noProof/>
              <w:szCs w:val="22"/>
            </w:rPr>
          </w:pPr>
          <w:del w:id="640" w:author="Lili" w:date="2014-11-25T11:21:00Z">
            <w:r w:rsidRPr="006C1AF3" w:rsidDel="00C06F36">
              <w:rPr>
                <w:noProof/>
                <w:rPrChange w:id="641" w:author="Kathrin Eichler" w:date="2013-10-11T12:49:00Z">
                  <w:rPr>
                    <w:rStyle w:val="Hyperlink"/>
                    <w:noProof/>
                    <w:lang w:bidi="he-IL"/>
                  </w:rPr>
                </w:rPrChange>
              </w:rPr>
              <w:delText>1.</w:delText>
            </w:r>
            <w:r w:rsidR="008C6841" w:rsidDel="00C06F36">
              <w:rPr>
                <w:rFonts w:asciiTheme="minorHAnsi" w:eastAsiaTheme="minorEastAsia" w:hAnsiTheme="minorHAnsi" w:cstheme="minorBidi"/>
                <w:noProof/>
                <w:szCs w:val="22"/>
              </w:rPr>
              <w:tab/>
            </w:r>
            <w:r w:rsidRPr="006C1AF3" w:rsidDel="00C06F36">
              <w:rPr>
                <w:noProof/>
                <w:rPrChange w:id="642" w:author="Kathrin Eichler" w:date="2013-10-11T12:49:00Z">
                  <w:rPr>
                    <w:rStyle w:val="Hyperlink"/>
                    <w:noProof/>
                    <w:lang w:bidi="he-IL"/>
                  </w:rPr>
                </w:rPrChange>
              </w:rPr>
              <w:delText>Introduction</w:delText>
            </w:r>
            <w:r w:rsidR="008C6841" w:rsidDel="00C06F36">
              <w:rPr>
                <w:noProof/>
                <w:webHidden/>
              </w:rPr>
              <w:tab/>
            </w:r>
            <w:r w:rsidR="00D76112" w:rsidDel="00C06F36">
              <w:rPr>
                <w:noProof/>
                <w:webHidden/>
              </w:rPr>
              <w:delText>6</w:delText>
            </w:r>
          </w:del>
        </w:p>
        <w:p w:rsidR="008C6841" w:rsidDel="00C06F36" w:rsidRDefault="006C1AF3">
          <w:pPr>
            <w:pStyle w:val="TOC2"/>
            <w:tabs>
              <w:tab w:val="left" w:pos="720"/>
              <w:tab w:val="right" w:leader="dot" w:pos="9016"/>
            </w:tabs>
            <w:rPr>
              <w:del w:id="643" w:author="Lili" w:date="2014-11-25T11:21:00Z"/>
              <w:rFonts w:asciiTheme="minorHAnsi" w:eastAsiaTheme="minorEastAsia" w:hAnsiTheme="minorHAnsi" w:cstheme="minorBidi"/>
              <w:noProof/>
              <w:szCs w:val="22"/>
            </w:rPr>
          </w:pPr>
          <w:del w:id="644" w:author="Lili" w:date="2014-11-25T11:21:00Z">
            <w:r w:rsidRPr="006C1AF3" w:rsidDel="00C06F36">
              <w:rPr>
                <w:noProof/>
                <w:rPrChange w:id="645" w:author="Kathrin Eichler" w:date="2013-10-11T12:49:00Z">
                  <w:rPr>
                    <w:rStyle w:val="Hyperlink"/>
                    <w:noProof/>
                  </w:rPr>
                </w:rPrChange>
              </w:rPr>
              <w:delText>1.1</w:delText>
            </w:r>
            <w:r w:rsidR="008C6841" w:rsidDel="00C06F36">
              <w:rPr>
                <w:rFonts w:asciiTheme="minorHAnsi" w:eastAsiaTheme="minorEastAsia" w:hAnsiTheme="minorHAnsi" w:cstheme="minorBidi"/>
                <w:noProof/>
                <w:szCs w:val="22"/>
              </w:rPr>
              <w:tab/>
            </w:r>
            <w:r w:rsidRPr="006C1AF3" w:rsidDel="00C06F36">
              <w:rPr>
                <w:noProof/>
                <w:rPrChange w:id="646" w:author="Kathrin Eichler" w:date="2013-10-11T12:49:00Z">
                  <w:rPr>
                    <w:rStyle w:val="Hyperlink"/>
                    <w:noProof/>
                  </w:rPr>
                </w:rPrChange>
              </w:rPr>
              <w:delText>About this Document</w:delText>
            </w:r>
            <w:r w:rsidR="008C6841" w:rsidDel="00C06F36">
              <w:rPr>
                <w:noProof/>
                <w:webHidden/>
              </w:rPr>
              <w:tab/>
            </w:r>
            <w:r w:rsidR="00D76112" w:rsidDel="00C06F36">
              <w:rPr>
                <w:noProof/>
                <w:webHidden/>
              </w:rPr>
              <w:delText>6</w:delText>
            </w:r>
          </w:del>
        </w:p>
        <w:p w:rsidR="008C6841" w:rsidDel="00C06F36" w:rsidRDefault="006C1AF3">
          <w:pPr>
            <w:pStyle w:val="TOC2"/>
            <w:tabs>
              <w:tab w:val="left" w:pos="720"/>
              <w:tab w:val="right" w:leader="dot" w:pos="9016"/>
            </w:tabs>
            <w:rPr>
              <w:del w:id="647" w:author="Lili" w:date="2014-11-25T11:21:00Z"/>
              <w:rFonts w:asciiTheme="minorHAnsi" w:eastAsiaTheme="minorEastAsia" w:hAnsiTheme="minorHAnsi" w:cstheme="minorBidi"/>
              <w:noProof/>
              <w:szCs w:val="22"/>
            </w:rPr>
          </w:pPr>
          <w:del w:id="648" w:author="Lili" w:date="2014-11-25T11:21:00Z">
            <w:r w:rsidRPr="006C1AF3" w:rsidDel="00C06F36">
              <w:rPr>
                <w:noProof/>
                <w:rPrChange w:id="649" w:author="Kathrin Eichler" w:date="2013-10-11T12:49:00Z">
                  <w:rPr>
                    <w:rStyle w:val="Hyperlink"/>
                    <w:noProof/>
                  </w:rPr>
                </w:rPrChange>
              </w:rPr>
              <w:delText>1.2</w:delText>
            </w:r>
            <w:r w:rsidR="008C6841" w:rsidDel="00C06F36">
              <w:rPr>
                <w:rFonts w:asciiTheme="minorHAnsi" w:eastAsiaTheme="minorEastAsia" w:hAnsiTheme="minorHAnsi" w:cstheme="minorBidi"/>
                <w:noProof/>
                <w:szCs w:val="22"/>
              </w:rPr>
              <w:tab/>
            </w:r>
            <w:r w:rsidRPr="006C1AF3" w:rsidDel="00C06F36">
              <w:rPr>
                <w:noProof/>
                <w:rPrChange w:id="650" w:author="Kathrin Eichler" w:date="2013-10-11T12:49:00Z">
                  <w:rPr>
                    <w:rStyle w:val="Hyperlink"/>
                    <w:noProof/>
                  </w:rPr>
                </w:rPrChange>
              </w:rPr>
              <w:delText>Introduction to the Transduction Layer</w:delText>
            </w:r>
            <w:r w:rsidR="008C6841" w:rsidDel="00C06F36">
              <w:rPr>
                <w:noProof/>
                <w:webHidden/>
              </w:rPr>
              <w:tab/>
            </w:r>
            <w:r w:rsidR="00D76112" w:rsidDel="00C06F36">
              <w:rPr>
                <w:noProof/>
                <w:webHidden/>
              </w:rPr>
              <w:delText>6</w:delText>
            </w:r>
          </w:del>
        </w:p>
        <w:p w:rsidR="008C6841" w:rsidDel="00C06F36" w:rsidRDefault="006C1AF3">
          <w:pPr>
            <w:pStyle w:val="TOC2"/>
            <w:tabs>
              <w:tab w:val="left" w:pos="720"/>
              <w:tab w:val="right" w:leader="dot" w:pos="9016"/>
            </w:tabs>
            <w:rPr>
              <w:del w:id="651" w:author="Lili" w:date="2014-11-25T11:21:00Z"/>
              <w:rFonts w:asciiTheme="minorHAnsi" w:eastAsiaTheme="minorEastAsia" w:hAnsiTheme="minorHAnsi" w:cstheme="minorBidi"/>
              <w:noProof/>
              <w:szCs w:val="22"/>
            </w:rPr>
          </w:pPr>
          <w:del w:id="652" w:author="Lili" w:date="2014-11-25T11:21:00Z">
            <w:r w:rsidRPr="006C1AF3" w:rsidDel="00C06F36">
              <w:rPr>
                <w:noProof/>
                <w:rPrChange w:id="653" w:author="Kathrin Eichler" w:date="2013-10-11T12:49:00Z">
                  <w:rPr>
                    <w:rStyle w:val="Hyperlink"/>
                    <w:noProof/>
                  </w:rPr>
                </w:rPrChange>
              </w:rPr>
              <w:delText>1.3</w:delText>
            </w:r>
            <w:r w:rsidR="008C6841" w:rsidDel="00C06F36">
              <w:rPr>
                <w:rFonts w:asciiTheme="minorHAnsi" w:eastAsiaTheme="minorEastAsia" w:hAnsiTheme="minorHAnsi" w:cstheme="minorBidi"/>
                <w:noProof/>
                <w:szCs w:val="22"/>
              </w:rPr>
              <w:tab/>
            </w:r>
            <w:r w:rsidRPr="006C1AF3" w:rsidDel="00C06F36">
              <w:rPr>
                <w:noProof/>
                <w:rPrChange w:id="654" w:author="Kathrin Eichler" w:date="2013-10-11T12:49:00Z">
                  <w:rPr>
                    <w:rStyle w:val="Hyperlink"/>
                    <w:noProof/>
                  </w:rPr>
                </w:rPrChange>
              </w:rPr>
              <w:delText>Related Terminology</w:delText>
            </w:r>
            <w:r w:rsidR="008C6841" w:rsidDel="00C06F36">
              <w:rPr>
                <w:noProof/>
                <w:webHidden/>
              </w:rPr>
              <w:tab/>
            </w:r>
            <w:r w:rsidR="00D76112" w:rsidDel="00C06F36">
              <w:rPr>
                <w:noProof/>
                <w:webHidden/>
              </w:rPr>
              <w:delText>7</w:delText>
            </w:r>
          </w:del>
        </w:p>
        <w:p w:rsidR="008C6841" w:rsidDel="00C06F36" w:rsidRDefault="006C1AF3">
          <w:pPr>
            <w:pStyle w:val="TOC2"/>
            <w:tabs>
              <w:tab w:val="left" w:pos="720"/>
              <w:tab w:val="right" w:leader="dot" w:pos="9016"/>
            </w:tabs>
            <w:rPr>
              <w:del w:id="655" w:author="Lili" w:date="2014-11-25T11:21:00Z"/>
              <w:rFonts w:asciiTheme="minorHAnsi" w:eastAsiaTheme="minorEastAsia" w:hAnsiTheme="minorHAnsi" w:cstheme="minorBidi"/>
              <w:noProof/>
              <w:szCs w:val="22"/>
            </w:rPr>
          </w:pPr>
          <w:del w:id="656" w:author="Lili" w:date="2014-11-25T11:21:00Z">
            <w:r w:rsidRPr="006C1AF3" w:rsidDel="00C06F36">
              <w:rPr>
                <w:noProof/>
                <w:rPrChange w:id="657" w:author="Kathrin Eichler" w:date="2013-10-11T12:49:00Z">
                  <w:rPr>
                    <w:rStyle w:val="Hyperlink"/>
                    <w:noProof/>
                  </w:rPr>
                </w:rPrChange>
              </w:rPr>
              <w:delText>1.4</w:delText>
            </w:r>
            <w:r w:rsidR="008C6841" w:rsidDel="00C06F36">
              <w:rPr>
                <w:rFonts w:asciiTheme="minorHAnsi" w:eastAsiaTheme="minorEastAsia" w:hAnsiTheme="minorHAnsi" w:cstheme="minorBidi"/>
                <w:noProof/>
                <w:szCs w:val="22"/>
              </w:rPr>
              <w:tab/>
            </w:r>
            <w:r w:rsidRPr="006C1AF3" w:rsidDel="00C06F36">
              <w:rPr>
                <w:noProof/>
                <w:rPrChange w:id="658" w:author="Kathrin Eichler" w:date="2013-10-11T12:49:00Z">
                  <w:rPr>
                    <w:rStyle w:val="Hyperlink"/>
                    <w:noProof/>
                  </w:rPr>
                </w:rPrChange>
              </w:rPr>
              <w:delText>Related Documents</w:delText>
            </w:r>
            <w:r w:rsidR="008C6841" w:rsidDel="00C06F36">
              <w:rPr>
                <w:noProof/>
                <w:webHidden/>
              </w:rPr>
              <w:tab/>
            </w:r>
            <w:r w:rsidR="00D76112" w:rsidDel="00C06F36">
              <w:rPr>
                <w:noProof/>
                <w:webHidden/>
              </w:rPr>
              <w:delText>7</w:delText>
            </w:r>
          </w:del>
        </w:p>
        <w:p w:rsidR="008C6841" w:rsidDel="00C06F36" w:rsidRDefault="006C1AF3">
          <w:pPr>
            <w:pStyle w:val="TOC1"/>
            <w:tabs>
              <w:tab w:val="left" w:pos="442"/>
              <w:tab w:val="right" w:leader="dot" w:pos="9016"/>
            </w:tabs>
            <w:rPr>
              <w:del w:id="659" w:author="Lili" w:date="2014-11-25T11:21:00Z"/>
              <w:rFonts w:asciiTheme="minorHAnsi" w:eastAsiaTheme="minorEastAsia" w:hAnsiTheme="minorHAnsi" w:cstheme="minorBidi"/>
              <w:noProof/>
              <w:szCs w:val="22"/>
            </w:rPr>
          </w:pPr>
          <w:del w:id="660" w:author="Lili" w:date="2014-11-25T11:21:00Z">
            <w:r w:rsidRPr="006C1AF3" w:rsidDel="00C06F36">
              <w:rPr>
                <w:noProof/>
                <w:rPrChange w:id="661" w:author="Kathrin Eichler" w:date="2013-10-11T12:49:00Z">
                  <w:rPr>
                    <w:rStyle w:val="Hyperlink"/>
                    <w:noProof/>
                    <w:lang w:bidi="he-IL"/>
                  </w:rPr>
                </w:rPrChange>
              </w:rPr>
              <w:delText>2.</w:delText>
            </w:r>
            <w:r w:rsidR="008C6841" w:rsidDel="00C06F36">
              <w:rPr>
                <w:rFonts w:asciiTheme="minorHAnsi" w:eastAsiaTheme="minorEastAsia" w:hAnsiTheme="minorHAnsi" w:cstheme="minorBidi"/>
                <w:noProof/>
                <w:szCs w:val="22"/>
              </w:rPr>
              <w:tab/>
            </w:r>
            <w:r w:rsidRPr="006C1AF3" w:rsidDel="00C06F36">
              <w:rPr>
                <w:noProof/>
                <w:rPrChange w:id="662" w:author="Kathrin Eichler" w:date="2013-10-11T12:49:00Z">
                  <w:rPr>
                    <w:rStyle w:val="Hyperlink"/>
                    <w:noProof/>
                    <w:lang w:bidi="he-IL"/>
                  </w:rPr>
                </w:rPrChange>
              </w:rPr>
              <w:delText>Data Flow Overview</w:delText>
            </w:r>
            <w:r w:rsidR="008C6841" w:rsidDel="00C06F36">
              <w:rPr>
                <w:noProof/>
                <w:webHidden/>
              </w:rPr>
              <w:tab/>
            </w:r>
            <w:r w:rsidR="00D76112" w:rsidDel="00C06F36">
              <w:rPr>
                <w:noProof/>
                <w:webHidden/>
              </w:rPr>
              <w:delText>8</w:delText>
            </w:r>
          </w:del>
        </w:p>
        <w:p w:rsidR="008C6841" w:rsidDel="00C06F36" w:rsidRDefault="006C1AF3">
          <w:pPr>
            <w:pStyle w:val="TOC2"/>
            <w:tabs>
              <w:tab w:val="left" w:pos="720"/>
              <w:tab w:val="right" w:leader="dot" w:pos="9016"/>
            </w:tabs>
            <w:rPr>
              <w:del w:id="663" w:author="Lili" w:date="2014-11-25T11:21:00Z"/>
              <w:rFonts w:asciiTheme="minorHAnsi" w:eastAsiaTheme="minorEastAsia" w:hAnsiTheme="minorHAnsi" w:cstheme="minorBidi"/>
              <w:noProof/>
              <w:szCs w:val="22"/>
            </w:rPr>
          </w:pPr>
          <w:del w:id="664" w:author="Lili" w:date="2014-11-25T11:21:00Z">
            <w:r w:rsidRPr="006C1AF3" w:rsidDel="00C06F36">
              <w:rPr>
                <w:noProof/>
                <w:rPrChange w:id="665" w:author="Kathrin Eichler" w:date="2013-10-11T12:49:00Z">
                  <w:rPr>
                    <w:rStyle w:val="Hyperlink"/>
                    <w:noProof/>
                  </w:rPr>
                </w:rPrChange>
              </w:rPr>
              <w:delText>2.1</w:delText>
            </w:r>
            <w:r w:rsidR="008C6841" w:rsidDel="00C06F36">
              <w:rPr>
                <w:rFonts w:asciiTheme="minorHAnsi" w:eastAsiaTheme="minorEastAsia" w:hAnsiTheme="minorHAnsi" w:cstheme="minorBidi"/>
                <w:noProof/>
                <w:szCs w:val="22"/>
              </w:rPr>
              <w:tab/>
            </w:r>
            <w:r w:rsidRPr="006C1AF3" w:rsidDel="00C06F36">
              <w:rPr>
                <w:noProof/>
                <w:rPrChange w:id="666" w:author="Kathrin Eichler" w:date="2013-10-11T12:49:00Z">
                  <w:rPr>
                    <w:rStyle w:val="Hyperlink"/>
                    <w:noProof/>
                  </w:rPr>
                </w:rPrChange>
              </w:rPr>
              <w:delText>Decomposition</w:delText>
            </w:r>
            <w:r w:rsidR="008C6841" w:rsidDel="00C06F36">
              <w:rPr>
                <w:noProof/>
                <w:webHidden/>
              </w:rPr>
              <w:tab/>
            </w:r>
            <w:r w:rsidR="00D76112" w:rsidDel="00C06F36">
              <w:rPr>
                <w:noProof/>
                <w:webHidden/>
              </w:rPr>
              <w:delText>8</w:delText>
            </w:r>
          </w:del>
        </w:p>
        <w:p w:rsidR="008C6841" w:rsidDel="00C06F36" w:rsidRDefault="006C1AF3">
          <w:pPr>
            <w:pStyle w:val="TOC3"/>
            <w:tabs>
              <w:tab w:val="left" w:pos="1200"/>
              <w:tab w:val="right" w:leader="dot" w:pos="9016"/>
            </w:tabs>
            <w:rPr>
              <w:del w:id="667" w:author="Lili" w:date="2014-11-25T11:21:00Z"/>
              <w:rFonts w:asciiTheme="minorHAnsi" w:hAnsiTheme="minorHAnsi"/>
              <w:noProof/>
              <w:lang w:val="de-DE" w:eastAsia="de-DE"/>
            </w:rPr>
          </w:pPr>
          <w:del w:id="668" w:author="Lili" w:date="2014-11-25T11:21:00Z">
            <w:r w:rsidRPr="006C1AF3" w:rsidDel="00C06F36">
              <w:rPr>
                <w:noProof/>
                <w:rPrChange w:id="669" w:author="Kathrin Eichler" w:date="2013-10-11T12:49:00Z">
                  <w:rPr>
                    <w:rStyle w:val="Hyperlink"/>
                    <w:noProof/>
                  </w:rPr>
                </w:rPrChange>
              </w:rPr>
              <w:delText>2.1.1</w:delText>
            </w:r>
            <w:r w:rsidR="008C6841" w:rsidDel="00C06F36">
              <w:rPr>
                <w:rFonts w:asciiTheme="minorHAnsi" w:hAnsiTheme="minorHAnsi"/>
                <w:noProof/>
                <w:lang w:val="de-DE" w:eastAsia="de-DE"/>
              </w:rPr>
              <w:tab/>
            </w:r>
            <w:r w:rsidRPr="006C1AF3" w:rsidDel="00C06F36">
              <w:rPr>
                <w:noProof/>
                <w:rPrChange w:id="670" w:author="Kathrin Eichler" w:date="2013-10-11T12:49:00Z">
                  <w:rPr>
                    <w:rStyle w:val="Hyperlink"/>
                    <w:noProof/>
                  </w:rPr>
                </w:rPrChange>
              </w:rPr>
              <w:delText>Data: Input Data</w:delText>
            </w:r>
            <w:r w:rsidR="008C6841" w:rsidDel="00C06F36">
              <w:rPr>
                <w:noProof/>
                <w:webHidden/>
              </w:rPr>
              <w:tab/>
            </w:r>
            <w:r w:rsidR="00D76112" w:rsidDel="00C06F36">
              <w:rPr>
                <w:noProof/>
                <w:webHidden/>
              </w:rPr>
              <w:delText>9</w:delText>
            </w:r>
          </w:del>
        </w:p>
        <w:p w:rsidR="008C6841" w:rsidDel="00C06F36" w:rsidRDefault="006C1AF3">
          <w:pPr>
            <w:pStyle w:val="TOC3"/>
            <w:tabs>
              <w:tab w:val="left" w:pos="1200"/>
              <w:tab w:val="right" w:leader="dot" w:pos="9016"/>
            </w:tabs>
            <w:rPr>
              <w:del w:id="671" w:author="Lili" w:date="2014-11-25T11:21:00Z"/>
              <w:rFonts w:asciiTheme="minorHAnsi" w:hAnsiTheme="minorHAnsi"/>
              <w:noProof/>
              <w:lang w:val="de-DE" w:eastAsia="de-DE"/>
            </w:rPr>
          </w:pPr>
          <w:del w:id="672" w:author="Lili" w:date="2014-11-25T11:21:00Z">
            <w:r w:rsidRPr="006C1AF3" w:rsidDel="00C06F36">
              <w:rPr>
                <w:noProof/>
                <w:rPrChange w:id="673" w:author="Kathrin Eichler" w:date="2013-10-11T12:49:00Z">
                  <w:rPr>
                    <w:rStyle w:val="Hyperlink"/>
                    <w:noProof/>
                  </w:rPr>
                </w:rPrChange>
              </w:rPr>
              <w:delText>2.1.2</w:delText>
            </w:r>
            <w:r w:rsidR="008C6841" w:rsidDel="00C06F36">
              <w:rPr>
                <w:rFonts w:asciiTheme="minorHAnsi" w:hAnsiTheme="minorHAnsi"/>
                <w:noProof/>
                <w:lang w:val="de-DE" w:eastAsia="de-DE"/>
              </w:rPr>
              <w:tab/>
            </w:r>
            <w:r w:rsidRPr="006C1AF3" w:rsidDel="00C06F36">
              <w:rPr>
                <w:noProof/>
                <w:rPrChange w:id="674" w:author="Kathrin Eichler" w:date="2013-10-11T12:49:00Z">
                  <w:rPr>
                    <w:rStyle w:val="Hyperlink"/>
                    <w:noProof/>
                  </w:rPr>
                </w:rPrChange>
              </w:rPr>
              <w:delText>Module: Fragment Annotator</w:delText>
            </w:r>
            <w:r w:rsidR="008C6841" w:rsidDel="00C06F36">
              <w:rPr>
                <w:noProof/>
                <w:webHidden/>
              </w:rPr>
              <w:tab/>
            </w:r>
            <w:r w:rsidR="00D76112" w:rsidDel="00C06F36">
              <w:rPr>
                <w:noProof/>
                <w:webHidden/>
              </w:rPr>
              <w:delText>9</w:delText>
            </w:r>
          </w:del>
        </w:p>
        <w:p w:rsidR="008C6841" w:rsidDel="00C06F36" w:rsidRDefault="006C1AF3">
          <w:pPr>
            <w:pStyle w:val="TOC3"/>
            <w:tabs>
              <w:tab w:val="left" w:pos="1200"/>
              <w:tab w:val="right" w:leader="dot" w:pos="9016"/>
            </w:tabs>
            <w:rPr>
              <w:del w:id="675" w:author="Lili" w:date="2014-11-25T11:21:00Z"/>
              <w:rFonts w:asciiTheme="minorHAnsi" w:hAnsiTheme="minorHAnsi"/>
              <w:noProof/>
              <w:lang w:val="de-DE" w:eastAsia="de-DE"/>
            </w:rPr>
          </w:pPr>
          <w:del w:id="676" w:author="Lili" w:date="2014-11-25T11:21:00Z">
            <w:r w:rsidRPr="006C1AF3" w:rsidDel="00C06F36">
              <w:rPr>
                <w:noProof/>
                <w:rPrChange w:id="677" w:author="Kathrin Eichler" w:date="2013-10-11T12:49:00Z">
                  <w:rPr>
                    <w:rStyle w:val="Hyperlink"/>
                    <w:noProof/>
                  </w:rPr>
                </w:rPrChange>
              </w:rPr>
              <w:delText>2.1.3</w:delText>
            </w:r>
            <w:r w:rsidR="008C6841" w:rsidDel="00C06F36">
              <w:rPr>
                <w:rFonts w:asciiTheme="minorHAnsi" w:hAnsiTheme="minorHAnsi"/>
                <w:noProof/>
                <w:lang w:val="de-DE" w:eastAsia="de-DE"/>
              </w:rPr>
              <w:tab/>
            </w:r>
            <w:r w:rsidRPr="006C1AF3" w:rsidDel="00C06F36">
              <w:rPr>
                <w:noProof/>
                <w:rPrChange w:id="678" w:author="Kathrin Eichler" w:date="2013-10-11T12:49:00Z">
                  <w:rPr>
                    <w:rStyle w:val="Hyperlink"/>
                    <w:noProof/>
                  </w:rPr>
                </w:rPrChange>
              </w:rPr>
              <w:delText>Module: Modifier Annotator</w:delText>
            </w:r>
            <w:r w:rsidR="008C6841" w:rsidDel="00C06F36">
              <w:rPr>
                <w:noProof/>
                <w:webHidden/>
              </w:rPr>
              <w:tab/>
            </w:r>
            <w:r w:rsidR="00D76112" w:rsidDel="00C06F36">
              <w:rPr>
                <w:noProof/>
                <w:webHidden/>
              </w:rPr>
              <w:delText>10</w:delText>
            </w:r>
          </w:del>
        </w:p>
        <w:p w:rsidR="008C6841" w:rsidDel="00C06F36" w:rsidRDefault="006C1AF3">
          <w:pPr>
            <w:pStyle w:val="TOC3"/>
            <w:tabs>
              <w:tab w:val="left" w:pos="1200"/>
              <w:tab w:val="right" w:leader="dot" w:pos="9016"/>
            </w:tabs>
            <w:rPr>
              <w:del w:id="679" w:author="Lili" w:date="2014-11-25T11:21:00Z"/>
              <w:rFonts w:asciiTheme="minorHAnsi" w:hAnsiTheme="minorHAnsi"/>
              <w:noProof/>
              <w:lang w:val="de-DE" w:eastAsia="de-DE"/>
            </w:rPr>
          </w:pPr>
          <w:del w:id="680" w:author="Lili" w:date="2014-11-25T11:21:00Z">
            <w:r w:rsidRPr="006C1AF3" w:rsidDel="00C06F36">
              <w:rPr>
                <w:noProof/>
                <w:rPrChange w:id="681" w:author="Kathrin Eichler" w:date="2013-10-11T12:49:00Z">
                  <w:rPr>
                    <w:rStyle w:val="Hyperlink"/>
                    <w:noProof/>
                  </w:rPr>
                </w:rPrChange>
              </w:rPr>
              <w:delText>2.1.4</w:delText>
            </w:r>
            <w:r w:rsidR="008C6841" w:rsidDel="00C06F36">
              <w:rPr>
                <w:rFonts w:asciiTheme="minorHAnsi" w:hAnsiTheme="minorHAnsi"/>
                <w:noProof/>
                <w:lang w:val="de-DE" w:eastAsia="de-DE"/>
              </w:rPr>
              <w:tab/>
            </w:r>
            <w:r w:rsidRPr="006C1AF3" w:rsidDel="00C06F36">
              <w:rPr>
                <w:noProof/>
                <w:rPrChange w:id="682" w:author="Kathrin Eichler" w:date="2013-10-11T12:49:00Z">
                  <w:rPr>
                    <w:rStyle w:val="Hyperlink"/>
                    <w:noProof/>
                  </w:rPr>
                </w:rPrChange>
              </w:rPr>
              <w:delText>Module: Fragment Graph Generator</w:delText>
            </w:r>
            <w:r w:rsidR="008C6841" w:rsidDel="00C06F36">
              <w:rPr>
                <w:noProof/>
                <w:webHidden/>
              </w:rPr>
              <w:tab/>
            </w:r>
            <w:r w:rsidR="00D76112" w:rsidDel="00C06F36">
              <w:rPr>
                <w:noProof/>
                <w:webHidden/>
              </w:rPr>
              <w:delText>10</w:delText>
            </w:r>
          </w:del>
        </w:p>
        <w:p w:rsidR="008C6841" w:rsidDel="00C06F36" w:rsidRDefault="006C1AF3">
          <w:pPr>
            <w:pStyle w:val="TOC2"/>
            <w:tabs>
              <w:tab w:val="left" w:pos="960"/>
              <w:tab w:val="right" w:leader="dot" w:pos="9016"/>
            </w:tabs>
            <w:rPr>
              <w:del w:id="683" w:author="Lili" w:date="2014-11-25T11:21:00Z"/>
              <w:rFonts w:asciiTheme="minorHAnsi" w:eastAsiaTheme="minorEastAsia" w:hAnsiTheme="minorHAnsi" w:cstheme="minorBidi"/>
              <w:noProof/>
              <w:szCs w:val="22"/>
            </w:rPr>
          </w:pPr>
          <w:del w:id="684" w:author="Lili" w:date="2014-11-25T11:21:00Z">
            <w:r w:rsidRPr="006C1AF3" w:rsidDel="00C06F36">
              <w:rPr>
                <w:noProof/>
                <w:rPrChange w:id="685" w:author="Kathrin Eichler" w:date="2013-10-11T12:49:00Z">
                  <w:rPr>
                    <w:rStyle w:val="Hyperlink"/>
                    <w:noProof/>
                  </w:rPr>
                </w:rPrChange>
              </w:rPr>
              <w:delText>2.2</w:delText>
            </w:r>
            <w:r w:rsidR="008C6841" w:rsidDel="00C06F36">
              <w:rPr>
                <w:rFonts w:asciiTheme="minorHAnsi" w:eastAsiaTheme="minorEastAsia" w:hAnsiTheme="minorHAnsi" w:cstheme="minorBidi"/>
                <w:noProof/>
                <w:szCs w:val="22"/>
              </w:rPr>
              <w:tab/>
            </w:r>
            <w:r w:rsidRPr="006C1AF3" w:rsidDel="00C06F36">
              <w:rPr>
                <w:noProof/>
                <w:rPrChange w:id="686" w:author="Kathrin Eichler" w:date="2013-10-11T12:49:00Z">
                  <w:rPr>
                    <w:rStyle w:val="Hyperlink"/>
                    <w:noProof/>
                  </w:rPr>
                </w:rPrChange>
              </w:rPr>
              <w:delText>Composition Use Case 1</w:delText>
            </w:r>
            <w:r w:rsidR="008C6841" w:rsidDel="00C06F36">
              <w:rPr>
                <w:noProof/>
                <w:webHidden/>
              </w:rPr>
              <w:tab/>
            </w:r>
            <w:r w:rsidR="00D76112" w:rsidDel="00C06F36">
              <w:rPr>
                <w:noProof/>
                <w:webHidden/>
              </w:rPr>
              <w:delText>11</w:delText>
            </w:r>
          </w:del>
        </w:p>
        <w:p w:rsidR="008C6841" w:rsidDel="00C06F36" w:rsidRDefault="006C1AF3">
          <w:pPr>
            <w:pStyle w:val="TOC3"/>
            <w:tabs>
              <w:tab w:val="left" w:pos="1200"/>
              <w:tab w:val="right" w:leader="dot" w:pos="9016"/>
            </w:tabs>
            <w:rPr>
              <w:del w:id="687" w:author="Lili" w:date="2014-11-25T11:21:00Z"/>
              <w:rFonts w:asciiTheme="minorHAnsi" w:hAnsiTheme="minorHAnsi"/>
              <w:noProof/>
              <w:lang w:val="de-DE" w:eastAsia="de-DE"/>
            </w:rPr>
          </w:pPr>
          <w:del w:id="688" w:author="Lili" w:date="2014-11-25T11:21:00Z">
            <w:r w:rsidRPr="006C1AF3" w:rsidDel="00C06F36">
              <w:rPr>
                <w:noProof/>
                <w:rPrChange w:id="689" w:author="Kathrin Eichler" w:date="2013-10-11T12:49:00Z">
                  <w:rPr>
                    <w:rStyle w:val="Hyperlink"/>
                    <w:noProof/>
                  </w:rPr>
                </w:rPrChange>
              </w:rPr>
              <w:delText>2.2.1</w:delText>
            </w:r>
            <w:r w:rsidR="008C6841" w:rsidDel="00C06F36">
              <w:rPr>
                <w:rFonts w:asciiTheme="minorHAnsi" w:hAnsiTheme="minorHAnsi"/>
                <w:noProof/>
                <w:lang w:val="de-DE" w:eastAsia="de-DE"/>
              </w:rPr>
              <w:tab/>
            </w:r>
            <w:r w:rsidRPr="006C1AF3" w:rsidDel="00C06F36">
              <w:rPr>
                <w:noProof/>
                <w:rPrChange w:id="690" w:author="Kathrin Eichler" w:date="2013-10-11T12:49:00Z">
                  <w:rPr>
                    <w:rStyle w:val="Hyperlink"/>
                    <w:noProof/>
                  </w:rPr>
                </w:rPrChange>
              </w:rPr>
              <w:delText>Module: Graph Merger</w:delText>
            </w:r>
            <w:r w:rsidR="008C6841" w:rsidDel="00C06F36">
              <w:rPr>
                <w:noProof/>
                <w:webHidden/>
              </w:rPr>
              <w:tab/>
            </w:r>
            <w:r w:rsidR="00D76112" w:rsidDel="00C06F36">
              <w:rPr>
                <w:noProof/>
                <w:webHidden/>
              </w:rPr>
              <w:delText>12</w:delText>
            </w:r>
          </w:del>
        </w:p>
        <w:p w:rsidR="008C6841" w:rsidDel="00C06F36" w:rsidRDefault="006C1AF3">
          <w:pPr>
            <w:pStyle w:val="TOC3"/>
            <w:tabs>
              <w:tab w:val="left" w:pos="1200"/>
              <w:tab w:val="right" w:leader="dot" w:pos="9016"/>
            </w:tabs>
            <w:rPr>
              <w:del w:id="691" w:author="Lili" w:date="2014-11-25T11:21:00Z"/>
              <w:rFonts w:asciiTheme="minorHAnsi" w:hAnsiTheme="minorHAnsi"/>
              <w:noProof/>
              <w:lang w:val="de-DE" w:eastAsia="de-DE"/>
            </w:rPr>
          </w:pPr>
          <w:del w:id="692" w:author="Lili" w:date="2014-11-25T11:21:00Z">
            <w:r w:rsidRPr="006C1AF3" w:rsidDel="00C06F36">
              <w:rPr>
                <w:noProof/>
                <w:rPrChange w:id="693" w:author="Kathrin Eichler" w:date="2013-10-11T12:49:00Z">
                  <w:rPr>
                    <w:rStyle w:val="Hyperlink"/>
                    <w:noProof/>
                  </w:rPr>
                </w:rPrChange>
              </w:rPr>
              <w:delText>2.2.2</w:delText>
            </w:r>
            <w:r w:rsidR="008C6841" w:rsidDel="00C06F36">
              <w:rPr>
                <w:rFonts w:asciiTheme="minorHAnsi" w:hAnsiTheme="minorHAnsi"/>
                <w:noProof/>
                <w:lang w:val="de-DE" w:eastAsia="de-DE"/>
              </w:rPr>
              <w:tab/>
            </w:r>
            <w:r w:rsidRPr="006C1AF3" w:rsidDel="00C06F36">
              <w:rPr>
                <w:noProof/>
                <w:rPrChange w:id="694" w:author="Kathrin Eichler" w:date="2013-10-11T12:49:00Z">
                  <w:rPr>
                    <w:rStyle w:val="Hyperlink"/>
                    <w:noProof/>
                  </w:rPr>
                </w:rPrChange>
              </w:rPr>
              <w:delText>Module: Collapsed Graph Generator</w:delText>
            </w:r>
            <w:r w:rsidR="008C6841" w:rsidDel="00C06F36">
              <w:rPr>
                <w:noProof/>
                <w:webHidden/>
              </w:rPr>
              <w:tab/>
            </w:r>
            <w:r w:rsidR="00D76112" w:rsidDel="00C06F36">
              <w:rPr>
                <w:noProof/>
                <w:webHidden/>
              </w:rPr>
              <w:delText>13</w:delText>
            </w:r>
          </w:del>
        </w:p>
        <w:p w:rsidR="008C6841" w:rsidDel="00C06F36" w:rsidRDefault="006C1AF3">
          <w:pPr>
            <w:pStyle w:val="TOC2"/>
            <w:tabs>
              <w:tab w:val="left" w:pos="960"/>
              <w:tab w:val="right" w:leader="dot" w:pos="9016"/>
            </w:tabs>
            <w:rPr>
              <w:del w:id="695" w:author="Lili" w:date="2014-11-25T11:21:00Z"/>
              <w:rFonts w:asciiTheme="minorHAnsi" w:eastAsiaTheme="minorEastAsia" w:hAnsiTheme="minorHAnsi" w:cstheme="minorBidi"/>
              <w:noProof/>
              <w:szCs w:val="22"/>
            </w:rPr>
          </w:pPr>
          <w:del w:id="696" w:author="Lili" w:date="2014-11-25T11:21:00Z">
            <w:r w:rsidRPr="006C1AF3" w:rsidDel="00C06F36">
              <w:rPr>
                <w:noProof/>
                <w:rPrChange w:id="697" w:author="Kathrin Eichler" w:date="2013-10-11T12:49:00Z">
                  <w:rPr>
                    <w:rStyle w:val="Hyperlink"/>
                    <w:noProof/>
                  </w:rPr>
                </w:rPrChange>
              </w:rPr>
              <w:delText>2.3</w:delText>
            </w:r>
            <w:r w:rsidR="008C6841" w:rsidDel="00C06F36">
              <w:rPr>
                <w:rFonts w:asciiTheme="minorHAnsi" w:eastAsiaTheme="minorEastAsia" w:hAnsiTheme="minorHAnsi" w:cstheme="minorBidi"/>
                <w:noProof/>
                <w:szCs w:val="22"/>
              </w:rPr>
              <w:tab/>
            </w:r>
            <w:r w:rsidRPr="006C1AF3" w:rsidDel="00C06F36">
              <w:rPr>
                <w:noProof/>
                <w:rPrChange w:id="698" w:author="Kathrin Eichler" w:date="2013-10-11T12:49:00Z">
                  <w:rPr>
                    <w:rStyle w:val="Hyperlink"/>
                    <w:noProof/>
                  </w:rPr>
                </w:rPrChange>
              </w:rPr>
              <w:delText>Composition Use Case 2</w:delText>
            </w:r>
            <w:r w:rsidR="008C6841" w:rsidDel="00C06F36">
              <w:rPr>
                <w:noProof/>
                <w:webHidden/>
              </w:rPr>
              <w:tab/>
            </w:r>
            <w:r w:rsidR="00D76112" w:rsidDel="00C06F36">
              <w:rPr>
                <w:noProof/>
                <w:webHidden/>
              </w:rPr>
              <w:delText>13</w:delText>
            </w:r>
          </w:del>
        </w:p>
        <w:p w:rsidR="008C6841" w:rsidDel="00C06F36" w:rsidRDefault="006C1AF3">
          <w:pPr>
            <w:pStyle w:val="TOC3"/>
            <w:tabs>
              <w:tab w:val="left" w:pos="1200"/>
              <w:tab w:val="right" w:leader="dot" w:pos="9016"/>
            </w:tabs>
            <w:rPr>
              <w:del w:id="699" w:author="Lili" w:date="2014-11-25T11:21:00Z"/>
              <w:rFonts w:asciiTheme="minorHAnsi" w:hAnsiTheme="minorHAnsi"/>
              <w:noProof/>
              <w:lang w:val="de-DE" w:eastAsia="de-DE"/>
            </w:rPr>
          </w:pPr>
          <w:del w:id="700" w:author="Lili" w:date="2014-11-25T11:21:00Z">
            <w:r w:rsidRPr="006C1AF3" w:rsidDel="00C06F36">
              <w:rPr>
                <w:noProof/>
                <w:rPrChange w:id="701" w:author="Kathrin Eichler" w:date="2013-10-11T12:49:00Z">
                  <w:rPr>
                    <w:rStyle w:val="Hyperlink"/>
                    <w:noProof/>
                  </w:rPr>
                </w:rPrChange>
              </w:rPr>
              <w:delText>2.3.1</w:delText>
            </w:r>
            <w:r w:rsidR="008C6841" w:rsidDel="00C06F36">
              <w:rPr>
                <w:rFonts w:asciiTheme="minorHAnsi" w:hAnsiTheme="minorHAnsi"/>
                <w:noProof/>
                <w:lang w:val="de-DE" w:eastAsia="de-DE"/>
              </w:rPr>
              <w:tab/>
            </w:r>
            <w:r w:rsidRPr="006C1AF3" w:rsidDel="00C06F36">
              <w:rPr>
                <w:noProof/>
                <w:rPrChange w:id="702" w:author="Kathrin Eichler" w:date="2013-10-11T12:49:00Z">
                  <w:rPr>
                    <w:rStyle w:val="Hyperlink"/>
                    <w:noProof/>
                  </w:rPr>
                </w:rPrChange>
              </w:rPr>
              <w:delText>Module: Node Matcher</w:delText>
            </w:r>
            <w:r w:rsidR="008C6841" w:rsidDel="00C06F36">
              <w:rPr>
                <w:noProof/>
                <w:webHidden/>
              </w:rPr>
              <w:tab/>
            </w:r>
            <w:r w:rsidR="00D76112" w:rsidDel="00C06F36">
              <w:rPr>
                <w:noProof/>
                <w:webHidden/>
              </w:rPr>
              <w:delText>14</w:delText>
            </w:r>
          </w:del>
        </w:p>
        <w:p w:rsidR="008C6841" w:rsidDel="00C06F36" w:rsidRDefault="006C1AF3">
          <w:pPr>
            <w:pStyle w:val="TOC3"/>
            <w:tabs>
              <w:tab w:val="left" w:pos="1200"/>
              <w:tab w:val="right" w:leader="dot" w:pos="9016"/>
            </w:tabs>
            <w:rPr>
              <w:del w:id="703" w:author="Lili" w:date="2014-11-25T11:21:00Z"/>
              <w:rFonts w:asciiTheme="minorHAnsi" w:hAnsiTheme="minorHAnsi"/>
              <w:noProof/>
              <w:lang w:val="de-DE" w:eastAsia="de-DE"/>
            </w:rPr>
          </w:pPr>
          <w:del w:id="704" w:author="Lili" w:date="2014-11-25T11:21:00Z">
            <w:r w:rsidRPr="006C1AF3" w:rsidDel="00C06F36">
              <w:rPr>
                <w:noProof/>
                <w:rPrChange w:id="705" w:author="Kathrin Eichler" w:date="2013-10-11T12:49:00Z">
                  <w:rPr>
                    <w:rStyle w:val="Hyperlink"/>
                    <w:noProof/>
                  </w:rPr>
                </w:rPrChange>
              </w:rPr>
              <w:delText>2.3.2</w:delText>
            </w:r>
            <w:r w:rsidR="008C6841" w:rsidDel="00C06F36">
              <w:rPr>
                <w:rFonts w:asciiTheme="minorHAnsi" w:hAnsiTheme="minorHAnsi"/>
                <w:noProof/>
                <w:lang w:val="de-DE" w:eastAsia="de-DE"/>
              </w:rPr>
              <w:tab/>
            </w:r>
            <w:r w:rsidRPr="006C1AF3" w:rsidDel="00C06F36">
              <w:rPr>
                <w:noProof/>
                <w:rPrChange w:id="706" w:author="Kathrin Eichler" w:date="2013-10-11T12:49:00Z">
                  <w:rPr>
                    <w:rStyle w:val="Hyperlink"/>
                    <w:noProof/>
                  </w:rPr>
                </w:rPrChange>
              </w:rPr>
              <w:delText>Module: Category Annotator</w:delText>
            </w:r>
            <w:r w:rsidR="008C6841" w:rsidDel="00C06F36">
              <w:rPr>
                <w:noProof/>
                <w:webHidden/>
              </w:rPr>
              <w:tab/>
            </w:r>
            <w:r w:rsidR="00D76112" w:rsidDel="00C06F36">
              <w:rPr>
                <w:noProof/>
                <w:webHidden/>
              </w:rPr>
              <w:delText>15</w:delText>
            </w:r>
          </w:del>
        </w:p>
        <w:p w:rsidR="008C6841" w:rsidDel="00C06F36" w:rsidRDefault="006C1AF3">
          <w:pPr>
            <w:pStyle w:val="TOC1"/>
            <w:tabs>
              <w:tab w:val="left" w:pos="442"/>
              <w:tab w:val="right" w:leader="dot" w:pos="9016"/>
            </w:tabs>
            <w:rPr>
              <w:del w:id="707" w:author="Lili" w:date="2014-11-25T11:21:00Z"/>
              <w:rFonts w:asciiTheme="minorHAnsi" w:eastAsiaTheme="minorEastAsia" w:hAnsiTheme="minorHAnsi" w:cstheme="minorBidi"/>
              <w:noProof/>
              <w:szCs w:val="22"/>
            </w:rPr>
          </w:pPr>
          <w:del w:id="708" w:author="Lili" w:date="2014-11-25T11:21:00Z">
            <w:r w:rsidRPr="006C1AF3" w:rsidDel="00C06F36">
              <w:rPr>
                <w:noProof/>
                <w:rPrChange w:id="709" w:author="Kathrin Eichler" w:date="2013-10-11T12:49:00Z">
                  <w:rPr>
                    <w:rStyle w:val="Hyperlink"/>
                    <w:noProof/>
                    <w:lang w:bidi="he-IL"/>
                  </w:rPr>
                </w:rPrChange>
              </w:rPr>
              <w:delText>3.</w:delText>
            </w:r>
            <w:r w:rsidR="008C6841" w:rsidDel="00C06F36">
              <w:rPr>
                <w:rFonts w:asciiTheme="minorHAnsi" w:eastAsiaTheme="minorEastAsia" w:hAnsiTheme="minorHAnsi" w:cstheme="minorBidi"/>
                <w:noProof/>
                <w:szCs w:val="22"/>
              </w:rPr>
              <w:tab/>
            </w:r>
            <w:r w:rsidRPr="006C1AF3" w:rsidDel="00C06F36">
              <w:rPr>
                <w:noProof/>
                <w:rPrChange w:id="710" w:author="Kathrin Eichler" w:date="2013-10-11T12:49:00Z">
                  <w:rPr>
                    <w:rStyle w:val="Hyperlink"/>
                    <w:noProof/>
                    <w:lang w:bidi="he-IL"/>
                  </w:rPr>
                </w:rPrChange>
              </w:rPr>
              <w:delText>Core Data Structures</w:delText>
            </w:r>
            <w:r w:rsidR="008C6841" w:rsidDel="00C06F36">
              <w:rPr>
                <w:noProof/>
                <w:webHidden/>
              </w:rPr>
              <w:tab/>
            </w:r>
            <w:r w:rsidR="00D76112" w:rsidDel="00C06F36">
              <w:rPr>
                <w:noProof/>
                <w:webHidden/>
              </w:rPr>
              <w:delText>16</w:delText>
            </w:r>
          </w:del>
        </w:p>
        <w:p w:rsidR="008C6841" w:rsidDel="00C06F36" w:rsidRDefault="006C1AF3">
          <w:pPr>
            <w:pStyle w:val="TOC2"/>
            <w:tabs>
              <w:tab w:val="left" w:pos="720"/>
              <w:tab w:val="right" w:leader="dot" w:pos="9016"/>
            </w:tabs>
            <w:rPr>
              <w:del w:id="711" w:author="Lili" w:date="2014-11-25T11:21:00Z"/>
              <w:rFonts w:asciiTheme="minorHAnsi" w:eastAsiaTheme="minorEastAsia" w:hAnsiTheme="minorHAnsi" w:cstheme="minorBidi"/>
              <w:noProof/>
              <w:szCs w:val="22"/>
            </w:rPr>
          </w:pPr>
          <w:del w:id="712" w:author="Lili" w:date="2014-11-25T11:21:00Z">
            <w:r w:rsidRPr="006C1AF3" w:rsidDel="00C06F36">
              <w:rPr>
                <w:noProof/>
                <w:rPrChange w:id="713" w:author="Kathrin Eichler" w:date="2013-10-11T12:49:00Z">
                  <w:rPr>
                    <w:rStyle w:val="Hyperlink"/>
                    <w:noProof/>
                  </w:rPr>
                </w:rPrChange>
              </w:rPr>
              <w:delText>3.1</w:delText>
            </w:r>
            <w:r w:rsidR="008C6841" w:rsidDel="00C06F36">
              <w:rPr>
                <w:rFonts w:asciiTheme="minorHAnsi" w:eastAsiaTheme="minorEastAsia" w:hAnsiTheme="minorHAnsi" w:cstheme="minorBidi"/>
                <w:noProof/>
                <w:szCs w:val="22"/>
              </w:rPr>
              <w:tab/>
            </w:r>
            <w:r w:rsidRPr="006C1AF3" w:rsidDel="00C06F36">
              <w:rPr>
                <w:noProof/>
                <w:rPrChange w:id="714" w:author="Kathrin Eichler" w:date="2013-10-11T12:49:00Z">
                  <w:rPr>
                    <w:rStyle w:val="Hyperlink"/>
                    <w:noProof/>
                  </w:rPr>
                </w:rPrChange>
              </w:rPr>
              <w:delText>Interaction</w:delText>
            </w:r>
            <w:r w:rsidR="008C6841" w:rsidDel="00C06F36">
              <w:rPr>
                <w:noProof/>
                <w:webHidden/>
              </w:rPr>
              <w:tab/>
            </w:r>
            <w:r w:rsidR="00D76112" w:rsidDel="00C06F36">
              <w:rPr>
                <w:noProof/>
                <w:webHidden/>
              </w:rPr>
              <w:delText>16</w:delText>
            </w:r>
          </w:del>
        </w:p>
        <w:p w:rsidR="008C6841" w:rsidDel="00C06F36" w:rsidRDefault="006C1AF3">
          <w:pPr>
            <w:pStyle w:val="TOC3"/>
            <w:tabs>
              <w:tab w:val="left" w:pos="1200"/>
              <w:tab w:val="right" w:leader="dot" w:pos="9016"/>
            </w:tabs>
            <w:rPr>
              <w:del w:id="715" w:author="Lili" w:date="2014-11-25T11:21:00Z"/>
              <w:rFonts w:asciiTheme="minorHAnsi" w:hAnsiTheme="minorHAnsi"/>
              <w:noProof/>
              <w:lang w:val="de-DE" w:eastAsia="de-DE"/>
            </w:rPr>
          </w:pPr>
          <w:del w:id="716" w:author="Lili" w:date="2014-11-25T11:21:00Z">
            <w:r w:rsidRPr="006C1AF3" w:rsidDel="00C06F36">
              <w:rPr>
                <w:noProof/>
                <w:rPrChange w:id="717" w:author="Kathrin Eichler" w:date="2013-10-11T12:49:00Z">
                  <w:rPr>
                    <w:rStyle w:val="Hyperlink"/>
                    <w:noProof/>
                  </w:rPr>
                </w:rPrChange>
              </w:rPr>
              <w:delText>3.1.1</w:delText>
            </w:r>
            <w:r w:rsidR="008C6841" w:rsidDel="00C06F36">
              <w:rPr>
                <w:rFonts w:asciiTheme="minorHAnsi" w:hAnsiTheme="minorHAnsi"/>
                <w:noProof/>
                <w:lang w:val="de-DE" w:eastAsia="de-DE"/>
              </w:rPr>
              <w:tab/>
            </w:r>
            <w:r w:rsidRPr="006C1AF3" w:rsidDel="00C06F36">
              <w:rPr>
                <w:noProof/>
                <w:rPrChange w:id="718" w:author="Kathrin Eichler" w:date="2013-10-11T12:49:00Z">
                  <w:rPr>
                    <w:rStyle w:val="Hyperlink"/>
                    <w:noProof/>
                  </w:rPr>
                </w:rPrChange>
              </w:rPr>
              <w:delText>class Interaction (eu.excitementproject.tl.structure)</w:delText>
            </w:r>
            <w:r w:rsidR="008C6841" w:rsidDel="00C06F36">
              <w:rPr>
                <w:noProof/>
                <w:webHidden/>
              </w:rPr>
              <w:tab/>
            </w:r>
            <w:r w:rsidR="00D76112" w:rsidDel="00C06F36">
              <w:rPr>
                <w:noProof/>
                <w:webHidden/>
              </w:rPr>
              <w:delText>16</w:delText>
            </w:r>
          </w:del>
        </w:p>
        <w:p w:rsidR="008C6841" w:rsidDel="00C06F36" w:rsidRDefault="006C1AF3">
          <w:pPr>
            <w:pStyle w:val="TOC2"/>
            <w:tabs>
              <w:tab w:val="left" w:pos="960"/>
              <w:tab w:val="right" w:leader="dot" w:pos="9016"/>
            </w:tabs>
            <w:rPr>
              <w:del w:id="719" w:author="Lili" w:date="2014-11-25T11:21:00Z"/>
              <w:rFonts w:asciiTheme="minorHAnsi" w:eastAsiaTheme="minorEastAsia" w:hAnsiTheme="minorHAnsi" w:cstheme="minorBidi"/>
              <w:noProof/>
              <w:szCs w:val="22"/>
            </w:rPr>
          </w:pPr>
          <w:del w:id="720" w:author="Lili" w:date="2014-11-25T11:21:00Z">
            <w:r w:rsidRPr="006C1AF3" w:rsidDel="00C06F36">
              <w:rPr>
                <w:noProof/>
                <w:rPrChange w:id="721" w:author="Kathrin Eichler" w:date="2013-10-11T12:49:00Z">
                  <w:rPr>
                    <w:rStyle w:val="Hyperlink"/>
                    <w:noProof/>
                  </w:rPr>
                </w:rPrChange>
              </w:rPr>
              <w:delText>3.2</w:delText>
            </w:r>
            <w:r w:rsidR="008C6841" w:rsidDel="00C06F36">
              <w:rPr>
                <w:rFonts w:asciiTheme="minorHAnsi" w:eastAsiaTheme="minorEastAsia" w:hAnsiTheme="minorHAnsi" w:cstheme="minorBidi"/>
                <w:noProof/>
                <w:szCs w:val="22"/>
              </w:rPr>
              <w:tab/>
            </w:r>
            <w:r w:rsidRPr="006C1AF3" w:rsidDel="00C06F36">
              <w:rPr>
                <w:noProof/>
                <w:rPrChange w:id="722" w:author="Kathrin Eichler" w:date="2013-10-11T12:49:00Z">
                  <w:rPr>
                    <w:rStyle w:val="Hyperlink"/>
                    <w:noProof/>
                  </w:rPr>
                </w:rPrChange>
              </w:rPr>
              <w:delText>Introduction to the Three Graphs</w:delText>
            </w:r>
            <w:r w:rsidR="008C6841" w:rsidDel="00C06F36">
              <w:rPr>
                <w:noProof/>
                <w:webHidden/>
              </w:rPr>
              <w:tab/>
            </w:r>
            <w:r w:rsidR="00D76112" w:rsidDel="00C06F36">
              <w:rPr>
                <w:noProof/>
                <w:webHidden/>
              </w:rPr>
              <w:delText>17</w:delText>
            </w:r>
          </w:del>
        </w:p>
        <w:p w:rsidR="008C6841" w:rsidDel="00C06F36" w:rsidRDefault="006C1AF3">
          <w:pPr>
            <w:pStyle w:val="TOC2"/>
            <w:tabs>
              <w:tab w:val="left" w:pos="960"/>
              <w:tab w:val="right" w:leader="dot" w:pos="9016"/>
            </w:tabs>
            <w:rPr>
              <w:del w:id="723" w:author="Lili" w:date="2014-11-25T11:21:00Z"/>
              <w:rFonts w:asciiTheme="minorHAnsi" w:eastAsiaTheme="minorEastAsia" w:hAnsiTheme="minorHAnsi" w:cstheme="minorBidi"/>
              <w:noProof/>
              <w:szCs w:val="22"/>
            </w:rPr>
          </w:pPr>
          <w:del w:id="724" w:author="Lili" w:date="2014-11-25T11:21:00Z">
            <w:r w:rsidRPr="006C1AF3" w:rsidDel="00C06F36">
              <w:rPr>
                <w:noProof/>
                <w:rPrChange w:id="725" w:author="Kathrin Eichler" w:date="2013-10-11T12:49:00Z">
                  <w:rPr>
                    <w:rStyle w:val="Hyperlink"/>
                    <w:noProof/>
                  </w:rPr>
                </w:rPrChange>
              </w:rPr>
              <w:delText>3.3</w:delText>
            </w:r>
            <w:r w:rsidR="008C6841" w:rsidDel="00C06F36">
              <w:rPr>
                <w:rFonts w:asciiTheme="minorHAnsi" w:eastAsiaTheme="minorEastAsia" w:hAnsiTheme="minorHAnsi" w:cstheme="minorBidi"/>
                <w:noProof/>
                <w:szCs w:val="22"/>
              </w:rPr>
              <w:tab/>
            </w:r>
            <w:r w:rsidRPr="006C1AF3" w:rsidDel="00C06F36">
              <w:rPr>
                <w:noProof/>
                <w:rPrChange w:id="726" w:author="Kathrin Eichler" w:date="2013-10-11T12:49:00Z">
                  <w:rPr>
                    <w:rStyle w:val="Hyperlink"/>
                    <w:noProof/>
                  </w:rPr>
                </w:rPrChange>
              </w:rPr>
              <w:delText>Graph Data Structure in Detail</w:delText>
            </w:r>
            <w:r w:rsidR="008C6841" w:rsidDel="00C06F36">
              <w:rPr>
                <w:noProof/>
                <w:webHidden/>
              </w:rPr>
              <w:tab/>
            </w:r>
            <w:r w:rsidR="00D76112" w:rsidDel="00C06F36">
              <w:rPr>
                <w:noProof/>
                <w:webHidden/>
              </w:rPr>
              <w:delText>18</w:delText>
            </w:r>
          </w:del>
        </w:p>
        <w:p w:rsidR="008C6841" w:rsidDel="00C06F36" w:rsidRDefault="006C1AF3">
          <w:pPr>
            <w:pStyle w:val="TOC3"/>
            <w:tabs>
              <w:tab w:val="left" w:pos="1200"/>
              <w:tab w:val="right" w:leader="dot" w:pos="9016"/>
            </w:tabs>
            <w:rPr>
              <w:del w:id="727" w:author="Lili" w:date="2014-11-25T11:21:00Z"/>
              <w:rFonts w:asciiTheme="minorHAnsi" w:hAnsiTheme="minorHAnsi"/>
              <w:noProof/>
              <w:lang w:val="de-DE" w:eastAsia="de-DE"/>
            </w:rPr>
          </w:pPr>
          <w:del w:id="728" w:author="Lili" w:date="2014-11-25T11:21:00Z">
            <w:r w:rsidRPr="006C1AF3" w:rsidDel="00C06F36">
              <w:rPr>
                <w:noProof/>
                <w:rPrChange w:id="729" w:author="Kathrin Eichler" w:date="2013-10-11T12:49:00Z">
                  <w:rPr>
                    <w:rStyle w:val="Hyperlink"/>
                    <w:noProof/>
                  </w:rPr>
                </w:rPrChange>
              </w:rPr>
              <w:delText>3.3.1</w:delText>
            </w:r>
            <w:r w:rsidR="008C6841" w:rsidDel="00C06F36">
              <w:rPr>
                <w:rFonts w:asciiTheme="minorHAnsi" w:hAnsiTheme="minorHAnsi"/>
                <w:noProof/>
                <w:lang w:val="de-DE" w:eastAsia="de-DE"/>
              </w:rPr>
              <w:tab/>
            </w:r>
            <w:r w:rsidRPr="006C1AF3" w:rsidDel="00C06F36">
              <w:rPr>
                <w:noProof/>
                <w:rPrChange w:id="730" w:author="Kathrin Eichler" w:date="2013-10-11T12:49:00Z">
                  <w:rPr>
                    <w:rStyle w:val="Hyperlink"/>
                    <w:noProof/>
                  </w:rPr>
                </w:rPrChange>
              </w:rPr>
              <w:delText>Fragment Graph</w:delText>
            </w:r>
            <w:r w:rsidR="008C6841" w:rsidDel="00C06F36">
              <w:rPr>
                <w:noProof/>
                <w:webHidden/>
              </w:rPr>
              <w:tab/>
            </w:r>
            <w:r w:rsidR="00D76112" w:rsidDel="00C06F36">
              <w:rPr>
                <w:noProof/>
                <w:webHidden/>
              </w:rPr>
              <w:delText>18</w:delText>
            </w:r>
          </w:del>
        </w:p>
        <w:p w:rsidR="008C6841" w:rsidDel="00C06F36" w:rsidRDefault="006C1AF3">
          <w:pPr>
            <w:pStyle w:val="TOC3"/>
            <w:tabs>
              <w:tab w:val="left" w:pos="1200"/>
              <w:tab w:val="right" w:leader="dot" w:pos="9016"/>
            </w:tabs>
            <w:rPr>
              <w:del w:id="731" w:author="Lili" w:date="2014-11-25T11:21:00Z"/>
              <w:rFonts w:asciiTheme="minorHAnsi" w:hAnsiTheme="minorHAnsi"/>
              <w:noProof/>
              <w:lang w:val="de-DE" w:eastAsia="de-DE"/>
            </w:rPr>
          </w:pPr>
          <w:del w:id="732" w:author="Lili" w:date="2014-11-25T11:21:00Z">
            <w:r w:rsidRPr="006C1AF3" w:rsidDel="00C06F36">
              <w:rPr>
                <w:noProof/>
                <w:rPrChange w:id="733" w:author="Kathrin Eichler" w:date="2013-10-11T12:49:00Z">
                  <w:rPr>
                    <w:rStyle w:val="Hyperlink"/>
                    <w:noProof/>
                  </w:rPr>
                </w:rPrChange>
              </w:rPr>
              <w:delText>3.3.2</w:delText>
            </w:r>
            <w:r w:rsidR="008C6841" w:rsidDel="00C06F36">
              <w:rPr>
                <w:rFonts w:asciiTheme="minorHAnsi" w:hAnsiTheme="minorHAnsi"/>
                <w:noProof/>
                <w:lang w:val="de-DE" w:eastAsia="de-DE"/>
              </w:rPr>
              <w:tab/>
            </w:r>
            <w:r w:rsidRPr="006C1AF3" w:rsidDel="00C06F36">
              <w:rPr>
                <w:noProof/>
                <w:rPrChange w:id="734" w:author="Kathrin Eichler" w:date="2013-10-11T12:49:00Z">
                  <w:rPr>
                    <w:rStyle w:val="Hyperlink"/>
                    <w:noProof/>
                  </w:rPr>
                </w:rPrChange>
              </w:rPr>
              <w:delText>Raw Graph</w:delText>
            </w:r>
            <w:r w:rsidR="008C6841" w:rsidDel="00C06F36">
              <w:rPr>
                <w:noProof/>
                <w:webHidden/>
              </w:rPr>
              <w:tab/>
            </w:r>
            <w:r w:rsidR="00D76112" w:rsidDel="00C06F36">
              <w:rPr>
                <w:noProof/>
                <w:webHidden/>
              </w:rPr>
              <w:delText>23</w:delText>
            </w:r>
          </w:del>
        </w:p>
        <w:p w:rsidR="008C6841" w:rsidDel="00C06F36" w:rsidRDefault="006C1AF3">
          <w:pPr>
            <w:pStyle w:val="TOC3"/>
            <w:tabs>
              <w:tab w:val="left" w:pos="1200"/>
              <w:tab w:val="right" w:leader="dot" w:pos="9016"/>
            </w:tabs>
            <w:rPr>
              <w:del w:id="735" w:author="Lili" w:date="2014-11-25T11:21:00Z"/>
              <w:rFonts w:asciiTheme="minorHAnsi" w:hAnsiTheme="minorHAnsi"/>
              <w:noProof/>
              <w:lang w:val="de-DE" w:eastAsia="de-DE"/>
            </w:rPr>
          </w:pPr>
          <w:del w:id="736" w:author="Lili" w:date="2014-11-25T11:21:00Z">
            <w:r w:rsidRPr="006C1AF3" w:rsidDel="00C06F36">
              <w:rPr>
                <w:noProof/>
                <w:rPrChange w:id="737" w:author="Kathrin Eichler" w:date="2013-10-11T12:49:00Z">
                  <w:rPr>
                    <w:rStyle w:val="Hyperlink"/>
                    <w:noProof/>
                  </w:rPr>
                </w:rPrChange>
              </w:rPr>
              <w:delText>3.3.3</w:delText>
            </w:r>
            <w:r w:rsidR="008C6841" w:rsidDel="00C06F36">
              <w:rPr>
                <w:rFonts w:asciiTheme="minorHAnsi" w:hAnsiTheme="minorHAnsi"/>
                <w:noProof/>
                <w:lang w:val="de-DE" w:eastAsia="de-DE"/>
              </w:rPr>
              <w:tab/>
            </w:r>
            <w:r w:rsidRPr="006C1AF3" w:rsidDel="00C06F36">
              <w:rPr>
                <w:noProof/>
                <w:rPrChange w:id="738" w:author="Kathrin Eichler" w:date="2013-10-11T12:49:00Z">
                  <w:rPr>
                    <w:rStyle w:val="Hyperlink"/>
                    <w:noProof/>
                  </w:rPr>
                </w:rPrChange>
              </w:rPr>
              <w:delText>Collapsed Graph</w:delText>
            </w:r>
            <w:r w:rsidR="008C6841" w:rsidDel="00C06F36">
              <w:rPr>
                <w:noProof/>
                <w:webHidden/>
              </w:rPr>
              <w:tab/>
            </w:r>
            <w:r w:rsidR="00D76112" w:rsidDel="00C06F36">
              <w:rPr>
                <w:noProof/>
                <w:webHidden/>
              </w:rPr>
              <w:delText>34</w:delText>
            </w:r>
          </w:del>
        </w:p>
        <w:p w:rsidR="008C6841" w:rsidDel="00C06F36" w:rsidRDefault="006C1AF3">
          <w:pPr>
            <w:pStyle w:val="TOC1"/>
            <w:tabs>
              <w:tab w:val="left" w:pos="442"/>
              <w:tab w:val="right" w:leader="dot" w:pos="9016"/>
            </w:tabs>
            <w:rPr>
              <w:del w:id="739" w:author="Lili" w:date="2014-11-25T11:21:00Z"/>
              <w:rFonts w:asciiTheme="minorHAnsi" w:eastAsiaTheme="minorEastAsia" w:hAnsiTheme="minorHAnsi" w:cstheme="minorBidi"/>
              <w:noProof/>
              <w:szCs w:val="22"/>
            </w:rPr>
          </w:pPr>
          <w:del w:id="740" w:author="Lili" w:date="2014-11-25T11:21:00Z">
            <w:r w:rsidRPr="006C1AF3" w:rsidDel="00C06F36">
              <w:rPr>
                <w:noProof/>
                <w:rPrChange w:id="741" w:author="Kathrin Eichler" w:date="2013-10-11T12:49:00Z">
                  <w:rPr>
                    <w:rStyle w:val="Hyperlink"/>
                    <w:noProof/>
                    <w:lang w:bidi="he-IL"/>
                  </w:rPr>
                </w:rPrChange>
              </w:rPr>
              <w:delText>4.</w:delText>
            </w:r>
            <w:r w:rsidR="008C6841" w:rsidDel="00C06F36">
              <w:rPr>
                <w:rFonts w:asciiTheme="minorHAnsi" w:eastAsiaTheme="minorEastAsia" w:hAnsiTheme="minorHAnsi" w:cstheme="minorBidi"/>
                <w:noProof/>
                <w:szCs w:val="22"/>
              </w:rPr>
              <w:tab/>
            </w:r>
            <w:r w:rsidRPr="006C1AF3" w:rsidDel="00C06F36">
              <w:rPr>
                <w:noProof/>
                <w:rPrChange w:id="742" w:author="Kathrin Eichler" w:date="2013-10-11T12:49:00Z">
                  <w:rPr>
                    <w:rStyle w:val="Hyperlink"/>
                    <w:noProof/>
                    <w:lang w:bidi="he-IL"/>
                  </w:rPr>
                </w:rPrChange>
              </w:rPr>
              <w:delText>UIMA Type System for Transduction Layer</w:delText>
            </w:r>
            <w:r w:rsidR="008C6841" w:rsidDel="00C06F36">
              <w:rPr>
                <w:noProof/>
                <w:webHidden/>
              </w:rPr>
              <w:tab/>
            </w:r>
            <w:r w:rsidR="00D76112" w:rsidDel="00C06F36">
              <w:rPr>
                <w:noProof/>
                <w:webHidden/>
              </w:rPr>
              <w:delText>43</w:delText>
            </w:r>
          </w:del>
        </w:p>
        <w:p w:rsidR="008C6841" w:rsidDel="00C06F36" w:rsidRDefault="006C1AF3">
          <w:pPr>
            <w:pStyle w:val="TOC2"/>
            <w:tabs>
              <w:tab w:val="left" w:pos="720"/>
              <w:tab w:val="right" w:leader="dot" w:pos="9016"/>
            </w:tabs>
            <w:rPr>
              <w:del w:id="743" w:author="Lili" w:date="2014-11-25T11:21:00Z"/>
              <w:rFonts w:asciiTheme="minorHAnsi" w:eastAsiaTheme="minorEastAsia" w:hAnsiTheme="minorHAnsi" w:cstheme="minorBidi"/>
              <w:noProof/>
              <w:szCs w:val="22"/>
            </w:rPr>
          </w:pPr>
          <w:del w:id="744" w:author="Lili" w:date="2014-11-25T11:21:00Z">
            <w:r w:rsidRPr="006C1AF3" w:rsidDel="00C06F36">
              <w:rPr>
                <w:noProof/>
                <w:rPrChange w:id="745" w:author="Kathrin Eichler" w:date="2013-10-11T12:49:00Z">
                  <w:rPr>
                    <w:rStyle w:val="Hyperlink"/>
                    <w:noProof/>
                  </w:rPr>
                </w:rPrChange>
              </w:rPr>
              <w:delText>4.1</w:delText>
            </w:r>
            <w:r w:rsidR="008C6841" w:rsidDel="00C06F36">
              <w:rPr>
                <w:rFonts w:asciiTheme="minorHAnsi" w:eastAsiaTheme="minorEastAsia" w:hAnsiTheme="minorHAnsi" w:cstheme="minorBidi"/>
                <w:noProof/>
                <w:szCs w:val="22"/>
              </w:rPr>
              <w:tab/>
            </w:r>
            <w:r w:rsidRPr="006C1AF3" w:rsidDel="00C06F36">
              <w:rPr>
                <w:noProof/>
                <w:rPrChange w:id="746" w:author="Kathrin Eichler" w:date="2013-10-11T12:49:00Z">
                  <w:rPr>
                    <w:rStyle w:val="Hyperlink"/>
                    <w:noProof/>
                  </w:rPr>
                </w:rPrChange>
              </w:rPr>
              <w:delText>Introduction</w:delText>
            </w:r>
            <w:r w:rsidR="008C6841" w:rsidDel="00C06F36">
              <w:rPr>
                <w:noProof/>
                <w:webHidden/>
              </w:rPr>
              <w:tab/>
            </w:r>
            <w:r w:rsidR="00D76112" w:rsidDel="00C06F36">
              <w:rPr>
                <w:noProof/>
                <w:webHidden/>
              </w:rPr>
              <w:delText>43</w:delText>
            </w:r>
          </w:del>
        </w:p>
        <w:p w:rsidR="008C6841" w:rsidDel="00C06F36" w:rsidRDefault="006C1AF3">
          <w:pPr>
            <w:pStyle w:val="TOC2"/>
            <w:tabs>
              <w:tab w:val="left" w:pos="960"/>
              <w:tab w:val="right" w:leader="dot" w:pos="9016"/>
            </w:tabs>
            <w:rPr>
              <w:del w:id="747" w:author="Lili" w:date="2014-11-25T11:21:00Z"/>
              <w:rFonts w:asciiTheme="minorHAnsi" w:eastAsiaTheme="minorEastAsia" w:hAnsiTheme="minorHAnsi" w:cstheme="minorBidi"/>
              <w:noProof/>
              <w:szCs w:val="22"/>
            </w:rPr>
          </w:pPr>
          <w:del w:id="748" w:author="Lili" w:date="2014-11-25T11:21:00Z">
            <w:r w:rsidRPr="006C1AF3" w:rsidDel="00C06F36">
              <w:rPr>
                <w:noProof/>
                <w:rPrChange w:id="749" w:author="Kathrin Eichler" w:date="2013-10-11T12:49:00Z">
                  <w:rPr>
                    <w:rStyle w:val="Hyperlink"/>
                    <w:noProof/>
                  </w:rPr>
                </w:rPrChange>
              </w:rPr>
              <w:delText>4.2</w:delText>
            </w:r>
            <w:r w:rsidR="008C6841" w:rsidDel="00C06F36">
              <w:rPr>
                <w:rFonts w:asciiTheme="minorHAnsi" w:eastAsiaTheme="minorEastAsia" w:hAnsiTheme="minorHAnsi" w:cstheme="minorBidi"/>
                <w:noProof/>
                <w:szCs w:val="22"/>
              </w:rPr>
              <w:tab/>
            </w:r>
            <w:r w:rsidRPr="006C1AF3" w:rsidDel="00C06F36">
              <w:rPr>
                <w:noProof/>
                <w:rPrChange w:id="750" w:author="Kathrin Eichler" w:date="2013-10-11T12:49:00Z">
                  <w:rPr>
                    <w:rStyle w:val="Hyperlink"/>
                    <w:noProof/>
                  </w:rPr>
                </w:rPrChange>
              </w:rPr>
              <w:delText>Types</w:delText>
            </w:r>
            <w:r w:rsidR="008C6841" w:rsidDel="00C06F36">
              <w:rPr>
                <w:noProof/>
                <w:webHidden/>
              </w:rPr>
              <w:tab/>
            </w:r>
            <w:r w:rsidR="00D76112" w:rsidDel="00C06F36">
              <w:rPr>
                <w:noProof/>
                <w:webHidden/>
              </w:rPr>
              <w:delText>44</w:delText>
            </w:r>
          </w:del>
        </w:p>
        <w:p w:rsidR="008C6841" w:rsidDel="00C06F36" w:rsidRDefault="006C1AF3">
          <w:pPr>
            <w:pStyle w:val="TOC3"/>
            <w:tabs>
              <w:tab w:val="left" w:pos="1200"/>
              <w:tab w:val="right" w:leader="dot" w:pos="9016"/>
            </w:tabs>
            <w:rPr>
              <w:del w:id="751" w:author="Lili" w:date="2014-11-25T11:21:00Z"/>
              <w:rFonts w:asciiTheme="minorHAnsi" w:hAnsiTheme="minorHAnsi"/>
              <w:noProof/>
              <w:lang w:val="de-DE" w:eastAsia="de-DE"/>
            </w:rPr>
          </w:pPr>
          <w:del w:id="752" w:author="Lili" w:date="2014-11-25T11:21:00Z">
            <w:r w:rsidRPr="006C1AF3" w:rsidDel="00C06F36">
              <w:rPr>
                <w:noProof/>
                <w:rPrChange w:id="753" w:author="Kathrin Eichler" w:date="2013-10-11T12:49:00Z">
                  <w:rPr>
                    <w:rStyle w:val="Hyperlink"/>
                    <w:noProof/>
                  </w:rPr>
                </w:rPrChange>
              </w:rPr>
              <w:delText>4.2.1</w:delText>
            </w:r>
            <w:r w:rsidR="008C6841" w:rsidDel="00C06F36">
              <w:rPr>
                <w:rFonts w:asciiTheme="minorHAnsi" w:hAnsiTheme="minorHAnsi"/>
                <w:noProof/>
                <w:lang w:val="de-DE" w:eastAsia="de-DE"/>
              </w:rPr>
              <w:tab/>
            </w:r>
            <w:r w:rsidRPr="006C1AF3" w:rsidDel="00C06F36">
              <w:rPr>
                <w:noProof/>
                <w:rPrChange w:id="754" w:author="Kathrin Eichler" w:date="2013-10-11T12:49:00Z">
                  <w:rPr>
                    <w:rStyle w:val="Hyperlink"/>
                    <w:noProof/>
                  </w:rPr>
                </w:rPrChange>
              </w:rPr>
              <w:delText>Metadata (eu.excitement.type.tl)</w:delText>
            </w:r>
            <w:r w:rsidR="008C6841" w:rsidDel="00C06F36">
              <w:rPr>
                <w:noProof/>
                <w:webHidden/>
              </w:rPr>
              <w:tab/>
            </w:r>
            <w:r w:rsidR="00D76112" w:rsidDel="00C06F36">
              <w:rPr>
                <w:noProof/>
                <w:webHidden/>
              </w:rPr>
              <w:delText>44</w:delText>
            </w:r>
          </w:del>
        </w:p>
        <w:p w:rsidR="008C6841" w:rsidDel="00C06F36" w:rsidRDefault="006C1AF3">
          <w:pPr>
            <w:pStyle w:val="TOC3"/>
            <w:tabs>
              <w:tab w:val="left" w:pos="1200"/>
              <w:tab w:val="right" w:leader="dot" w:pos="9016"/>
            </w:tabs>
            <w:rPr>
              <w:del w:id="755" w:author="Lili" w:date="2014-11-25T11:21:00Z"/>
              <w:rFonts w:asciiTheme="minorHAnsi" w:hAnsiTheme="minorHAnsi"/>
              <w:noProof/>
              <w:lang w:val="de-DE" w:eastAsia="de-DE"/>
            </w:rPr>
          </w:pPr>
          <w:del w:id="756" w:author="Lili" w:date="2014-11-25T11:21:00Z">
            <w:r w:rsidRPr="006C1AF3" w:rsidDel="00C06F36">
              <w:rPr>
                <w:noProof/>
                <w:rPrChange w:id="757" w:author="Kathrin Eichler" w:date="2013-10-11T12:49:00Z">
                  <w:rPr>
                    <w:rStyle w:val="Hyperlink"/>
                    <w:noProof/>
                  </w:rPr>
                </w:rPrChange>
              </w:rPr>
              <w:delText>4.2.2</w:delText>
            </w:r>
            <w:r w:rsidR="008C6841" w:rsidDel="00C06F36">
              <w:rPr>
                <w:rFonts w:asciiTheme="minorHAnsi" w:hAnsiTheme="minorHAnsi"/>
                <w:noProof/>
                <w:lang w:val="de-DE" w:eastAsia="de-DE"/>
              </w:rPr>
              <w:tab/>
            </w:r>
            <w:r w:rsidRPr="006C1AF3" w:rsidDel="00C06F36">
              <w:rPr>
                <w:noProof/>
                <w:rPrChange w:id="758" w:author="Kathrin Eichler" w:date="2013-10-11T12:49:00Z">
                  <w:rPr>
                    <w:rStyle w:val="Hyperlink"/>
                    <w:noProof/>
                  </w:rPr>
                </w:rPrChange>
              </w:rPr>
              <w:delText>FragmentAnnotation (eu.excitement.type.tl)</w:delText>
            </w:r>
            <w:r w:rsidR="008C6841" w:rsidDel="00C06F36">
              <w:rPr>
                <w:noProof/>
                <w:webHidden/>
              </w:rPr>
              <w:tab/>
            </w:r>
            <w:r w:rsidR="00D76112" w:rsidDel="00C06F36">
              <w:rPr>
                <w:noProof/>
                <w:webHidden/>
              </w:rPr>
              <w:delText>44</w:delText>
            </w:r>
          </w:del>
        </w:p>
        <w:p w:rsidR="008C6841" w:rsidDel="00C06F36" w:rsidRDefault="006C1AF3">
          <w:pPr>
            <w:pStyle w:val="TOC3"/>
            <w:tabs>
              <w:tab w:val="left" w:pos="1200"/>
              <w:tab w:val="right" w:leader="dot" w:pos="9016"/>
            </w:tabs>
            <w:rPr>
              <w:del w:id="759" w:author="Lili" w:date="2014-11-25T11:21:00Z"/>
              <w:rFonts w:asciiTheme="minorHAnsi" w:hAnsiTheme="minorHAnsi"/>
              <w:noProof/>
              <w:lang w:val="de-DE" w:eastAsia="de-DE"/>
            </w:rPr>
          </w:pPr>
          <w:del w:id="760" w:author="Lili" w:date="2014-11-25T11:21:00Z">
            <w:r w:rsidRPr="006C1AF3" w:rsidDel="00C06F36">
              <w:rPr>
                <w:noProof/>
                <w:rPrChange w:id="761" w:author="Kathrin Eichler" w:date="2013-10-11T12:49:00Z">
                  <w:rPr>
                    <w:rStyle w:val="Hyperlink"/>
                    <w:noProof/>
                  </w:rPr>
                </w:rPrChange>
              </w:rPr>
              <w:delText>4.2.3</w:delText>
            </w:r>
            <w:r w:rsidR="008C6841" w:rsidDel="00C06F36">
              <w:rPr>
                <w:rFonts w:asciiTheme="minorHAnsi" w:hAnsiTheme="minorHAnsi"/>
                <w:noProof/>
                <w:lang w:val="de-DE" w:eastAsia="de-DE"/>
              </w:rPr>
              <w:tab/>
            </w:r>
            <w:r w:rsidRPr="006C1AF3" w:rsidDel="00C06F36">
              <w:rPr>
                <w:noProof/>
                <w:rPrChange w:id="762" w:author="Kathrin Eichler" w:date="2013-10-11T12:49:00Z">
                  <w:rPr>
                    <w:rStyle w:val="Hyperlink"/>
                    <w:noProof/>
                  </w:rPr>
                </w:rPrChange>
              </w:rPr>
              <w:delText>FragmentPart (eu.excitement.type.tl)</w:delText>
            </w:r>
            <w:r w:rsidR="008C6841" w:rsidDel="00C06F36">
              <w:rPr>
                <w:noProof/>
                <w:webHidden/>
              </w:rPr>
              <w:tab/>
            </w:r>
            <w:r w:rsidR="00D76112" w:rsidDel="00C06F36">
              <w:rPr>
                <w:noProof/>
                <w:webHidden/>
              </w:rPr>
              <w:delText>45</w:delText>
            </w:r>
          </w:del>
        </w:p>
        <w:p w:rsidR="008C6841" w:rsidDel="00C06F36" w:rsidRDefault="006C1AF3">
          <w:pPr>
            <w:pStyle w:val="TOC3"/>
            <w:tabs>
              <w:tab w:val="left" w:pos="1200"/>
              <w:tab w:val="right" w:leader="dot" w:pos="9016"/>
            </w:tabs>
            <w:rPr>
              <w:del w:id="763" w:author="Lili" w:date="2014-11-25T11:21:00Z"/>
              <w:rFonts w:asciiTheme="minorHAnsi" w:hAnsiTheme="minorHAnsi"/>
              <w:noProof/>
              <w:lang w:val="de-DE" w:eastAsia="de-DE"/>
            </w:rPr>
          </w:pPr>
          <w:del w:id="764" w:author="Lili" w:date="2014-11-25T11:21:00Z">
            <w:r w:rsidRPr="006C1AF3" w:rsidDel="00C06F36">
              <w:rPr>
                <w:noProof/>
                <w:rPrChange w:id="765" w:author="Kathrin Eichler" w:date="2013-10-11T12:49:00Z">
                  <w:rPr>
                    <w:rStyle w:val="Hyperlink"/>
                    <w:noProof/>
                  </w:rPr>
                </w:rPrChange>
              </w:rPr>
              <w:delText>4.2.4</w:delText>
            </w:r>
            <w:r w:rsidR="008C6841" w:rsidDel="00C06F36">
              <w:rPr>
                <w:rFonts w:asciiTheme="minorHAnsi" w:hAnsiTheme="minorHAnsi"/>
                <w:noProof/>
                <w:lang w:val="de-DE" w:eastAsia="de-DE"/>
              </w:rPr>
              <w:tab/>
            </w:r>
            <w:r w:rsidRPr="006C1AF3" w:rsidDel="00C06F36">
              <w:rPr>
                <w:noProof/>
                <w:rPrChange w:id="766" w:author="Kathrin Eichler" w:date="2013-10-11T12:49:00Z">
                  <w:rPr>
                    <w:rStyle w:val="Hyperlink"/>
                    <w:noProof/>
                  </w:rPr>
                </w:rPrChange>
              </w:rPr>
              <w:delText>AssumedFragment (eu.excitement.type.tl)</w:delText>
            </w:r>
            <w:r w:rsidR="008C6841" w:rsidDel="00C06F36">
              <w:rPr>
                <w:noProof/>
                <w:webHidden/>
              </w:rPr>
              <w:tab/>
            </w:r>
            <w:r w:rsidR="00D76112" w:rsidDel="00C06F36">
              <w:rPr>
                <w:noProof/>
                <w:webHidden/>
              </w:rPr>
              <w:delText>45</w:delText>
            </w:r>
          </w:del>
        </w:p>
        <w:p w:rsidR="008C6841" w:rsidDel="00C06F36" w:rsidRDefault="006C1AF3">
          <w:pPr>
            <w:pStyle w:val="TOC3"/>
            <w:tabs>
              <w:tab w:val="left" w:pos="1200"/>
              <w:tab w:val="right" w:leader="dot" w:pos="9016"/>
            </w:tabs>
            <w:rPr>
              <w:del w:id="767" w:author="Lili" w:date="2014-11-25T11:21:00Z"/>
              <w:rFonts w:asciiTheme="minorHAnsi" w:hAnsiTheme="minorHAnsi"/>
              <w:noProof/>
              <w:lang w:val="de-DE" w:eastAsia="de-DE"/>
            </w:rPr>
          </w:pPr>
          <w:del w:id="768" w:author="Lili" w:date="2014-11-25T11:21:00Z">
            <w:r w:rsidRPr="006C1AF3" w:rsidDel="00C06F36">
              <w:rPr>
                <w:noProof/>
                <w:rPrChange w:id="769" w:author="Kathrin Eichler" w:date="2013-10-11T12:49:00Z">
                  <w:rPr>
                    <w:rStyle w:val="Hyperlink"/>
                    <w:noProof/>
                  </w:rPr>
                </w:rPrChange>
              </w:rPr>
              <w:delText>4.2.5</w:delText>
            </w:r>
            <w:r w:rsidR="008C6841" w:rsidDel="00C06F36">
              <w:rPr>
                <w:rFonts w:asciiTheme="minorHAnsi" w:hAnsiTheme="minorHAnsi"/>
                <w:noProof/>
                <w:lang w:val="de-DE" w:eastAsia="de-DE"/>
              </w:rPr>
              <w:tab/>
            </w:r>
            <w:r w:rsidRPr="006C1AF3" w:rsidDel="00C06F36">
              <w:rPr>
                <w:noProof/>
                <w:rPrChange w:id="770" w:author="Kathrin Eichler" w:date="2013-10-11T12:49:00Z">
                  <w:rPr>
                    <w:rStyle w:val="Hyperlink"/>
                    <w:noProof/>
                  </w:rPr>
                </w:rPrChange>
              </w:rPr>
              <w:delText>DeterminedFragment (eu.excitement.type.tl)</w:delText>
            </w:r>
            <w:r w:rsidR="008C6841" w:rsidDel="00C06F36">
              <w:rPr>
                <w:noProof/>
                <w:webHidden/>
              </w:rPr>
              <w:tab/>
            </w:r>
            <w:r w:rsidR="00D76112" w:rsidDel="00C06F36">
              <w:rPr>
                <w:noProof/>
                <w:webHidden/>
              </w:rPr>
              <w:delText>46</w:delText>
            </w:r>
          </w:del>
        </w:p>
        <w:p w:rsidR="008C6841" w:rsidDel="00C06F36" w:rsidRDefault="006C1AF3">
          <w:pPr>
            <w:pStyle w:val="TOC3"/>
            <w:tabs>
              <w:tab w:val="left" w:pos="1200"/>
              <w:tab w:val="right" w:leader="dot" w:pos="9016"/>
            </w:tabs>
            <w:rPr>
              <w:del w:id="771" w:author="Lili" w:date="2014-11-25T11:21:00Z"/>
              <w:rFonts w:asciiTheme="minorHAnsi" w:hAnsiTheme="minorHAnsi"/>
              <w:noProof/>
              <w:lang w:val="de-DE" w:eastAsia="de-DE"/>
            </w:rPr>
          </w:pPr>
          <w:del w:id="772" w:author="Lili" w:date="2014-11-25T11:21:00Z">
            <w:r w:rsidRPr="006C1AF3" w:rsidDel="00C06F36">
              <w:rPr>
                <w:noProof/>
                <w:rPrChange w:id="773" w:author="Kathrin Eichler" w:date="2013-10-11T12:49:00Z">
                  <w:rPr>
                    <w:rStyle w:val="Hyperlink"/>
                    <w:noProof/>
                  </w:rPr>
                </w:rPrChange>
              </w:rPr>
              <w:delText>4.2.6</w:delText>
            </w:r>
            <w:r w:rsidR="008C6841" w:rsidDel="00C06F36">
              <w:rPr>
                <w:rFonts w:asciiTheme="minorHAnsi" w:hAnsiTheme="minorHAnsi"/>
                <w:noProof/>
                <w:lang w:val="de-DE" w:eastAsia="de-DE"/>
              </w:rPr>
              <w:tab/>
            </w:r>
            <w:r w:rsidRPr="006C1AF3" w:rsidDel="00C06F36">
              <w:rPr>
                <w:noProof/>
                <w:rPrChange w:id="774" w:author="Kathrin Eichler" w:date="2013-10-11T12:49:00Z">
                  <w:rPr>
                    <w:rStyle w:val="Hyperlink"/>
                    <w:noProof/>
                  </w:rPr>
                </w:rPrChange>
              </w:rPr>
              <w:delText>ModifierAnnotation (eu.excitement.type.tl)</w:delText>
            </w:r>
            <w:r w:rsidR="008C6841" w:rsidDel="00C06F36">
              <w:rPr>
                <w:noProof/>
                <w:webHidden/>
              </w:rPr>
              <w:tab/>
            </w:r>
            <w:r w:rsidR="00D76112" w:rsidDel="00C06F36">
              <w:rPr>
                <w:noProof/>
                <w:webHidden/>
              </w:rPr>
              <w:delText>46</w:delText>
            </w:r>
          </w:del>
        </w:p>
        <w:p w:rsidR="008C6841" w:rsidDel="00C06F36" w:rsidRDefault="006C1AF3">
          <w:pPr>
            <w:pStyle w:val="TOC3"/>
            <w:tabs>
              <w:tab w:val="left" w:pos="1200"/>
              <w:tab w:val="right" w:leader="dot" w:pos="9016"/>
            </w:tabs>
            <w:rPr>
              <w:del w:id="775" w:author="Lili" w:date="2014-11-25T11:21:00Z"/>
              <w:rFonts w:asciiTheme="minorHAnsi" w:hAnsiTheme="minorHAnsi"/>
              <w:noProof/>
              <w:lang w:val="de-DE" w:eastAsia="de-DE"/>
            </w:rPr>
          </w:pPr>
          <w:del w:id="776" w:author="Lili" w:date="2014-11-25T11:21:00Z">
            <w:r w:rsidRPr="006C1AF3" w:rsidDel="00C06F36">
              <w:rPr>
                <w:noProof/>
                <w:rPrChange w:id="777" w:author="Kathrin Eichler" w:date="2013-10-11T12:49:00Z">
                  <w:rPr>
                    <w:rStyle w:val="Hyperlink"/>
                    <w:noProof/>
                  </w:rPr>
                </w:rPrChange>
              </w:rPr>
              <w:lastRenderedPageBreak/>
              <w:delText>4.2.7</w:delText>
            </w:r>
            <w:r w:rsidR="008C6841" w:rsidDel="00C06F36">
              <w:rPr>
                <w:rFonts w:asciiTheme="minorHAnsi" w:hAnsiTheme="minorHAnsi"/>
                <w:noProof/>
                <w:lang w:val="de-DE" w:eastAsia="de-DE"/>
              </w:rPr>
              <w:tab/>
            </w:r>
            <w:r w:rsidRPr="006C1AF3" w:rsidDel="00C06F36">
              <w:rPr>
                <w:noProof/>
                <w:rPrChange w:id="778" w:author="Kathrin Eichler" w:date="2013-10-11T12:49:00Z">
                  <w:rPr>
                    <w:rStyle w:val="Hyperlink"/>
                    <w:noProof/>
                  </w:rPr>
                </w:rPrChange>
              </w:rPr>
              <w:delText>CategoryAnnotation (eu.excitement.type.tl)</w:delText>
            </w:r>
            <w:r w:rsidR="008C6841" w:rsidDel="00C06F36">
              <w:rPr>
                <w:noProof/>
                <w:webHidden/>
              </w:rPr>
              <w:tab/>
            </w:r>
            <w:r w:rsidR="00D76112" w:rsidDel="00C06F36">
              <w:rPr>
                <w:noProof/>
                <w:webHidden/>
              </w:rPr>
              <w:delText>47</w:delText>
            </w:r>
          </w:del>
        </w:p>
        <w:p w:rsidR="008C6841" w:rsidDel="00C06F36" w:rsidRDefault="006C1AF3">
          <w:pPr>
            <w:pStyle w:val="TOC3"/>
            <w:tabs>
              <w:tab w:val="left" w:pos="1200"/>
              <w:tab w:val="right" w:leader="dot" w:pos="9016"/>
            </w:tabs>
            <w:rPr>
              <w:del w:id="779" w:author="Lili" w:date="2014-11-25T11:21:00Z"/>
              <w:rFonts w:asciiTheme="minorHAnsi" w:hAnsiTheme="minorHAnsi"/>
              <w:noProof/>
              <w:lang w:val="de-DE" w:eastAsia="de-DE"/>
            </w:rPr>
          </w:pPr>
          <w:del w:id="780" w:author="Lili" w:date="2014-11-25T11:21:00Z">
            <w:r w:rsidRPr="006C1AF3" w:rsidDel="00C06F36">
              <w:rPr>
                <w:noProof/>
                <w:rPrChange w:id="781" w:author="Kathrin Eichler" w:date="2013-10-11T12:49:00Z">
                  <w:rPr>
                    <w:rStyle w:val="Hyperlink"/>
                    <w:noProof/>
                  </w:rPr>
                </w:rPrChange>
              </w:rPr>
              <w:delText>4.2.8</w:delText>
            </w:r>
            <w:r w:rsidR="008C6841" w:rsidDel="00C06F36">
              <w:rPr>
                <w:rFonts w:asciiTheme="minorHAnsi" w:hAnsiTheme="minorHAnsi"/>
                <w:noProof/>
                <w:lang w:val="de-DE" w:eastAsia="de-DE"/>
              </w:rPr>
              <w:tab/>
            </w:r>
            <w:r w:rsidRPr="006C1AF3" w:rsidDel="00C06F36">
              <w:rPr>
                <w:noProof/>
                <w:rPrChange w:id="782" w:author="Kathrin Eichler" w:date="2013-10-11T12:49:00Z">
                  <w:rPr>
                    <w:rStyle w:val="Hyperlink"/>
                    <w:noProof/>
                  </w:rPr>
                </w:rPrChange>
              </w:rPr>
              <w:delText>CategoryDecision (eu.excitement.type.tl)</w:delText>
            </w:r>
            <w:r w:rsidR="008C6841" w:rsidDel="00C06F36">
              <w:rPr>
                <w:noProof/>
                <w:webHidden/>
              </w:rPr>
              <w:tab/>
            </w:r>
            <w:r w:rsidR="00D76112" w:rsidDel="00C06F36">
              <w:rPr>
                <w:noProof/>
                <w:webHidden/>
              </w:rPr>
              <w:delText>48</w:delText>
            </w:r>
          </w:del>
        </w:p>
        <w:p w:rsidR="008C6841" w:rsidDel="00C06F36" w:rsidRDefault="006C1AF3">
          <w:pPr>
            <w:pStyle w:val="TOC1"/>
            <w:tabs>
              <w:tab w:val="left" w:pos="442"/>
              <w:tab w:val="right" w:leader="dot" w:pos="9016"/>
            </w:tabs>
            <w:rPr>
              <w:del w:id="783" w:author="Lili" w:date="2014-11-25T11:21:00Z"/>
              <w:rFonts w:asciiTheme="minorHAnsi" w:eastAsiaTheme="minorEastAsia" w:hAnsiTheme="minorHAnsi" w:cstheme="minorBidi"/>
              <w:noProof/>
              <w:szCs w:val="22"/>
            </w:rPr>
          </w:pPr>
          <w:del w:id="784" w:author="Lili" w:date="2014-11-25T11:21:00Z">
            <w:r w:rsidRPr="006C1AF3" w:rsidDel="00C06F36">
              <w:rPr>
                <w:noProof/>
                <w:rPrChange w:id="785" w:author="Kathrin Eichler" w:date="2013-10-11T12:49:00Z">
                  <w:rPr>
                    <w:rStyle w:val="Hyperlink"/>
                    <w:noProof/>
                    <w:lang w:bidi="he-IL"/>
                  </w:rPr>
                </w:rPrChange>
              </w:rPr>
              <w:delText>5.</w:delText>
            </w:r>
            <w:r w:rsidR="008C6841" w:rsidDel="00C06F36">
              <w:rPr>
                <w:rFonts w:asciiTheme="minorHAnsi" w:eastAsiaTheme="minorEastAsia" w:hAnsiTheme="minorHAnsi" w:cstheme="minorBidi"/>
                <w:noProof/>
                <w:szCs w:val="22"/>
              </w:rPr>
              <w:tab/>
            </w:r>
            <w:r w:rsidRPr="006C1AF3" w:rsidDel="00C06F36">
              <w:rPr>
                <w:noProof/>
                <w:rPrChange w:id="786" w:author="Kathrin Eichler" w:date="2013-10-11T12:49:00Z">
                  <w:rPr>
                    <w:rStyle w:val="Hyperlink"/>
                    <w:noProof/>
                    <w:lang w:bidi="he-IL"/>
                  </w:rPr>
                </w:rPrChange>
              </w:rPr>
              <w:delText>Interface Definitions for the WP6 Modules</w:delText>
            </w:r>
            <w:r w:rsidR="008C6841" w:rsidDel="00C06F36">
              <w:rPr>
                <w:noProof/>
                <w:webHidden/>
              </w:rPr>
              <w:tab/>
            </w:r>
            <w:r w:rsidR="00D76112" w:rsidDel="00C06F36">
              <w:rPr>
                <w:noProof/>
                <w:webHidden/>
              </w:rPr>
              <w:delText>49</w:delText>
            </w:r>
          </w:del>
        </w:p>
        <w:p w:rsidR="008C6841" w:rsidDel="00C06F36" w:rsidRDefault="006C1AF3">
          <w:pPr>
            <w:pStyle w:val="TOC2"/>
            <w:tabs>
              <w:tab w:val="left" w:pos="720"/>
              <w:tab w:val="right" w:leader="dot" w:pos="9016"/>
            </w:tabs>
            <w:rPr>
              <w:del w:id="787" w:author="Lili" w:date="2014-11-25T11:21:00Z"/>
              <w:rFonts w:asciiTheme="minorHAnsi" w:eastAsiaTheme="minorEastAsia" w:hAnsiTheme="minorHAnsi" w:cstheme="minorBidi"/>
              <w:noProof/>
              <w:szCs w:val="22"/>
            </w:rPr>
          </w:pPr>
          <w:del w:id="788" w:author="Lili" w:date="2014-11-25T11:21:00Z">
            <w:r w:rsidRPr="006C1AF3" w:rsidDel="00C06F36">
              <w:rPr>
                <w:noProof/>
                <w:rPrChange w:id="789" w:author="Kathrin Eichler" w:date="2013-10-11T12:49:00Z">
                  <w:rPr>
                    <w:rStyle w:val="Hyperlink"/>
                    <w:noProof/>
                  </w:rPr>
                </w:rPrChange>
              </w:rPr>
              <w:delText>5.1</w:delText>
            </w:r>
            <w:r w:rsidR="008C6841" w:rsidDel="00C06F36">
              <w:rPr>
                <w:rFonts w:asciiTheme="minorHAnsi" w:eastAsiaTheme="minorEastAsia" w:hAnsiTheme="minorHAnsi" w:cstheme="minorBidi"/>
                <w:noProof/>
                <w:szCs w:val="22"/>
              </w:rPr>
              <w:tab/>
            </w:r>
            <w:r w:rsidRPr="006C1AF3" w:rsidDel="00C06F36">
              <w:rPr>
                <w:noProof/>
                <w:rPrChange w:id="790" w:author="Kathrin Eichler" w:date="2013-10-11T12:49:00Z">
                  <w:rPr>
                    <w:rStyle w:val="Hyperlink"/>
                    <w:noProof/>
                  </w:rPr>
                </w:rPrChange>
              </w:rPr>
              <w:delText>Interfaces of Decomposition Components</w:delText>
            </w:r>
            <w:r w:rsidR="008C6841" w:rsidDel="00C06F36">
              <w:rPr>
                <w:noProof/>
                <w:webHidden/>
              </w:rPr>
              <w:tab/>
            </w:r>
            <w:r w:rsidR="00D76112" w:rsidDel="00C06F36">
              <w:rPr>
                <w:noProof/>
                <w:webHidden/>
              </w:rPr>
              <w:delText>49</w:delText>
            </w:r>
          </w:del>
        </w:p>
        <w:p w:rsidR="008C6841" w:rsidDel="00C06F36" w:rsidRDefault="006C1AF3">
          <w:pPr>
            <w:pStyle w:val="TOC3"/>
            <w:tabs>
              <w:tab w:val="left" w:pos="1200"/>
              <w:tab w:val="right" w:leader="dot" w:pos="9016"/>
            </w:tabs>
            <w:rPr>
              <w:del w:id="791" w:author="Lili" w:date="2014-11-25T11:21:00Z"/>
              <w:rFonts w:asciiTheme="minorHAnsi" w:hAnsiTheme="minorHAnsi"/>
              <w:noProof/>
              <w:lang w:val="de-DE" w:eastAsia="de-DE"/>
            </w:rPr>
          </w:pPr>
          <w:del w:id="792" w:author="Lili" w:date="2014-11-25T11:21:00Z">
            <w:r w:rsidRPr="006C1AF3" w:rsidDel="00C06F36">
              <w:rPr>
                <w:noProof/>
                <w:rPrChange w:id="793" w:author="Kathrin Eichler" w:date="2013-10-11T12:49:00Z">
                  <w:rPr>
                    <w:rStyle w:val="Hyperlink"/>
                    <w:noProof/>
                  </w:rPr>
                </w:rPrChange>
              </w:rPr>
              <w:delText>5.1.1</w:delText>
            </w:r>
            <w:r w:rsidR="008C6841" w:rsidDel="00C06F36">
              <w:rPr>
                <w:rFonts w:asciiTheme="minorHAnsi" w:hAnsiTheme="minorHAnsi"/>
                <w:noProof/>
                <w:lang w:val="de-DE" w:eastAsia="de-DE"/>
              </w:rPr>
              <w:tab/>
            </w:r>
            <w:r w:rsidRPr="006C1AF3" w:rsidDel="00C06F36">
              <w:rPr>
                <w:noProof/>
                <w:rPrChange w:id="794" w:author="Kathrin Eichler" w:date="2013-10-11T12:49:00Z">
                  <w:rPr>
                    <w:rStyle w:val="Hyperlink"/>
                    <w:noProof/>
                  </w:rPr>
                </w:rPrChange>
              </w:rPr>
              <w:delText>Fragment Annotator Module: interface FragmentAnnotator  (eu.excitementproject.tl.decomposition.api)</w:delText>
            </w:r>
            <w:r w:rsidR="008C6841" w:rsidDel="00C06F36">
              <w:rPr>
                <w:noProof/>
                <w:webHidden/>
              </w:rPr>
              <w:tab/>
            </w:r>
            <w:r w:rsidR="00D76112" w:rsidDel="00C06F36">
              <w:rPr>
                <w:noProof/>
                <w:webHidden/>
              </w:rPr>
              <w:delText>49</w:delText>
            </w:r>
          </w:del>
        </w:p>
        <w:p w:rsidR="008C6841" w:rsidDel="00C06F36" w:rsidRDefault="006C1AF3">
          <w:pPr>
            <w:pStyle w:val="TOC3"/>
            <w:tabs>
              <w:tab w:val="left" w:pos="1200"/>
              <w:tab w:val="right" w:leader="dot" w:pos="9016"/>
            </w:tabs>
            <w:rPr>
              <w:del w:id="795" w:author="Lili" w:date="2014-11-25T11:21:00Z"/>
              <w:rFonts w:asciiTheme="minorHAnsi" w:hAnsiTheme="minorHAnsi"/>
              <w:noProof/>
              <w:lang w:val="de-DE" w:eastAsia="de-DE"/>
            </w:rPr>
          </w:pPr>
          <w:del w:id="796" w:author="Lili" w:date="2014-11-25T11:21:00Z">
            <w:r w:rsidRPr="006C1AF3" w:rsidDel="00C06F36">
              <w:rPr>
                <w:noProof/>
                <w:rPrChange w:id="797" w:author="Kathrin Eichler" w:date="2013-10-11T12:49:00Z">
                  <w:rPr>
                    <w:rStyle w:val="Hyperlink"/>
                    <w:noProof/>
                  </w:rPr>
                </w:rPrChange>
              </w:rPr>
              <w:delText>5.1.2</w:delText>
            </w:r>
            <w:r w:rsidR="008C6841" w:rsidDel="00C06F36">
              <w:rPr>
                <w:rFonts w:asciiTheme="minorHAnsi" w:hAnsiTheme="minorHAnsi"/>
                <w:noProof/>
                <w:lang w:val="de-DE" w:eastAsia="de-DE"/>
              </w:rPr>
              <w:tab/>
            </w:r>
            <w:r w:rsidRPr="006C1AF3" w:rsidDel="00C06F36">
              <w:rPr>
                <w:noProof/>
                <w:rPrChange w:id="798" w:author="Kathrin Eichler" w:date="2013-10-11T12:49:00Z">
                  <w:rPr>
                    <w:rStyle w:val="Hyperlink"/>
                    <w:noProof/>
                  </w:rPr>
                </w:rPrChange>
              </w:rPr>
              <w:delText>Modifier Annotator Module: interface ModifierAnnotator (eu.excitementproject.tl.decomposition.api)</w:delText>
            </w:r>
            <w:r w:rsidR="008C6841" w:rsidDel="00C06F36">
              <w:rPr>
                <w:noProof/>
                <w:webHidden/>
              </w:rPr>
              <w:tab/>
            </w:r>
            <w:r w:rsidR="00D76112" w:rsidDel="00C06F36">
              <w:rPr>
                <w:noProof/>
                <w:webHidden/>
              </w:rPr>
              <w:delText>50</w:delText>
            </w:r>
          </w:del>
        </w:p>
        <w:p w:rsidR="008C6841" w:rsidDel="00C06F36" w:rsidRDefault="006C1AF3">
          <w:pPr>
            <w:pStyle w:val="TOC3"/>
            <w:tabs>
              <w:tab w:val="left" w:pos="1200"/>
              <w:tab w:val="right" w:leader="dot" w:pos="9016"/>
            </w:tabs>
            <w:rPr>
              <w:del w:id="799" w:author="Lili" w:date="2014-11-25T11:21:00Z"/>
              <w:rFonts w:asciiTheme="minorHAnsi" w:hAnsiTheme="minorHAnsi"/>
              <w:noProof/>
              <w:lang w:val="de-DE" w:eastAsia="de-DE"/>
            </w:rPr>
          </w:pPr>
          <w:del w:id="800" w:author="Lili" w:date="2014-11-25T11:21:00Z">
            <w:r w:rsidRPr="006C1AF3" w:rsidDel="00C06F36">
              <w:rPr>
                <w:noProof/>
                <w:rPrChange w:id="801" w:author="Kathrin Eichler" w:date="2013-10-11T12:49:00Z">
                  <w:rPr>
                    <w:rStyle w:val="Hyperlink"/>
                    <w:noProof/>
                  </w:rPr>
                </w:rPrChange>
              </w:rPr>
              <w:delText>5.1.3</w:delText>
            </w:r>
            <w:r w:rsidR="008C6841" w:rsidDel="00C06F36">
              <w:rPr>
                <w:rFonts w:asciiTheme="minorHAnsi" w:hAnsiTheme="minorHAnsi"/>
                <w:noProof/>
                <w:lang w:val="de-DE" w:eastAsia="de-DE"/>
              </w:rPr>
              <w:tab/>
            </w:r>
            <w:r w:rsidRPr="006C1AF3" w:rsidDel="00C06F36">
              <w:rPr>
                <w:noProof/>
                <w:rPrChange w:id="802" w:author="Kathrin Eichler" w:date="2013-10-11T12:49:00Z">
                  <w:rPr>
                    <w:rStyle w:val="Hyperlink"/>
                    <w:noProof/>
                  </w:rPr>
                </w:rPrChange>
              </w:rPr>
              <w:delText>Fragment Graph Generator Module:  interface FragmentGraphGenerator (eu.excitementproject.tl.decomposition.api)</w:delText>
            </w:r>
            <w:r w:rsidR="008C6841" w:rsidDel="00C06F36">
              <w:rPr>
                <w:noProof/>
                <w:webHidden/>
              </w:rPr>
              <w:tab/>
            </w:r>
            <w:r w:rsidR="00D76112" w:rsidDel="00C06F36">
              <w:rPr>
                <w:noProof/>
                <w:webHidden/>
              </w:rPr>
              <w:delText>51</w:delText>
            </w:r>
          </w:del>
        </w:p>
        <w:p w:rsidR="008C6841" w:rsidDel="00C06F36" w:rsidRDefault="006C1AF3">
          <w:pPr>
            <w:pStyle w:val="TOC2"/>
            <w:tabs>
              <w:tab w:val="left" w:pos="720"/>
              <w:tab w:val="right" w:leader="dot" w:pos="9016"/>
            </w:tabs>
            <w:rPr>
              <w:del w:id="803" w:author="Lili" w:date="2014-11-25T11:21:00Z"/>
              <w:rFonts w:asciiTheme="minorHAnsi" w:eastAsiaTheme="minorEastAsia" w:hAnsiTheme="minorHAnsi" w:cstheme="minorBidi"/>
              <w:noProof/>
              <w:szCs w:val="22"/>
            </w:rPr>
          </w:pPr>
          <w:del w:id="804" w:author="Lili" w:date="2014-11-25T11:21:00Z">
            <w:r w:rsidRPr="006C1AF3" w:rsidDel="00C06F36">
              <w:rPr>
                <w:noProof/>
                <w:rPrChange w:id="805" w:author="Kathrin Eichler" w:date="2013-10-11T12:49:00Z">
                  <w:rPr>
                    <w:rStyle w:val="Hyperlink"/>
                    <w:noProof/>
                  </w:rPr>
                </w:rPrChange>
              </w:rPr>
              <w:delText>5.2</w:delText>
            </w:r>
            <w:r w:rsidR="008C6841" w:rsidDel="00C06F36">
              <w:rPr>
                <w:rFonts w:asciiTheme="minorHAnsi" w:eastAsiaTheme="minorEastAsia" w:hAnsiTheme="minorHAnsi" w:cstheme="minorBidi"/>
                <w:noProof/>
                <w:szCs w:val="22"/>
              </w:rPr>
              <w:tab/>
            </w:r>
            <w:r w:rsidRPr="006C1AF3" w:rsidDel="00C06F36">
              <w:rPr>
                <w:noProof/>
                <w:rPrChange w:id="806" w:author="Kathrin Eichler" w:date="2013-10-11T12:49:00Z">
                  <w:rPr>
                    <w:rStyle w:val="Hyperlink"/>
                    <w:noProof/>
                  </w:rPr>
                </w:rPrChange>
              </w:rPr>
              <w:delText>Interfaces of Composition Components</w:delText>
            </w:r>
            <w:r w:rsidR="008C6841" w:rsidDel="00C06F36">
              <w:rPr>
                <w:noProof/>
                <w:webHidden/>
              </w:rPr>
              <w:tab/>
            </w:r>
            <w:r w:rsidR="00D76112" w:rsidDel="00C06F36">
              <w:rPr>
                <w:noProof/>
                <w:webHidden/>
              </w:rPr>
              <w:delText>52</w:delText>
            </w:r>
          </w:del>
        </w:p>
        <w:p w:rsidR="008C6841" w:rsidDel="00C06F36" w:rsidRDefault="006C1AF3">
          <w:pPr>
            <w:pStyle w:val="TOC3"/>
            <w:tabs>
              <w:tab w:val="left" w:pos="1200"/>
              <w:tab w:val="right" w:leader="dot" w:pos="9016"/>
            </w:tabs>
            <w:rPr>
              <w:del w:id="807" w:author="Lili" w:date="2014-11-25T11:21:00Z"/>
              <w:rFonts w:asciiTheme="minorHAnsi" w:hAnsiTheme="minorHAnsi"/>
              <w:noProof/>
              <w:lang w:val="de-DE" w:eastAsia="de-DE"/>
            </w:rPr>
          </w:pPr>
          <w:del w:id="808" w:author="Lili" w:date="2014-11-25T11:21:00Z">
            <w:r w:rsidRPr="006C1AF3" w:rsidDel="00C06F36">
              <w:rPr>
                <w:noProof/>
                <w:rPrChange w:id="809" w:author="Kathrin Eichler" w:date="2013-10-11T12:49:00Z">
                  <w:rPr>
                    <w:rStyle w:val="Hyperlink"/>
                    <w:noProof/>
                  </w:rPr>
                </w:rPrChange>
              </w:rPr>
              <w:delText>5.2.1</w:delText>
            </w:r>
            <w:r w:rsidR="008C6841" w:rsidDel="00C06F36">
              <w:rPr>
                <w:rFonts w:asciiTheme="minorHAnsi" w:hAnsiTheme="minorHAnsi"/>
                <w:noProof/>
                <w:lang w:val="de-DE" w:eastAsia="de-DE"/>
              </w:rPr>
              <w:tab/>
            </w:r>
            <w:r w:rsidRPr="006C1AF3" w:rsidDel="00C06F36">
              <w:rPr>
                <w:noProof/>
                <w:rPrChange w:id="810" w:author="Kathrin Eichler" w:date="2013-10-11T12:49:00Z">
                  <w:rPr>
                    <w:rStyle w:val="Hyperlink"/>
                    <w:noProof/>
                  </w:rPr>
                </w:rPrChange>
              </w:rPr>
              <w:delText>Graph Merger Module: interface GraphMerger (eu.excitementproject.tl.composition.api)</w:delText>
            </w:r>
            <w:r w:rsidR="008C6841" w:rsidDel="00C06F36">
              <w:rPr>
                <w:noProof/>
                <w:webHidden/>
              </w:rPr>
              <w:tab/>
            </w:r>
            <w:r w:rsidR="00D76112" w:rsidDel="00C06F36">
              <w:rPr>
                <w:noProof/>
                <w:webHidden/>
              </w:rPr>
              <w:delText>52</w:delText>
            </w:r>
          </w:del>
        </w:p>
        <w:p w:rsidR="008C6841" w:rsidDel="00C06F36" w:rsidRDefault="006C1AF3">
          <w:pPr>
            <w:pStyle w:val="TOC3"/>
            <w:tabs>
              <w:tab w:val="left" w:pos="1200"/>
              <w:tab w:val="right" w:leader="dot" w:pos="9016"/>
            </w:tabs>
            <w:rPr>
              <w:del w:id="811" w:author="Lili" w:date="2014-11-25T11:21:00Z"/>
              <w:rFonts w:asciiTheme="minorHAnsi" w:hAnsiTheme="minorHAnsi"/>
              <w:noProof/>
              <w:lang w:val="de-DE" w:eastAsia="de-DE"/>
            </w:rPr>
          </w:pPr>
          <w:del w:id="812" w:author="Lili" w:date="2014-11-25T11:21:00Z">
            <w:r w:rsidRPr="006C1AF3" w:rsidDel="00C06F36">
              <w:rPr>
                <w:noProof/>
                <w:rPrChange w:id="813" w:author="Kathrin Eichler" w:date="2013-10-11T12:49:00Z">
                  <w:rPr>
                    <w:rStyle w:val="Hyperlink"/>
                    <w:noProof/>
                  </w:rPr>
                </w:rPrChange>
              </w:rPr>
              <w:delText>5.2.2</w:delText>
            </w:r>
            <w:r w:rsidR="008C6841" w:rsidDel="00C06F36">
              <w:rPr>
                <w:rFonts w:asciiTheme="minorHAnsi" w:hAnsiTheme="minorHAnsi"/>
                <w:noProof/>
                <w:lang w:val="de-DE" w:eastAsia="de-DE"/>
              </w:rPr>
              <w:tab/>
            </w:r>
            <w:r w:rsidRPr="006C1AF3" w:rsidDel="00C06F36">
              <w:rPr>
                <w:noProof/>
                <w:rPrChange w:id="814" w:author="Kathrin Eichler" w:date="2013-10-11T12:49:00Z">
                  <w:rPr>
                    <w:rStyle w:val="Hyperlink"/>
                    <w:noProof/>
                  </w:rPr>
                </w:rPrChange>
              </w:rPr>
              <w:delText>Collapsed Graph Generator Module:  interface CollapsedGraphGenerator (eu.excitementproject.tl.composition.api)</w:delText>
            </w:r>
            <w:r w:rsidR="008C6841" w:rsidDel="00C06F36">
              <w:rPr>
                <w:noProof/>
                <w:webHidden/>
              </w:rPr>
              <w:tab/>
            </w:r>
            <w:r w:rsidR="00D76112" w:rsidDel="00C06F36">
              <w:rPr>
                <w:noProof/>
                <w:webHidden/>
              </w:rPr>
              <w:delText>53</w:delText>
            </w:r>
          </w:del>
        </w:p>
        <w:p w:rsidR="008C6841" w:rsidDel="00C06F36" w:rsidRDefault="006C1AF3">
          <w:pPr>
            <w:pStyle w:val="TOC3"/>
            <w:tabs>
              <w:tab w:val="left" w:pos="1200"/>
              <w:tab w:val="right" w:leader="dot" w:pos="9016"/>
            </w:tabs>
            <w:rPr>
              <w:del w:id="815" w:author="Lili" w:date="2014-11-25T11:21:00Z"/>
              <w:rFonts w:asciiTheme="minorHAnsi" w:hAnsiTheme="minorHAnsi"/>
              <w:noProof/>
              <w:lang w:val="de-DE" w:eastAsia="de-DE"/>
            </w:rPr>
          </w:pPr>
          <w:del w:id="816" w:author="Lili" w:date="2014-11-25T11:21:00Z">
            <w:r w:rsidRPr="006C1AF3" w:rsidDel="00C06F36">
              <w:rPr>
                <w:noProof/>
                <w:rPrChange w:id="817" w:author="Kathrin Eichler" w:date="2013-10-11T12:49:00Z">
                  <w:rPr>
                    <w:rStyle w:val="Hyperlink"/>
                    <w:noProof/>
                  </w:rPr>
                </w:rPrChange>
              </w:rPr>
              <w:delText>5.2.3</w:delText>
            </w:r>
            <w:r w:rsidR="008C6841" w:rsidDel="00C06F36">
              <w:rPr>
                <w:rFonts w:asciiTheme="minorHAnsi" w:hAnsiTheme="minorHAnsi"/>
                <w:noProof/>
                <w:lang w:val="de-DE" w:eastAsia="de-DE"/>
              </w:rPr>
              <w:tab/>
            </w:r>
            <w:r w:rsidRPr="006C1AF3" w:rsidDel="00C06F36">
              <w:rPr>
                <w:noProof/>
                <w:rPrChange w:id="818" w:author="Kathrin Eichler" w:date="2013-10-11T12:49:00Z">
                  <w:rPr>
                    <w:rStyle w:val="Hyperlink"/>
                    <w:noProof/>
                  </w:rPr>
                </w:rPrChange>
              </w:rPr>
              <w:delText>Node Matcher Module: interface NodeMatcher (eu.excitementproject.tl.composition.api)</w:delText>
            </w:r>
            <w:r w:rsidR="008C6841" w:rsidDel="00C06F36">
              <w:rPr>
                <w:noProof/>
                <w:webHidden/>
              </w:rPr>
              <w:tab/>
            </w:r>
            <w:r w:rsidR="00D76112" w:rsidDel="00C06F36">
              <w:rPr>
                <w:noProof/>
                <w:webHidden/>
              </w:rPr>
              <w:delText>54</w:delText>
            </w:r>
          </w:del>
        </w:p>
        <w:p w:rsidR="008C6841" w:rsidDel="00C06F36" w:rsidRDefault="006C1AF3">
          <w:pPr>
            <w:pStyle w:val="TOC3"/>
            <w:tabs>
              <w:tab w:val="left" w:pos="1200"/>
              <w:tab w:val="right" w:leader="dot" w:pos="9016"/>
            </w:tabs>
            <w:rPr>
              <w:del w:id="819" w:author="Lili" w:date="2014-11-25T11:21:00Z"/>
              <w:rFonts w:asciiTheme="minorHAnsi" w:hAnsiTheme="minorHAnsi"/>
              <w:noProof/>
              <w:lang w:val="de-DE" w:eastAsia="de-DE"/>
            </w:rPr>
          </w:pPr>
          <w:del w:id="820" w:author="Lili" w:date="2014-11-25T11:21:00Z">
            <w:r w:rsidRPr="006C1AF3" w:rsidDel="00C06F36">
              <w:rPr>
                <w:noProof/>
                <w:rPrChange w:id="821" w:author="Kathrin Eichler" w:date="2013-10-11T12:49:00Z">
                  <w:rPr>
                    <w:rStyle w:val="Hyperlink"/>
                    <w:noProof/>
                  </w:rPr>
                </w:rPrChange>
              </w:rPr>
              <w:delText>5.2.4</w:delText>
            </w:r>
            <w:r w:rsidR="008C6841" w:rsidDel="00C06F36">
              <w:rPr>
                <w:rFonts w:asciiTheme="minorHAnsi" w:hAnsiTheme="minorHAnsi"/>
                <w:noProof/>
                <w:lang w:val="de-DE" w:eastAsia="de-DE"/>
              </w:rPr>
              <w:tab/>
            </w:r>
            <w:r w:rsidRPr="006C1AF3" w:rsidDel="00C06F36">
              <w:rPr>
                <w:noProof/>
                <w:rPrChange w:id="822" w:author="Kathrin Eichler" w:date="2013-10-11T12:49:00Z">
                  <w:rPr>
                    <w:rStyle w:val="Hyperlink"/>
                    <w:noProof/>
                  </w:rPr>
                </w:rPrChange>
              </w:rPr>
              <w:delText>Category Annotator Module: interface CategoryAnnotator (eu.excitementproject.tl.composition.api)</w:delText>
            </w:r>
            <w:r w:rsidR="008C6841" w:rsidDel="00C06F36">
              <w:rPr>
                <w:noProof/>
                <w:webHidden/>
              </w:rPr>
              <w:tab/>
            </w:r>
            <w:r w:rsidR="00D76112" w:rsidDel="00C06F36">
              <w:rPr>
                <w:noProof/>
                <w:webHidden/>
              </w:rPr>
              <w:delText>56</w:delText>
            </w:r>
          </w:del>
        </w:p>
        <w:p w:rsidR="008C6841" w:rsidDel="00C06F36" w:rsidRDefault="006C1AF3">
          <w:pPr>
            <w:pStyle w:val="TOC2"/>
            <w:tabs>
              <w:tab w:val="left" w:pos="720"/>
              <w:tab w:val="right" w:leader="dot" w:pos="9016"/>
            </w:tabs>
            <w:rPr>
              <w:del w:id="823" w:author="Lili" w:date="2014-11-25T11:21:00Z"/>
              <w:rFonts w:asciiTheme="minorHAnsi" w:eastAsiaTheme="minorEastAsia" w:hAnsiTheme="minorHAnsi" w:cstheme="minorBidi"/>
              <w:noProof/>
              <w:szCs w:val="22"/>
            </w:rPr>
          </w:pPr>
          <w:del w:id="824" w:author="Lili" w:date="2014-11-25T11:21:00Z">
            <w:r w:rsidRPr="006C1AF3" w:rsidDel="00C06F36">
              <w:rPr>
                <w:noProof/>
                <w:rPrChange w:id="825" w:author="Kathrin Eichler" w:date="2013-10-11T12:49:00Z">
                  <w:rPr>
                    <w:rStyle w:val="Hyperlink"/>
                    <w:noProof/>
                  </w:rPr>
                </w:rPrChange>
              </w:rPr>
              <w:delText>5.3</w:delText>
            </w:r>
            <w:r w:rsidR="008C6841" w:rsidDel="00C06F36">
              <w:rPr>
                <w:rFonts w:asciiTheme="minorHAnsi" w:eastAsiaTheme="minorEastAsia" w:hAnsiTheme="minorHAnsi" w:cstheme="minorBidi"/>
                <w:noProof/>
                <w:szCs w:val="22"/>
              </w:rPr>
              <w:tab/>
            </w:r>
            <w:r w:rsidRPr="006C1AF3" w:rsidDel="00C06F36">
              <w:rPr>
                <w:noProof/>
                <w:rPrChange w:id="826" w:author="Kathrin Eichler" w:date="2013-10-11T12:49:00Z">
                  <w:rPr>
                    <w:rStyle w:val="Hyperlink"/>
                    <w:noProof/>
                  </w:rPr>
                </w:rPrChange>
              </w:rPr>
              <w:delText>Top Level Interface Definition</w:delText>
            </w:r>
            <w:r w:rsidR="008C6841" w:rsidDel="00C06F36">
              <w:rPr>
                <w:noProof/>
                <w:webHidden/>
              </w:rPr>
              <w:tab/>
            </w:r>
            <w:r w:rsidR="00D76112" w:rsidDel="00C06F36">
              <w:rPr>
                <w:noProof/>
                <w:webHidden/>
              </w:rPr>
              <w:delText>58</w:delText>
            </w:r>
          </w:del>
        </w:p>
        <w:p w:rsidR="008C6841" w:rsidDel="00C06F36" w:rsidRDefault="006C1AF3">
          <w:pPr>
            <w:pStyle w:val="TOC3"/>
            <w:tabs>
              <w:tab w:val="left" w:pos="1200"/>
              <w:tab w:val="right" w:leader="dot" w:pos="9016"/>
            </w:tabs>
            <w:rPr>
              <w:del w:id="827" w:author="Lili" w:date="2014-11-25T11:21:00Z"/>
              <w:rFonts w:asciiTheme="minorHAnsi" w:hAnsiTheme="minorHAnsi"/>
              <w:noProof/>
              <w:lang w:val="de-DE" w:eastAsia="de-DE"/>
            </w:rPr>
          </w:pPr>
          <w:del w:id="828" w:author="Lili" w:date="2014-11-25T11:21:00Z">
            <w:r w:rsidRPr="006C1AF3" w:rsidDel="00C06F36">
              <w:rPr>
                <w:noProof/>
                <w:rPrChange w:id="829" w:author="Kathrin Eichler" w:date="2013-10-11T12:49:00Z">
                  <w:rPr>
                    <w:rStyle w:val="Hyperlink"/>
                    <w:noProof/>
                  </w:rPr>
                </w:rPrChange>
              </w:rPr>
              <w:delText>5.3.1</w:delText>
            </w:r>
            <w:r w:rsidR="008C6841" w:rsidDel="00C06F36">
              <w:rPr>
                <w:rFonts w:asciiTheme="minorHAnsi" w:hAnsiTheme="minorHAnsi"/>
                <w:noProof/>
                <w:lang w:val="de-DE" w:eastAsia="de-DE"/>
              </w:rPr>
              <w:tab/>
            </w:r>
            <w:r w:rsidRPr="006C1AF3" w:rsidDel="00C06F36">
              <w:rPr>
                <w:noProof/>
                <w:rPrChange w:id="830" w:author="Kathrin Eichler" w:date="2013-10-11T12:49:00Z">
                  <w:rPr>
                    <w:rStyle w:val="Hyperlink"/>
                    <w:noProof/>
                  </w:rPr>
                </w:rPrChange>
              </w:rPr>
              <w:delText>Introduction to the Top Level</w:delText>
            </w:r>
            <w:r w:rsidR="008C6841" w:rsidDel="00C06F36">
              <w:rPr>
                <w:noProof/>
                <w:webHidden/>
              </w:rPr>
              <w:tab/>
            </w:r>
            <w:r w:rsidR="00D76112" w:rsidDel="00C06F36">
              <w:rPr>
                <w:noProof/>
                <w:webHidden/>
              </w:rPr>
              <w:delText>58</w:delText>
            </w:r>
          </w:del>
        </w:p>
        <w:p w:rsidR="008C6841" w:rsidDel="00C06F36" w:rsidRDefault="006C1AF3">
          <w:pPr>
            <w:pStyle w:val="TOC3"/>
            <w:tabs>
              <w:tab w:val="left" w:pos="1200"/>
              <w:tab w:val="right" w:leader="dot" w:pos="9016"/>
            </w:tabs>
            <w:rPr>
              <w:del w:id="831" w:author="Lili" w:date="2014-11-25T11:21:00Z"/>
              <w:rFonts w:asciiTheme="minorHAnsi" w:hAnsiTheme="minorHAnsi"/>
              <w:noProof/>
              <w:lang w:val="de-DE" w:eastAsia="de-DE"/>
            </w:rPr>
          </w:pPr>
          <w:del w:id="832" w:author="Lili" w:date="2014-11-25T11:21:00Z">
            <w:r w:rsidRPr="006C1AF3" w:rsidDel="00C06F36">
              <w:rPr>
                <w:noProof/>
                <w:rPrChange w:id="833" w:author="Kathrin Eichler" w:date="2013-10-11T12:49:00Z">
                  <w:rPr>
                    <w:rStyle w:val="Hyperlink"/>
                    <w:noProof/>
                  </w:rPr>
                </w:rPrChange>
              </w:rPr>
              <w:delText>5.3.1</w:delText>
            </w:r>
            <w:r w:rsidR="008C6841" w:rsidDel="00C06F36">
              <w:rPr>
                <w:rFonts w:asciiTheme="minorHAnsi" w:hAnsiTheme="minorHAnsi"/>
                <w:noProof/>
                <w:lang w:val="de-DE" w:eastAsia="de-DE"/>
              </w:rPr>
              <w:tab/>
            </w:r>
            <w:r w:rsidRPr="006C1AF3" w:rsidDel="00C06F36">
              <w:rPr>
                <w:noProof/>
                <w:rPrChange w:id="834" w:author="Kathrin Eichler" w:date="2013-10-11T12:49:00Z">
                  <w:rPr>
                    <w:rStyle w:val="Hyperlink"/>
                    <w:noProof/>
                  </w:rPr>
                </w:rPrChange>
              </w:rPr>
              <w:delText>Use Case 1 Top Level API: interface UseCaseOneRunner (eu.excitementproject.tl.toplevel.api)</w:delText>
            </w:r>
            <w:r w:rsidR="008C6841" w:rsidDel="00C06F36">
              <w:rPr>
                <w:noProof/>
                <w:webHidden/>
              </w:rPr>
              <w:tab/>
            </w:r>
            <w:r w:rsidR="00D76112" w:rsidDel="00C06F36">
              <w:rPr>
                <w:noProof/>
                <w:webHidden/>
              </w:rPr>
              <w:delText>59</w:delText>
            </w:r>
          </w:del>
        </w:p>
        <w:p w:rsidR="008C6841" w:rsidDel="00C06F36" w:rsidRDefault="006C1AF3">
          <w:pPr>
            <w:pStyle w:val="TOC3"/>
            <w:tabs>
              <w:tab w:val="left" w:pos="1200"/>
              <w:tab w:val="right" w:leader="dot" w:pos="9016"/>
            </w:tabs>
            <w:rPr>
              <w:del w:id="835" w:author="Lili" w:date="2014-11-25T11:21:00Z"/>
              <w:rFonts w:asciiTheme="minorHAnsi" w:hAnsiTheme="minorHAnsi"/>
              <w:noProof/>
              <w:lang w:val="de-DE" w:eastAsia="de-DE"/>
            </w:rPr>
          </w:pPr>
          <w:del w:id="836" w:author="Lili" w:date="2014-11-25T11:21:00Z">
            <w:r w:rsidRPr="006C1AF3" w:rsidDel="00C06F36">
              <w:rPr>
                <w:noProof/>
                <w:rPrChange w:id="837" w:author="Kathrin Eichler" w:date="2013-10-11T12:49:00Z">
                  <w:rPr>
                    <w:rStyle w:val="Hyperlink"/>
                    <w:noProof/>
                  </w:rPr>
                </w:rPrChange>
              </w:rPr>
              <w:delText>5.3.2</w:delText>
            </w:r>
            <w:r w:rsidR="008C6841" w:rsidDel="00C06F36">
              <w:rPr>
                <w:rFonts w:asciiTheme="minorHAnsi" w:hAnsiTheme="minorHAnsi"/>
                <w:noProof/>
                <w:lang w:val="de-DE" w:eastAsia="de-DE"/>
              </w:rPr>
              <w:tab/>
            </w:r>
            <w:r w:rsidRPr="006C1AF3" w:rsidDel="00C06F36">
              <w:rPr>
                <w:noProof/>
                <w:rPrChange w:id="838" w:author="Kathrin Eichler" w:date="2013-10-11T12:49:00Z">
                  <w:rPr>
                    <w:rStyle w:val="Hyperlink"/>
                    <w:noProof/>
                  </w:rPr>
                </w:rPrChange>
              </w:rPr>
              <w:delText>Use Case 2 Top Level API: interface UseCaseTwoRunner (eu.excitementproject.tl.toplevel.api)</w:delText>
            </w:r>
            <w:r w:rsidR="008C6841" w:rsidDel="00C06F36">
              <w:rPr>
                <w:noProof/>
                <w:webHidden/>
              </w:rPr>
              <w:tab/>
            </w:r>
            <w:r w:rsidR="00D76112" w:rsidDel="00C06F36">
              <w:rPr>
                <w:noProof/>
                <w:webHidden/>
              </w:rPr>
              <w:delText>60</w:delText>
            </w:r>
          </w:del>
        </w:p>
        <w:p w:rsidR="008C6841" w:rsidDel="00C06F36" w:rsidRDefault="006C1AF3">
          <w:pPr>
            <w:pStyle w:val="TOC1"/>
            <w:tabs>
              <w:tab w:val="left" w:pos="442"/>
              <w:tab w:val="right" w:leader="dot" w:pos="9016"/>
            </w:tabs>
            <w:rPr>
              <w:del w:id="839" w:author="Lili" w:date="2014-11-25T11:21:00Z"/>
              <w:rFonts w:asciiTheme="minorHAnsi" w:eastAsiaTheme="minorEastAsia" w:hAnsiTheme="minorHAnsi" w:cstheme="minorBidi"/>
              <w:noProof/>
              <w:szCs w:val="22"/>
            </w:rPr>
          </w:pPr>
          <w:del w:id="840" w:author="Lili" w:date="2014-11-25T11:21:00Z">
            <w:r w:rsidRPr="006C1AF3" w:rsidDel="00C06F36">
              <w:rPr>
                <w:noProof/>
                <w:rPrChange w:id="841" w:author="Kathrin Eichler" w:date="2013-10-11T12:49:00Z">
                  <w:rPr>
                    <w:rStyle w:val="Hyperlink"/>
                    <w:noProof/>
                    <w:lang w:bidi="he-IL"/>
                  </w:rPr>
                </w:rPrChange>
              </w:rPr>
              <w:delText>6.</w:delText>
            </w:r>
            <w:r w:rsidR="008C6841" w:rsidDel="00C06F36">
              <w:rPr>
                <w:rFonts w:asciiTheme="minorHAnsi" w:eastAsiaTheme="minorEastAsia" w:hAnsiTheme="minorHAnsi" w:cstheme="minorBidi"/>
                <w:noProof/>
                <w:szCs w:val="22"/>
              </w:rPr>
              <w:tab/>
            </w:r>
            <w:r w:rsidRPr="006C1AF3" w:rsidDel="00C06F36">
              <w:rPr>
                <w:noProof/>
                <w:rPrChange w:id="842" w:author="Kathrin Eichler" w:date="2013-10-11T12:49:00Z">
                  <w:rPr>
                    <w:rStyle w:val="Hyperlink"/>
                    <w:noProof/>
                    <w:lang w:bidi="he-IL"/>
                  </w:rPr>
                </w:rPrChange>
              </w:rPr>
              <w:delText>Implementation of the Prototype</w:delText>
            </w:r>
            <w:r w:rsidR="008C6841" w:rsidDel="00C06F36">
              <w:rPr>
                <w:noProof/>
                <w:webHidden/>
              </w:rPr>
              <w:tab/>
            </w:r>
            <w:r w:rsidR="00D76112" w:rsidDel="00C06F36">
              <w:rPr>
                <w:noProof/>
                <w:webHidden/>
              </w:rPr>
              <w:delText>62</w:delText>
            </w:r>
          </w:del>
        </w:p>
        <w:p w:rsidR="008C6841" w:rsidDel="00C06F36" w:rsidRDefault="006C1AF3">
          <w:pPr>
            <w:pStyle w:val="TOC2"/>
            <w:tabs>
              <w:tab w:val="left" w:pos="720"/>
              <w:tab w:val="right" w:leader="dot" w:pos="9016"/>
            </w:tabs>
            <w:rPr>
              <w:del w:id="843" w:author="Lili" w:date="2014-11-25T11:21:00Z"/>
              <w:rFonts w:asciiTheme="minorHAnsi" w:eastAsiaTheme="minorEastAsia" w:hAnsiTheme="minorHAnsi" w:cstheme="minorBidi"/>
              <w:noProof/>
              <w:szCs w:val="22"/>
            </w:rPr>
          </w:pPr>
          <w:del w:id="844" w:author="Lili" w:date="2014-11-25T11:21:00Z">
            <w:r w:rsidRPr="006C1AF3" w:rsidDel="00C06F36">
              <w:rPr>
                <w:noProof/>
                <w:rPrChange w:id="845" w:author="Kathrin Eichler" w:date="2013-10-11T12:49:00Z">
                  <w:rPr>
                    <w:rStyle w:val="Hyperlink"/>
                    <w:noProof/>
                  </w:rPr>
                </w:rPrChange>
              </w:rPr>
              <w:delText>6.1</w:delText>
            </w:r>
            <w:r w:rsidR="008C6841" w:rsidDel="00C06F36">
              <w:rPr>
                <w:rFonts w:asciiTheme="minorHAnsi" w:eastAsiaTheme="minorEastAsia" w:hAnsiTheme="minorHAnsi" w:cstheme="minorBidi"/>
                <w:noProof/>
                <w:szCs w:val="22"/>
              </w:rPr>
              <w:tab/>
            </w:r>
            <w:r w:rsidRPr="006C1AF3" w:rsidDel="00C06F36">
              <w:rPr>
                <w:noProof/>
                <w:rPrChange w:id="846" w:author="Kathrin Eichler" w:date="2013-10-11T12:49:00Z">
                  <w:rPr>
                    <w:rStyle w:val="Hyperlink"/>
                    <w:noProof/>
                  </w:rPr>
                </w:rPrChange>
              </w:rPr>
              <w:delText>Implementation of Decomposition Components</w:delText>
            </w:r>
            <w:r w:rsidR="008C6841" w:rsidDel="00C06F36">
              <w:rPr>
                <w:noProof/>
                <w:webHidden/>
              </w:rPr>
              <w:tab/>
            </w:r>
            <w:r w:rsidR="00D76112" w:rsidDel="00C06F36">
              <w:rPr>
                <w:noProof/>
                <w:webHidden/>
              </w:rPr>
              <w:delText>62</w:delText>
            </w:r>
          </w:del>
        </w:p>
        <w:p w:rsidR="008C6841" w:rsidDel="00C06F36" w:rsidRDefault="006C1AF3">
          <w:pPr>
            <w:pStyle w:val="TOC3"/>
            <w:tabs>
              <w:tab w:val="left" w:pos="1200"/>
              <w:tab w:val="right" w:leader="dot" w:pos="9016"/>
            </w:tabs>
            <w:rPr>
              <w:del w:id="847" w:author="Lili" w:date="2014-11-25T11:21:00Z"/>
              <w:rFonts w:asciiTheme="minorHAnsi" w:hAnsiTheme="minorHAnsi"/>
              <w:noProof/>
              <w:lang w:val="de-DE" w:eastAsia="de-DE"/>
            </w:rPr>
          </w:pPr>
          <w:del w:id="848" w:author="Lili" w:date="2014-11-25T11:21:00Z">
            <w:r w:rsidRPr="006C1AF3" w:rsidDel="00C06F36">
              <w:rPr>
                <w:noProof/>
                <w:rPrChange w:id="849" w:author="Kathrin Eichler" w:date="2013-10-11T12:49:00Z">
                  <w:rPr>
                    <w:rStyle w:val="Hyperlink"/>
                    <w:noProof/>
                  </w:rPr>
                </w:rPrChange>
              </w:rPr>
              <w:delText>6.1.1</w:delText>
            </w:r>
            <w:r w:rsidR="008C6841" w:rsidDel="00C06F36">
              <w:rPr>
                <w:rFonts w:asciiTheme="minorHAnsi" w:hAnsiTheme="minorHAnsi"/>
                <w:noProof/>
                <w:lang w:val="de-DE" w:eastAsia="de-DE"/>
              </w:rPr>
              <w:tab/>
            </w:r>
            <w:r w:rsidRPr="006C1AF3" w:rsidDel="00C06F36">
              <w:rPr>
                <w:noProof/>
                <w:rPrChange w:id="850" w:author="Kathrin Eichler" w:date="2013-10-11T12:49:00Z">
                  <w:rPr>
                    <w:rStyle w:val="Hyperlink"/>
                    <w:noProof/>
                  </w:rPr>
                </w:rPrChange>
              </w:rPr>
              <w:delText>Fragment Annotator Module:  class SentenceAsFragmentAnnotator (eu.excitementproject.tl.decomposition.fragmentannotator)</w:delText>
            </w:r>
            <w:r w:rsidR="008C6841" w:rsidDel="00C06F36">
              <w:rPr>
                <w:noProof/>
                <w:webHidden/>
              </w:rPr>
              <w:tab/>
            </w:r>
            <w:r w:rsidR="00D76112" w:rsidDel="00C06F36">
              <w:rPr>
                <w:noProof/>
                <w:webHidden/>
              </w:rPr>
              <w:delText>62</w:delText>
            </w:r>
          </w:del>
        </w:p>
        <w:p w:rsidR="008C6841" w:rsidDel="00C06F36" w:rsidRDefault="006C1AF3">
          <w:pPr>
            <w:pStyle w:val="TOC3"/>
            <w:tabs>
              <w:tab w:val="left" w:pos="1200"/>
              <w:tab w:val="right" w:leader="dot" w:pos="9016"/>
            </w:tabs>
            <w:rPr>
              <w:del w:id="851" w:author="Lili" w:date="2014-11-25T11:21:00Z"/>
              <w:rFonts w:asciiTheme="minorHAnsi" w:hAnsiTheme="minorHAnsi"/>
              <w:noProof/>
              <w:lang w:val="de-DE" w:eastAsia="de-DE"/>
            </w:rPr>
          </w:pPr>
          <w:del w:id="852" w:author="Lili" w:date="2014-11-25T11:21:00Z">
            <w:r w:rsidRPr="006C1AF3" w:rsidDel="00C06F36">
              <w:rPr>
                <w:noProof/>
                <w:rPrChange w:id="853" w:author="Kathrin Eichler" w:date="2013-10-11T12:49:00Z">
                  <w:rPr>
                    <w:rStyle w:val="Hyperlink"/>
                    <w:noProof/>
                  </w:rPr>
                </w:rPrChange>
              </w:rPr>
              <w:delText>6.1.2</w:delText>
            </w:r>
            <w:r w:rsidR="008C6841" w:rsidDel="00C06F36">
              <w:rPr>
                <w:rFonts w:asciiTheme="minorHAnsi" w:hAnsiTheme="minorHAnsi"/>
                <w:noProof/>
                <w:lang w:val="de-DE" w:eastAsia="de-DE"/>
              </w:rPr>
              <w:tab/>
            </w:r>
            <w:r w:rsidRPr="006C1AF3" w:rsidDel="00C06F36">
              <w:rPr>
                <w:noProof/>
                <w:rPrChange w:id="854" w:author="Kathrin Eichler" w:date="2013-10-11T12:49:00Z">
                  <w:rPr>
                    <w:rStyle w:val="Hyperlink"/>
                    <w:noProof/>
                  </w:rPr>
                </w:rPrChange>
              </w:rPr>
              <w:delText>Modifier Annotator Module: class AdvAsModifierAnnotator (eu.excitementproject.tl.decomposition.modifierannotator)</w:delText>
            </w:r>
            <w:r w:rsidR="008C6841" w:rsidDel="00C06F36">
              <w:rPr>
                <w:noProof/>
                <w:webHidden/>
              </w:rPr>
              <w:tab/>
            </w:r>
            <w:r w:rsidR="00D76112" w:rsidDel="00C06F36">
              <w:rPr>
                <w:noProof/>
                <w:webHidden/>
              </w:rPr>
              <w:delText>62</w:delText>
            </w:r>
          </w:del>
        </w:p>
        <w:p w:rsidR="008C6841" w:rsidDel="00C06F36" w:rsidRDefault="006C1AF3">
          <w:pPr>
            <w:pStyle w:val="TOC3"/>
            <w:tabs>
              <w:tab w:val="left" w:pos="1200"/>
              <w:tab w:val="right" w:leader="dot" w:pos="9016"/>
            </w:tabs>
            <w:rPr>
              <w:del w:id="855" w:author="Lili" w:date="2014-11-25T11:21:00Z"/>
              <w:rFonts w:asciiTheme="minorHAnsi" w:hAnsiTheme="minorHAnsi"/>
              <w:noProof/>
              <w:lang w:val="de-DE" w:eastAsia="de-DE"/>
            </w:rPr>
          </w:pPr>
          <w:del w:id="856" w:author="Lili" w:date="2014-11-25T11:21:00Z">
            <w:r w:rsidRPr="006C1AF3" w:rsidDel="00C06F36">
              <w:rPr>
                <w:noProof/>
                <w:rPrChange w:id="857" w:author="Kathrin Eichler" w:date="2013-10-11T12:49:00Z">
                  <w:rPr>
                    <w:rStyle w:val="Hyperlink"/>
                    <w:noProof/>
                  </w:rPr>
                </w:rPrChange>
              </w:rPr>
              <w:delText>6.1.3</w:delText>
            </w:r>
            <w:r w:rsidR="008C6841" w:rsidDel="00C06F36">
              <w:rPr>
                <w:rFonts w:asciiTheme="minorHAnsi" w:hAnsiTheme="minorHAnsi"/>
                <w:noProof/>
                <w:lang w:val="de-DE" w:eastAsia="de-DE"/>
              </w:rPr>
              <w:tab/>
            </w:r>
            <w:r w:rsidRPr="006C1AF3" w:rsidDel="00C06F36">
              <w:rPr>
                <w:noProof/>
                <w:rPrChange w:id="858" w:author="Kathrin Eichler" w:date="2013-10-11T12:49:00Z">
                  <w:rPr>
                    <w:rStyle w:val="Hyperlink"/>
                    <w:noProof/>
                  </w:rPr>
                </w:rPrChange>
              </w:rPr>
              <w:delText>Fragment Graph Generator Module:  class FragmentGraphGeneratorFromCAS (eu.excitementproject.tl.decomposition.fragmentgraphgenerator)</w:delText>
            </w:r>
            <w:r w:rsidR="008C6841" w:rsidDel="00C06F36">
              <w:rPr>
                <w:noProof/>
                <w:webHidden/>
              </w:rPr>
              <w:tab/>
            </w:r>
            <w:r w:rsidR="00D76112" w:rsidDel="00C06F36">
              <w:rPr>
                <w:noProof/>
                <w:webHidden/>
              </w:rPr>
              <w:delText>63</w:delText>
            </w:r>
          </w:del>
        </w:p>
        <w:p w:rsidR="008C6841" w:rsidDel="00C06F36" w:rsidRDefault="006C1AF3">
          <w:pPr>
            <w:pStyle w:val="TOC2"/>
            <w:tabs>
              <w:tab w:val="left" w:pos="960"/>
              <w:tab w:val="right" w:leader="dot" w:pos="9016"/>
            </w:tabs>
            <w:rPr>
              <w:del w:id="859" w:author="Lili" w:date="2014-11-25T11:21:00Z"/>
              <w:rFonts w:asciiTheme="minorHAnsi" w:eastAsiaTheme="minorEastAsia" w:hAnsiTheme="minorHAnsi" w:cstheme="minorBidi"/>
              <w:noProof/>
              <w:szCs w:val="22"/>
            </w:rPr>
          </w:pPr>
          <w:del w:id="860" w:author="Lili" w:date="2014-11-25T11:21:00Z">
            <w:r w:rsidRPr="006C1AF3" w:rsidDel="00C06F36">
              <w:rPr>
                <w:noProof/>
                <w:rPrChange w:id="861" w:author="Kathrin Eichler" w:date="2013-10-11T12:49:00Z">
                  <w:rPr>
                    <w:rStyle w:val="Hyperlink"/>
                    <w:noProof/>
                  </w:rPr>
                </w:rPrChange>
              </w:rPr>
              <w:delText>6.2</w:delText>
            </w:r>
            <w:r w:rsidR="008C6841" w:rsidDel="00C06F36">
              <w:rPr>
                <w:rFonts w:asciiTheme="minorHAnsi" w:eastAsiaTheme="minorEastAsia" w:hAnsiTheme="minorHAnsi" w:cstheme="minorBidi"/>
                <w:noProof/>
                <w:szCs w:val="22"/>
              </w:rPr>
              <w:tab/>
            </w:r>
            <w:r w:rsidRPr="006C1AF3" w:rsidDel="00C06F36">
              <w:rPr>
                <w:noProof/>
                <w:rPrChange w:id="862" w:author="Kathrin Eichler" w:date="2013-10-11T12:49:00Z">
                  <w:rPr>
                    <w:rStyle w:val="Hyperlink"/>
                    <w:noProof/>
                  </w:rPr>
                </w:rPrChange>
              </w:rPr>
              <w:delText>Implementation of Composition Components</w:delText>
            </w:r>
            <w:r w:rsidR="008C6841" w:rsidDel="00C06F36">
              <w:rPr>
                <w:noProof/>
                <w:webHidden/>
              </w:rPr>
              <w:tab/>
            </w:r>
            <w:r w:rsidR="00D76112" w:rsidDel="00C06F36">
              <w:rPr>
                <w:noProof/>
                <w:webHidden/>
              </w:rPr>
              <w:delText>63</w:delText>
            </w:r>
          </w:del>
        </w:p>
        <w:p w:rsidR="008C6841" w:rsidDel="00C06F36" w:rsidRDefault="006C1AF3">
          <w:pPr>
            <w:pStyle w:val="TOC3"/>
            <w:tabs>
              <w:tab w:val="left" w:pos="1200"/>
              <w:tab w:val="right" w:leader="dot" w:pos="9016"/>
            </w:tabs>
            <w:rPr>
              <w:del w:id="863" w:author="Lili" w:date="2014-11-25T11:21:00Z"/>
              <w:rFonts w:asciiTheme="minorHAnsi" w:hAnsiTheme="minorHAnsi"/>
              <w:noProof/>
              <w:lang w:val="de-DE" w:eastAsia="de-DE"/>
            </w:rPr>
          </w:pPr>
          <w:del w:id="864" w:author="Lili" w:date="2014-11-25T11:21:00Z">
            <w:r w:rsidRPr="006C1AF3" w:rsidDel="00C06F36">
              <w:rPr>
                <w:noProof/>
                <w:rPrChange w:id="865" w:author="Kathrin Eichler" w:date="2013-10-11T12:49:00Z">
                  <w:rPr>
                    <w:rStyle w:val="Hyperlink"/>
                    <w:noProof/>
                  </w:rPr>
                </w:rPrChange>
              </w:rPr>
              <w:delText>6.2.1</w:delText>
            </w:r>
            <w:r w:rsidR="008C6841" w:rsidDel="00C06F36">
              <w:rPr>
                <w:rFonts w:asciiTheme="minorHAnsi" w:hAnsiTheme="minorHAnsi"/>
                <w:noProof/>
                <w:lang w:val="de-DE" w:eastAsia="de-DE"/>
              </w:rPr>
              <w:tab/>
            </w:r>
            <w:r w:rsidRPr="006C1AF3" w:rsidDel="00C06F36">
              <w:rPr>
                <w:noProof/>
                <w:rPrChange w:id="866" w:author="Kathrin Eichler" w:date="2013-10-11T12:49:00Z">
                  <w:rPr>
                    <w:rStyle w:val="Hyperlink"/>
                    <w:noProof/>
                  </w:rPr>
                </w:rPrChange>
              </w:rPr>
              <w:delText xml:space="preserve">Graph Merger Module:  class </w:delText>
            </w:r>
          </w:del>
          <w:del w:id="867" w:author="Lili" w:date="2014-11-25T09:46:00Z">
            <w:r w:rsidRPr="006C1AF3" w:rsidDel="00F70BFE">
              <w:rPr>
                <w:noProof/>
                <w:rPrChange w:id="868" w:author="Kathrin Eichler" w:date="2013-10-11T12:49:00Z">
                  <w:rPr>
                    <w:rStyle w:val="Hyperlink"/>
                    <w:noProof/>
                  </w:rPr>
                </w:rPrChange>
              </w:rPr>
              <w:delText>AutomateWP2ProcedureGraphMerger</w:delText>
            </w:r>
          </w:del>
          <w:del w:id="869" w:author="Lili" w:date="2014-11-25T11:21:00Z">
            <w:r w:rsidRPr="006C1AF3" w:rsidDel="00C06F36">
              <w:rPr>
                <w:noProof/>
                <w:rPrChange w:id="870" w:author="Kathrin Eichler" w:date="2013-10-11T12:49:00Z">
                  <w:rPr>
                    <w:rStyle w:val="Hyperlink"/>
                    <w:noProof/>
                  </w:rPr>
                </w:rPrChange>
              </w:rPr>
              <w:delText xml:space="preserve"> (eu.excitementproject.tl.composition.graphmerger)</w:delText>
            </w:r>
            <w:r w:rsidR="008C6841" w:rsidDel="00C06F36">
              <w:rPr>
                <w:noProof/>
                <w:webHidden/>
              </w:rPr>
              <w:tab/>
            </w:r>
            <w:r w:rsidR="00D76112" w:rsidDel="00C06F36">
              <w:rPr>
                <w:noProof/>
                <w:webHidden/>
              </w:rPr>
              <w:delText>63</w:delText>
            </w:r>
          </w:del>
        </w:p>
        <w:p w:rsidR="008C6841" w:rsidDel="00C06F36" w:rsidRDefault="006C1AF3">
          <w:pPr>
            <w:pStyle w:val="TOC3"/>
            <w:tabs>
              <w:tab w:val="left" w:pos="1200"/>
              <w:tab w:val="right" w:leader="dot" w:pos="9016"/>
            </w:tabs>
            <w:rPr>
              <w:del w:id="871" w:author="Lili" w:date="2014-11-25T11:21:00Z"/>
              <w:rFonts w:asciiTheme="minorHAnsi" w:hAnsiTheme="minorHAnsi"/>
              <w:noProof/>
              <w:lang w:val="de-DE" w:eastAsia="de-DE"/>
            </w:rPr>
          </w:pPr>
          <w:del w:id="872" w:author="Lili" w:date="2014-11-25T11:21:00Z">
            <w:r w:rsidRPr="006C1AF3" w:rsidDel="00C06F36">
              <w:rPr>
                <w:noProof/>
                <w:rPrChange w:id="873" w:author="Kathrin Eichler" w:date="2013-10-11T12:49:00Z">
                  <w:rPr>
                    <w:rStyle w:val="Hyperlink"/>
                    <w:noProof/>
                  </w:rPr>
                </w:rPrChange>
              </w:rPr>
              <w:delText>6.2.2</w:delText>
            </w:r>
            <w:r w:rsidR="008C6841" w:rsidDel="00C06F36">
              <w:rPr>
                <w:rFonts w:asciiTheme="minorHAnsi" w:hAnsiTheme="minorHAnsi"/>
                <w:noProof/>
                <w:lang w:val="de-DE" w:eastAsia="de-DE"/>
              </w:rPr>
              <w:tab/>
            </w:r>
            <w:r w:rsidRPr="006C1AF3" w:rsidDel="00C06F36">
              <w:rPr>
                <w:noProof/>
                <w:rPrChange w:id="874" w:author="Kathrin Eichler" w:date="2013-10-11T12:49:00Z">
                  <w:rPr>
                    <w:rStyle w:val="Hyperlink"/>
                    <w:noProof/>
                  </w:rPr>
                </w:rPrChange>
              </w:rPr>
              <w:delText>Collapsed Graph Generator Module:  class SimpleCollapsedGraphGenerator  (eu.excitementproject.tl.composition.collapsedgraphgenerator)</w:delText>
            </w:r>
            <w:r w:rsidR="008C6841" w:rsidDel="00C06F36">
              <w:rPr>
                <w:noProof/>
                <w:webHidden/>
              </w:rPr>
              <w:tab/>
            </w:r>
            <w:r w:rsidR="00D76112" w:rsidDel="00C06F36">
              <w:rPr>
                <w:noProof/>
                <w:webHidden/>
              </w:rPr>
              <w:delText>64</w:delText>
            </w:r>
          </w:del>
        </w:p>
        <w:p w:rsidR="008C6841" w:rsidDel="00C06F36" w:rsidRDefault="006C1AF3">
          <w:pPr>
            <w:pStyle w:val="TOC3"/>
            <w:tabs>
              <w:tab w:val="left" w:pos="1200"/>
              <w:tab w:val="right" w:leader="dot" w:pos="9016"/>
            </w:tabs>
            <w:rPr>
              <w:del w:id="875" w:author="Lili" w:date="2014-11-25T11:21:00Z"/>
              <w:rFonts w:asciiTheme="minorHAnsi" w:hAnsiTheme="minorHAnsi"/>
              <w:noProof/>
              <w:lang w:val="de-DE" w:eastAsia="de-DE"/>
            </w:rPr>
          </w:pPr>
          <w:del w:id="876" w:author="Lili" w:date="2014-11-25T11:21:00Z">
            <w:r w:rsidRPr="006C1AF3" w:rsidDel="00C06F36">
              <w:rPr>
                <w:noProof/>
                <w:rPrChange w:id="877" w:author="Kathrin Eichler" w:date="2013-10-11T12:49:00Z">
                  <w:rPr>
                    <w:rStyle w:val="Hyperlink"/>
                    <w:noProof/>
                  </w:rPr>
                </w:rPrChange>
              </w:rPr>
              <w:delText>6.2.3</w:delText>
            </w:r>
            <w:r w:rsidR="008C6841" w:rsidDel="00C06F36">
              <w:rPr>
                <w:rFonts w:asciiTheme="minorHAnsi" w:hAnsiTheme="minorHAnsi"/>
                <w:noProof/>
                <w:lang w:val="de-DE" w:eastAsia="de-DE"/>
              </w:rPr>
              <w:tab/>
            </w:r>
            <w:r w:rsidRPr="006C1AF3" w:rsidDel="00C06F36">
              <w:rPr>
                <w:noProof/>
                <w:rPrChange w:id="878" w:author="Kathrin Eichler" w:date="2013-10-11T12:49:00Z">
                  <w:rPr>
                    <w:rStyle w:val="Hyperlink"/>
                    <w:noProof/>
                  </w:rPr>
                </w:rPrChange>
              </w:rPr>
              <w:delText>Node Matcher module: class NodeMatcherLongestOnly (eu.excitementproject.tl.composition.nodematcher)</w:delText>
            </w:r>
            <w:r w:rsidR="008C6841" w:rsidDel="00C06F36">
              <w:rPr>
                <w:noProof/>
                <w:webHidden/>
              </w:rPr>
              <w:tab/>
            </w:r>
            <w:r w:rsidR="00D76112" w:rsidDel="00C06F36">
              <w:rPr>
                <w:noProof/>
                <w:webHidden/>
              </w:rPr>
              <w:delText>65</w:delText>
            </w:r>
          </w:del>
        </w:p>
        <w:p w:rsidR="008C6841" w:rsidDel="00C06F36" w:rsidRDefault="006C1AF3">
          <w:pPr>
            <w:pStyle w:val="TOC3"/>
            <w:tabs>
              <w:tab w:val="left" w:pos="1200"/>
              <w:tab w:val="right" w:leader="dot" w:pos="9016"/>
            </w:tabs>
            <w:rPr>
              <w:del w:id="879" w:author="Lili" w:date="2014-11-25T11:21:00Z"/>
              <w:rFonts w:asciiTheme="minorHAnsi" w:hAnsiTheme="minorHAnsi"/>
              <w:noProof/>
              <w:lang w:val="de-DE" w:eastAsia="de-DE"/>
            </w:rPr>
          </w:pPr>
          <w:del w:id="880" w:author="Lili" w:date="2014-11-25T11:21:00Z">
            <w:r w:rsidRPr="006C1AF3" w:rsidDel="00C06F36">
              <w:rPr>
                <w:noProof/>
                <w:rPrChange w:id="881" w:author="Kathrin Eichler" w:date="2013-10-11T12:49:00Z">
                  <w:rPr>
                    <w:rStyle w:val="Hyperlink"/>
                    <w:noProof/>
                  </w:rPr>
                </w:rPrChange>
              </w:rPr>
              <w:delText>6.2.4</w:delText>
            </w:r>
            <w:r w:rsidR="008C6841" w:rsidDel="00C06F36">
              <w:rPr>
                <w:rFonts w:asciiTheme="minorHAnsi" w:hAnsiTheme="minorHAnsi"/>
                <w:noProof/>
                <w:lang w:val="de-DE" w:eastAsia="de-DE"/>
              </w:rPr>
              <w:tab/>
            </w:r>
            <w:r w:rsidRPr="006C1AF3" w:rsidDel="00C06F36">
              <w:rPr>
                <w:noProof/>
                <w:rPrChange w:id="882" w:author="Kathrin Eichler" w:date="2013-10-11T12:49:00Z">
                  <w:rPr>
                    <w:rStyle w:val="Hyperlink"/>
                    <w:noProof/>
                  </w:rPr>
                </w:rPrChange>
              </w:rPr>
              <w:delText>Category Annotator Module: class CategoryAnnotatorAllCats (eu.excitementproject.tl.composition.categoryannotator)</w:delText>
            </w:r>
            <w:r w:rsidR="008C6841" w:rsidDel="00C06F36">
              <w:rPr>
                <w:noProof/>
                <w:webHidden/>
              </w:rPr>
              <w:tab/>
            </w:r>
            <w:r w:rsidR="00D76112" w:rsidDel="00C06F36">
              <w:rPr>
                <w:noProof/>
                <w:webHidden/>
              </w:rPr>
              <w:delText>66</w:delText>
            </w:r>
          </w:del>
        </w:p>
        <w:p w:rsidR="008C6841" w:rsidDel="00C06F36" w:rsidRDefault="006C1AF3">
          <w:pPr>
            <w:pStyle w:val="TOC2"/>
            <w:tabs>
              <w:tab w:val="left" w:pos="960"/>
              <w:tab w:val="right" w:leader="dot" w:pos="9016"/>
            </w:tabs>
            <w:rPr>
              <w:del w:id="883" w:author="Lili" w:date="2014-11-25T11:21:00Z"/>
              <w:rFonts w:asciiTheme="minorHAnsi" w:eastAsiaTheme="minorEastAsia" w:hAnsiTheme="minorHAnsi" w:cstheme="minorBidi"/>
              <w:noProof/>
              <w:szCs w:val="22"/>
            </w:rPr>
          </w:pPr>
          <w:del w:id="884" w:author="Lili" w:date="2014-11-25T11:21:00Z">
            <w:r w:rsidRPr="006C1AF3" w:rsidDel="00C06F36">
              <w:rPr>
                <w:noProof/>
                <w:rPrChange w:id="885" w:author="Kathrin Eichler" w:date="2013-10-11T12:49:00Z">
                  <w:rPr>
                    <w:rStyle w:val="Hyperlink"/>
                    <w:noProof/>
                  </w:rPr>
                </w:rPrChange>
              </w:rPr>
              <w:lastRenderedPageBreak/>
              <w:delText>6.3</w:delText>
            </w:r>
            <w:r w:rsidR="008C6841" w:rsidDel="00C06F36">
              <w:rPr>
                <w:rFonts w:asciiTheme="minorHAnsi" w:eastAsiaTheme="minorEastAsia" w:hAnsiTheme="minorHAnsi" w:cstheme="minorBidi"/>
                <w:noProof/>
                <w:szCs w:val="22"/>
              </w:rPr>
              <w:tab/>
            </w:r>
            <w:r w:rsidRPr="006C1AF3" w:rsidDel="00C06F36">
              <w:rPr>
                <w:noProof/>
                <w:rPrChange w:id="886" w:author="Kathrin Eichler" w:date="2013-10-11T12:49:00Z">
                  <w:rPr>
                    <w:rStyle w:val="Hyperlink"/>
                    <w:noProof/>
                  </w:rPr>
                </w:rPrChange>
              </w:rPr>
              <w:delText>Implementation of Top Levels</w:delText>
            </w:r>
            <w:r w:rsidR="008C6841" w:rsidDel="00C06F36">
              <w:rPr>
                <w:noProof/>
                <w:webHidden/>
              </w:rPr>
              <w:tab/>
            </w:r>
            <w:r w:rsidR="00D76112" w:rsidDel="00C06F36">
              <w:rPr>
                <w:noProof/>
                <w:webHidden/>
              </w:rPr>
              <w:delText>66</w:delText>
            </w:r>
          </w:del>
        </w:p>
        <w:p w:rsidR="008C6841" w:rsidDel="00C06F36" w:rsidRDefault="006C1AF3">
          <w:pPr>
            <w:pStyle w:val="TOC3"/>
            <w:tabs>
              <w:tab w:val="left" w:pos="1200"/>
              <w:tab w:val="right" w:leader="dot" w:pos="9016"/>
            </w:tabs>
            <w:rPr>
              <w:del w:id="887" w:author="Lili" w:date="2014-11-25T11:21:00Z"/>
              <w:rFonts w:asciiTheme="minorHAnsi" w:hAnsiTheme="minorHAnsi"/>
              <w:noProof/>
              <w:lang w:val="de-DE" w:eastAsia="de-DE"/>
            </w:rPr>
          </w:pPr>
          <w:del w:id="888" w:author="Lili" w:date="2014-11-25T11:21:00Z">
            <w:r w:rsidRPr="006C1AF3" w:rsidDel="00C06F36">
              <w:rPr>
                <w:noProof/>
                <w:rPrChange w:id="889" w:author="Kathrin Eichler" w:date="2013-10-11T12:49:00Z">
                  <w:rPr>
                    <w:rStyle w:val="Hyperlink"/>
                    <w:noProof/>
                  </w:rPr>
                </w:rPrChange>
              </w:rPr>
              <w:delText>6.3.1</w:delText>
            </w:r>
            <w:r w:rsidR="008C6841" w:rsidDel="00C06F36">
              <w:rPr>
                <w:rFonts w:asciiTheme="minorHAnsi" w:hAnsiTheme="minorHAnsi"/>
                <w:noProof/>
                <w:lang w:val="de-DE" w:eastAsia="de-DE"/>
              </w:rPr>
              <w:tab/>
            </w:r>
            <w:r w:rsidRPr="006C1AF3" w:rsidDel="00C06F36">
              <w:rPr>
                <w:noProof/>
                <w:rPrChange w:id="890" w:author="Kathrin Eichler" w:date="2013-10-11T12:49:00Z">
                  <w:rPr>
                    <w:rStyle w:val="Hyperlink"/>
                    <w:noProof/>
                  </w:rPr>
                </w:rPrChange>
              </w:rPr>
              <w:delText>Use Case 1: class UseCaseOneRunnerPrototype (eu.excitementproject.tl.toplevel.usecaseonerunner)</w:delText>
            </w:r>
            <w:r w:rsidR="008C6841" w:rsidDel="00C06F36">
              <w:rPr>
                <w:noProof/>
                <w:webHidden/>
              </w:rPr>
              <w:tab/>
            </w:r>
            <w:r w:rsidR="00D76112" w:rsidDel="00C06F36">
              <w:rPr>
                <w:noProof/>
                <w:webHidden/>
              </w:rPr>
              <w:delText>66</w:delText>
            </w:r>
          </w:del>
        </w:p>
        <w:p w:rsidR="008C6841" w:rsidDel="00C06F36" w:rsidRDefault="006C1AF3">
          <w:pPr>
            <w:pStyle w:val="TOC3"/>
            <w:tabs>
              <w:tab w:val="left" w:pos="1200"/>
              <w:tab w:val="right" w:leader="dot" w:pos="9016"/>
            </w:tabs>
            <w:rPr>
              <w:del w:id="891" w:author="Lili" w:date="2014-11-25T11:21:00Z"/>
              <w:rFonts w:asciiTheme="minorHAnsi" w:hAnsiTheme="minorHAnsi"/>
              <w:noProof/>
              <w:lang w:val="de-DE" w:eastAsia="de-DE"/>
            </w:rPr>
          </w:pPr>
          <w:del w:id="892" w:author="Lili" w:date="2014-11-25T11:21:00Z">
            <w:r w:rsidRPr="006C1AF3" w:rsidDel="00C06F36">
              <w:rPr>
                <w:noProof/>
                <w:rPrChange w:id="893" w:author="Kathrin Eichler" w:date="2013-10-11T12:49:00Z">
                  <w:rPr>
                    <w:rStyle w:val="Hyperlink"/>
                    <w:noProof/>
                  </w:rPr>
                </w:rPrChange>
              </w:rPr>
              <w:delText>6.3.2</w:delText>
            </w:r>
            <w:r w:rsidR="008C6841" w:rsidDel="00C06F36">
              <w:rPr>
                <w:rFonts w:asciiTheme="minorHAnsi" w:hAnsiTheme="minorHAnsi"/>
                <w:noProof/>
                <w:lang w:val="de-DE" w:eastAsia="de-DE"/>
              </w:rPr>
              <w:tab/>
            </w:r>
            <w:r w:rsidRPr="006C1AF3" w:rsidDel="00C06F36">
              <w:rPr>
                <w:noProof/>
                <w:rPrChange w:id="894" w:author="Kathrin Eichler" w:date="2013-10-11T12:49:00Z">
                  <w:rPr>
                    <w:rStyle w:val="Hyperlink"/>
                    <w:noProof/>
                  </w:rPr>
                </w:rPrChange>
              </w:rPr>
              <w:delText>Use Case 2: class UseCaseTwoRunnerPrototype  (eu.excitementproject.tl.toplevel.usecaseonerunner)</w:delText>
            </w:r>
            <w:r w:rsidR="008C6841" w:rsidDel="00C06F36">
              <w:rPr>
                <w:noProof/>
                <w:webHidden/>
              </w:rPr>
              <w:tab/>
            </w:r>
            <w:r w:rsidR="00D76112" w:rsidDel="00C06F36">
              <w:rPr>
                <w:noProof/>
                <w:webHidden/>
              </w:rPr>
              <w:delText>68</w:delText>
            </w:r>
          </w:del>
        </w:p>
        <w:p w:rsidR="008C6841" w:rsidDel="00C06F36" w:rsidRDefault="006C1AF3">
          <w:pPr>
            <w:pStyle w:val="TOC2"/>
            <w:tabs>
              <w:tab w:val="left" w:pos="960"/>
              <w:tab w:val="right" w:leader="dot" w:pos="9016"/>
            </w:tabs>
            <w:rPr>
              <w:del w:id="895" w:author="Lili" w:date="2014-11-25T11:21:00Z"/>
              <w:rFonts w:asciiTheme="minorHAnsi" w:eastAsiaTheme="minorEastAsia" w:hAnsiTheme="minorHAnsi" w:cstheme="minorBidi"/>
              <w:noProof/>
              <w:szCs w:val="22"/>
            </w:rPr>
          </w:pPr>
          <w:del w:id="896" w:author="Lili" w:date="2014-11-25T11:21:00Z">
            <w:r w:rsidRPr="006C1AF3" w:rsidDel="00C06F36">
              <w:rPr>
                <w:noProof/>
                <w:rPrChange w:id="897" w:author="Kathrin Eichler" w:date="2013-10-11T12:49:00Z">
                  <w:rPr>
                    <w:rStyle w:val="Hyperlink"/>
                    <w:noProof/>
                  </w:rPr>
                </w:rPrChange>
              </w:rPr>
              <w:delText>6.4</w:delText>
            </w:r>
            <w:r w:rsidR="008C6841" w:rsidDel="00C06F36">
              <w:rPr>
                <w:rFonts w:asciiTheme="minorHAnsi" w:eastAsiaTheme="minorEastAsia" w:hAnsiTheme="minorHAnsi" w:cstheme="minorBidi"/>
                <w:noProof/>
                <w:szCs w:val="22"/>
              </w:rPr>
              <w:tab/>
            </w:r>
            <w:r w:rsidRPr="006C1AF3" w:rsidDel="00C06F36">
              <w:rPr>
                <w:noProof/>
                <w:rPrChange w:id="898" w:author="Kathrin Eichler" w:date="2013-10-11T12:49:00Z">
                  <w:rPr>
                    <w:rStyle w:val="Hyperlink"/>
                    <w:noProof/>
                  </w:rPr>
                </w:rPrChange>
              </w:rPr>
              <w:delText>Implementation of Data Readers, and Other Utilities</w:delText>
            </w:r>
            <w:r w:rsidR="008C6841" w:rsidDel="00C06F36">
              <w:rPr>
                <w:noProof/>
                <w:webHidden/>
              </w:rPr>
              <w:tab/>
            </w:r>
            <w:r w:rsidR="00D76112" w:rsidDel="00C06F36">
              <w:rPr>
                <w:noProof/>
                <w:webHidden/>
              </w:rPr>
              <w:delText>68</w:delText>
            </w:r>
          </w:del>
        </w:p>
        <w:p w:rsidR="008C6841" w:rsidDel="00C06F36" w:rsidRDefault="006C1AF3">
          <w:pPr>
            <w:pStyle w:val="TOC3"/>
            <w:tabs>
              <w:tab w:val="left" w:pos="1200"/>
              <w:tab w:val="right" w:leader="dot" w:pos="9016"/>
            </w:tabs>
            <w:rPr>
              <w:del w:id="899" w:author="Lili" w:date="2014-11-25T11:21:00Z"/>
              <w:rFonts w:asciiTheme="minorHAnsi" w:hAnsiTheme="minorHAnsi"/>
              <w:noProof/>
              <w:lang w:val="de-DE" w:eastAsia="de-DE"/>
            </w:rPr>
          </w:pPr>
          <w:del w:id="900" w:author="Lili" w:date="2014-11-25T11:21:00Z">
            <w:r w:rsidRPr="006C1AF3" w:rsidDel="00C06F36">
              <w:rPr>
                <w:noProof/>
                <w:rPrChange w:id="901" w:author="Kathrin Eichler" w:date="2013-10-11T12:49:00Z">
                  <w:rPr>
                    <w:rStyle w:val="Hyperlink"/>
                    <w:noProof/>
                  </w:rPr>
                </w:rPrChange>
              </w:rPr>
              <w:delText>6.4.1</w:delText>
            </w:r>
            <w:r w:rsidR="008C6841" w:rsidDel="00C06F36">
              <w:rPr>
                <w:rFonts w:asciiTheme="minorHAnsi" w:hAnsiTheme="minorHAnsi"/>
                <w:noProof/>
                <w:lang w:val="de-DE" w:eastAsia="de-DE"/>
              </w:rPr>
              <w:tab/>
            </w:r>
            <w:r w:rsidRPr="006C1AF3" w:rsidDel="00C06F36">
              <w:rPr>
                <w:noProof/>
                <w:rPrChange w:id="902" w:author="Kathrin Eichler" w:date="2013-10-11T12:49:00Z">
                  <w:rPr>
                    <w:rStyle w:val="Hyperlink"/>
                    <w:noProof/>
                  </w:rPr>
                </w:rPrChange>
              </w:rPr>
              <w:delText>class CASUtils (eu.excitementproject.tl.laputils)</w:delText>
            </w:r>
            <w:r w:rsidR="008C6841" w:rsidDel="00C06F36">
              <w:rPr>
                <w:noProof/>
                <w:webHidden/>
              </w:rPr>
              <w:tab/>
            </w:r>
            <w:r w:rsidR="00D76112" w:rsidDel="00C06F36">
              <w:rPr>
                <w:noProof/>
                <w:webHidden/>
              </w:rPr>
              <w:delText>68</w:delText>
            </w:r>
          </w:del>
        </w:p>
        <w:p w:rsidR="008C6841" w:rsidDel="00C06F36" w:rsidRDefault="006C1AF3">
          <w:pPr>
            <w:pStyle w:val="TOC3"/>
            <w:tabs>
              <w:tab w:val="left" w:pos="1200"/>
              <w:tab w:val="right" w:leader="dot" w:pos="9016"/>
            </w:tabs>
            <w:rPr>
              <w:del w:id="903" w:author="Lili" w:date="2014-11-25T11:21:00Z"/>
              <w:rFonts w:asciiTheme="minorHAnsi" w:hAnsiTheme="minorHAnsi"/>
              <w:noProof/>
              <w:lang w:val="de-DE" w:eastAsia="de-DE"/>
            </w:rPr>
          </w:pPr>
          <w:del w:id="904" w:author="Lili" w:date="2014-11-25T11:21:00Z">
            <w:r w:rsidRPr="006C1AF3" w:rsidDel="00C06F36">
              <w:rPr>
                <w:noProof/>
                <w:rPrChange w:id="905" w:author="Kathrin Eichler" w:date="2013-10-11T12:49:00Z">
                  <w:rPr>
                    <w:rStyle w:val="Hyperlink"/>
                    <w:noProof/>
                  </w:rPr>
                </w:rPrChange>
              </w:rPr>
              <w:delText>6.4.2</w:delText>
            </w:r>
            <w:r w:rsidR="008C6841" w:rsidDel="00C06F36">
              <w:rPr>
                <w:rFonts w:asciiTheme="minorHAnsi" w:hAnsiTheme="minorHAnsi"/>
                <w:noProof/>
                <w:lang w:val="de-DE" w:eastAsia="de-DE"/>
              </w:rPr>
              <w:tab/>
            </w:r>
            <w:r w:rsidRPr="006C1AF3" w:rsidDel="00C06F36">
              <w:rPr>
                <w:noProof/>
                <w:rPrChange w:id="906" w:author="Kathrin Eichler" w:date="2013-10-11T12:49:00Z">
                  <w:rPr>
                    <w:rStyle w:val="Hyperlink"/>
                    <w:noProof/>
                  </w:rPr>
                </w:rPrChange>
              </w:rPr>
              <w:delText>class InteractionReader (eu.excitementproject.tl.laputils)</w:delText>
            </w:r>
            <w:r w:rsidR="008C6841" w:rsidDel="00C06F36">
              <w:rPr>
                <w:noProof/>
                <w:webHidden/>
              </w:rPr>
              <w:tab/>
            </w:r>
            <w:r w:rsidR="00D76112" w:rsidDel="00C06F36">
              <w:rPr>
                <w:noProof/>
                <w:webHidden/>
              </w:rPr>
              <w:delText>69</w:delText>
            </w:r>
          </w:del>
        </w:p>
        <w:p w:rsidR="008C6841" w:rsidDel="00C06F36" w:rsidRDefault="006C1AF3">
          <w:pPr>
            <w:pStyle w:val="TOC1"/>
            <w:tabs>
              <w:tab w:val="left" w:pos="442"/>
              <w:tab w:val="right" w:leader="dot" w:pos="9016"/>
            </w:tabs>
            <w:rPr>
              <w:del w:id="907" w:author="Lili" w:date="2014-11-25T11:21:00Z"/>
              <w:rFonts w:asciiTheme="minorHAnsi" w:eastAsiaTheme="minorEastAsia" w:hAnsiTheme="minorHAnsi" w:cstheme="minorBidi"/>
              <w:noProof/>
              <w:szCs w:val="22"/>
            </w:rPr>
          </w:pPr>
          <w:del w:id="908" w:author="Lili" w:date="2014-11-25T11:21:00Z">
            <w:r w:rsidRPr="006C1AF3" w:rsidDel="00C06F36">
              <w:rPr>
                <w:noProof/>
                <w:rPrChange w:id="909" w:author="Kathrin Eichler" w:date="2013-10-11T12:49:00Z">
                  <w:rPr>
                    <w:rStyle w:val="Hyperlink"/>
                    <w:noProof/>
                    <w:lang w:bidi="he-IL"/>
                  </w:rPr>
                </w:rPrChange>
              </w:rPr>
              <w:delText>7.</w:delText>
            </w:r>
            <w:r w:rsidR="008C6841" w:rsidDel="00C06F36">
              <w:rPr>
                <w:rFonts w:asciiTheme="minorHAnsi" w:eastAsiaTheme="minorEastAsia" w:hAnsiTheme="minorHAnsi" w:cstheme="minorBidi"/>
                <w:noProof/>
                <w:szCs w:val="22"/>
              </w:rPr>
              <w:tab/>
            </w:r>
            <w:r w:rsidRPr="006C1AF3" w:rsidDel="00C06F36">
              <w:rPr>
                <w:noProof/>
                <w:rPrChange w:id="910" w:author="Kathrin Eichler" w:date="2013-10-11T12:49:00Z">
                  <w:rPr>
                    <w:rStyle w:val="Hyperlink"/>
                    <w:noProof/>
                    <w:lang w:bidi="he-IL"/>
                  </w:rPr>
                </w:rPrChange>
              </w:rPr>
              <w:delText>Plans for the Next Cycle</w:delText>
            </w:r>
            <w:r w:rsidR="008C6841" w:rsidDel="00C06F36">
              <w:rPr>
                <w:noProof/>
                <w:webHidden/>
              </w:rPr>
              <w:tab/>
            </w:r>
            <w:r w:rsidR="00D76112" w:rsidDel="00C06F36">
              <w:rPr>
                <w:noProof/>
                <w:webHidden/>
              </w:rPr>
              <w:delText>70</w:delText>
            </w:r>
          </w:del>
        </w:p>
        <w:p w:rsidR="008C6841" w:rsidDel="00C06F36" w:rsidRDefault="006C1AF3">
          <w:pPr>
            <w:pStyle w:val="TOC2"/>
            <w:tabs>
              <w:tab w:val="left" w:pos="720"/>
              <w:tab w:val="right" w:leader="dot" w:pos="9016"/>
            </w:tabs>
            <w:rPr>
              <w:del w:id="911" w:author="Lili" w:date="2014-11-25T11:21:00Z"/>
              <w:rFonts w:asciiTheme="minorHAnsi" w:eastAsiaTheme="minorEastAsia" w:hAnsiTheme="minorHAnsi" w:cstheme="minorBidi"/>
              <w:noProof/>
              <w:szCs w:val="22"/>
            </w:rPr>
          </w:pPr>
          <w:del w:id="912" w:author="Lili" w:date="2014-11-25T11:21:00Z">
            <w:r w:rsidRPr="006C1AF3" w:rsidDel="00C06F36">
              <w:rPr>
                <w:noProof/>
                <w:rPrChange w:id="913" w:author="Kathrin Eichler" w:date="2013-10-11T12:49:00Z">
                  <w:rPr>
                    <w:rStyle w:val="Hyperlink"/>
                    <w:noProof/>
                  </w:rPr>
                </w:rPrChange>
              </w:rPr>
              <w:delText>7.1</w:delText>
            </w:r>
            <w:r w:rsidR="008C6841" w:rsidDel="00C06F36">
              <w:rPr>
                <w:rFonts w:asciiTheme="minorHAnsi" w:eastAsiaTheme="minorEastAsia" w:hAnsiTheme="minorHAnsi" w:cstheme="minorBidi"/>
                <w:noProof/>
                <w:szCs w:val="22"/>
              </w:rPr>
              <w:tab/>
            </w:r>
            <w:r w:rsidRPr="006C1AF3" w:rsidDel="00C06F36">
              <w:rPr>
                <w:noProof/>
                <w:rPrChange w:id="914" w:author="Kathrin Eichler" w:date="2013-10-11T12:49:00Z">
                  <w:rPr>
                    <w:rStyle w:val="Hyperlink"/>
                    <w:noProof/>
                  </w:rPr>
                </w:rPrChange>
              </w:rPr>
              <w:delText>Provide an Experimentation Environment</w:delText>
            </w:r>
            <w:r w:rsidR="008C6841" w:rsidDel="00C06F36">
              <w:rPr>
                <w:noProof/>
                <w:webHidden/>
              </w:rPr>
              <w:tab/>
            </w:r>
            <w:r w:rsidR="00D76112" w:rsidDel="00C06F36">
              <w:rPr>
                <w:noProof/>
                <w:webHidden/>
              </w:rPr>
              <w:delText>70</w:delText>
            </w:r>
          </w:del>
        </w:p>
        <w:p w:rsidR="008C6841" w:rsidDel="00C06F36" w:rsidRDefault="006C1AF3">
          <w:pPr>
            <w:pStyle w:val="TOC2"/>
            <w:tabs>
              <w:tab w:val="left" w:pos="720"/>
              <w:tab w:val="right" w:leader="dot" w:pos="9016"/>
            </w:tabs>
            <w:rPr>
              <w:del w:id="915" w:author="Lili" w:date="2014-11-25T11:21:00Z"/>
              <w:rFonts w:asciiTheme="minorHAnsi" w:eastAsiaTheme="minorEastAsia" w:hAnsiTheme="minorHAnsi" w:cstheme="minorBidi"/>
              <w:noProof/>
              <w:szCs w:val="22"/>
            </w:rPr>
          </w:pPr>
          <w:del w:id="916" w:author="Lili" w:date="2014-11-25T11:21:00Z">
            <w:r w:rsidRPr="006C1AF3" w:rsidDel="00C06F36">
              <w:rPr>
                <w:noProof/>
                <w:rPrChange w:id="917" w:author="Kathrin Eichler" w:date="2013-10-11T12:49:00Z">
                  <w:rPr>
                    <w:rStyle w:val="Hyperlink"/>
                    <w:noProof/>
                  </w:rPr>
                </w:rPrChange>
              </w:rPr>
              <w:delText>7.2</w:delText>
            </w:r>
            <w:r w:rsidR="008C6841" w:rsidDel="00C06F36">
              <w:rPr>
                <w:rFonts w:asciiTheme="minorHAnsi" w:eastAsiaTheme="minorEastAsia" w:hAnsiTheme="minorHAnsi" w:cstheme="minorBidi"/>
                <w:noProof/>
                <w:szCs w:val="22"/>
              </w:rPr>
              <w:tab/>
            </w:r>
            <w:r w:rsidRPr="006C1AF3" w:rsidDel="00C06F36">
              <w:rPr>
                <w:noProof/>
                <w:rPrChange w:id="918" w:author="Kathrin Eichler" w:date="2013-10-11T12:49:00Z">
                  <w:rPr>
                    <w:rStyle w:val="Hyperlink"/>
                    <w:noProof/>
                  </w:rPr>
                </w:rPrChange>
              </w:rPr>
              <w:delText>Provide More Sophisticated Module Implementations</w:delText>
            </w:r>
            <w:r w:rsidR="008C6841" w:rsidDel="00C06F36">
              <w:rPr>
                <w:noProof/>
                <w:webHidden/>
              </w:rPr>
              <w:tab/>
            </w:r>
            <w:r w:rsidR="00D76112" w:rsidDel="00C06F36">
              <w:rPr>
                <w:noProof/>
                <w:webHidden/>
              </w:rPr>
              <w:delText>70</w:delText>
            </w:r>
          </w:del>
        </w:p>
        <w:p w:rsidR="008C6841" w:rsidDel="00C06F36" w:rsidRDefault="006C1AF3">
          <w:pPr>
            <w:pStyle w:val="TOC3"/>
            <w:tabs>
              <w:tab w:val="left" w:pos="1200"/>
              <w:tab w:val="right" w:leader="dot" w:pos="9016"/>
            </w:tabs>
            <w:rPr>
              <w:del w:id="919" w:author="Lili" w:date="2014-11-25T11:21:00Z"/>
              <w:rFonts w:asciiTheme="minorHAnsi" w:hAnsiTheme="minorHAnsi"/>
              <w:noProof/>
              <w:lang w:val="de-DE" w:eastAsia="de-DE"/>
            </w:rPr>
          </w:pPr>
          <w:del w:id="920" w:author="Lili" w:date="2014-11-25T11:21:00Z">
            <w:r w:rsidRPr="006C1AF3" w:rsidDel="00C06F36">
              <w:rPr>
                <w:noProof/>
                <w:rPrChange w:id="921" w:author="Kathrin Eichler" w:date="2013-10-11T12:49:00Z">
                  <w:rPr>
                    <w:rStyle w:val="Hyperlink"/>
                    <w:noProof/>
                  </w:rPr>
                </w:rPrChange>
              </w:rPr>
              <w:delText>7.2.1</w:delText>
            </w:r>
            <w:r w:rsidR="008C6841" w:rsidDel="00C06F36">
              <w:rPr>
                <w:rFonts w:asciiTheme="minorHAnsi" w:hAnsiTheme="minorHAnsi"/>
                <w:noProof/>
                <w:lang w:val="de-DE" w:eastAsia="de-DE"/>
              </w:rPr>
              <w:tab/>
            </w:r>
            <w:r w:rsidRPr="006C1AF3" w:rsidDel="00C06F36">
              <w:rPr>
                <w:noProof/>
                <w:rPrChange w:id="922" w:author="Kathrin Eichler" w:date="2013-10-11T12:49:00Z">
                  <w:rPr>
                    <w:rStyle w:val="Hyperlink"/>
                    <w:noProof/>
                  </w:rPr>
                </w:rPrChange>
              </w:rPr>
              <w:delText>InteractionReader</w:delText>
            </w:r>
            <w:r w:rsidR="008C6841" w:rsidDel="00C06F36">
              <w:rPr>
                <w:noProof/>
                <w:webHidden/>
              </w:rPr>
              <w:tab/>
            </w:r>
            <w:r w:rsidR="00D76112" w:rsidDel="00C06F36">
              <w:rPr>
                <w:noProof/>
                <w:webHidden/>
              </w:rPr>
              <w:delText>70</w:delText>
            </w:r>
          </w:del>
        </w:p>
        <w:p w:rsidR="008C6841" w:rsidDel="00C06F36" w:rsidRDefault="006C1AF3">
          <w:pPr>
            <w:pStyle w:val="TOC3"/>
            <w:tabs>
              <w:tab w:val="left" w:pos="1200"/>
              <w:tab w:val="right" w:leader="dot" w:pos="9016"/>
            </w:tabs>
            <w:rPr>
              <w:del w:id="923" w:author="Lili" w:date="2014-11-25T11:21:00Z"/>
              <w:rFonts w:asciiTheme="minorHAnsi" w:hAnsiTheme="minorHAnsi"/>
              <w:noProof/>
              <w:lang w:val="de-DE" w:eastAsia="de-DE"/>
            </w:rPr>
          </w:pPr>
          <w:del w:id="924" w:author="Lili" w:date="2014-11-25T11:21:00Z">
            <w:r w:rsidRPr="006C1AF3" w:rsidDel="00C06F36">
              <w:rPr>
                <w:noProof/>
                <w:rPrChange w:id="925" w:author="Kathrin Eichler" w:date="2013-10-11T12:49:00Z">
                  <w:rPr>
                    <w:rStyle w:val="Hyperlink"/>
                    <w:noProof/>
                  </w:rPr>
                </w:rPrChange>
              </w:rPr>
              <w:delText>7.2.2</w:delText>
            </w:r>
            <w:r w:rsidR="008C6841" w:rsidDel="00C06F36">
              <w:rPr>
                <w:rFonts w:asciiTheme="minorHAnsi" w:hAnsiTheme="minorHAnsi"/>
                <w:noProof/>
                <w:lang w:val="de-DE" w:eastAsia="de-DE"/>
              </w:rPr>
              <w:tab/>
            </w:r>
            <w:r w:rsidRPr="006C1AF3" w:rsidDel="00C06F36">
              <w:rPr>
                <w:noProof/>
                <w:rPrChange w:id="926" w:author="Kathrin Eichler" w:date="2013-10-11T12:49:00Z">
                  <w:rPr>
                    <w:rStyle w:val="Hyperlink"/>
                    <w:noProof/>
                  </w:rPr>
                </w:rPrChange>
              </w:rPr>
              <w:delText>Decomposition</w:delText>
            </w:r>
            <w:r w:rsidR="008C6841" w:rsidDel="00C06F36">
              <w:rPr>
                <w:noProof/>
                <w:webHidden/>
              </w:rPr>
              <w:tab/>
            </w:r>
            <w:r w:rsidR="00D76112" w:rsidDel="00C06F36">
              <w:rPr>
                <w:noProof/>
                <w:webHidden/>
              </w:rPr>
              <w:delText>71</w:delText>
            </w:r>
          </w:del>
        </w:p>
        <w:p w:rsidR="008C6841" w:rsidDel="00C06F36" w:rsidRDefault="006C1AF3">
          <w:pPr>
            <w:pStyle w:val="TOC3"/>
            <w:tabs>
              <w:tab w:val="left" w:pos="1200"/>
              <w:tab w:val="right" w:leader="dot" w:pos="9016"/>
            </w:tabs>
            <w:rPr>
              <w:del w:id="927" w:author="Lili" w:date="2014-11-25T11:21:00Z"/>
              <w:rFonts w:asciiTheme="minorHAnsi" w:hAnsiTheme="minorHAnsi"/>
              <w:noProof/>
              <w:lang w:val="de-DE" w:eastAsia="de-DE"/>
            </w:rPr>
          </w:pPr>
          <w:del w:id="928" w:author="Lili" w:date="2014-11-25T11:21:00Z">
            <w:r w:rsidRPr="006C1AF3" w:rsidDel="00C06F36">
              <w:rPr>
                <w:noProof/>
                <w:rPrChange w:id="929" w:author="Kathrin Eichler" w:date="2013-10-11T12:49:00Z">
                  <w:rPr>
                    <w:rStyle w:val="Hyperlink"/>
                    <w:noProof/>
                  </w:rPr>
                </w:rPrChange>
              </w:rPr>
              <w:delText>7.2.3</w:delText>
            </w:r>
            <w:r w:rsidR="008C6841" w:rsidDel="00C06F36">
              <w:rPr>
                <w:rFonts w:asciiTheme="minorHAnsi" w:hAnsiTheme="minorHAnsi"/>
                <w:noProof/>
                <w:lang w:val="de-DE" w:eastAsia="de-DE"/>
              </w:rPr>
              <w:tab/>
            </w:r>
            <w:r w:rsidRPr="006C1AF3" w:rsidDel="00C06F36">
              <w:rPr>
                <w:noProof/>
                <w:rPrChange w:id="930" w:author="Kathrin Eichler" w:date="2013-10-11T12:49:00Z">
                  <w:rPr>
                    <w:rStyle w:val="Hyperlink"/>
                    <w:noProof/>
                  </w:rPr>
                </w:rPrChange>
              </w:rPr>
              <w:delText>Composition Use Case 1</w:delText>
            </w:r>
            <w:r w:rsidR="008C6841" w:rsidDel="00C06F36">
              <w:rPr>
                <w:noProof/>
                <w:webHidden/>
              </w:rPr>
              <w:tab/>
            </w:r>
            <w:r w:rsidR="00D76112" w:rsidDel="00C06F36">
              <w:rPr>
                <w:noProof/>
                <w:webHidden/>
              </w:rPr>
              <w:delText>71</w:delText>
            </w:r>
          </w:del>
        </w:p>
        <w:p w:rsidR="008C6841" w:rsidDel="00C06F36" w:rsidRDefault="006C1AF3">
          <w:pPr>
            <w:pStyle w:val="TOC3"/>
            <w:tabs>
              <w:tab w:val="left" w:pos="1200"/>
              <w:tab w:val="right" w:leader="dot" w:pos="9016"/>
            </w:tabs>
            <w:rPr>
              <w:del w:id="931" w:author="Lili" w:date="2014-11-25T11:21:00Z"/>
              <w:rFonts w:asciiTheme="minorHAnsi" w:hAnsiTheme="minorHAnsi"/>
              <w:noProof/>
              <w:lang w:val="de-DE" w:eastAsia="de-DE"/>
            </w:rPr>
          </w:pPr>
          <w:del w:id="932" w:author="Lili" w:date="2014-11-25T11:21:00Z">
            <w:r w:rsidRPr="006C1AF3" w:rsidDel="00C06F36">
              <w:rPr>
                <w:noProof/>
                <w:rPrChange w:id="933" w:author="Kathrin Eichler" w:date="2013-10-11T12:49:00Z">
                  <w:rPr>
                    <w:rStyle w:val="Hyperlink"/>
                    <w:noProof/>
                  </w:rPr>
                </w:rPrChange>
              </w:rPr>
              <w:delText>7.2.4</w:delText>
            </w:r>
            <w:r w:rsidR="008C6841" w:rsidDel="00C06F36">
              <w:rPr>
                <w:rFonts w:asciiTheme="minorHAnsi" w:hAnsiTheme="minorHAnsi"/>
                <w:noProof/>
                <w:lang w:val="de-DE" w:eastAsia="de-DE"/>
              </w:rPr>
              <w:tab/>
            </w:r>
            <w:r w:rsidRPr="006C1AF3" w:rsidDel="00C06F36">
              <w:rPr>
                <w:noProof/>
                <w:rPrChange w:id="934" w:author="Kathrin Eichler" w:date="2013-10-11T12:49:00Z">
                  <w:rPr>
                    <w:rStyle w:val="Hyperlink"/>
                    <w:noProof/>
                  </w:rPr>
                </w:rPrChange>
              </w:rPr>
              <w:delText>Composition Use Case 2</w:delText>
            </w:r>
            <w:r w:rsidR="008C6841" w:rsidDel="00C06F36">
              <w:rPr>
                <w:noProof/>
                <w:webHidden/>
              </w:rPr>
              <w:tab/>
            </w:r>
            <w:r w:rsidR="00D76112" w:rsidDel="00C06F3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Heading1"/>
        <w:rPr>
          <w:rFonts w:ascii="Georgia" w:hAnsi="Georgia"/>
        </w:rPr>
      </w:pPr>
      <w:bookmarkStart w:id="935" w:name="h.6flctkipdq3" w:colFirst="0" w:colLast="0"/>
      <w:bookmarkStart w:id="936" w:name="_Ref358637490"/>
      <w:bookmarkStart w:id="937" w:name="_Toc404677807"/>
      <w:bookmarkEnd w:id="935"/>
      <w:r w:rsidRPr="00DE1B49">
        <w:rPr>
          <w:rFonts w:ascii="Georgia" w:hAnsi="Georgia"/>
        </w:rPr>
        <w:lastRenderedPageBreak/>
        <w:t>Introduction</w:t>
      </w:r>
      <w:bookmarkEnd w:id="936"/>
      <w:r w:rsidRPr="00DE1B49">
        <w:rPr>
          <w:rFonts w:ascii="Georgia" w:hAnsi="Georgia"/>
        </w:rPr>
        <w:t xml:space="preserve"> </w:t>
      </w:r>
      <w:ins w:id="938" w:author="Kathrin Eichler" w:date="2014-11-17T11:29:00Z">
        <w:r w:rsidR="008D59DE">
          <w:rPr>
            <w:rFonts w:ascii="Georgia" w:hAnsi="Georgia"/>
          </w:rPr>
          <w:t>[all]</w:t>
        </w:r>
      </w:ins>
      <w:bookmarkEnd w:id="937"/>
    </w:p>
    <w:p w:rsidR="00AC5C94" w:rsidRPr="00DE1B49" w:rsidRDefault="00AC5C94" w:rsidP="00AC5C94">
      <w:pPr>
        <w:pStyle w:val="Heading2"/>
      </w:pPr>
      <w:bookmarkStart w:id="939" w:name="_Toc404677808"/>
      <w:r w:rsidRPr="00DE1B49">
        <w:t xml:space="preserve">About this </w:t>
      </w:r>
      <w:r w:rsidR="005F6601">
        <w:t>D</w:t>
      </w:r>
      <w:r w:rsidRPr="00DE1B49">
        <w:t>ocument</w:t>
      </w:r>
      <w:bookmarkEnd w:id="939"/>
    </w:p>
    <w:p w:rsidR="00AC5C94" w:rsidRPr="00DE1B49" w:rsidRDefault="00815574" w:rsidP="00815574">
      <w:pPr>
        <w:rPr>
          <w:lang w:val="en-US"/>
        </w:rPr>
      </w:pPr>
      <w:proofErr w:type="gramStart"/>
      <w:r w:rsidRPr="00DE1B49">
        <w:rPr>
          <w:lang w:val="en-US"/>
        </w:rPr>
        <w:t>Deliverable 6.</w:t>
      </w:r>
      <w:proofErr w:type="gramEnd"/>
      <w:del w:id="940" w:author="Kathrin Eichler" w:date="2013-10-08T10:15:00Z">
        <w:r w:rsidRPr="00DE1B49" w:rsidDel="00FD7B84">
          <w:rPr>
            <w:lang w:val="en-US"/>
          </w:rPr>
          <w:delText xml:space="preserve">1 </w:delText>
        </w:r>
      </w:del>
      <w:ins w:id="941" w:author="Kathrin Eichler" w:date="2013-10-08T10:15:00Z">
        <w:r w:rsidR="00FD7B84">
          <w:rPr>
            <w:lang w:val="en-US"/>
          </w:rPr>
          <w:t>2</w:t>
        </w:r>
        <w:r w:rsidR="00FD7B84" w:rsidRPr="00DE1B49">
          <w:rPr>
            <w:lang w:val="en-US"/>
          </w:rPr>
          <w:t xml:space="preserve"> </w:t>
        </w:r>
      </w:ins>
      <w:proofErr w:type="gramStart"/>
      <w:r w:rsidRPr="00DE1B49">
        <w:rPr>
          <w:lang w:val="en-US"/>
        </w:rPr>
        <w:t>is</w:t>
      </w:r>
      <w:proofErr w:type="gramEnd"/>
      <w:r w:rsidRPr="00DE1B49">
        <w:rPr>
          <w:lang w:val="en-US"/>
        </w:rPr>
        <w:t xml:space="preserve"> of type “P”, i.e.</w:t>
      </w:r>
      <w:ins w:id="942"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943" w:author="Kathrin Eichler" w:date="2013-10-08T10:15:00Z">
        <w:r w:rsidRPr="00DE1B49" w:rsidDel="00FD7B84">
          <w:rPr>
            <w:lang w:val="en-US"/>
          </w:rPr>
          <w:delText>18</w:delText>
        </w:r>
      </w:del>
      <w:ins w:id="944"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github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w:t>
      </w:r>
      <w:r w:rsidRPr="00DE1B49">
        <w:rPr>
          <w:lang w:val="en-US"/>
        </w:rPr>
        <w:t>c</w:t>
      </w:r>
      <w:r w:rsidRPr="00DE1B49">
        <w:rPr>
          <w:lang w:val="en-US"/>
        </w:rPr>
        <w:t>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Heading2"/>
      </w:pPr>
      <w:bookmarkStart w:id="945" w:name="_Toc404677809"/>
      <w:r w:rsidRPr="00DE1B49">
        <w:t xml:space="preserve">Introduction to the </w:t>
      </w:r>
      <w:r w:rsidR="005F6601">
        <w:t>T</w:t>
      </w:r>
      <w:r w:rsidRPr="00DE1B49">
        <w:t xml:space="preserve">ransduction </w:t>
      </w:r>
      <w:r w:rsidR="005F6601">
        <w:t>L</w:t>
      </w:r>
      <w:r w:rsidRPr="00DE1B49">
        <w:t>ayer</w:t>
      </w:r>
      <w:bookmarkEnd w:id="945"/>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w:t>
      </w:r>
      <w:r w:rsidRPr="00DE1B49">
        <w:rPr>
          <w:lang w:val="en-US"/>
        </w:rPr>
        <w:lastRenderedPageBreak/>
        <w:t xml:space="preserve">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Heading2"/>
        <w:spacing w:before="280" w:after="80"/>
        <w:ind w:left="720"/>
      </w:pPr>
      <w:bookmarkStart w:id="946" w:name="h.dzuu6btnyw6f" w:colFirst="0" w:colLast="0"/>
      <w:bookmarkStart w:id="947" w:name="_Toc404677810"/>
      <w:bookmarkEnd w:id="946"/>
      <w:r w:rsidRPr="00DE1B49">
        <w:t>Related Terminology</w:t>
      </w:r>
      <w:bookmarkEnd w:id="947"/>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i.e. the part of the open platform that creates a JCas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Heading2"/>
        <w:spacing w:before="360" w:after="80"/>
        <w:ind w:left="720"/>
      </w:pPr>
      <w:bookmarkStart w:id="948" w:name="h.v9ppkrfbznij" w:colFirst="0" w:colLast="0"/>
      <w:bookmarkStart w:id="949" w:name="_Toc404677811"/>
      <w:bookmarkEnd w:id="948"/>
      <w:r w:rsidRPr="00DE1B49">
        <w:t>Related Documents</w:t>
      </w:r>
      <w:bookmarkEnd w:id="949"/>
    </w:p>
    <w:p w:rsidR="0087709E" w:rsidRPr="007A4438" w:rsidRDefault="0087709E" w:rsidP="00675094">
      <w:pPr>
        <w:numPr>
          <w:ilvl w:val="0"/>
          <w:numId w:val="8"/>
        </w:numPr>
        <w:spacing w:line="276" w:lineRule="auto"/>
        <w:ind w:hanging="359"/>
      </w:pPr>
      <w:r w:rsidRPr="007A4438">
        <w:rPr>
          <w:i/>
        </w:rPr>
        <w:t>Deliverable 1.1</w:t>
      </w:r>
      <w:r w:rsidRPr="007A4438">
        <w:t>: User Requirements (June 2012)</w:t>
      </w:r>
    </w:p>
    <w:p w:rsidR="0087709E" w:rsidRPr="0085572C" w:rsidRDefault="0087709E" w:rsidP="00675094">
      <w:pPr>
        <w:numPr>
          <w:ilvl w:val="0"/>
          <w:numId w:val="8"/>
        </w:numPr>
        <w:spacing w:line="276" w:lineRule="auto"/>
        <w:ind w:hanging="359"/>
        <w:rPr>
          <w:lang w:val="en-US"/>
        </w:rPr>
      </w:pPr>
      <w:r w:rsidRPr="00706C23">
        <w:rPr>
          <w:i/>
          <w:lang w:val="en-US"/>
        </w:rPr>
        <w:t>Deliverable 3.1b</w:t>
      </w:r>
      <w:r w:rsidRPr="0085572C">
        <w:rPr>
          <w:lang w:val="en-US"/>
        </w:rPr>
        <w:t>: Specification of the Transduction Layer (Sep 2012)</w:t>
      </w:r>
    </w:p>
    <w:p w:rsidR="007A4438" w:rsidRPr="00925780" w:rsidRDefault="007A4438" w:rsidP="007A4438">
      <w:pPr>
        <w:numPr>
          <w:ilvl w:val="0"/>
          <w:numId w:val="8"/>
        </w:numPr>
        <w:spacing w:line="276" w:lineRule="auto"/>
        <w:ind w:hanging="359"/>
        <w:rPr>
          <w:ins w:id="950" w:author="Kathrin Eichler" w:date="2014-11-17T09:49:00Z"/>
          <w:lang w:val="en-US"/>
        </w:rPr>
      </w:pPr>
      <w:ins w:id="951" w:author="Kathrin Eichler" w:date="2014-11-17T09:49:00Z">
        <w:r w:rsidRPr="007A4438">
          <w:rPr>
            <w:i/>
            <w:lang w:val="en-US"/>
          </w:rPr>
          <w:t>Deliverable 6.1</w:t>
        </w:r>
        <w:r w:rsidRPr="007A4438">
          <w:rPr>
            <w:lang w:val="en-US"/>
          </w:rPr>
          <w:t xml:space="preserve">: </w:t>
        </w:r>
      </w:ins>
      <w:ins w:id="952" w:author="Kathrin Eichler" w:date="2014-11-17T09:50:00Z">
        <w:r w:rsidRPr="007A4438">
          <w:rPr>
            <w:lang w:val="en-US"/>
            <w:rPrChange w:id="953" w:author="Kathrin Eichler" w:date="2014-11-17T09:50:00Z">
              <w:rPr>
                <w:b/>
                <w:sz w:val="40"/>
                <w:szCs w:val="28"/>
                <w:lang w:val="en-US"/>
              </w:rPr>
            </w:rPrChange>
          </w:rPr>
          <w:t>Textual inference components development</w:t>
        </w:r>
        <w:r w:rsidRPr="007A4438">
          <w:rPr>
            <w:lang w:val="en-US"/>
          </w:rPr>
          <w:t xml:space="preserve"> </w:t>
        </w:r>
      </w:ins>
      <w:ins w:id="954" w:author="Kathrin Eichler" w:date="2014-11-17T09:49:00Z">
        <w:r w:rsidRPr="007A4438">
          <w:rPr>
            <w:lang w:val="en-US"/>
          </w:rPr>
          <w:t>(</w:t>
        </w:r>
      </w:ins>
      <w:ins w:id="955" w:author="Kathrin Eichler" w:date="2014-11-17T09:50:00Z">
        <w:r w:rsidRPr="007A4438">
          <w:rPr>
            <w:lang w:val="en-US"/>
          </w:rPr>
          <w:t>June 2013</w:t>
        </w:r>
      </w:ins>
      <w:ins w:id="956" w:author="Kathrin Eichler" w:date="2014-11-17T09:49:00Z">
        <w:r w:rsidRPr="00925780">
          <w:rPr>
            <w:lang w:val="en-US"/>
          </w:rPr>
          <w:t>)</w:t>
        </w:r>
      </w:ins>
    </w:p>
    <w:p w:rsidR="0087709E" w:rsidRPr="00DE1B49" w:rsidRDefault="0087709E" w:rsidP="00675094">
      <w:pPr>
        <w:numPr>
          <w:ilvl w:val="0"/>
          <w:numId w:val="8"/>
        </w:numPr>
        <w:spacing w:line="276" w:lineRule="auto"/>
        <w:ind w:hanging="359"/>
        <w:rPr>
          <w:lang w:val="en-US"/>
        </w:rPr>
      </w:pPr>
      <w:r w:rsidRPr="00925780">
        <w:rPr>
          <w:i/>
          <w:lang w:val="en-US"/>
        </w:rPr>
        <w:t>EOP specification</w:t>
      </w:r>
      <w:r w:rsidRPr="00D7475F">
        <w:rPr>
          <w:lang w:val="en-US"/>
        </w:rPr>
        <w:t>: Specifications and architecture</w:t>
      </w:r>
      <w:r w:rsidRPr="00DE1B49">
        <w:rPr>
          <w:lang w:val="en-US"/>
        </w:rPr>
        <w:t xml:space="preserve"> for the open platform, I</w:t>
      </w:r>
      <w:ins w:id="957" w:author="Kathrin Eichler" w:date="2014-11-17T09:50:00Z">
        <w:r w:rsidR="00925780">
          <w:rPr>
            <w:lang w:val="en-US"/>
          </w:rPr>
          <w:t>I</w:t>
        </w:r>
      </w:ins>
      <w:r w:rsidRPr="00DE1B49">
        <w:rPr>
          <w:lang w:val="en-US"/>
        </w:rPr>
        <w:t>. cycle</w:t>
      </w:r>
    </w:p>
    <w:p w:rsidR="002A1C2D" w:rsidRDefault="0087709E" w:rsidP="002A1C2D">
      <w:pPr>
        <w:numPr>
          <w:ilvl w:val="0"/>
          <w:numId w:val="8"/>
        </w:numPr>
        <w:spacing w:line="276" w:lineRule="auto"/>
        <w:ind w:hanging="359"/>
        <w:rPr>
          <w:ins w:id="958" w:author="Kathrin Eichler" w:date="2014-11-10T09:52:00Z"/>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2A1C2D" w:rsidRPr="002A1C2D" w:rsidRDefault="002A1C2D">
      <w:pPr>
        <w:pStyle w:val="Heading2"/>
        <w:pPrChange w:id="959" w:author="Kathrin Eichler" w:date="2014-11-10T09:52:00Z">
          <w:pPr>
            <w:numPr>
              <w:numId w:val="8"/>
            </w:numPr>
            <w:spacing w:line="276" w:lineRule="auto"/>
            <w:ind w:left="720" w:firstLine="360"/>
          </w:pPr>
        </w:pPrChange>
      </w:pPr>
      <w:bookmarkStart w:id="960" w:name="_Toc404677812"/>
      <w:ins w:id="961" w:author="Kathrin Eichler" w:date="2014-11-10T09:52:00Z">
        <w:r>
          <w:t xml:space="preserve">Changes as compared to Deliverable </w:t>
        </w:r>
        <w:r w:rsidRPr="002A1C2D">
          <w:t>6.</w:t>
        </w:r>
        <w:r>
          <w:t>1</w:t>
        </w:r>
      </w:ins>
      <w:bookmarkEnd w:id="960"/>
      <w:ins w:id="962" w:author="Kathrin Eichler" w:date="2014-11-17T09:49:00Z">
        <w:r w:rsidR="007D652F">
          <w:t xml:space="preserve"> </w:t>
        </w:r>
      </w:ins>
    </w:p>
    <w:p w:rsidR="002A1C2D" w:rsidRDefault="002A1C2D" w:rsidP="002A1C2D">
      <w:pPr>
        <w:rPr>
          <w:ins w:id="963" w:author="Kathrin Eichler" w:date="2014-11-10T11:39:00Z"/>
          <w:lang w:val="en-US"/>
        </w:rPr>
      </w:pPr>
      <w:ins w:id="964" w:author="Kathrin Eichler" w:date="2014-11-10T09:53:00Z">
        <w:r>
          <w:rPr>
            <w:lang w:val="en-US"/>
          </w:rPr>
          <w:t xml:space="preserve">As compared to the previous deliverable of WP6, this document has changed in the following ways: </w:t>
        </w:r>
      </w:ins>
    </w:p>
    <w:p w:rsidR="004F102C" w:rsidRDefault="004F102C" w:rsidP="002A1C2D">
      <w:pPr>
        <w:rPr>
          <w:ins w:id="965" w:author="Kathrin Eichler" w:date="2014-11-17T09:51:00Z"/>
          <w:lang w:val="en-US"/>
        </w:rPr>
      </w:pPr>
      <w:ins w:id="966" w:author="Kathrin Eichler" w:date="2014-11-10T11:39:00Z">
        <w:r>
          <w:rPr>
            <w:lang w:val="en-US"/>
          </w:rPr>
          <w:t>[TODO: Add list of changes]</w:t>
        </w:r>
      </w:ins>
    </w:p>
    <w:p w:rsidR="00A43A5D" w:rsidDel="00CF173C" w:rsidRDefault="00A43A5D">
      <w:pPr>
        <w:pStyle w:val="Normal2"/>
        <w:rPr>
          <w:ins w:id="967" w:author="Kathrin Eichler" w:date="2014-11-17T09:52:00Z"/>
        </w:rPr>
        <w:pPrChange w:id="968" w:author="Kathrin Eichler" w:date="2014-11-17T09:52:00Z">
          <w:pPr>
            <w:pStyle w:val="Normal2"/>
            <w:numPr>
              <w:numId w:val="104"/>
            </w:numPr>
            <w:ind w:left="720" w:hanging="360"/>
          </w:pPr>
        </w:pPrChange>
      </w:pPr>
    </w:p>
    <w:p w:rsidR="00A43A5D" w:rsidRPr="007A4438" w:rsidRDefault="00A43A5D" w:rsidP="00A43A5D">
      <w:pPr>
        <w:numPr>
          <w:ilvl w:val="0"/>
          <w:numId w:val="8"/>
        </w:numPr>
        <w:spacing w:line="276" w:lineRule="auto"/>
        <w:ind w:hanging="359"/>
        <w:rPr>
          <w:ins w:id="969" w:author="Kathrin Eichler" w:date="2014-11-17T09:51:00Z"/>
        </w:rPr>
      </w:pPr>
      <w:ins w:id="970" w:author="Kathrin Eichler" w:date="2014-11-17T09:52:00Z">
        <w:r>
          <w:lastRenderedPageBreak/>
          <w:t xml:space="preserve"> </w:t>
        </w:r>
        <w:r>
          <w:rPr>
            <w:i/>
          </w:rPr>
          <w:t xml:space="preserve">InteractionReader: </w:t>
        </w:r>
        <w:r w:rsidRPr="007A4438">
          <w:t xml:space="preserve"> </w:t>
        </w:r>
        <w:commentRangeStart w:id="971"/>
        <w:r>
          <w:t>The reader code can now read "non-continuous" fragments (which are common in the WP2 data), as well as non-continuous modifiers.</w:t>
        </w:r>
      </w:ins>
      <w:commentRangeEnd w:id="971"/>
      <w:ins w:id="972" w:author="Kathrin Eichler" w:date="2014-11-17T11:15:00Z">
        <w:r w:rsidR="00862D1A">
          <w:rPr>
            <w:rStyle w:val="CommentReference"/>
          </w:rPr>
          <w:commentReference w:id="971"/>
        </w:r>
      </w:ins>
    </w:p>
    <w:p w:rsidR="00A43A5D" w:rsidRPr="00862D1A" w:rsidRDefault="00A43A5D" w:rsidP="00A43A5D">
      <w:pPr>
        <w:numPr>
          <w:ilvl w:val="0"/>
          <w:numId w:val="8"/>
        </w:numPr>
        <w:spacing w:line="276" w:lineRule="auto"/>
        <w:ind w:hanging="359"/>
        <w:rPr>
          <w:ins w:id="973" w:author="Kathrin Eichler" w:date="2014-11-17T11:13:00Z"/>
          <w:lang w:val="en-US"/>
          <w:rPrChange w:id="974" w:author="Kathrin Eichler" w:date="2014-11-17T11:13:00Z">
            <w:rPr>
              <w:ins w:id="975" w:author="Kathrin Eichler" w:date="2014-11-17T11:13:00Z"/>
            </w:rPr>
          </w:rPrChange>
        </w:rPr>
      </w:pPr>
      <w:ins w:id="976" w:author="Kathrin Eichler" w:date="2014-11-17T09:53:00Z">
        <w:r>
          <w:rPr>
            <w:i/>
            <w:lang w:val="en-US"/>
          </w:rPr>
          <w:t>Decomposition</w:t>
        </w:r>
      </w:ins>
      <w:ins w:id="977" w:author="Kathrin Eichler" w:date="2014-11-17T09:51:00Z">
        <w:r w:rsidRPr="008167E2">
          <w:rPr>
            <w:lang w:val="en-US"/>
          </w:rPr>
          <w:t xml:space="preserve">: </w:t>
        </w:r>
      </w:ins>
      <w:ins w:id="978" w:author="Kathrin Eichler" w:date="2014-11-17T09:53:00Z">
        <w:r>
          <w:t xml:space="preserve">Improved the existing and added new fragment annotators. </w:t>
        </w:r>
      </w:ins>
    </w:p>
    <w:p w:rsidR="00862D1A" w:rsidRDefault="00862D1A" w:rsidP="00A43A5D">
      <w:pPr>
        <w:numPr>
          <w:ilvl w:val="0"/>
          <w:numId w:val="8"/>
        </w:numPr>
        <w:spacing w:line="276" w:lineRule="auto"/>
        <w:ind w:hanging="359"/>
        <w:rPr>
          <w:ins w:id="979" w:author="Kathrin Eichler" w:date="2014-11-17T11:19:00Z"/>
          <w:lang w:val="en-US"/>
        </w:rPr>
      </w:pPr>
      <w:ins w:id="980" w:author="Kathrin Eichler" w:date="2014-11-17T11:13:00Z">
        <w:r>
          <w:rPr>
            <w:i/>
            <w:lang w:val="en-US"/>
          </w:rPr>
          <w:t>Composition Use Case 1</w:t>
        </w:r>
        <w:r w:rsidRPr="00862D1A">
          <w:rPr>
            <w:lang w:val="en-US"/>
            <w:rPrChange w:id="981" w:author="Kathrin Eichler" w:date="2014-11-17T11:14:00Z">
              <w:rPr>
                <w:rFonts w:cs="TimesNewRomanPSMT"/>
                <w:i/>
                <w:lang w:val="en-US"/>
              </w:rPr>
            </w:rPrChange>
          </w:rPr>
          <w:t>:</w:t>
        </w:r>
      </w:ins>
      <w:ins w:id="982" w:author="Kathrin Eichler" w:date="2014-11-17T11:14:00Z">
        <w:r>
          <w:rPr>
            <w:lang w:val="en-US"/>
          </w:rPr>
          <w:t xml:space="preserve"> </w:t>
        </w:r>
      </w:ins>
    </w:p>
    <w:p w:rsidR="00862D1A" w:rsidRDefault="00862D1A">
      <w:pPr>
        <w:numPr>
          <w:ilvl w:val="1"/>
          <w:numId w:val="8"/>
        </w:numPr>
        <w:spacing w:line="276" w:lineRule="auto"/>
        <w:rPr>
          <w:ins w:id="983" w:author="Kathrin Eichler" w:date="2014-11-17T11:14:00Z"/>
          <w:lang w:val="en-US"/>
        </w:rPr>
        <w:pPrChange w:id="984" w:author="Kathrin Eichler" w:date="2014-11-17T11:19:00Z">
          <w:pPr>
            <w:numPr>
              <w:numId w:val="8"/>
            </w:numPr>
            <w:spacing w:line="276" w:lineRule="auto"/>
            <w:ind w:left="720" w:hanging="359"/>
          </w:pPr>
        </w:pPrChange>
      </w:pPr>
      <w:ins w:id="985" w:author="Kathrin Eichler" w:date="2014-11-17T11:14:00Z">
        <w:r w:rsidRPr="00D32414">
          <w:rPr>
            <w:lang w:val="en-US" w:eastAsia="de-DE"/>
          </w:rPr>
          <w:t>Based on a request made by one of the academic partners, we decided to rename the module “CollapsedGraphGenerator” to “GraphOpt</w:t>
        </w:r>
        <w:r w:rsidRPr="00D32414">
          <w:rPr>
            <w:lang w:val="en-US" w:eastAsia="de-DE"/>
          </w:rPr>
          <w:t>i</w:t>
        </w:r>
        <w:r w:rsidRPr="00D32414">
          <w:rPr>
            <w:lang w:val="en-US" w:eastAsia="de-DE"/>
          </w:rPr>
          <w:t>mizer”, r</w:t>
        </w:r>
        <w:r w:rsidRPr="00CF173C">
          <w:rPr>
            <w:lang w:val="en-US" w:eastAsia="de-DE"/>
          </w:rPr>
          <w:t>eflecting in the name that the module actually does more than co</w:t>
        </w:r>
        <w:r w:rsidRPr="00CF173C">
          <w:rPr>
            <w:lang w:val="en-US" w:eastAsia="de-DE"/>
          </w:rPr>
          <w:t>l</w:t>
        </w:r>
        <w:r w:rsidRPr="00CF173C">
          <w:rPr>
            <w:lang w:val="en-US" w:eastAsia="de-DE"/>
          </w:rPr>
          <w:t>lapsing nodes</w:t>
        </w:r>
        <w:r w:rsidRPr="00D32414">
          <w:rPr>
            <w:lang w:val="en-US" w:eastAsia="de-DE"/>
          </w:rPr>
          <w:t xml:space="preserve"> (it also decides on edges to be kept in the output graph).</w:t>
        </w:r>
      </w:ins>
    </w:p>
    <w:p w:rsidR="00862D1A" w:rsidRDefault="00862D1A">
      <w:pPr>
        <w:numPr>
          <w:ilvl w:val="1"/>
          <w:numId w:val="8"/>
        </w:numPr>
        <w:spacing w:line="276" w:lineRule="auto"/>
        <w:rPr>
          <w:ins w:id="986" w:author="Kathrin Eichler" w:date="2014-11-17T11:18:00Z"/>
          <w:lang w:val="en-US"/>
        </w:rPr>
        <w:pPrChange w:id="987" w:author="Kathrin Eichler" w:date="2014-11-17T11:19:00Z">
          <w:pPr>
            <w:numPr>
              <w:numId w:val="8"/>
            </w:numPr>
            <w:spacing w:line="276" w:lineRule="auto"/>
            <w:ind w:left="720" w:hanging="359"/>
          </w:pPr>
        </w:pPrChange>
      </w:pPr>
      <w:ins w:id="988" w:author="Kathrin Eichler" w:date="2014-11-17T11:19:00Z">
        <w:r>
          <w:rPr>
            <w:lang w:val="en-US"/>
          </w:rPr>
          <w:t>...</w:t>
        </w:r>
      </w:ins>
    </w:p>
    <w:p w:rsidR="00862D1A" w:rsidRDefault="00862D1A">
      <w:pPr>
        <w:numPr>
          <w:ilvl w:val="0"/>
          <w:numId w:val="8"/>
        </w:numPr>
        <w:spacing w:line="276" w:lineRule="auto"/>
        <w:ind w:hanging="359"/>
        <w:rPr>
          <w:ins w:id="989" w:author="Kathrin Eichler" w:date="2014-11-17T11:19:00Z"/>
          <w:lang w:val="en-US"/>
        </w:rPr>
        <w:pPrChange w:id="990" w:author="Kathrin Eichler" w:date="2014-11-17T11:19:00Z">
          <w:pPr>
            <w:pStyle w:val="Normal2"/>
            <w:numPr>
              <w:numId w:val="8"/>
            </w:numPr>
            <w:ind w:left="720" w:firstLine="360"/>
          </w:pPr>
        </w:pPrChange>
      </w:pPr>
      <w:ins w:id="991" w:author="Kathrin Eichler" w:date="2014-11-17T11:19:00Z">
        <w:r>
          <w:rPr>
            <w:i/>
            <w:lang w:val="en-US"/>
          </w:rPr>
          <w:t>Composition Use Case 1</w:t>
        </w:r>
        <w:r w:rsidRPr="00E36FA1">
          <w:rPr>
            <w:lang w:val="en-US"/>
          </w:rPr>
          <w:t>:</w:t>
        </w:r>
        <w:r>
          <w:rPr>
            <w:lang w:val="en-US"/>
          </w:rPr>
          <w:t xml:space="preserve"> </w:t>
        </w:r>
      </w:ins>
    </w:p>
    <w:p w:rsidR="00862D1A" w:rsidRPr="00862D1A" w:rsidRDefault="00862D1A">
      <w:pPr>
        <w:numPr>
          <w:ilvl w:val="1"/>
          <w:numId w:val="8"/>
        </w:numPr>
        <w:spacing w:line="276" w:lineRule="auto"/>
        <w:rPr>
          <w:ins w:id="992" w:author="Kathrin Eichler" w:date="2014-11-17T11:19:00Z"/>
          <w:lang w:val="en-US"/>
          <w:rPrChange w:id="993" w:author="Kathrin Eichler" w:date="2014-11-17T11:19:00Z">
            <w:rPr>
              <w:ins w:id="994" w:author="Kathrin Eichler" w:date="2014-11-17T11:19:00Z"/>
            </w:rPr>
          </w:rPrChange>
        </w:rPr>
        <w:pPrChange w:id="995" w:author="Kathrin Eichler" w:date="2014-11-17T11:19:00Z">
          <w:pPr>
            <w:pStyle w:val="Normal2"/>
            <w:numPr>
              <w:numId w:val="8"/>
            </w:numPr>
            <w:ind w:left="720" w:firstLine="360"/>
          </w:pPr>
        </w:pPrChange>
      </w:pPr>
      <w:ins w:id="996" w:author="Kathrin Eichler" w:date="2014-11-17T11:19:00Z">
        <w:r w:rsidRPr="00D32414">
          <w:t>Based on a request made by one of the industrial partners, we added a module (</w:t>
        </w:r>
        <w:r w:rsidRPr="00862D1A">
          <w:rPr>
            <w:i/>
            <w:rPrChange w:id="997" w:author="Kathrin Eichler" w:date="2014-11-17T11:20:00Z">
              <w:rPr/>
            </w:rPrChange>
          </w:rPr>
          <w:t>ConfidenceCalculator</w:t>
        </w:r>
        <w:r w:rsidRPr="00D32414">
          <w:t>) for pre-calculating a fi</w:t>
        </w:r>
        <w:r w:rsidRPr="00E36FA1">
          <w:rPr>
            <w:rFonts w:cs="TimesNewRomanPSMT"/>
          </w:rPr>
          <w:t>nal confidence score per cate</w:t>
        </w:r>
        <w:r w:rsidRPr="00D32414">
          <w:t>gory on each node of the entailment graph and for adding this information to the graph. Precalculating these scores, we make the actually matching step more efficient and avoid redundancy in the calculation of co</w:t>
        </w:r>
        <w:r w:rsidRPr="00D32414">
          <w:t>m</w:t>
        </w:r>
        <w:r w:rsidRPr="00D32414">
          <w:t>bined confidence scores. As a result, the confidence calculation in the Categ</w:t>
        </w:r>
        <w:r w:rsidRPr="00D32414">
          <w:t>o</w:t>
        </w:r>
        <w:r w:rsidRPr="00D32414">
          <w:t>ry Annotator module has been simplified to combining the final scores of di</w:t>
        </w:r>
        <w:r w:rsidRPr="00D32414">
          <w:t>f</w:t>
        </w:r>
        <w:r w:rsidRPr="00D32414">
          <w:t>ferent matching nodes. Unlike in the transduction layer prototype, the input fragment graph is now compared to the collapsed (not the raw) e</w:t>
        </w:r>
        <w:r w:rsidRPr="00E36FA1">
          <w:rPr>
            <w:rFonts w:cs="TimesNewRomanPSMT"/>
          </w:rPr>
          <w:t>n</w:t>
        </w:r>
        <w:r w:rsidRPr="00D32414">
          <w:t xml:space="preserve">tailment graph. </w:t>
        </w:r>
      </w:ins>
    </w:p>
    <w:p w:rsidR="00862D1A" w:rsidRPr="00862D1A" w:rsidRDefault="00862D1A">
      <w:pPr>
        <w:pStyle w:val="ListParagraph"/>
        <w:numPr>
          <w:ilvl w:val="1"/>
          <w:numId w:val="8"/>
        </w:numPr>
        <w:spacing w:line="276" w:lineRule="auto"/>
        <w:rPr>
          <w:ins w:id="998" w:author="Kathrin Eichler" w:date="2014-11-17T09:51:00Z"/>
          <w:lang w:val="en-US"/>
        </w:rPr>
        <w:pPrChange w:id="999" w:author="Kathrin Eichler" w:date="2014-11-17T11:19:00Z">
          <w:pPr>
            <w:numPr>
              <w:numId w:val="8"/>
            </w:numPr>
            <w:spacing w:line="276" w:lineRule="auto"/>
            <w:ind w:left="720" w:hanging="359"/>
          </w:pPr>
        </w:pPrChange>
      </w:pPr>
      <w:ins w:id="1000" w:author="Kathrin Eichler" w:date="2014-11-17T11:19:00Z">
        <w:r w:rsidRPr="00862D1A">
          <w:rPr>
            <w:lang w:val="en-US"/>
          </w:rPr>
          <w:t xml:space="preserve">We also added a new implementation of the </w:t>
        </w:r>
        <w:r w:rsidRPr="00862D1A">
          <w:rPr>
            <w:i/>
            <w:lang w:val="en-US"/>
            <w:rPrChange w:id="1001" w:author="Kathrin Eichler" w:date="2014-11-17T11:19:00Z">
              <w:rPr>
                <w:lang w:val="en-US"/>
              </w:rPr>
            </w:rPrChange>
          </w:rPr>
          <w:t>NodeMatcher</w:t>
        </w:r>
        <w:r w:rsidRPr="00862D1A">
          <w:rPr>
            <w:lang w:val="en-US"/>
          </w:rPr>
          <w:t xml:space="preserve"> module, which indexes the entailment graph nodes and matches an input fragment graph against the entailment graph by transforming the fragment graph into a query to the index. The module uses the Lucene library for inde</w:t>
        </w:r>
        <w:r w:rsidRPr="00862D1A">
          <w:rPr>
            <w:lang w:val="en-US"/>
          </w:rPr>
          <w:t>x</w:t>
        </w:r>
        <w:r w:rsidRPr="00862D1A">
          <w:rPr>
            <w:lang w:val="en-US"/>
          </w:rPr>
          <w:t>ing the entailment graph nodes and for querying the index.</w:t>
        </w:r>
      </w:ins>
    </w:p>
    <w:p w:rsidR="00CF173C" w:rsidDel="00A43A5D" w:rsidRDefault="00CF173C" w:rsidP="006C3E1B">
      <w:pPr>
        <w:pStyle w:val="Heading3"/>
        <w:rPr>
          <w:del w:id="1002" w:author="Kathrin Eichler" w:date="2014-11-17T09:52:00Z"/>
        </w:rPr>
      </w:pPr>
      <w:bookmarkStart w:id="1003" w:name="_Toc403987088"/>
      <w:bookmarkStart w:id="1004" w:name="_Toc403987177"/>
      <w:bookmarkStart w:id="1005" w:name="_Toc403988339"/>
      <w:bookmarkStart w:id="1006" w:name="_Toc403988426"/>
      <w:bookmarkStart w:id="1007" w:name="_Toc403988514"/>
      <w:bookmarkStart w:id="1008" w:name="_Toc404592909"/>
      <w:bookmarkStart w:id="1009" w:name="_Toc404677813"/>
      <w:moveToRangeStart w:id="1010" w:author="Kathrin Eichler" w:date="2014-11-10T11:57:00Z" w:name="move403383980"/>
      <w:moveTo w:id="1011" w:author="Kathrin Eichler" w:date="2014-11-10T11:57:00Z">
        <w:del w:id="1012" w:author="Kathrin Eichler" w:date="2014-11-17T09:52:00Z">
          <w:r w:rsidDel="00A43A5D">
            <w:delText>Interactio</w:delText>
          </w:r>
          <w:r w:rsidDel="00A43A5D">
            <w:delText>n</w:delText>
          </w:r>
          <w:r w:rsidDel="00A43A5D">
            <w:delText>Reader</w:delText>
          </w:r>
        </w:del>
      </w:moveTo>
      <w:bookmarkEnd w:id="1003"/>
      <w:bookmarkEnd w:id="1004"/>
      <w:bookmarkEnd w:id="1005"/>
      <w:bookmarkEnd w:id="1006"/>
      <w:bookmarkEnd w:id="1007"/>
      <w:bookmarkEnd w:id="1008"/>
      <w:bookmarkEnd w:id="1009"/>
    </w:p>
    <w:p w:rsidR="00CF173C" w:rsidDel="00CF173C" w:rsidRDefault="00CF173C" w:rsidP="00CF173C">
      <w:pPr>
        <w:pStyle w:val="Normal2"/>
        <w:rPr>
          <w:del w:id="1013" w:author="Kathrin Eichler" w:date="2014-11-10T11:58:00Z"/>
        </w:rPr>
      </w:pPr>
      <w:moveTo w:id="1014" w:author="Kathrin Eichler" w:date="2014-11-10T11:57:00Z">
        <w:del w:id="1015" w:author="Kathrin Eichler" w:date="2014-11-17T09:52:00Z">
          <w:r w:rsidDel="00A43A5D">
            <w:delText xml:space="preserve">The reader code (in the InteractionReader class) </w:delText>
          </w:r>
        </w:del>
        <w:del w:id="1016" w:author="Kathrin Eichler" w:date="2014-11-10T11:57:00Z">
          <w:r w:rsidDel="00CF173C">
            <w:delText>currently cannot read</w:delText>
          </w:r>
        </w:del>
        <w:del w:id="1017" w:author="Kathrin Eichler" w:date="2014-11-17T09:52:00Z">
          <w:r w:rsidDel="00A43A5D">
            <w:br/>
            <w:delText>"non-continuous" fragments (which are common in the WP2 data)</w:delText>
          </w:r>
        </w:del>
        <w:del w:id="1018" w:author="Kathrin Eichler" w:date="2014-11-10T11:58:00Z">
          <w:r w:rsidDel="00CF173C">
            <w:delText>. If the reader meets such a case, it raises an exception and gives up. Writing code for this is not trivial because</w:delText>
          </w:r>
          <w:r w:rsidDel="00CF173C">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To>
    </w:p>
    <w:p w:rsidR="00CF173C" w:rsidDel="00CF173C" w:rsidRDefault="00CF173C">
      <w:pPr>
        <w:pStyle w:val="Normal2"/>
        <w:rPr>
          <w:del w:id="1019" w:author="Kathrin Eichler" w:date="2014-11-10T11:58:00Z"/>
        </w:rPr>
      </w:pPr>
      <w:moveTo w:id="1020" w:author="Kathrin Eichler" w:date="2014-11-10T11:57:00Z">
        <w:del w:id="1021" w:author="Kathrin Eichler" w:date="2014-11-10T11:58:00Z">
          <w:r w:rsidDel="00CF173C">
            <w:delText>The same limitation currently holds for modifiers: Non-continuous modifiers</w:delText>
          </w:r>
          <w:r w:rsidDel="00CF173C">
            <w:br/>
            <w:delText>are not covered. However, non-continuous modifiers are very rare in</w:delText>
          </w:r>
          <w:r w:rsidDel="00CF173C">
            <w:br/>
            <w:delText xml:space="preserve">the WP2 data. </w:delText>
          </w:r>
        </w:del>
      </w:moveTo>
    </w:p>
    <w:p w:rsidR="00931BF8" w:rsidRPr="00931BF8" w:rsidDel="00931BF8" w:rsidRDefault="00931BF8" w:rsidP="002A1C2D">
      <w:pPr>
        <w:pStyle w:val="ListParagraph"/>
        <w:numPr>
          <w:ilvl w:val="0"/>
          <w:numId w:val="103"/>
        </w:numPr>
        <w:rPr>
          <w:del w:id="1022" w:author="Kathrin Eichler" w:date="2014-11-10T12:03:00Z"/>
          <w:lang w:val="en-US"/>
        </w:rPr>
      </w:pPr>
      <w:moveToRangeStart w:id="1023" w:author="Kathrin Eichler" w:date="2014-11-10T12:03:00Z" w:name="move403384346"/>
      <w:moveToRangeEnd w:id="1010"/>
      <w:moveTo w:id="1024" w:author="Kathrin Eichler" w:date="2014-11-10T12:03:00Z">
        <w:del w:id="1025" w:author="Kathrin Eichler" w:date="2014-11-17T11:20:00Z">
          <w:r w:rsidRPr="00931BF8" w:rsidDel="00862D1A">
            <w:rPr>
              <w:lang w:val="en-US"/>
            </w:rPr>
            <w:delText>Concerning the Category Annotator module, more sophisticated algorithms for co</w:delText>
          </w:r>
          <w:r w:rsidRPr="00931BF8" w:rsidDel="00862D1A">
            <w:rPr>
              <w:lang w:val="en-US"/>
            </w:rPr>
            <w:delText>m</w:delText>
          </w:r>
          <w:r w:rsidRPr="00931BF8" w:rsidDel="00862D1A">
            <w:rPr>
              <w:lang w:val="en-US"/>
            </w:rPr>
            <w:delText xml:space="preserve">bining category information on a graph node into a category confidence score </w:delText>
          </w:r>
        </w:del>
        <w:del w:id="1026" w:author="Kathrin Eichler" w:date="2014-11-10T12:03:00Z">
          <w:r w:rsidRPr="00931BF8" w:rsidDel="00931BF8">
            <w:rPr>
              <w:lang w:val="en-US"/>
            </w:rPr>
            <w:delText>may be</w:delText>
          </w:r>
        </w:del>
        <w:del w:id="1027" w:author="Kathrin Eichler" w:date="2014-11-17T11:20:00Z">
          <w:r w:rsidRPr="00931BF8" w:rsidDel="00862D1A">
            <w:rPr>
              <w:lang w:val="en-US"/>
            </w:rPr>
            <w:delText xml:space="preserve"> explored. </w:delText>
          </w:r>
        </w:del>
        <w:del w:id="1028" w:author="Kathrin Eichler" w:date="2014-11-10T12:03:00Z">
          <w:r w:rsidRPr="00931BF8" w:rsidDel="00931BF8">
            <w:rPr>
              <w:lang w:val="en-US"/>
            </w:rPr>
            <w:delText>For this, we will investigate related work and run experiments using WP2 data.</w:delText>
          </w:r>
        </w:del>
      </w:moveTo>
    </w:p>
    <w:moveToRangeEnd w:id="1023"/>
    <w:p w:rsidR="0087709E" w:rsidRPr="00DE1B49" w:rsidRDefault="00145F97" w:rsidP="00145F97">
      <w:pPr>
        <w:spacing w:after="200" w:line="276" w:lineRule="auto"/>
        <w:rPr>
          <w:lang w:val="en-US"/>
        </w:rPr>
      </w:pPr>
      <w:r w:rsidRPr="00DE1B49">
        <w:rPr>
          <w:lang w:val="en-US"/>
        </w:rPr>
        <w:lastRenderedPageBreak/>
        <w:br w:type="page"/>
      </w:r>
    </w:p>
    <w:p w:rsidR="0087709E" w:rsidRPr="00DE1B49" w:rsidRDefault="0087709E" w:rsidP="0087709E">
      <w:pPr>
        <w:pStyle w:val="Heading1"/>
        <w:rPr>
          <w:rFonts w:ascii="Georgia" w:hAnsi="Georgia"/>
        </w:rPr>
      </w:pPr>
      <w:bookmarkStart w:id="1029" w:name="_Data_Flow_Overview"/>
      <w:bookmarkStart w:id="1030" w:name="_Ref358637513"/>
      <w:bookmarkStart w:id="1031" w:name="_Toc404677814"/>
      <w:bookmarkEnd w:id="1029"/>
      <w:r w:rsidRPr="00DE1B49">
        <w:rPr>
          <w:rFonts w:ascii="Georgia" w:hAnsi="Georgia"/>
        </w:rPr>
        <w:lastRenderedPageBreak/>
        <w:t>Data Flow Overview</w:t>
      </w:r>
      <w:bookmarkEnd w:id="1030"/>
      <w:ins w:id="1032" w:author="Kathrin Eichler" w:date="2014-11-17T11:20:00Z">
        <w:r w:rsidR="00862D1A">
          <w:rPr>
            <w:rFonts w:ascii="Georgia" w:hAnsi="Georgia"/>
          </w:rPr>
          <w:t xml:space="preserve"> [Gil]</w:t>
        </w:r>
      </w:ins>
      <w:bookmarkEnd w:id="1031"/>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Heading2"/>
      </w:pPr>
      <w:bookmarkStart w:id="1033" w:name="h.emu0ztxfohfk" w:colFirst="0" w:colLast="0"/>
      <w:bookmarkStart w:id="1034" w:name="_Decomposition"/>
      <w:bookmarkStart w:id="1035" w:name="_Toc404677815"/>
      <w:bookmarkEnd w:id="1033"/>
      <w:bookmarkEnd w:id="1034"/>
      <w:r w:rsidRPr="00DE1B49">
        <w:t>Decomposition</w:t>
      </w:r>
      <w:bookmarkEnd w:id="1035"/>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eastAsia="en-GB" w:bidi="he-IL"/>
        </w:rPr>
        <w:drawing>
          <wp:inline distT="0" distB="0" distL="0" distR="0" wp14:anchorId="3D2403D9" wp14:editId="29B463C4">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6C3E1B">
      <w:pPr>
        <w:pStyle w:val="Heading3"/>
      </w:pPr>
      <w:bookmarkStart w:id="1036" w:name="h.gxw68rqu1sl" w:colFirst="0" w:colLast="0"/>
      <w:bookmarkStart w:id="1037" w:name="_Toc404677816"/>
      <w:bookmarkEnd w:id="1036"/>
      <w:r w:rsidRPr="00DE1B49">
        <w:lastRenderedPageBreak/>
        <w:t xml:space="preserve">Data: Input </w:t>
      </w:r>
      <w:r w:rsidR="005F6601">
        <w:t>D</w:t>
      </w:r>
      <w:r w:rsidRPr="00DE1B49">
        <w:t>ata</w:t>
      </w:r>
      <w:bookmarkEnd w:id="1037"/>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6C3E1B">
      <w:pPr>
        <w:pStyle w:val="Heading3"/>
      </w:pPr>
      <w:bookmarkStart w:id="1038" w:name="h.4g6bkj9b8e8m" w:colFirst="0" w:colLast="0"/>
      <w:bookmarkStart w:id="1039" w:name="_Module:_Fragment_Annotator"/>
      <w:bookmarkStart w:id="1040" w:name="_Ref359919794"/>
      <w:bookmarkStart w:id="1041" w:name="_Toc404677817"/>
      <w:bookmarkEnd w:id="1038"/>
      <w:bookmarkEnd w:id="1039"/>
      <w:r w:rsidRPr="00DE1B49">
        <w:t>Module: Fragment Annotator</w:t>
      </w:r>
      <w:bookmarkEnd w:id="1040"/>
      <w:bookmarkEnd w:id="1041"/>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6C3E1B">
      <w:pPr>
        <w:pStyle w:val="Heading3"/>
      </w:pPr>
      <w:bookmarkStart w:id="1042" w:name="h.2xmv8aeoctxq" w:colFirst="0" w:colLast="0"/>
      <w:bookmarkStart w:id="1043" w:name="_Module:_Modifier_Annotator"/>
      <w:bookmarkStart w:id="1044" w:name="_Ref359919896"/>
      <w:bookmarkStart w:id="1045" w:name="_Toc404677818"/>
      <w:bookmarkEnd w:id="1042"/>
      <w:bookmarkEnd w:id="1043"/>
      <w:r w:rsidRPr="00DE1B49">
        <w:t>Module: Modifier</w:t>
      </w:r>
      <w:r w:rsidRPr="00706473">
        <w:t xml:space="preserve"> Annot</w:t>
      </w:r>
      <w:r w:rsidRPr="00706473">
        <w:t>a</w:t>
      </w:r>
      <w:r w:rsidRPr="00706473">
        <w:t>tor</w:t>
      </w:r>
      <w:bookmarkEnd w:id="1044"/>
      <w:bookmarkEnd w:id="1045"/>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6C3E1B">
      <w:pPr>
        <w:pStyle w:val="Heading3"/>
      </w:pPr>
      <w:bookmarkStart w:id="1046" w:name="h.57eoae3zscam" w:colFirst="0" w:colLast="0"/>
      <w:bookmarkStart w:id="1047" w:name="_Toc404677819"/>
      <w:bookmarkEnd w:id="1046"/>
      <w:r w:rsidRPr="00706473">
        <w:t>Module: Fragmen</w:t>
      </w:r>
      <w:r w:rsidRPr="00DE1B49">
        <w:t>t Graph Gene</w:t>
      </w:r>
      <w:r w:rsidRPr="00DE1B49">
        <w:t>r</w:t>
      </w:r>
      <w:r w:rsidRPr="00DE1B49">
        <w:t>ator</w:t>
      </w:r>
      <w:bookmarkEnd w:id="1047"/>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gramStart"/>
      <w:r w:rsidR="00EE162A">
        <w:rPr>
          <w:lang w:val="en-US"/>
        </w:rPr>
        <w:t>a</w:t>
      </w:r>
      <w:r w:rsidR="001A1BFD" w:rsidRPr="00F73AD2">
        <w:rPr>
          <w:i/>
          <w:lang w:val="en-US"/>
        </w:rPr>
        <w:t>JCas.setDocumentLanguage(</w:t>
      </w:r>
      <w:proofErr w:type="gramEnd"/>
      <w:r w:rsidR="001A1BFD" w:rsidRPr="00F73AD2">
        <w:rPr>
          <w:i/>
          <w:lang w:val="en-US"/>
        </w:rPr>
        <w:t>)</w:t>
      </w:r>
      <w:r w:rsidRPr="00060657">
        <w:rPr>
          <w:lang w:val="en-US"/>
        </w:rPr>
        <w:t xml:space="preserve"> and</w:t>
      </w:r>
      <w:r w:rsidR="00EE162A">
        <w:rPr>
          <w:lang w:val="en-US"/>
        </w:rPr>
        <w:t xml:space="preserve"> </w:t>
      </w:r>
      <w:r w:rsidR="0018410F" w:rsidRPr="00F73AD2">
        <w:rPr>
          <w:i/>
          <w:lang w:val="en-US"/>
        </w:rPr>
        <w:t>aJCas</w:t>
      </w:r>
      <w:r w:rsidR="001A1BFD" w:rsidRPr="00F73AD2">
        <w:rPr>
          <w:i/>
          <w:lang w:val="en-US"/>
        </w:rPr>
        <w:t>.getDocumentLanguage()</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Heading2"/>
      </w:pPr>
      <w:bookmarkStart w:id="1048" w:name="h.tgo5jvri2xha" w:colFirst="0" w:colLast="0"/>
      <w:bookmarkStart w:id="1049" w:name="_Composition_Use_Case"/>
      <w:bookmarkStart w:id="1050" w:name="_Toc404677820"/>
      <w:bookmarkEnd w:id="1048"/>
      <w:bookmarkEnd w:id="1049"/>
      <w:r w:rsidRPr="00DE1B49">
        <w:t>Composition Use Case 1</w:t>
      </w:r>
      <w:bookmarkEnd w:id="1050"/>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eastAsia="en-GB" w:bidi="he-IL"/>
        </w:rPr>
        <w:lastRenderedPageBreak/>
        <w:drawing>
          <wp:inline distT="0" distB="0" distL="0" distR="0" wp14:anchorId="28156613" wp14:editId="57F99E20">
            <wp:extent cx="5462400" cy="4096800"/>
            <wp:effectExtent l="0" t="0" r="508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4">
                      <a:extLst>
                        <a:ext uri="{28A0092B-C50C-407E-A947-70E740481C1C}">
                          <a14:useLocalDpi xmlns:a14="http://schemas.microsoft.com/office/drawing/2010/main" val="0"/>
                        </a:ext>
                      </a:extLst>
                    </a:blip>
                    <a:stretch>
                      <a:fillRect/>
                    </a:stretch>
                  </pic:blipFill>
                  <pic:spPr>
                    <a:xfrm>
                      <a:off x="0" y="0"/>
                      <a:ext cx="5462400" cy="4096800"/>
                    </a:xfrm>
                    <a:prstGeom prst="rect">
                      <a:avLst/>
                    </a:prstGeom>
                  </pic:spPr>
                </pic:pic>
              </a:graphicData>
            </a:graphic>
          </wp:inline>
        </w:drawing>
      </w:r>
    </w:p>
    <w:p w:rsidR="0087709E" w:rsidRPr="00DE1B49" w:rsidRDefault="0087709E" w:rsidP="0087709E"/>
    <w:p w:rsidR="0087709E" w:rsidRPr="00DE1B49" w:rsidRDefault="0087709E" w:rsidP="006C3E1B">
      <w:pPr>
        <w:pStyle w:val="Heading3"/>
      </w:pPr>
      <w:bookmarkStart w:id="1051" w:name="h.8kk64zs8asgt" w:colFirst="0" w:colLast="0"/>
      <w:bookmarkStart w:id="1052" w:name="id.x9m7c65lo92x" w:colFirst="0" w:colLast="0"/>
      <w:bookmarkStart w:id="1053" w:name="_Ref359919965"/>
      <w:bookmarkStart w:id="1054" w:name="_Toc404677821"/>
      <w:bookmarkEnd w:id="1051"/>
      <w:bookmarkEnd w:id="1052"/>
      <w:r w:rsidRPr="00DE1B49">
        <w:t>Module: Graph Merger</w:t>
      </w:r>
      <w:bookmarkEnd w:id="1053"/>
      <w:bookmarkEnd w:id="1054"/>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6C3E1B">
      <w:pPr>
        <w:pStyle w:val="Heading3"/>
      </w:pPr>
      <w:bookmarkStart w:id="1055" w:name="h.os0etgfd0ug7" w:colFirst="0" w:colLast="0"/>
      <w:bookmarkStart w:id="1056" w:name="id.fjifjxzazwyd" w:colFirst="0" w:colLast="0"/>
      <w:bookmarkStart w:id="1057" w:name="_Ref359920012"/>
      <w:bookmarkStart w:id="1058" w:name="_Toc404677822"/>
      <w:bookmarkEnd w:id="1055"/>
      <w:bookmarkEnd w:id="1056"/>
      <w:r w:rsidRPr="00DE1B49">
        <w:t xml:space="preserve">Module: </w:t>
      </w:r>
      <w:del w:id="1059" w:author="Kathrin Eichler" w:date="2013-10-11T12:45:00Z">
        <w:r w:rsidRPr="00DE1B49" w:rsidDel="00BB1926">
          <w:delText>Collapsed Graph Generator</w:delText>
        </w:r>
      </w:del>
      <w:bookmarkEnd w:id="1057"/>
      <w:ins w:id="1060" w:author="Kathrin Eichler" w:date="2013-10-11T12:45:00Z">
        <w:r w:rsidR="00BB1926">
          <w:t>Graph Opt</w:t>
        </w:r>
        <w:r w:rsidR="00BB1926">
          <w:t>i</w:t>
        </w:r>
        <w:r w:rsidR="00BB1926">
          <w:t>mizer</w:t>
        </w:r>
      </w:ins>
      <w:bookmarkEnd w:id="1058"/>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1061" w:author="Lili" w:date="2013-10-24T13:11:00Z">
        <w:r w:rsidRPr="00DE1B49" w:rsidDel="00264E61">
          <w:rPr>
            <w:lang w:val="en-US"/>
          </w:rPr>
          <w:delText xml:space="preserve">collapse </w:delText>
        </w:r>
      </w:del>
      <w:ins w:id="1062"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w:t>
      </w:r>
      <w:r w:rsidRPr="00DE1B49">
        <w:rPr>
          <w:lang w:val="en-US"/>
        </w:rPr>
        <w:t>i</w:t>
      </w:r>
      <w:r w:rsidRPr="00DE1B49">
        <w:rPr>
          <w:lang w:val="en-US"/>
        </w:rPr>
        <w:t>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Heading2"/>
      </w:pPr>
      <w:bookmarkStart w:id="1063" w:name="h.dg6g3pfpp164" w:colFirst="0" w:colLast="0"/>
      <w:bookmarkStart w:id="1064" w:name="id.n0ub5gtaq8cp" w:colFirst="0" w:colLast="0"/>
      <w:bookmarkStart w:id="1065" w:name="_Composition_Use_Case_1"/>
      <w:bookmarkStart w:id="1066" w:name="_Toc404677823"/>
      <w:bookmarkEnd w:id="1063"/>
      <w:bookmarkEnd w:id="1064"/>
      <w:bookmarkEnd w:id="1065"/>
      <w:r w:rsidRPr="00DE1B49">
        <w:t>Composition Use Case 2</w:t>
      </w:r>
      <w:bookmarkEnd w:id="1066"/>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1067" w:author="Kathrin Eichler" w:date="2013-10-08T10:40:00Z">
        <w:r w:rsidR="00EF226F">
          <w:rPr>
            <w:noProof/>
            <w:lang w:eastAsia="en-GB" w:bidi="he-IL"/>
            <w:rPrChange w:id="1068" w:author="Unknown">
              <w:rPr>
                <w:noProof/>
                <w:color w:val="0000FF" w:themeColor="hyperlink"/>
                <w:u w:val="single"/>
                <w:lang w:eastAsia="en-GB" w:bidi="he-IL"/>
              </w:rPr>
            </w:rPrChange>
          </w:rPr>
          <w:drawing>
            <wp:inline distT="0" distB="0" distL="0" distR="0" wp14:anchorId="67F5A46E" wp14:editId="55B208E5">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5" cstate="print"/>
                      <a:stretch>
                        <a:fillRect/>
                      </a:stretch>
                    </pic:blipFill>
                    <pic:spPr>
                      <a:xfrm>
                        <a:off x="0" y="0"/>
                        <a:ext cx="5403600" cy="4870800"/>
                      </a:xfrm>
                      <a:prstGeom prst="rect">
                        <a:avLst/>
                      </a:prstGeom>
                    </pic:spPr>
                  </pic:pic>
                </a:graphicData>
              </a:graphic>
            </wp:inline>
          </w:drawing>
        </w:r>
      </w:del>
      <w:bookmarkStart w:id="1069" w:name="h.5m26ohoo98ha" w:colFirst="0" w:colLast="0"/>
      <w:bookmarkEnd w:id="1069"/>
      <w:ins w:id="1070" w:author="Kathrin Eichler" w:date="2013-10-08T10:40:00Z">
        <w:r w:rsidR="00EF226F">
          <w:rPr>
            <w:noProof/>
            <w:lang w:eastAsia="en-GB" w:bidi="he-IL"/>
            <w:rPrChange w:id="1071" w:author="Unknown">
              <w:rPr>
                <w:noProof/>
                <w:color w:val="0000FF" w:themeColor="hyperlink"/>
                <w:u w:val="single"/>
                <w:lang w:eastAsia="en-GB" w:bidi="he-IL"/>
              </w:rPr>
            </w:rPrChange>
          </w:rPr>
          <w:lastRenderedPageBreak/>
          <w:drawing>
            <wp:inline distT="0" distB="0" distL="0" distR="0" wp14:anchorId="2A0C197A" wp14:editId="2D3A2075">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rsidP="006C3E1B">
      <w:pPr>
        <w:pStyle w:val="Heading3"/>
        <w:rPr>
          <w:ins w:id="1072" w:author="Kathrin Eichler" w:date="2013-10-08T10:43:00Z"/>
        </w:rPr>
        <w:pPrChange w:id="1073" w:author="Lili" w:date="2014-11-25T10:51:00Z">
          <w:pPr>
            <w:autoSpaceDE w:val="0"/>
            <w:autoSpaceDN w:val="0"/>
            <w:adjustRightInd w:val="0"/>
            <w:spacing w:line="240" w:lineRule="auto"/>
          </w:pPr>
        </w:pPrChange>
      </w:pPr>
      <w:bookmarkStart w:id="1074" w:name="h.h3hima8ubkxd" w:colFirst="0" w:colLast="0"/>
      <w:bookmarkStart w:id="1075" w:name="_Ref368993250"/>
      <w:bookmarkStart w:id="1076" w:name="_Ref359920069"/>
      <w:bookmarkStart w:id="1077" w:name="_Toc404677824"/>
      <w:bookmarkEnd w:id="1074"/>
      <w:ins w:id="1078" w:author="Kathrin Eichler" w:date="2013-10-08T10:41:00Z">
        <w:r w:rsidRPr="00DE1B49">
          <w:t xml:space="preserve">Module: </w:t>
        </w:r>
        <w:r>
          <w:t>Confidence Calc</w:t>
        </w:r>
        <w:r>
          <w:t>u</w:t>
        </w:r>
        <w:r>
          <w:t>lator</w:t>
        </w:r>
      </w:ins>
      <w:bookmarkEnd w:id="1075"/>
      <w:bookmarkEnd w:id="1077"/>
    </w:p>
    <w:p w:rsidR="00436383" w:rsidRDefault="006C1AF3">
      <w:pPr>
        <w:pStyle w:val="Normal2"/>
        <w:rPr>
          <w:ins w:id="1079" w:author="Kathrin Eichler" w:date="2013-10-08T10:45:00Z"/>
        </w:rPr>
        <w:pPrChange w:id="1080" w:author="Kathrin Eichler" w:date="2013-10-08T10:44:00Z">
          <w:pPr>
            <w:autoSpaceDE w:val="0"/>
            <w:autoSpaceDN w:val="0"/>
            <w:adjustRightInd w:val="0"/>
            <w:spacing w:line="240" w:lineRule="auto"/>
          </w:pPr>
        </w:pPrChange>
      </w:pPr>
      <w:ins w:id="1081" w:author="Kathrin Eichler" w:date="2013-10-08T10:42:00Z">
        <w:r w:rsidRPr="006C1AF3">
          <w:rPr>
            <w:rPrChange w:id="1082" w:author="Kathrin Eichler" w:date="2013-10-08T10:43: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rPrChange w:id="1083" w:author="Kathrin Eichler" w:date="2013-10-08T10:43:00Z">
              <w:rPr>
                <w:rFonts w:ascii="Consolas" w:hAnsi="Consolas" w:cs="Consolas"/>
                <w:color w:val="3F5FBF"/>
                <w:sz w:val="20"/>
                <w:szCs w:val="20"/>
                <w:u w:val="single"/>
                <w:lang w:val="de-DE"/>
              </w:rPr>
            </w:rPrChange>
          </w:rPr>
          <w:t>graph,</w:t>
        </w:r>
        <w:proofErr w:type="gramEnd"/>
        <w:r w:rsidRPr="006C1AF3">
          <w:rPr>
            <w:rPrChange w:id="1084" w:author="Kathrin Eichler" w:date="2013-10-08T10:43:00Z">
              <w:rPr>
                <w:rFonts w:ascii="Consolas" w:hAnsi="Consolas" w:cs="Consolas"/>
                <w:color w:val="3F5FBF"/>
                <w:sz w:val="20"/>
                <w:szCs w:val="20"/>
                <w:u w:val="single"/>
                <w:lang w:val="de-DE"/>
              </w:rPr>
            </w:rPrChange>
          </w:rPr>
          <w:t xml:space="preserve"> combines them to a final score per category per node and adds this information to the graph. </w:t>
        </w:r>
      </w:ins>
      <w:ins w:id="1085" w:author="Kathrin Eichler" w:date="2013-10-08T10:44:00Z">
        <w:r w:rsidR="007368D3">
          <w:t xml:space="preserve">It takes as input a collapsed graph containing category confidence scores and adds the combined confidence scores as </w:t>
        </w:r>
      </w:ins>
      <w:ins w:id="1086" w:author="Kathrin Eichler" w:date="2013-10-08T10:45:00Z">
        <w:r w:rsidR="007368D3">
          <w:t xml:space="preserve">additional information to the input graph. </w:t>
        </w:r>
      </w:ins>
    </w:p>
    <w:p w:rsidR="00436383" w:rsidRPr="00436383" w:rsidRDefault="007368D3">
      <w:pPr>
        <w:rPr>
          <w:ins w:id="1087" w:author="Kathrin Eichler" w:date="2013-10-08T10:42:00Z"/>
          <w:lang w:val="en-US"/>
          <w:rPrChange w:id="1088" w:author="Kathrin Eichler" w:date="2013-10-08T10:45:00Z">
            <w:rPr>
              <w:ins w:id="1089" w:author="Kathrin Eichler" w:date="2013-10-08T10:42:00Z"/>
              <w:rFonts w:ascii="Consolas" w:hAnsi="Consolas" w:cs="Consolas"/>
              <w:sz w:val="20"/>
              <w:szCs w:val="20"/>
              <w:lang w:val="de-DE"/>
            </w:rPr>
          </w:rPrChange>
        </w:rPr>
        <w:pPrChange w:id="1090" w:author="Kathrin Eichler" w:date="2013-10-08T10:47:00Z">
          <w:pPr>
            <w:autoSpaceDE w:val="0"/>
            <w:autoSpaceDN w:val="0"/>
            <w:adjustRightInd w:val="0"/>
            <w:spacing w:line="240" w:lineRule="auto"/>
          </w:pPr>
        </w:pPrChange>
      </w:pPr>
      <w:ins w:id="1091" w:author="Kathrin Eichler" w:date="2013-10-08T10:46:00Z">
        <w:r>
          <w:rPr>
            <w:lang w:val="en-US"/>
          </w:rPr>
          <w:t>T</w:t>
        </w:r>
      </w:ins>
      <w:ins w:id="1092" w:author="Kathrin Eichler" w:date="2013-10-08T10:45:00Z">
        <w:r>
          <w:rPr>
            <w:lang w:val="en-US"/>
          </w:rPr>
          <w:t xml:space="preserve">his module </w:t>
        </w:r>
      </w:ins>
      <w:ins w:id="1093" w:author="Kathrin Eichler" w:date="2013-10-08T10:46:00Z">
        <w:r>
          <w:rPr>
            <w:lang w:val="en-US"/>
          </w:rPr>
          <w:t>is</w:t>
        </w:r>
      </w:ins>
      <w:ins w:id="1094" w:author="Kathrin Eichler" w:date="2013-10-08T10:45:00Z">
        <w:r w:rsidRPr="00706473">
          <w:rPr>
            <w:lang w:val="en-US"/>
          </w:rPr>
          <w:t xml:space="preserve"> application</w:t>
        </w:r>
        <w:r>
          <w:rPr>
            <w:lang w:val="en-US"/>
          </w:rPr>
          <w:t>-specific</w:t>
        </w:r>
        <w:r w:rsidRPr="00706473">
          <w:rPr>
            <w:lang w:val="en-US"/>
          </w:rPr>
          <w:t xml:space="preserve">, </w:t>
        </w:r>
      </w:ins>
      <w:ins w:id="1095" w:author="Kathrin Eichler" w:date="2013-10-08T10:46:00Z">
        <w:r>
          <w:rPr>
            <w:lang w:val="en-US"/>
          </w:rPr>
          <w:t>as it depends on the algorithm used for combining cat</w:t>
        </w:r>
        <w:r>
          <w:rPr>
            <w:lang w:val="en-US"/>
          </w:rPr>
          <w:t>e</w:t>
        </w:r>
        <w:r>
          <w:rPr>
            <w:lang w:val="en-US"/>
          </w:rPr>
          <w:t>gory confidence scores to a single score.</w:t>
        </w:r>
      </w:ins>
      <w:ins w:id="1096" w:author="Kathrin Eichler" w:date="2013-10-08T10:47:00Z">
        <w:r>
          <w:rPr>
            <w:lang w:val="en-US"/>
          </w:rPr>
          <w:t xml:space="preserve"> T</w:t>
        </w:r>
      </w:ins>
      <w:ins w:id="1097" w:author="Kathrin Eichler" w:date="2013-10-08T10:45:00Z">
        <w:r w:rsidRPr="00706473">
          <w:rPr>
            <w:lang w:val="en-US"/>
          </w:rPr>
          <w:t>hus</w:t>
        </w:r>
      </w:ins>
      <w:ins w:id="1098" w:author="Kathrin Eichler" w:date="2013-10-08T10:47:00Z">
        <w:r>
          <w:rPr>
            <w:lang w:val="en-US"/>
          </w:rPr>
          <w:t>,</w:t>
        </w:r>
      </w:ins>
      <w:ins w:id="1099"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1100" w:author="Kathrin Eichler" w:date="2013-10-08T10:47:00Z">
        <w:r>
          <w:rPr>
            <w:lang w:val="en-US"/>
          </w:rPr>
          <w:t>collapsed graph itself.</w:t>
        </w:r>
      </w:ins>
    </w:p>
    <w:p w:rsidR="0087709E" w:rsidRPr="00DE1B49" w:rsidRDefault="0087709E" w:rsidP="006C3E1B">
      <w:pPr>
        <w:pStyle w:val="Heading3"/>
      </w:pPr>
      <w:bookmarkStart w:id="1101" w:name="_Toc404677825"/>
      <w:r w:rsidRPr="00DE1B49">
        <w:t>Mo</w:t>
      </w:r>
      <w:r w:rsidRPr="00DE1B49">
        <w:t>d</w:t>
      </w:r>
      <w:r w:rsidRPr="00DE1B49">
        <w:t>ule: Node Matcher</w:t>
      </w:r>
      <w:bookmarkEnd w:id="1076"/>
      <w:bookmarkEnd w:id="1101"/>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r w:rsidRPr="00706473">
        <w:rPr>
          <w:i/>
          <w:lang w:val="en-US"/>
        </w:rPr>
        <w:t>E</w:t>
      </w:r>
      <w:r w:rsidRPr="00DE1B49">
        <w:rPr>
          <w:lang w:val="en-US"/>
        </w:rPr>
        <w:t>,</w:t>
      </w:r>
      <w:r w:rsidR="00706473">
        <w:rPr>
          <w:i/>
          <w:lang w:val="en-US"/>
        </w:rPr>
        <w:t>p</w:t>
      </w:r>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6C3E1B">
      <w:pPr>
        <w:pStyle w:val="Heading3"/>
      </w:pPr>
      <w:bookmarkStart w:id="1102" w:name="h.lb2stsbybitc" w:colFirst="0" w:colLast="0"/>
      <w:bookmarkStart w:id="1103" w:name="_Ref359920174"/>
      <w:bookmarkStart w:id="1104" w:name="_Toc404677826"/>
      <w:bookmarkEnd w:id="1102"/>
      <w:r w:rsidRPr="00DE1B49">
        <w:t>Mo</w:t>
      </w:r>
      <w:r w:rsidRPr="00DE1B49">
        <w:t>d</w:t>
      </w:r>
      <w:r w:rsidRPr="00DE1B49">
        <w:t>ule: Category Annotator</w:t>
      </w:r>
      <w:bookmarkEnd w:id="1103"/>
      <w:bookmarkEnd w:id="1104"/>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1105" w:author="Kathrin Eichler" w:date="2013-10-08T10:52:00Z">
        <w:r w:rsidRPr="00DE1B49" w:rsidDel="0058125D">
          <w:rPr>
            <w:lang w:val="en-US"/>
          </w:rPr>
          <w:delText xml:space="preserve">It </w:delText>
        </w:r>
      </w:del>
      <w:ins w:id="1106" w:author="Kathrin Eichler" w:date="2013-10-08T10:52:00Z">
        <w:r w:rsidR="0058125D">
          <w:rPr>
            <w:lang w:val="en-US"/>
          </w:rPr>
          <w:t>From the</w:t>
        </w:r>
      </w:ins>
      <w:ins w:id="1107" w:author="Kathrin Eichler" w:date="2013-10-08T10:54:00Z">
        <w:r w:rsidR="0058125D">
          <w:rPr>
            <w:lang w:val="en-US"/>
          </w:rPr>
          <w:t>se</w:t>
        </w:r>
      </w:ins>
      <w:ins w:id="1108" w:author="Kathrin Eichler" w:date="2013-10-08T10:52:00Z">
        <w:r w:rsidR="0058125D">
          <w:rPr>
            <w:lang w:val="en-US"/>
          </w:rPr>
          <w:t xml:space="preserve"> node</w:t>
        </w:r>
      </w:ins>
      <w:ins w:id="1109" w:author="Kathrin Eichler" w:date="2013-10-08T10:54:00Z">
        <w:r w:rsidR="0058125D">
          <w:rPr>
            <w:lang w:val="en-US"/>
          </w:rPr>
          <w:t xml:space="preserve"> matche</w:t>
        </w:r>
      </w:ins>
      <w:ins w:id="1110" w:author="Kathrin Eichler" w:date="2013-10-08T10:52:00Z">
        <w:r w:rsidR="0058125D">
          <w:rPr>
            <w:lang w:val="en-US"/>
          </w:rPr>
          <w:t>s, i</w:t>
        </w:r>
        <w:r w:rsidR="0058125D" w:rsidRPr="00DE1B49">
          <w:rPr>
            <w:lang w:val="en-US"/>
          </w:rPr>
          <w:t xml:space="preserve">t </w:t>
        </w:r>
      </w:ins>
      <w:r w:rsidRPr="00DE1B49">
        <w:rPr>
          <w:lang w:val="en-US"/>
        </w:rPr>
        <w:t xml:space="preserve">extracts </w:t>
      </w:r>
      <w:ins w:id="1111" w:author="Kathrin Eichler" w:date="2013-10-08T10:52:00Z">
        <w:r w:rsidR="0058125D">
          <w:rPr>
            <w:lang w:val="en-US"/>
          </w:rPr>
          <w:t xml:space="preserve">the </w:t>
        </w:r>
      </w:ins>
      <w:r w:rsidRPr="00DE1B49">
        <w:rPr>
          <w:lang w:val="en-US"/>
        </w:rPr>
        <w:t xml:space="preserve">category </w:t>
      </w:r>
      <w:ins w:id="1112" w:author="Kathrin Eichler" w:date="2013-10-08T10:52:00Z">
        <w:r w:rsidR="0058125D">
          <w:rPr>
            <w:lang w:val="en-US"/>
          </w:rPr>
          <w:t xml:space="preserve">confidence </w:t>
        </w:r>
      </w:ins>
      <w:del w:id="1113" w:author="Kathrin Eichler" w:date="2013-10-08T10:52:00Z">
        <w:r w:rsidRPr="00DE1B49" w:rsidDel="0058125D">
          <w:rPr>
            <w:lang w:val="en-US"/>
          </w:rPr>
          <w:delText xml:space="preserve">information </w:delText>
        </w:r>
      </w:del>
      <w:ins w:id="1114" w:author="Kathrin Eichler" w:date="2013-10-08T10:52:00Z">
        <w:r w:rsidR="0058125D">
          <w:rPr>
            <w:lang w:val="en-US"/>
          </w:rPr>
          <w:t>scores computed in the Confidence Calculator module</w:t>
        </w:r>
      </w:ins>
      <w:del w:id="1115"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1116" w:author="Kathrin Eichler" w:date="2013-10-08T10:54:00Z">
        <w:r w:rsidR="0058125D">
          <w:rPr>
            <w:lang w:val="en-US"/>
          </w:rPr>
          <w:t xml:space="preserve">a combined </w:t>
        </w:r>
      </w:ins>
      <w:r w:rsidRPr="00DE1B49">
        <w:rPr>
          <w:lang w:val="en-US"/>
        </w:rPr>
        <w:t>confidence score</w:t>
      </w:r>
      <w:del w:id="1117" w:author="Kathrin Eichler" w:date="2013-10-08T10:55:00Z">
        <w:r w:rsidRPr="00DE1B49" w:rsidDel="0058125D">
          <w:rPr>
            <w:lang w:val="en-US"/>
          </w:rPr>
          <w:delText>s</w:delText>
        </w:r>
      </w:del>
      <w:r w:rsidRPr="00DE1B49">
        <w:rPr>
          <w:lang w:val="en-US"/>
        </w:rPr>
        <w:t xml:space="preserve"> for </w:t>
      </w:r>
      <w:del w:id="1118" w:author="Kathrin Eichler" w:date="2013-10-08T10:55:00Z">
        <w:r w:rsidRPr="00DE1B49" w:rsidDel="0058125D">
          <w:rPr>
            <w:lang w:val="en-US"/>
          </w:rPr>
          <w:delText xml:space="preserve">all </w:delText>
        </w:r>
      </w:del>
      <w:ins w:id="1119" w:author="Kathrin Eichler" w:date="2013-10-08T10:55:00Z">
        <w:r w:rsidR="0058125D">
          <w:rPr>
            <w:lang w:val="en-US"/>
          </w:rPr>
          <w:t>each</w:t>
        </w:r>
        <w:r w:rsidR="0058125D" w:rsidRPr="00DE1B49">
          <w:rPr>
            <w:lang w:val="en-US"/>
          </w:rPr>
          <w:t xml:space="preserve"> </w:t>
        </w:r>
      </w:ins>
      <w:r w:rsidRPr="00DE1B49">
        <w:rPr>
          <w:lang w:val="en-US"/>
        </w:rPr>
        <w:t>categor</w:t>
      </w:r>
      <w:ins w:id="1120" w:author="Kathrin Eichler" w:date="2013-10-08T10:55:00Z">
        <w:r w:rsidR="0058125D">
          <w:rPr>
            <w:lang w:val="en-US"/>
          </w:rPr>
          <w:t>y</w:t>
        </w:r>
      </w:ins>
      <w:del w:id="1121" w:author="Kathrin Eichler" w:date="2013-10-08T10:55:00Z">
        <w:r w:rsidRPr="00DE1B49" w:rsidDel="0058125D">
          <w:rPr>
            <w:lang w:val="en-US"/>
          </w:rPr>
          <w:delText>ies</w:delText>
        </w:r>
      </w:del>
      <w:r w:rsidR="004C057A">
        <w:rPr>
          <w:lang w:val="en-US"/>
        </w:rPr>
        <w:t xml:space="preserve"> </w:t>
      </w:r>
      <w:del w:id="1122"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1123" w:author="Kathrin Eichler" w:date="2013-10-08T10:55:00Z">
        <w:r w:rsidR="0058125D">
          <w:rPr>
            <w:lang w:val="en-US"/>
          </w:rPr>
          <w:t xml:space="preserve"> scores</w:t>
        </w:r>
      </w:ins>
      <w:r w:rsidRPr="00DE1B49">
        <w:rPr>
          <w:lang w:val="en-US"/>
        </w:rPr>
        <w:t xml:space="preserve"> as new annotation to the </w:t>
      </w:r>
      <w:ins w:id="1124"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Heading1"/>
        <w:rPr>
          <w:rFonts w:ascii="Georgia" w:hAnsi="Georgia"/>
        </w:rPr>
      </w:pPr>
      <w:bookmarkStart w:id="1125" w:name="h.9bniucmto05n" w:colFirst="0" w:colLast="0"/>
      <w:bookmarkStart w:id="1126" w:name="_Ref358705208"/>
      <w:bookmarkStart w:id="1127" w:name="_Toc404677827"/>
      <w:bookmarkEnd w:id="1125"/>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1126"/>
      <w:bookmarkEnd w:id="1127"/>
      <w:ins w:id="1128" w:author="Kathrin Eichler" w:date="2014-11-17T11:21:00Z">
        <w:r w:rsidR="00862D1A">
          <w:rPr>
            <w:rFonts w:ascii="Georgia" w:hAnsi="Georgia"/>
          </w:rPr>
          <w:t xml:space="preserve"> </w:t>
        </w:r>
      </w:ins>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Heading2"/>
      </w:pPr>
      <w:bookmarkStart w:id="1129" w:name="h.qdaajp547v9n" w:colFirst="0" w:colLast="0"/>
      <w:bookmarkStart w:id="1130" w:name="_Toc404677828"/>
      <w:bookmarkEnd w:id="1129"/>
      <w:r>
        <w:t>Interaction</w:t>
      </w:r>
      <w:ins w:id="1131" w:author="Kathrin Eichler" w:date="2014-11-17T11:22:00Z">
        <w:r w:rsidR="00862D1A">
          <w:t xml:space="preserve"> [Gil]</w:t>
        </w:r>
      </w:ins>
      <w:bookmarkEnd w:id="1130"/>
    </w:p>
    <w:p w:rsidR="00C046A8" w:rsidRPr="007D429F" w:rsidRDefault="00D802ED" w:rsidP="006C3E1B">
      <w:pPr>
        <w:pStyle w:val="Appendix3"/>
        <w:rPr>
          <w:rFonts w:cstheme="minorBidi"/>
          <w:sz w:val="22"/>
          <w:szCs w:val="22"/>
        </w:rPr>
      </w:pPr>
      <w:bookmarkStart w:id="1132" w:name="_Toc404677829"/>
      <w:r w:rsidRPr="00D802ED">
        <w:t>class Interaction (eu.excitementpr</w:t>
      </w:r>
      <w:r w:rsidRPr="00D802ED">
        <w:t>o</w:t>
      </w:r>
      <w:r w:rsidRPr="00D802ED">
        <w:t>ject.tl.structure)</w:t>
      </w:r>
      <w:bookmarkEnd w:id="1132"/>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interactionString: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r w:rsidRPr="00D802ED">
        <w:t xml:space="preserve">lang: metadata language ID </w:t>
      </w:r>
    </w:p>
    <w:p w:rsidR="00C046A8" w:rsidRDefault="00D802ED" w:rsidP="007D429F">
      <w:pPr>
        <w:pStyle w:val="Normal2"/>
        <w:numPr>
          <w:ilvl w:val="1"/>
          <w:numId w:val="96"/>
        </w:numPr>
      </w:pPr>
      <w:r w:rsidRPr="00D802ED">
        <w:t xml:space="preserve">interactionID: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String interactionString, String langID, String</w:t>
      </w:r>
      <w:r w:rsidR="006E3BA1" w:rsidRPr="0090674B">
        <w:rPr>
          <w:i/>
        </w:rPr>
        <w:t xml:space="preserve"> </w:t>
      </w:r>
      <w:r w:rsidRPr="0090674B">
        <w:rPr>
          <w:i/>
        </w:rPr>
        <w:t>interactionId,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r w:rsidRPr="0090674B">
        <w:rPr>
          <w:i/>
        </w:rPr>
        <w:t>interactionString</w:t>
      </w:r>
      <w:r w:rsidRPr="00D802ED">
        <w:t xml:space="preserve"> and </w:t>
      </w:r>
      <w:r w:rsidRPr="0090674B">
        <w:rPr>
          <w:i/>
        </w:rPr>
        <w:t>langID</w:t>
      </w:r>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String in</w:t>
      </w:r>
      <w:r w:rsidR="006E3BA1" w:rsidRPr="0090674B">
        <w:rPr>
          <w:i/>
        </w:rPr>
        <w:t>teractionString, String langID)</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String interactionString, String langId, String</w:t>
      </w:r>
      <w:r w:rsidRPr="0090674B">
        <w:rPr>
          <w:i/>
        </w:rPr>
        <w:t xml:space="preserve"> </w:t>
      </w:r>
      <w:r w:rsidR="00D802ED" w:rsidRPr="0090674B">
        <w:rPr>
          <w:i/>
        </w:rPr>
        <w:t>interactionId,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fillInputCAS(JCas</w:t>
      </w:r>
      <w:r w:rsidR="0090674B">
        <w:rPr>
          <w:i/>
        </w:rPr>
        <w:t xml:space="preserve"> aJCas</w:t>
      </w:r>
      <w:r w:rsidRPr="0090674B">
        <w:rPr>
          <w:i/>
        </w:rPr>
        <w:t>)</w:t>
      </w:r>
    </w:p>
    <w:p w:rsidR="0090674B" w:rsidRDefault="0090674B" w:rsidP="0090674B">
      <w:pPr>
        <w:pStyle w:val="Normal2"/>
        <w:ind w:left="1440"/>
      </w:pPr>
      <w:r>
        <w:t>T</w:t>
      </w:r>
      <w:r w:rsidRPr="00D802ED">
        <w:t xml:space="preserve">his method gets one JCas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@param aJCas: a JCas</w:t>
      </w:r>
    </w:p>
    <w:p w:rsidR="00EE162A" w:rsidRDefault="00EE162A" w:rsidP="00EE162A">
      <w:pPr>
        <w:pStyle w:val="Normal2"/>
        <w:ind w:left="1440"/>
        <w:rPr>
          <w:i/>
        </w:rPr>
      </w:pPr>
    </w:p>
    <w:p w:rsidR="0090674B" w:rsidRDefault="00D802ED" w:rsidP="00EE162A">
      <w:pPr>
        <w:pStyle w:val="Normal2"/>
        <w:ind w:left="1440"/>
      </w:pPr>
      <w:r w:rsidRPr="0090674B">
        <w:rPr>
          <w:i/>
        </w:rPr>
        <w:t xml:space="preserve">JCas </w:t>
      </w:r>
      <w:proofErr w:type="gramStart"/>
      <w:r w:rsidRPr="0090674B">
        <w:rPr>
          <w:i/>
        </w:rPr>
        <w:t>createAndFillInputCAS()</w:t>
      </w:r>
      <w:proofErr w:type="gramEnd"/>
      <w:r w:rsidRPr="00D802ED">
        <w:t xml:space="preserve"> </w:t>
      </w:r>
    </w:p>
    <w:p w:rsidR="0090674B" w:rsidRDefault="0090674B" w:rsidP="0090674B">
      <w:pPr>
        <w:pStyle w:val="Normal2"/>
        <w:ind w:left="1080" w:firstLine="360"/>
      </w:pPr>
      <w:r>
        <w:t>T</w:t>
      </w:r>
      <w:r w:rsidRPr="00D802ED">
        <w:t>his method first generates a new JCas,</w:t>
      </w:r>
      <w:r>
        <w:t xml:space="preserve"> </w:t>
      </w:r>
      <w:r w:rsidRPr="00D802ED">
        <w:t>and fi</w:t>
      </w:r>
      <w:r>
        <w:t xml:space="preserve">lls it </w:t>
      </w:r>
      <w:r w:rsidR="00E923FA">
        <w:t>calling</w:t>
      </w:r>
      <w:r>
        <w:t xml:space="preserve"> </w:t>
      </w:r>
      <w:proofErr w:type="gramStart"/>
      <w:r>
        <w:t>fillInputCas()</w:t>
      </w:r>
      <w:proofErr w:type="gramEnd"/>
      <w:r>
        <w:t xml:space="preserve"> </w:t>
      </w:r>
    </w:p>
    <w:p w:rsidR="0090674B" w:rsidRDefault="0090674B" w:rsidP="0090674B">
      <w:pPr>
        <w:pStyle w:val="Normal2"/>
        <w:numPr>
          <w:ilvl w:val="2"/>
          <w:numId w:val="97"/>
        </w:numPr>
      </w:pPr>
      <w:r>
        <w:t>@return (JCas): the resulting JCas</w:t>
      </w:r>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Heading2"/>
      </w:pPr>
      <w:bookmarkStart w:id="1133" w:name="_Toc404677830"/>
      <w:r w:rsidRPr="00DE1B49">
        <w:t xml:space="preserve">Introduction to the </w:t>
      </w:r>
      <w:r w:rsidR="005F6601">
        <w:t>T</w:t>
      </w:r>
      <w:r w:rsidRPr="00DE1B49">
        <w:t xml:space="preserve">hree </w:t>
      </w:r>
      <w:r w:rsidR="005F6601">
        <w:t>G</w:t>
      </w:r>
      <w:r w:rsidRPr="00DE1B49">
        <w:t>raphs</w:t>
      </w:r>
      <w:ins w:id="1134" w:author="Kathrin Eichler" w:date="2014-11-17T11:22:00Z">
        <w:r w:rsidR="00862D1A">
          <w:t xml:space="preserve"> [Vivi]</w:t>
        </w:r>
      </w:ins>
      <w:bookmarkEnd w:id="1133"/>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7">
        <w:r w:rsidRPr="00DE1B49">
          <w:rPr>
            <w:color w:val="1155CC"/>
            <w:u w:val="single"/>
            <w:lang w:val="en-US"/>
          </w:rPr>
          <w:t>https://github.com/jgrapht/jgrapht</w:t>
        </w:r>
      </w:hyperlink>
      <w:r w:rsidRPr="00DE1B49">
        <w:rPr>
          <w:lang w:val="en-US"/>
        </w:rPr>
        <w:t xml:space="preserve">) offers implementations for directed and undirected, weighted and unweighted simple- and multi-graphs. </w:t>
      </w:r>
    </w:p>
    <w:p w:rsidR="00EE162A" w:rsidRPr="00DE1B49" w:rsidRDefault="00EE162A" w:rsidP="0087709E">
      <w:pPr>
        <w:rPr>
          <w:lang w:val="en-US"/>
        </w:rPr>
      </w:pPr>
    </w:p>
    <w:p w:rsidR="0087709E" w:rsidRPr="00DE1B49" w:rsidRDefault="0087709E" w:rsidP="0087709E">
      <w:pPr>
        <w:pStyle w:val="Heading2"/>
      </w:pPr>
      <w:bookmarkStart w:id="1135" w:name="h.oqpw6wkte0vx" w:colFirst="0" w:colLast="0"/>
      <w:bookmarkStart w:id="1136" w:name="_Toc404677831"/>
      <w:bookmarkEnd w:id="1135"/>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1136"/>
      <w:del w:id="1137" w:author="Kathrin Eichler" w:date="2014-11-17T11:22:00Z">
        <w:r w:rsidRPr="00DE1B49" w:rsidDel="00862D1A">
          <w:delText xml:space="preserve"> </w:delText>
        </w:r>
      </w:del>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6C3E1B">
      <w:pPr>
        <w:pStyle w:val="Heading3"/>
      </w:pPr>
      <w:bookmarkStart w:id="1138" w:name="h.o1va0po952z" w:colFirst="0" w:colLast="0"/>
      <w:bookmarkStart w:id="1139" w:name="_Fragment_Graph"/>
      <w:bookmarkStart w:id="1140" w:name="_Ref359918917"/>
      <w:bookmarkStart w:id="1141" w:name="_Ref359919917"/>
      <w:bookmarkStart w:id="1142" w:name="_Toc404677832"/>
      <w:bookmarkEnd w:id="1138"/>
      <w:bookmarkEnd w:id="1139"/>
      <w:r>
        <w:t xml:space="preserve">Fragment </w:t>
      </w:r>
      <w:r w:rsidR="005F6601">
        <w:t>G</w:t>
      </w:r>
      <w:r w:rsidR="0087709E" w:rsidRPr="00DE1B49">
        <w:t>raph</w:t>
      </w:r>
      <w:bookmarkEnd w:id="1140"/>
      <w:bookmarkEnd w:id="1141"/>
      <w:r w:rsidR="00EE162A">
        <w:t xml:space="preserve"> </w:t>
      </w:r>
      <w:ins w:id="1143" w:author="Kathrin Eichler" w:date="2014-11-17T11:22:00Z">
        <w:r w:rsidR="00862D1A">
          <w:t>[Vivi]</w:t>
        </w:r>
      </w:ins>
      <w:bookmarkEnd w:id="1142"/>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S</w:t>
      </w:r>
      <w:r w:rsidR="0087709E" w:rsidRPr="00E535D8">
        <w:rPr>
          <w:vertAlign w:val="subscript"/>
          <w:lang w:val="en-US"/>
        </w:rPr>
        <w:t>j</w:t>
      </w:r>
      <w:r w:rsidR="0087709E" w:rsidRPr="00DE1B49">
        <w:rPr>
          <w:lang w:val="en-US"/>
        </w:rPr>
        <w:t>) that differ only by one modifier: S</w:t>
      </w:r>
      <w:r w:rsidR="0087709E" w:rsidRPr="00E535D8">
        <w:rPr>
          <w:vertAlign w:val="subscript"/>
          <w:lang w:val="en-US"/>
        </w:rPr>
        <w:t>i</w:t>
      </w:r>
      <w:r w:rsidR="0087709E" w:rsidRPr="00DE1B49">
        <w:rPr>
          <w:lang w:val="en-US"/>
        </w:rPr>
        <w:t xml:space="preserve"> = S</w:t>
      </w:r>
      <w:r w:rsidR="0087709E" w:rsidRPr="00E535D8">
        <w:rPr>
          <w:vertAlign w:val="subscript"/>
          <w:lang w:val="en-US"/>
        </w:rPr>
        <w:t>j</w:t>
      </w:r>
      <w:r w:rsidR="0087709E" w:rsidRPr="00DE1B49">
        <w:rPr>
          <w:lang w:val="en-US"/>
        </w:rPr>
        <w:t xml:space="preserve"> + M</w:t>
      </w:r>
      <w:r w:rsidR="0087709E" w:rsidRPr="00E535D8">
        <w:rPr>
          <w:vertAlign w:val="subscript"/>
          <w:lang w:val="en-US"/>
        </w:rPr>
        <w:t>x</w:t>
      </w:r>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r w:rsidR="0087709E" w:rsidRPr="00DE1B49">
        <w:rPr>
          <w:lang w:val="en-US"/>
        </w:rPr>
        <w:t>S</w:t>
      </w:r>
      <w:r w:rsidR="0087709E" w:rsidRPr="00E535D8">
        <w:rPr>
          <w:vertAlign w:val="subscript"/>
          <w:lang w:val="en-US"/>
        </w:rPr>
        <w:t>j</w:t>
      </w:r>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eastAsia="en-GB" w:bidi="he-IL"/>
        </w:rPr>
        <w:drawing>
          <wp:inline distT="0" distB="0" distL="0" distR="0" wp14:anchorId="2FD483E8" wp14:editId="06D53580">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8"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66664F">
      <w:pPr>
        <w:pStyle w:val="Heading4"/>
      </w:pPr>
      <w:bookmarkStart w:id="1144" w:name="h.y0q0x3x5cy0e" w:colFirst="0" w:colLast="0"/>
      <w:bookmarkEnd w:id="1144"/>
      <w:proofErr w:type="gramStart"/>
      <w:r w:rsidRPr="00DE1B49">
        <w:t>class</w:t>
      </w:r>
      <w:proofErr w:type="gramEnd"/>
      <w:r w:rsidRPr="00DE1B49">
        <w:t xml:space="preserve">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9">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Paragraph"/>
      </w:pPr>
      <w:bookmarkStart w:id="1145" w:name="h.yplbdekc9caf" w:colFirst="0" w:colLast="0"/>
      <w:bookmarkEnd w:id="1145"/>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gramStart"/>
      <w:r>
        <w:rPr>
          <w:i/>
          <w:lang w:val="en-US"/>
        </w:rPr>
        <w:t>int</w:t>
      </w:r>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Paragraph"/>
      </w:pPr>
      <w:bookmarkStart w:id="1146" w:name="h.6ntg83l3bdyw" w:colFirst="0" w:colLast="0"/>
      <w:bookmarkEnd w:id="1146"/>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r w:rsidR="005A63BF">
        <w:rPr>
          <w:lang w:val="en-US"/>
        </w:rPr>
        <w:t xml:space="preserve">JCas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proofErr w:type="gramStart"/>
      <w:r w:rsidRPr="00DE1B49">
        <w:rPr>
          <w:i/>
        </w:rPr>
        <w:t>FragmentGraph(</w:t>
      </w:r>
      <w:proofErr w:type="gramEnd"/>
      <w:r w:rsidRPr="00DE1B49">
        <w:rPr>
          <w:i/>
        </w:rPr>
        <w:t xml:space="preserve">org.apache.uima.jcas.JCas aJCas, FragmentAnnotation frag) </w:t>
      </w:r>
    </w:p>
    <w:p w:rsidR="009E7277" w:rsidRPr="009E7277" w:rsidRDefault="009E7277" w:rsidP="009E7277">
      <w:pPr>
        <w:spacing w:line="276" w:lineRule="auto"/>
        <w:ind w:left="1440"/>
        <w:rPr>
          <w:lang w:val="en-US"/>
        </w:rPr>
      </w:pPr>
      <w:proofErr w:type="gramStart"/>
      <w:r>
        <w:t>B</w:t>
      </w:r>
      <w:r w:rsidRPr="009E7277">
        <w:rPr>
          <w:lang w:val="en-US"/>
        </w:rPr>
        <w:t>uilds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Paragraph"/>
      </w:pPr>
      <w:bookmarkStart w:id="1147" w:name="h.ncpjp3eqxhdi" w:colFirst="0" w:colLast="0"/>
      <w:bookmarkEnd w:id="1147"/>
      <w:r w:rsidRPr="00DE1B49">
        <w:t>Methods</w:t>
      </w:r>
      <w:r w:rsidR="00CA3850">
        <w:t>:</w:t>
      </w:r>
    </w:p>
    <w:p w:rsidR="00F4281F" w:rsidRPr="00F4281F" w:rsidRDefault="00F4281F" w:rsidP="00F4281F">
      <w:pPr>
        <w:ind w:left="1440"/>
        <w:rPr>
          <w:i/>
        </w:rPr>
      </w:pPr>
      <w:proofErr w:type="gramStart"/>
      <w:r w:rsidRPr="00F4281F">
        <w:rPr>
          <w:i/>
          <w:lang w:val="en-US"/>
        </w:rPr>
        <w:t>buildGraph(</w:t>
      </w:r>
      <w:proofErr w:type="gramEnd"/>
      <w:r w:rsidRPr="00F4281F">
        <w:rPr>
          <w:i/>
          <w:lang w:val="en-US"/>
        </w:rPr>
        <w:t>JCas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gramStart"/>
      <w:r>
        <w:rPr>
          <w:i/>
          <w:lang w:val="en-US"/>
        </w:rPr>
        <w:t>boolean</w:t>
      </w:r>
      <w:proofErr w:type="gramEnd"/>
      <w:r>
        <w:rPr>
          <w:i/>
          <w:lang w:val="en-US"/>
        </w:rPr>
        <w:t xml:space="preserve"> </w:t>
      </w:r>
      <w:r w:rsidR="00466F89">
        <w:rPr>
          <w:i/>
          <w:lang w:val="en-US"/>
        </w:rPr>
        <w:t>consistentModifiers</w:t>
      </w:r>
      <w:r w:rsidR="00466F89" w:rsidRPr="00F4281F">
        <w:rPr>
          <w:i/>
          <w:lang w:val="en-US"/>
        </w:rPr>
        <w:t>(Set&lt;ModifierAnnotation&gt;</w:t>
      </w:r>
      <w:r w:rsidR="00466F89">
        <w:rPr>
          <w:i/>
          <w:lang w:val="en-US"/>
        </w:rPr>
        <w:t xml:space="preserve"> sma)</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param sma</w:t>
      </w:r>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(boolean)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proofErr w:type="gramStart"/>
      <w:r>
        <w:rPr>
          <w:i/>
        </w:rPr>
        <w:t>getVertex</w:t>
      </w:r>
      <w:r w:rsidRPr="00DE1B49">
        <w:rPr>
          <w:i/>
        </w:rPr>
        <w:t>(</w:t>
      </w:r>
      <w:proofErr w:type="gramEnd"/>
      <w:r>
        <w:rPr>
          <w:i/>
        </w:rPr>
        <w:t>EntailmentUnitMention eum</w:t>
      </w:r>
      <w:r w:rsidRPr="00DE1B49">
        <w:rPr>
          <w:i/>
        </w:rPr>
        <w:t>)</w:t>
      </w:r>
    </w:p>
    <w:p w:rsidR="00B409E5" w:rsidRDefault="00B409E5" w:rsidP="00B409E5">
      <w:pPr>
        <w:numPr>
          <w:ilvl w:val="2"/>
          <w:numId w:val="48"/>
        </w:numPr>
        <w:spacing w:line="276" w:lineRule="auto"/>
        <w:ind w:hanging="359"/>
        <w:rPr>
          <w:lang w:val="en-US"/>
        </w:rPr>
      </w:pPr>
      <w:r>
        <w:rPr>
          <w:lang w:val="en-US"/>
        </w:rPr>
        <w:t>@param eum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proofErr w:type="gramStart"/>
      <w:r w:rsidR="0087709E" w:rsidRPr="00DE1B49">
        <w:rPr>
          <w:i/>
        </w:rPr>
        <w:t>getBaseStatement()</w:t>
      </w:r>
      <w:proofErr w:type="gramEnd"/>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proofErr w:type="gramStart"/>
      <w:r w:rsidR="0087709E" w:rsidRPr="00DE1B49">
        <w:rPr>
          <w:i/>
        </w:rPr>
        <w:t>getCompleteStatement()</w:t>
      </w:r>
      <w:proofErr w:type="gramEnd"/>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gramStart"/>
      <w:r>
        <w:rPr>
          <w:i/>
        </w:rPr>
        <w:t>int</w:t>
      </w:r>
      <w:proofErr w:type="gramEnd"/>
      <w:r>
        <w:rPr>
          <w:i/>
        </w:rPr>
        <w:t xml:space="preserve"> </w:t>
      </w:r>
      <w:r w:rsidR="0087709E" w:rsidRPr="00DE1B49">
        <w:rPr>
          <w:i/>
        </w:rPr>
        <w:t>getMaxLevel()</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proofErr w:type="gramStart"/>
      <w:r w:rsidR="0087709E" w:rsidRPr="00DE1B49">
        <w:rPr>
          <w:i/>
        </w:rPr>
        <w:t>getNodes(</w:t>
      </w:r>
      <w:proofErr w:type="gramEnd"/>
      <w:r w:rsidR="0087709E" w:rsidRPr="00DE1B49">
        <w:rPr>
          <w:i/>
        </w:rPr>
        <w:t>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lastRenderedPageBreak/>
        <w:t>EntailmentUnitMention</w:t>
      </w:r>
      <w:r>
        <w:rPr>
          <w:i/>
          <w:lang w:val="en-US"/>
        </w:rPr>
        <w:t xml:space="preserve"> </w:t>
      </w:r>
      <w:proofErr w:type="gramStart"/>
      <w:r>
        <w:rPr>
          <w:i/>
          <w:lang w:val="en-US"/>
        </w:rPr>
        <w:t>add</w:t>
      </w:r>
      <w:r>
        <w:rPr>
          <w:i/>
        </w:rPr>
        <w:t>Node</w:t>
      </w:r>
      <w:r w:rsidRPr="00DE1B49">
        <w:rPr>
          <w:i/>
        </w:rPr>
        <w:t>(</w:t>
      </w:r>
      <w:proofErr w:type="gramEnd"/>
      <w:r>
        <w:rPr>
          <w:i/>
        </w:rPr>
        <w:t>EntailmentUnitMention eum</w:t>
      </w:r>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r>
        <w:rPr>
          <w:lang w:val="en-US"/>
        </w:rPr>
        <w:t>eum</w:t>
      </w:r>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gramStart"/>
      <w:r w:rsidRPr="00DE1B49">
        <w:rPr>
          <w:i/>
          <w:lang w:val="en-US"/>
        </w:rPr>
        <w:t>getSampleGraph(</w:t>
      </w:r>
      <w:proofErr w:type="gramEnd"/>
      <w:r w:rsidRPr="00DE1B49">
        <w:rPr>
          <w:i/>
          <w:lang w:val="en-US"/>
        </w:rPr>
        <w:t>), getSampleOutput()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gramStart"/>
      <w:r w:rsidRPr="00DE1B49">
        <w:rPr>
          <w:i/>
          <w:lang w:val="en-US"/>
        </w:rPr>
        <w:t>addEdge(</w:t>
      </w:r>
      <w:proofErr w:type="gramEnd"/>
      <w:r w:rsidRPr="00DE1B49">
        <w:rPr>
          <w:i/>
          <w:lang w:val="en-US"/>
        </w:rPr>
        <w:t>EntailmentUnitMention parent, EntailmentUnitMention eum), containsVertex(EntailmentUnitMention eum), toString()</w:t>
      </w:r>
    </w:p>
    <w:p w:rsidR="0087709E" w:rsidRPr="00DE1B49" w:rsidRDefault="0087709E" w:rsidP="006C3E1B">
      <w:pPr>
        <w:pStyle w:val="Heading4"/>
      </w:pPr>
      <w:bookmarkStart w:id="1148" w:name="h.ow0cdglbw0v3" w:colFirst="0" w:colLast="0"/>
      <w:bookmarkEnd w:id="1148"/>
      <w:proofErr w:type="gramStart"/>
      <w:r w:rsidRPr="00DE1B49">
        <w:t>class</w:t>
      </w:r>
      <w:proofErr w:type="gramEnd"/>
      <w:r w:rsidRPr="00DE1B49">
        <w:t xml:space="preserve">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subfragment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Paragraph"/>
      </w:pPr>
      <w:bookmarkStart w:id="1149" w:name="h.3s05a18pwien" w:colFirst="0" w:colLast="0"/>
      <w:bookmarkEnd w:id="1149"/>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gramStart"/>
      <w:r>
        <w:rPr>
          <w:i/>
          <w:lang w:val="en-US"/>
        </w:rPr>
        <w:t>int</w:t>
      </w:r>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Paragraph"/>
      </w:pPr>
      <w:bookmarkStart w:id="1150" w:name="h.wml1b4fsykv7" w:colFirst="0" w:colLast="0"/>
      <w:bookmarkEnd w:id="1150"/>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gramStart"/>
      <w:r w:rsidRPr="00DE1B49">
        <w:rPr>
          <w:i/>
          <w:lang w:val="en-US"/>
        </w:rPr>
        <w:t>EntailmentUnitMention(</w:t>
      </w:r>
      <w:proofErr w:type="gramEnd"/>
      <w:r w:rsidRPr="00DE1B49">
        <w:rPr>
          <w:i/>
          <w:lang w:val="en-US"/>
        </w:rPr>
        <w:t>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lastRenderedPageBreak/>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gramStart"/>
      <w:r w:rsidRPr="00DE1B49">
        <w:rPr>
          <w:i/>
          <w:lang w:val="en-US"/>
        </w:rPr>
        <w:t>EntailmentUnitMention(</w:t>
      </w:r>
      <w:proofErr w:type="gramEnd"/>
      <w:r w:rsidRPr="00DE1B49">
        <w:rPr>
          <w:i/>
          <w:lang w:val="en-US"/>
        </w:rPr>
        <w:t>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Paragraph"/>
      </w:pPr>
      <w:bookmarkStart w:id="1151" w:name="h.hzq5k8wmq84r" w:colFirst="0" w:colLast="0"/>
      <w:bookmarkEnd w:id="1151"/>
      <w:r w:rsidRPr="00DE1B49">
        <w:t>Methods</w:t>
      </w:r>
      <w:r w:rsidR="00CA3850">
        <w:t>:</w:t>
      </w:r>
    </w:p>
    <w:p w:rsidR="0087709E" w:rsidRPr="00DE1B49" w:rsidRDefault="00BB6576" w:rsidP="0087709E">
      <w:pPr>
        <w:ind w:left="1440"/>
      </w:pPr>
      <w:proofErr w:type="gramStart"/>
      <w:r>
        <w:rPr>
          <w:i/>
        </w:rPr>
        <w:t>int</w:t>
      </w:r>
      <w:proofErr w:type="gramEnd"/>
      <w:r>
        <w:rPr>
          <w:i/>
        </w:rPr>
        <w:t xml:space="preserve"> </w:t>
      </w:r>
      <w:r w:rsidR="0087709E" w:rsidRPr="00DE1B49">
        <w:rPr>
          <w:i/>
        </w:rPr>
        <w:t>getBegin()</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r w:rsidR="0087709E" w:rsidRPr="00DE1B49">
        <w:rPr>
          <w:i/>
        </w:rPr>
        <w:t>getEnd()</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r w:rsidR="0087709E" w:rsidRPr="00DE1B49">
        <w:rPr>
          <w:i/>
        </w:rPr>
        <w:t>getLevel()</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gramStart"/>
      <w:r w:rsidR="000F5014" w:rsidRPr="00DE1B49">
        <w:rPr>
          <w:i/>
        </w:rPr>
        <w:t>get</w:t>
      </w:r>
      <w:r w:rsidR="000F5014">
        <w:rPr>
          <w:i/>
        </w:rPr>
        <w:t>CategoryId</w:t>
      </w:r>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proofErr w:type="gramStart"/>
      <w:r w:rsidR="0087709E" w:rsidRPr="00BB6576">
        <w:rPr>
          <w:i/>
        </w:rPr>
        <w:t>getModifierAnnotations()</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proofErr w:type="gramStart"/>
      <w:r w:rsidR="0087709E" w:rsidRPr="00BB6576">
        <w:rPr>
          <w:i/>
        </w:rPr>
        <w:t>getModifiers()</w:t>
      </w:r>
      <w:proofErr w:type="gramEnd"/>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gramStart"/>
      <w:r w:rsidR="0087709E" w:rsidRPr="00DE1B49">
        <w:rPr>
          <w:i/>
        </w:rPr>
        <w:t>getText()</w:t>
      </w:r>
      <w:proofErr w:type="gramEnd"/>
    </w:p>
    <w:p w:rsidR="0087709E" w:rsidRPr="00DE1B49" w:rsidRDefault="0087709E" w:rsidP="00675094">
      <w:pPr>
        <w:numPr>
          <w:ilvl w:val="2"/>
          <w:numId w:val="41"/>
        </w:numPr>
        <w:spacing w:line="276" w:lineRule="auto"/>
        <w:ind w:hanging="359"/>
      </w:pPr>
      <w:r w:rsidRPr="00DE1B49">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gramEnd"/>
      <w:r w:rsidR="007545E3">
        <w:rPr>
          <w:i/>
          <w:lang w:val="en-US"/>
        </w:rPr>
        <w:t xml:space="preserve">EntailmentUnitMention eum), </w:t>
      </w:r>
      <w:r w:rsidRPr="00DE1B49">
        <w:rPr>
          <w:i/>
          <w:lang w:val="en-US"/>
        </w:rPr>
        <w:t>toString()</w:t>
      </w:r>
    </w:p>
    <w:p w:rsidR="0087709E" w:rsidRPr="00DE1B49" w:rsidRDefault="0087709E" w:rsidP="0087709E">
      <w:pPr>
        <w:ind w:left="1440"/>
        <w:rPr>
          <w:lang w:val="en-US"/>
        </w:rPr>
      </w:pPr>
    </w:p>
    <w:p w:rsidR="0087709E" w:rsidRPr="00DE1B49" w:rsidRDefault="0087709E" w:rsidP="0066664F">
      <w:pPr>
        <w:pStyle w:val="Heading4"/>
      </w:pPr>
      <w:bookmarkStart w:id="1152" w:name="h.g59hgmdikqhn" w:colFirst="0" w:colLast="0"/>
      <w:bookmarkEnd w:id="1152"/>
      <w:proofErr w:type="gramStart"/>
      <w:r w:rsidRPr="00DE1B49">
        <w:t>class</w:t>
      </w:r>
      <w:proofErr w:type="gramEnd"/>
      <w:r w:rsidRPr="00DE1B49">
        <w:t xml:space="preserve">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20">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AF39E9">
      <w:pPr>
        <w:pStyle w:val="Heading3"/>
      </w:pPr>
      <w:bookmarkStart w:id="1153" w:name="h.14pzhdjp24bd" w:colFirst="0" w:colLast="0"/>
      <w:bookmarkStart w:id="1154" w:name="_Raw_Graph"/>
      <w:bookmarkStart w:id="1155" w:name="_Ref359918978"/>
      <w:bookmarkStart w:id="1156" w:name="_Toc404677833"/>
      <w:bookmarkEnd w:id="1153"/>
      <w:bookmarkEnd w:id="1154"/>
      <w:r w:rsidRPr="00DE1B49">
        <w:t xml:space="preserve">Raw </w:t>
      </w:r>
      <w:r w:rsidR="005F6601">
        <w:t>G</w:t>
      </w:r>
      <w:r w:rsidRPr="00DE1B49">
        <w:t>raph</w:t>
      </w:r>
      <w:bookmarkEnd w:id="1155"/>
      <w:bookmarkEnd w:id="1156"/>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eastAsia="en-GB" w:bidi="he-IL"/>
        </w:rPr>
        <w:lastRenderedPageBreak/>
        <w:drawing>
          <wp:inline distT="0" distB="0" distL="0" distR="0" wp14:anchorId="3B9606C7" wp14:editId="058EC6F4">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554E7F">
      <w:pPr>
        <w:pStyle w:val="Heading4"/>
      </w:pPr>
      <w:bookmarkStart w:id="1157" w:name="h.2obaj7441rkc" w:colFirst="0" w:colLast="0"/>
      <w:bookmarkEnd w:id="1157"/>
      <w:proofErr w:type="gramStart"/>
      <w:r w:rsidRPr="00DE1B49">
        <w:t>class</w:t>
      </w:r>
      <w:proofErr w:type="gramEnd"/>
      <w:r w:rsidRPr="00DE1B49">
        <w:t xml:space="preserve">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554E7F" w:rsidRDefault="0087709E" w:rsidP="00E728D8">
      <w:pPr>
        <w:rPr>
          <w:color w:val="1155CC"/>
          <w:u w:val="single"/>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it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2">
        <w:r w:rsidRPr="00DE1B49">
          <w:rPr>
            <w:color w:val="1155CC"/>
            <w:u w:val="single"/>
            <w:lang w:val="en-US"/>
          </w:rPr>
          <w:t>http://jgrapht.org/javadoc/org/jgrapht/graph/DirectedMultigraph.html</w:t>
        </w:r>
      </w:hyperlink>
    </w:p>
    <w:p w:rsidR="00554E7F" w:rsidDel="00A915B2" w:rsidRDefault="00554E7F" w:rsidP="00E728D8">
      <w:pPr>
        <w:rPr>
          <w:del w:id="1158" w:author="Lili" w:date="2014-11-25T11:17:00Z"/>
          <w:color w:val="1155CC"/>
          <w:u w:val="single"/>
          <w:lang w:val="en-US"/>
        </w:rPr>
      </w:pPr>
    </w:p>
    <w:p w:rsidR="0087709E" w:rsidRPr="00A909B6" w:rsidRDefault="00A0544C" w:rsidP="00A915B2">
      <w:r w:rsidRPr="00A915B2">
        <w:rPr>
          <w:lang w:val="en-US"/>
        </w:rPr>
        <w:t xml:space="preserve">The class </w:t>
      </w:r>
      <w:r w:rsidRPr="00A915B2">
        <w:rPr>
          <w:i/>
          <w:lang w:val="en-US"/>
        </w:rPr>
        <w:t xml:space="preserve">EntailmentGraphRaw </w:t>
      </w:r>
      <w:r>
        <w:t>contains methods for building, traversing, querying and saving the graph, as well as various auxiliary methods.</w:t>
      </w:r>
      <w:bookmarkStart w:id="1159" w:name="h.vtyp7rdnkng3" w:colFirst="0" w:colLast="0"/>
      <w:bookmarkStart w:id="1160" w:name="h.kgmues8mv4qx" w:colFirst="0" w:colLast="0"/>
      <w:bookmarkStart w:id="1161" w:name="h.5h0jtccs3fwa" w:colFirst="0" w:colLast="0"/>
      <w:bookmarkEnd w:id="1159"/>
      <w:bookmarkEnd w:id="1160"/>
      <w:bookmarkEnd w:id="1161"/>
    </w:p>
    <w:p w:rsidR="0087709E" w:rsidRPr="00DE1B49" w:rsidRDefault="0087709E" w:rsidP="00A915B2">
      <w:pPr>
        <w:pStyle w:val="Heading4"/>
      </w:pPr>
      <w:r w:rsidRPr="00DE1B49">
        <w:lastRenderedPageBreak/>
        <w:t xml:space="preserve"> </w:t>
      </w:r>
      <w:r w:rsidRPr="00DE1B49">
        <w:tab/>
      </w:r>
      <w:bookmarkStart w:id="1162" w:name="h.z5n4dsecf7az" w:colFirst="0" w:colLast="0"/>
      <w:bookmarkStart w:id="1163" w:name="_Ref359326743"/>
      <w:bookmarkEnd w:id="1162"/>
      <w:proofErr w:type="gramStart"/>
      <w:r w:rsidRPr="00DE1B49">
        <w:t>class</w:t>
      </w:r>
      <w:proofErr w:type="gramEnd"/>
      <w:r w:rsidRPr="00DE1B49">
        <w:t xml:space="preserve">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1163"/>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eastAsia="en-GB" w:bidi="he-IL"/>
        </w:rPr>
        <w:drawing>
          <wp:inline distT="0" distB="0" distL="0" distR="0" wp14:anchorId="51733D21" wp14:editId="4CFD078F">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6C3E1B">
      <w:pPr>
        <w:pStyle w:val="Heading4"/>
      </w:pPr>
      <w:bookmarkStart w:id="1164" w:name="h.ra7f598pvkrl" w:colFirst="0" w:colLast="0"/>
      <w:bookmarkStart w:id="1165" w:name="h.hdpoksj0r28n" w:colFirst="0" w:colLast="0"/>
      <w:bookmarkStart w:id="1166" w:name="h.1eqiifdvu7oo" w:colFirst="0" w:colLast="0"/>
      <w:bookmarkStart w:id="1167" w:name="h.5at0w6sob2iq" w:colFirst="0" w:colLast="0"/>
      <w:bookmarkEnd w:id="1164"/>
      <w:bookmarkEnd w:id="1165"/>
      <w:bookmarkEnd w:id="1166"/>
      <w:bookmarkEnd w:id="1167"/>
      <w:proofErr w:type="gramStart"/>
      <w:r w:rsidRPr="00DE1B49">
        <w:t>class</w:t>
      </w:r>
      <w:proofErr w:type="gramEnd"/>
      <w:r w:rsidRPr="00DE1B49">
        <w:t xml:space="preserve">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r w:rsidR="0087709E" w:rsidRPr="00DE1B49">
        <w:rPr>
          <w:lang w:val="en-US"/>
        </w:rPr>
        <w:t>) obtained from the EDA</w:t>
      </w:r>
      <w:r w:rsidR="00D94067">
        <w:rPr>
          <w:lang w:val="en-US"/>
        </w:rPr>
        <w:t xml:space="preserve">. The TEDecision object also stores </w:t>
      </w:r>
      <w:r w:rsidR="006746F9">
        <w:rPr>
          <w:lang w:val="en-US"/>
        </w:rPr>
        <w:t xml:space="preserve">(among other things) </w:t>
      </w:r>
      <w:r w:rsidR="00D94067">
        <w:rPr>
          <w:lang w:val="en-US"/>
        </w:rPr>
        <w:t>a decision label (</w:t>
      </w:r>
      <w:r w:rsidR="00181B67" w:rsidRPr="007D429F">
        <w:rPr>
          <w:i/>
          <w:lang w:val="en-US"/>
        </w:rPr>
        <w:t>eu.excitementproject.eop.common.DecisionLabel</w:t>
      </w:r>
      <w:r w:rsidR="00D94067">
        <w:rPr>
          <w:lang w:val="en-US"/>
        </w:rPr>
        <w:t>)</w:t>
      </w:r>
      <w:r w:rsidR="00CE4970">
        <w:rPr>
          <w:lang w:val="en-US"/>
        </w:rPr>
        <w:t>.</w:t>
      </w:r>
      <w:r w:rsidR="00D63D99">
        <w:rPr>
          <w:lang w:val="en-US"/>
        </w:rPr>
        <w:t xml:space="preserve"> </w:t>
      </w:r>
      <w:r w:rsidR="00D94067">
        <w:rPr>
          <w:lang w:val="en-US"/>
        </w:rPr>
        <w:t xml:space="preserve">For details on the </w:t>
      </w:r>
      <w:r w:rsidR="00181B67" w:rsidRPr="007D429F">
        <w:rPr>
          <w:i/>
          <w:lang w:val="en-US"/>
        </w:rPr>
        <w:t>TEDecision</w:t>
      </w:r>
      <w:r w:rsidR="00D94067">
        <w:rPr>
          <w:lang w:val="en-US"/>
        </w:rPr>
        <w:t xml:space="preserve"> and </w:t>
      </w:r>
      <w:r w:rsidR="00181B67" w:rsidRPr="007D429F">
        <w:rPr>
          <w:i/>
          <w:lang w:val="en-US"/>
        </w:rPr>
        <w:t>Dec</w:t>
      </w:r>
      <w:r w:rsidR="00181B67" w:rsidRPr="007D429F">
        <w:rPr>
          <w:i/>
          <w:lang w:val="en-US"/>
        </w:rPr>
        <w:t>i</w:t>
      </w:r>
      <w:r w:rsidR="00181B67" w:rsidRPr="007D429F">
        <w:rPr>
          <w:i/>
          <w:lang w:val="en-US"/>
        </w:rPr>
        <w:t>sionLabel</w:t>
      </w:r>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4">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15B2">
      <w:pPr>
        <w:pStyle w:val="Heading3"/>
      </w:pPr>
      <w:bookmarkStart w:id="1168" w:name="h.8ekjm6224eku" w:colFirst="0" w:colLast="0"/>
      <w:bookmarkStart w:id="1169" w:name="h.rt0ui0p3teok" w:colFirst="0" w:colLast="0"/>
      <w:bookmarkStart w:id="1170" w:name="h.yk11burxdt4x" w:colFirst="0" w:colLast="0"/>
      <w:bookmarkStart w:id="1171" w:name="h.gc4qp92vdjo5" w:colFirst="0" w:colLast="0"/>
      <w:bookmarkStart w:id="1172" w:name="_Collapsed_Graph"/>
      <w:bookmarkStart w:id="1173" w:name="_Ref359925892"/>
      <w:bookmarkStart w:id="1174" w:name="_Toc404677834"/>
      <w:bookmarkEnd w:id="1168"/>
      <w:bookmarkEnd w:id="1169"/>
      <w:bookmarkEnd w:id="1170"/>
      <w:bookmarkEnd w:id="1171"/>
      <w:bookmarkEnd w:id="1172"/>
      <w:r w:rsidRPr="00DE1B49">
        <w:lastRenderedPageBreak/>
        <w:t xml:space="preserve">Collapsed </w:t>
      </w:r>
      <w:r w:rsidR="005F6601">
        <w:t>G</w:t>
      </w:r>
      <w:r w:rsidRPr="00DE1B49">
        <w:t>raph</w:t>
      </w:r>
      <w:bookmarkEnd w:id="1173"/>
      <w:bookmarkEnd w:id="1174"/>
    </w:p>
    <w:p w:rsidR="0087709E" w:rsidRPr="00DE1B49" w:rsidRDefault="0087709E" w:rsidP="0087709E">
      <w:pPr>
        <w:rPr>
          <w:lang w:val="en-US"/>
        </w:rPr>
      </w:pPr>
      <w:r w:rsidRPr="00DE1B49">
        <w:rPr>
          <w:lang w:val="en-US"/>
        </w:rPr>
        <w:t xml:space="preserve">A collapsed graph, implemented in class </w:t>
      </w:r>
      <w:r w:rsidRPr="0051694E">
        <w:rPr>
          <w:i/>
          <w:lang w:val="en-US"/>
        </w:rPr>
        <w:t>EntailmentGraphCollapsed</w:t>
      </w:r>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r w:rsidR="007D2EA3">
        <w:rPr>
          <w:lang w:val="en-US"/>
        </w:rPr>
        <w:t xml:space="preserve"> </w:t>
      </w:r>
      <w:r w:rsidRPr="00DE1B49">
        <w:rPr>
          <w:lang w:val="en-US"/>
        </w:rPr>
        <w:t>The nodes of the collapsed graph are equivalence classes (</w:t>
      </w:r>
      <w:r w:rsidRPr="0051694E">
        <w:rPr>
          <w:i/>
          <w:lang w:val="en-US"/>
        </w:rPr>
        <w:t>EquivalenceClass</w:t>
      </w:r>
      <w:r w:rsidRPr="00DE1B49">
        <w:rPr>
          <w:lang w:val="en-US"/>
        </w:rPr>
        <w:t>), which cover semantically equivalent text fragments</w:t>
      </w:r>
      <w:r w:rsidR="0017073F">
        <w:rPr>
          <w:lang w:val="en-US"/>
        </w:rPr>
        <w:t xml:space="preserve"> (</w:t>
      </w:r>
      <w:r w:rsidR="0017073F" w:rsidRPr="00DE1B49">
        <w:rPr>
          <w:lang w:val="en-US"/>
        </w:rPr>
        <w:t>entailment units</w:t>
      </w:r>
      <w:r w:rsidR="0017073F">
        <w:rPr>
          <w:lang w:val="en-US"/>
        </w:rPr>
        <w:t>)</w:t>
      </w:r>
      <w:r w:rsidRPr="00DE1B49">
        <w:rPr>
          <w:lang w:val="en-US"/>
        </w:rPr>
        <w:t>.</w:t>
      </w:r>
      <w:r w:rsidR="00A9579E">
        <w:rPr>
          <w:lang w:val="en-US"/>
        </w:rPr>
        <w:t xml:space="preserve"> </w:t>
      </w:r>
      <w:r w:rsidRPr="00DE1B49">
        <w:rPr>
          <w:lang w:val="en-US"/>
        </w:rPr>
        <w:t>The edges of the collapsed graph are collapsed entailment relations (</w:t>
      </w:r>
      <w:r w:rsidRPr="0051694E">
        <w:rPr>
          <w:i/>
          <w:lang w:val="en-US"/>
        </w:rPr>
        <w:t>E</w:t>
      </w:r>
      <w:r w:rsidRPr="0051694E">
        <w:rPr>
          <w:i/>
          <w:lang w:val="en-US"/>
        </w:rPr>
        <w:t>n</w:t>
      </w:r>
      <w:r w:rsidRPr="0051694E">
        <w:rPr>
          <w:i/>
          <w:lang w:val="en-US"/>
        </w:rPr>
        <w:t>tailmentRelationCo</w:t>
      </w:r>
      <w:r w:rsidRPr="0051694E">
        <w:rPr>
          <w:i/>
          <w:lang w:val="en-US"/>
        </w:rPr>
        <w:t>l</w:t>
      </w:r>
      <w:r w:rsidRPr="0051694E">
        <w:rPr>
          <w:i/>
          <w:lang w:val="en-US"/>
        </w:rPr>
        <w:t>lapsed</w:t>
      </w:r>
      <w:r w:rsidRPr="00DE1B49">
        <w:rPr>
          <w:lang w:val="en-US"/>
        </w:rPr>
        <w:t>).</w:t>
      </w:r>
    </w:p>
    <w:p w:rsidR="0087709E" w:rsidRPr="00DE1B49" w:rsidRDefault="0087709E" w:rsidP="006C3E1B">
      <w:pPr>
        <w:pStyle w:val="Heading4"/>
      </w:pPr>
      <w:bookmarkStart w:id="1175" w:name="h.cv91rpgmlpdm" w:colFirst="0" w:colLast="0"/>
      <w:bookmarkEnd w:id="1175"/>
      <w:proofErr w:type="gramStart"/>
      <w:r w:rsidRPr="00DE1B49">
        <w:t>class</w:t>
      </w:r>
      <w:proofErr w:type="gramEnd"/>
      <w:r w:rsidRPr="00DE1B49">
        <w:t xml:space="preserve"> EntailmentGraphCollapsed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eastAsia="en-GB" w:bidi="he-IL"/>
        </w:rPr>
        <w:lastRenderedPageBreak/>
        <w:drawing>
          <wp:inline distT="0" distB="0" distL="0" distR="0" wp14:anchorId="2217DA5C" wp14:editId="0820B3FF">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5"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hyperlink w:anchor="_Collapsed_graph_generator">
        <w:r w:rsidR="00BB1926">
          <w:rPr>
            <w:color w:val="1155CC"/>
            <w:u w:val="single"/>
            <w:lang w:val="en-US"/>
          </w:rPr>
          <w:t>Graph</w:t>
        </w:r>
      </w:hyperlink>
      <w:r w:rsidR="00BB1926">
        <w:rPr>
          <w:color w:val="1155CC"/>
          <w:u w:val="single"/>
          <w:lang w:val="en-US"/>
        </w:rPr>
        <w:t xml:space="preserve"> Optimizer</w:t>
      </w:r>
      <w:r w:rsidRPr="00DE1B49">
        <w:rPr>
          <w:lang w:val="en-US"/>
        </w:rPr>
        <w:t xml:space="preserve"> module.</w:t>
      </w:r>
    </w:p>
    <w:p w:rsidR="0087709E" w:rsidRPr="00DE1B49" w:rsidRDefault="0087709E" w:rsidP="0087709E">
      <w:pPr>
        <w:rPr>
          <w:lang w:val="en-US"/>
        </w:rPr>
      </w:pPr>
      <w:r w:rsidRPr="00DE1B49">
        <w:rPr>
          <w:lang w:val="en-US"/>
        </w:rPr>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6">
        <w:r w:rsidRPr="00DE1B49">
          <w:rPr>
            <w:color w:val="1155CC"/>
            <w:u w:val="single"/>
            <w:lang w:val="en-US"/>
          </w:rPr>
          <w:t>http://jgrapht.org/javadoc/org/jgrapht/graph/DefaultDirectedWeightedGraph.html</w:t>
        </w:r>
      </w:hyperlink>
    </w:p>
    <w:p w:rsidR="0087709E" w:rsidRPr="00DE1B49" w:rsidRDefault="0087709E" w:rsidP="00DE1B49">
      <w:pPr>
        <w:ind w:left="1440"/>
        <w:rPr>
          <w:lang w:val="en-US"/>
        </w:rPr>
      </w:pPr>
      <w:bookmarkStart w:id="1176" w:name="h.c7fq0c8r6fa5" w:colFirst="0" w:colLast="0"/>
      <w:bookmarkStart w:id="1177" w:name="h.umgln433wzzk" w:colFirst="0" w:colLast="0"/>
      <w:bookmarkStart w:id="1178" w:name="h.c34hvxej1tgj" w:colFirst="0" w:colLast="0"/>
      <w:bookmarkEnd w:id="1176"/>
      <w:bookmarkEnd w:id="1177"/>
      <w:bookmarkEnd w:id="1178"/>
    </w:p>
    <w:p w:rsidR="0087709E" w:rsidRPr="00DE1B49" w:rsidRDefault="0087709E" w:rsidP="006C3E1B">
      <w:pPr>
        <w:pStyle w:val="Heading4"/>
      </w:pPr>
      <w:bookmarkStart w:id="1179" w:name="h.10hqqsem8uxk" w:colFirst="0" w:colLast="0"/>
      <w:bookmarkEnd w:id="1179"/>
      <w:proofErr w:type="gramStart"/>
      <w:r w:rsidRPr="00DE1B49">
        <w:t>class</w:t>
      </w:r>
      <w:proofErr w:type="gramEnd"/>
      <w:r w:rsidRPr="00DE1B49">
        <w:t xml:space="preserve"> EquivalenceClass</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9D4C2F">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r w:rsidR="00B367A7">
        <w:rPr>
          <w:lang w:val="en-US"/>
        </w:rPr>
        <w:t xml:space="preserve"> More formally, each </w:t>
      </w:r>
      <w:r w:rsidR="00B367A7" w:rsidRPr="00A915B2">
        <w:rPr>
          <w:i/>
          <w:iCs/>
          <w:lang w:val="en-US"/>
        </w:rPr>
        <w:t>EquivalenceClass</w:t>
      </w:r>
      <w:r w:rsidR="00B367A7">
        <w:rPr>
          <w:lang w:val="en-US"/>
        </w:rPr>
        <w:t xml:space="preserve"> contains a set of </w:t>
      </w:r>
      <w:r w:rsidR="00B367A7" w:rsidRPr="00A915B2">
        <w:rPr>
          <w:i/>
          <w:iCs/>
          <w:lang w:val="en-US"/>
        </w:rPr>
        <w:t>EntailmentUnit</w:t>
      </w:r>
      <w:r w:rsidR="00B367A7">
        <w:rPr>
          <w:lang w:val="en-US"/>
        </w:rPr>
        <w:t>-s</w:t>
      </w:r>
      <w:r w:rsidR="00E35160">
        <w:rPr>
          <w:lang w:val="en-US"/>
        </w:rPr>
        <w:t xml:space="preserve">, which </w:t>
      </w:r>
      <w:proofErr w:type="gramStart"/>
      <w:r w:rsidR="00E35160">
        <w:rPr>
          <w:lang w:val="en-US"/>
        </w:rPr>
        <w:t>were</w:t>
      </w:r>
      <w:proofErr w:type="gramEnd"/>
      <w:r w:rsidR="00E35160">
        <w:rPr>
          <w:lang w:val="en-US"/>
        </w:rPr>
        <w:t xml:space="preserve"> considered paraphrasing by a</w:t>
      </w:r>
      <w:r w:rsidR="009D4C2F">
        <w:rPr>
          <w:lang w:val="en-US"/>
        </w:rPr>
        <w:t>n</w:t>
      </w:r>
      <w:r w:rsidR="00E35160">
        <w:rPr>
          <w:lang w:val="en-US"/>
        </w:rPr>
        <w:t xml:space="preserve"> algorithm</w:t>
      </w:r>
      <w:r w:rsidR="009D4C2F">
        <w:rPr>
          <w:lang w:val="en-US"/>
        </w:rPr>
        <w:t xml:space="preserve"> utilized for graph construction</w:t>
      </w:r>
      <w:r w:rsidR="00E35160">
        <w:rPr>
          <w:lang w:val="en-US"/>
        </w:rPr>
        <w:t>.</w:t>
      </w:r>
      <w:r w:rsidR="00B367A7">
        <w:rPr>
          <w:lang w:val="en-US"/>
        </w:rPr>
        <w:t xml:space="preserve"> </w:t>
      </w:r>
    </w:p>
    <w:p w:rsidR="0087709E" w:rsidRPr="00DE1B49" w:rsidRDefault="0087709E" w:rsidP="00C06F36">
      <w:pPr>
        <w:pStyle w:val="Heading4"/>
      </w:pPr>
      <w:bookmarkStart w:id="1180" w:name="h.bgzgn1c24mw7" w:colFirst="0" w:colLast="0"/>
      <w:bookmarkStart w:id="1181" w:name="h.bp3dllq7pkb8" w:colFirst="0" w:colLast="0"/>
      <w:bookmarkStart w:id="1182" w:name="h.1k00xltcdcyq" w:colFirst="0" w:colLast="0"/>
      <w:bookmarkStart w:id="1183" w:name="h.x4x6t09eiffp" w:colFirst="0" w:colLast="0"/>
      <w:bookmarkEnd w:id="1180"/>
      <w:bookmarkEnd w:id="1181"/>
      <w:bookmarkEnd w:id="1182"/>
      <w:bookmarkEnd w:id="1183"/>
      <w:proofErr w:type="gramStart"/>
      <w:r w:rsidRPr="00DE1B49">
        <w:t>class</w:t>
      </w:r>
      <w:proofErr w:type="gramEnd"/>
      <w:r w:rsidRPr="00DE1B49">
        <w:t xml:space="preserve"> EntailmentRelationCollapsed</w:t>
      </w:r>
      <w:r w:rsidR="00200FBC">
        <w:t xml:space="preserve"> (eu.</w:t>
      </w:r>
      <w:r w:rsidR="00200FBC" w:rsidRPr="00200FBC">
        <w:t>excitementpro</w:t>
      </w:r>
      <w:r w:rsidR="00200FBC">
        <w:t>ject.</w:t>
      </w:r>
      <w:r w:rsidR="00200FBC" w:rsidRPr="00200FBC">
        <w:t>tl</w:t>
      </w:r>
      <w:r w:rsidR="00200FBC">
        <w:t>.structures.collapsed</w:t>
      </w:r>
      <w:r w:rsidR="00200FBC" w:rsidRPr="00200FBC">
        <w:t>graph</w:t>
      </w:r>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w:t>
      </w:r>
      <w:r w:rsidRPr="00DE1B49">
        <w:rPr>
          <w:lang w:val="en-US"/>
        </w:rPr>
        <w:lastRenderedPageBreak/>
        <w:t xml:space="preserve">(source -&gt; target). This class extends DefaultEdge: </w:t>
      </w:r>
      <w:hyperlink r:id="rId27">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A909B6" w:rsidRDefault="00A909B6" w:rsidP="00A909B6">
      <w:pPr>
        <w:spacing w:after="200" w:line="276" w:lineRule="auto"/>
        <w:rPr>
          <w:i/>
          <w:lang w:val="en-US"/>
        </w:rPr>
      </w:pPr>
      <w:bookmarkStart w:id="1184" w:name="h.s765o2azkrf7" w:colFirst="0" w:colLast="0"/>
      <w:bookmarkStart w:id="1185" w:name="h.audmt3vnwd1j" w:colFirst="0" w:colLast="0"/>
      <w:bookmarkStart w:id="1186" w:name="h.g7f9a3n8cynb" w:colFirst="0" w:colLast="0"/>
      <w:bookmarkEnd w:id="1184"/>
      <w:bookmarkEnd w:id="1185"/>
      <w:bookmarkEnd w:id="1186"/>
      <w:r>
        <w:rPr>
          <w:i/>
          <w:lang w:val="en-US"/>
        </w:rPr>
        <w:br w:type="page"/>
      </w:r>
    </w:p>
    <w:p w:rsidR="0087709E" w:rsidRPr="00DE1B49" w:rsidRDefault="0087709E" w:rsidP="0087709E">
      <w:pPr>
        <w:pStyle w:val="Heading1"/>
        <w:rPr>
          <w:rFonts w:ascii="Georgia" w:hAnsi="Georgia"/>
        </w:rPr>
      </w:pPr>
      <w:bookmarkStart w:id="1187" w:name="h.w4nkgx89b0eb" w:colFirst="0" w:colLast="0"/>
      <w:bookmarkStart w:id="1188" w:name="id.po9nsmprjay" w:colFirst="0" w:colLast="0"/>
      <w:bookmarkStart w:id="1189" w:name="_UIMA_type_system"/>
      <w:bookmarkStart w:id="1190" w:name="_Ref359919824"/>
      <w:bookmarkStart w:id="1191" w:name="_Ref359923712"/>
      <w:bookmarkStart w:id="1192" w:name="_Toc404677835"/>
      <w:bookmarkEnd w:id="1187"/>
      <w:bookmarkEnd w:id="1188"/>
      <w:bookmarkEnd w:id="1189"/>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1190"/>
      <w:bookmarkEnd w:id="1191"/>
      <w:ins w:id="1193" w:author="Kathrin Eichler" w:date="2014-11-17T11:23:00Z">
        <w:r w:rsidR="00862D1A">
          <w:rPr>
            <w:rFonts w:ascii="Georgia" w:hAnsi="Georgia"/>
          </w:rPr>
          <w:t xml:space="preserve"> [Gil]</w:t>
        </w:r>
      </w:ins>
      <w:bookmarkEnd w:id="1192"/>
    </w:p>
    <w:p w:rsidR="0087709E" w:rsidRPr="00DE1B49" w:rsidRDefault="0087709E" w:rsidP="0087709E">
      <w:pPr>
        <w:pStyle w:val="Heading2"/>
      </w:pPr>
      <w:bookmarkStart w:id="1194" w:name="h.pe23z2izb8ww" w:colFirst="0" w:colLast="0"/>
      <w:bookmarkStart w:id="1195" w:name="_Toc404677836"/>
      <w:bookmarkEnd w:id="1194"/>
      <w:r w:rsidRPr="00DE1B49">
        <w:t>Introduction</w:t>
      </w:r>
      <w:bookmarkEnd w:id="1195"/>
    </w:p>
    <w:p w:rsidR="0087709E" w:rsidRPr="00706473" w:rsidRDefault="0087709E" w:rsidP="0087709E">
      <w:pPr>
        <w:rPr>
          <w:lang w:val="en-US"/>
        </w:rPr>
      </w:pPr>
      <w:r w:rsidRPr="00706473">
        <w:rPr>
          <w:lang w:val="en-US"/>
        </w:rPr>
        <w:t xml:space="preserve">There are two types of CASes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CAS will also contain all linguistic annotations (POS, lemma, parse result, etc)</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eastAsia="en-GB" w:bidi="he-IL"/>
        </w:rPr>
        <w:drawing>
          <wp:inline distT="0" distB="0" distL="0" distR="0" wp14:anchorId="69A5F66E" wp14:editId="1EEBCE07">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Heading2"/>
      </w:pPr>
      <w:bookmarkStart w:id="1196" w:name="h.bsrfm19uxiwk" w:colFirst="0" w:colLast="0"/>
      <w:bookmarkStart w:id="1197" w:name="_Types"/>
      <w:bookmarkStart w:id="1198" w:name="_Toc404677837"/>
      <w:bookmarkEnd w:id="1196"/>
      <w:bookmarkEnd w:id="1197"/>
      <w:r w:rsidRPr="00706473">
        <w:lastRenderedPageBreak/>
        <w:t>Types</w:t>
      </w:r>
      <w:bookmarkEnd w:id="1198"/>
      <w:r w:rsidR="004440E2" w:rsidRPr="00706473">
        <w:t xml:space="preserve"> </w:t>
      </w:r>
    </w:p>
    <w:p w:rsidR="0087709E" w:rsidRPr="00DE1B49" w:rsidRDefault="0087709E" w:rsidP="006C3E1B">
      <w:pPr>
        <w:pStyle w:val="Heading3"/>
      </w:pPr>
      <w:bookmarkStart w:id="1199" w:name="h.rytqqvugcvwg" w:colFirst="0" w:colLast="0"/>
      <w:bookmarkStart w:id="1200" w:name="_Ref359918813"/>
      <w:bookmarkStart w:id="1201" w:name="_Toc404677838"/>
      <w:bookmarkEnd w:id="1199"/>
      <w:r w:rsidRPr="00DE1B49">
        <w:t>Metadata</w:t>
      </w:r>
      <w:bookmarkEnd w:id="1200"/>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1201"/>
    </w:p>
    <w:p w:rsidR="0087709E" w:rsidRPr="00DE1B49" w:rsidRDefault="0087709E" w:rsidP="0066664F">
      <w:pPr>
        <w:pStyle w:val="Heading4"/>
      </w:pPr>
      <w:bookmarkStart w:id="1202" w:name="h.jziq4ujios1" w:colFirst="0" w:colLast="0"/>
      <w:bookmarkEnd w:id="1202"/>
      <w:r w:rsidRPr="00DE1B49">
        <w:t>Supertype</w:t>
      </w:r>
    </w:p>
    <w:p w:rsidR="0087709E" w:rsidRPr="00DE1B49" w:rsidRDefault="0087709E" w:rsidP="0087709E">
      <w:pPr>
        <w:rPr>
          <w:lang w:val="en-US"/>
        </w:rPr>
      </w:pPr>
      <w:r w:rsidRPr="00DE1B49">
        <w:rPr>
          <w:lang w:val="en-US"/>
        </w:rPr>
        <w:t xml:space="preserve">- uima.tcas.Annotation </w:t>
      </w:r>
    </w:p>
    <w:p w:rsidR="0087709E" w:rsidRPr="00DE1B49" w:rsidRDefault="0087709E" w:rsidP="0066664F">
      <w:pPr>
        <w:pStyle w:val="Heading4"/>
      </w:pPr>
      <w:bookmarkStart w:id="1203" w:name="h.gvvyn6rcacdz" w:colFirst="0" w:colLast="0"/>
      <w:bookmarkEnd w:id="1203"/>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Paragraph"/>
        <w:numPr>
          <w:ilvl w:val="0"/>
          <w:numId w:val="101"/>
        </w:numPr>
        <w:rPr>
          <w:lang w:val="en-US"/>
        </w:rPr>
      </w:pPr>
      <w:r w:rsidRPr="00723C2D">
        <w:rPr>
          <w:lang w:val="en-US"/>
        </w:rPr>
        <w:t xml:space="preserve">interactionId </w:t>
      </w:r>
    </w:p>
    <w:p w:rsidR="00060657" w:rsidRPr="00723C2D" w:rsidRDefault="00060657" w:rsidP="00723C2D">
      <w:pPr>
        <w:pStyle w:val="ListParagraph"/>
        <w:numPr>
          <w:ilvl w:val="0"/>
          <w:numId w:val="101"/>
        </w:numPr>
        <w:rPr>
          <w:lang w:val="en-US"/>
        </w:rPr>
      </w:pPr>
      <w:r w:rsidRPr="00723C2D">
        <w:rPr>
          <w:lang w:val="en-US"/>
        </w:rPr>
        <w:t xml:space="preserve">channel </w:t>
      </w:r>
    </w:p>
    <w:p w:rsidR="00060657" w:rsidRPr="00723C2D" w:rsidRDefault="00060657" w:rsidP="00723C2D">
      <w:pPr>
        <w:pStyle w:val="ListParagraph"/>
        <w:numPr>
          <w:ilvl w:val="0"/>
          <w:numId w:val="101"/>
        </w:numPr>
        <w:rPr>
          <w:lang w:val="en-US"/>
        </w:rPr>
      </w:pPr>
      <w:r w:rsidRPr="00723C2D">
        <w:rPr>
          <w:lang w:val="en-US"/>
        </w:rPr>
        <w:t xml:space="preserve">provider </w:t>
      </w:r>
    </w:p>
    <w:p w:rsidR="00060657" w:rsidRPr="00723C2D" w:rsidRDefault="00060657" w:rsidP="00723C2D">
      <w:pPr>
        <w:pStyle w:val="ListParagraph"/>
        <w:numPr>
          <w:ilvl w:val="0"/>
          <w:numId w:val="101"/>
        </w:numPr>
        <w:rPr>
          <w:lang w:val="en-US"/>
        </w:rPr>
      </w:pPr>
      <w:r w:rsidRPr="00723C2D">
        <w:rPr>
          <w:lang w:val="en-US"/>
        </w:rPr>
        <w:t xml:space="preserve">date (string as YYYY-MM-DD)  </w:t>
      </w:r>
    </w:p>
    <w:p w:rsidR="00723C2D" w:rsidRDefault="00060657" w:rsidP="00723C2D">
      <w:pPr>
        <w:pStyle w:val="ListParagraph"/>
        <w:numPr>
          <w:ilvl w:val="0"/>
          <w:numId w:val="101"/>
        </w:numPr>
        <w:rPr>
          <w:lang w:val="en-US"/>
        </w:rPr>
      </w:pPr>
      <w:r w:rsidRPr="00723C2D">
        <w:rPr>
          <w:lang w:val="en-US"/>
        </w:rPr>
        <w:t xml:space="preserve">businessScenario </w:t>
      </w:r>
    </w:p>
    <w:p w:rsidR="00360C6A" w:rsidRPr="00723C2D" w:rsidRDefault="00060657" w:rsidP="00723C2D">
      <w:pPr>
        <w:pStyle w:val="ListParagraph"/>
        <w:numPr>
          <w:ilvl w:val="0"/>
          <w:numId w:val="101"/>
        </w:numPr>
        <w:rPr>
          <w:lang w:val="en-US"/>
        </w:rPr>
      </w:pPr>
      <w:r w:rsidRPr="00060657">
        <w:t>author</w:t>
      </w:r>
      <w:bookmarkStart w:id="1204" w:name="h.zeps35x6esrv" w:colFirst="0" w:colLast="0"/>
      <w:bookmarkEnd w:id="1204"/>
    </w:p>
    <w:p w:rsidR="00723C2D" w:rsidRPr="00723C2D" w:rsidRDefault="00723C2D" w:rsidP="00723C2D">
      <w:pPr>
        <w:pStyle w:val="ListParagraph"/>
        <w:numPr>
          <w:ilvl w:val="0"/>
          <w:numId w:val="100"/>
        </w:numPr>
        <w:rPr>
          <w:lang w:val="en-US"/>
        </w:rPr>
      </w:pPr>
      <w:r>
        <w:rPr>
          <w:lang w:val="en-US"/>
        </w:rPr>
        <w:t>category</w:t>
      </w:r>
    </w:p>
    <w:p w:rsidR="0087709E" w:rsidRPr="00DE1B49" w:rsidRDefault="0087709E" w:rsidP="006C3E1B">
      <w:pPr>
        <w:pStyle w:val="Heading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1205" w:name="h.edms3wkn51p" w:colFirst="0" w:colLast="0"/>
      <w:bookmarkEnd w:id="1205"/>
    </w:p>
    <w:p w:rsidR="0087709E" w:rsidRPr="00DE1B49" w:rsidRDefault="0087709E" w:rsidP="006C3E1B">
      <w:pPr>
        <w:pStyle w:val="Heading3"/>
      </w:pPr>
      <w:bookmarkStart w:id="1206" w:name="_Ref359919878"/>
      <w:bookmarkStart w:id="1207" w:name="_Toc404677839"/>
      <w:r w:rsidRPr="00DE1B49">
        <w:t>FragmentAnnot</w:t>
      </w:r>
      <w:r w:rsidRPr="00DE1B49">
        <w:t>a</w:t>
      </w:r>
      <w:r w:rsidRPr="00DE1B49">
        <w:t>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06"/>
      <w:bookmarkEnd w:id="1207"/>
    </w:p>
    <w:p w:rsidR="0087709E" w:rsidRPr="00DE1B49" w:rsidRDefault="0087709E" w:rsidP="0066664F">
      <w:pPr>
        <w:pStyle w:val="Heading4"/>
      </w:pPr>
      <w:bookmarkStart w:id="1208" w:name="h.kph76rvc99mb" w:colFirst="0" w:colLast="0"/>
      <w:bookmarkEnd w:id="1208"/>
      <w:r w:rsidRPr="00DE1B49">
        <w:t>Super type</w:t>
      </w:r>
    </w:p>
    <w:p w:rsidR="0087709E" w:rsidRPr="00DE1B49" w:rsidRDefault="0087709E" w:rsidP="0087709E">
      <w:pPr>
        <w:rPr>
          <w:lang w:val="en-US"/>
        </w:rPr>
      </w:pPr>
      <w:r w:rsidRPr="00DE1B49">
        <w:rPr>
          <w:lang w:val="en-US"/>
        </w:rPr>
        <w:t>-</w:t>
      </w:r>
      <w:r w:rsidRPr="00DE1B49">
        <w:rPr>
          <w:rFonts w:eastAsia="Arial" w:cs="Arial"/>
          <w:color w:val="000000"/>
          <w:lang w:val="en-US"/>
        </w:rPr>
        <w:t>uima.tcas.Annotation</w:t>
      </w:r>
    </w:p>
    <w:p w:rsidR="0087709E" w:rsidRPr="00DE1B49" w:rsidRDefault="0087709E" w:rsidP="0066664F">
      <w:pPr>
        <w:pStyle w:val="Heading4"/>
      </w:pPr>
      <w:bookmarkStart w:id="1209" w:name="h.gc7v6t8fyrnd" w:colFirst="0" w:colLast="0"/>
      <w:bookmarkEnd w:id="1209"/>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gramStart"/>
      <w:r w:rsidRPr="00DE1B49">
        <w:rPr>
          <w:lang w:val="en-US"/>
        </w:rPr>
        <w:t>fragParts</w:t>
      </w:r>
      <w:proofErr w:type="gramEnd"/>
      <w:r w:rsidRPr="00DE1B49">
        <w:rPr>
          <w:lang w:val="en-US"/>
        </w:rPr>
        <w:t xml:space="preserve"> (Array of FragmentParts type): this holds one or more FragmentsParts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6C3E1B">
      <w:pPr>
        <w:pStyle w:val="Heading4"/>
      </w:pPr>
      <w:bookmarkStart w:id="1210" w:name="h.gqjh6ho51oze" w:colFirst="0" w:colLast="0"/>
      <w:bookmarkEnd w:id="1210"/>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as defined in EXCITEMENT WP6 (and WP2). This is the base type of two different fragments: AssumedFragment type and DeterminedFragment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fragParts(</w:t>
      </w:r>
      <w:proofErr w:type="gramEnd"/>
      <w:r w:rsidRPr="00DE1B49">
        <w:rPr>
          <w:lang w:val="en-US"/>
        </w:rPr>
        <w:t>0): FragmentParts -begin:0  -end:23</w:t>
      </w:r>
    </w:p>
    <w:p w:rsidR="0087709E" w:rsidRPr="00DE1B49" w:rsidRDefault="0087709E" w:rsidP="0087709E">
      <w:pPr>
        <w:rPr>
          <w:lang w:val="en-US"/>
        </w:rPr>
      </w:pPr>
      <w:r w:rsidRPr="00DE1B49">
        <w:rPr>
          <w:lang w:val="en-US"/>
        </w:rPr>
        <w:t xml:space="preserve">       </w:t>
      </w:r>
      <w:r w:rsidRPr="00DE1B49">
        <w:rPr>
          <w:lang w:val="en-US"/>
        </w:rPr>
        <w:tab/>
        <w:t xml:space="preserve">   (1): FragmentParts -begin</w:t>
      </w:r>
      <w:proofErr w:type="gramStart"/>
      <w:r w:rsidRPr="00DE1B49">
        <w:rPr>
          <w:lang w:val="en-US"/>
        </w:rPr>
        <w:t>:44</w:t>
      </w:r>
      <w:proofErr w:type="gramEnd"/>
      <w:r w:rsidRPr="00DE1B49">
        <w:rPr>
          <w:lang w:val="en-US"/>
        </w:rPr>
        <w:t xml:space="preserve"> -end:67</w:t>
      </w:r>
    </w:p>
    <w:p w:rsidR="0087709E" w:rsidRPr="00DE1B49" w:rsidRDefault="0087709E" w:rsidP="006C3E1B">
      <w:pPr>
        <w:pStyle w:val="Heading3"/>
      </w:pPr>
      <w:bookmarkStart w:id="1211" w:name="h.n2b96diaje27" w:colFirst="0" w:colLast="0"/>
      <w:bookmarkStart w:id="1212" w:name="_Toc404677840"/>
      <w:bookmarkEnd w:id="1211"/>
      <w:r w:rsidRPr="00DE1B49">
        <w:t>FragmentPart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12"/>
    </w:p>
    <w:p w:rsidR="0087709E" w:rsidRPr="00DE1B49" w:rsidRDefault="0087709E" w:rsidP="0066664F">
      <w:pPr>
        <w:pStyle w:val="Heading4"/>
      </w:pPr>
      <w:bookmarkStart w:id="1213" w:name="h.ovw5d0urr2w9" w:colFirst="0" w:colLast="0"/>
      <w:bookmarkEnd w:id="1213"/>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66664F">
      <w:pPr>
        <w:pStyle w:val="Heading4"/>
      </w:pPr>
      <w:bookmarkStart w:id="1214" w:name="h.xqn67ic6bgy7" w:colFirst="0" w:colLast="0"/>
      <w:bookmarkEnd w:id="1214"/>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6C3E1B">
      <w:pPr>
        <w:pStyle w:val="Heading4"/>
      </w:pPr>
      <w:bookmarkStart w:id="1215" w:name="h.y3vfejmylsd2" w:colFirst="0" w:colLast="0"/>
      <w:bookmarkEnd w:id="1215"/>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6C3E1B">
      <w:pPr>
        <w:pStyle w:val="Heading3"/>
      </w:pPr>
      <w:bookmarkStart w:id="1216" w:name="h.igtq2c8kuchg" w:colFirst="0" w:colLast="0"/>
      <w:bookmarkStart w:id="1217" w:name="_AssumedFragment_(eu.excitement.type"/>
      <w:bookmarkStart w:id="1218" w:name="_Toc404677841"/>
      <w:bookmarkEnd w:id="1216"/>
      <w:bookmarkEnd w:id="1217"/>
      <w:r w:rsidRPr="00DE1B49">
        <w:t>AssumedFra</w:t>
      </w:r>
      <w:r w:rsidRPr="00DE1B49">
        <w:t>g</w:t>
      </w:r>
      <w:r w:rsidRPr="00DE1B49">
        <w:t>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18"/>
    </w:p>
    <w:p w:rsidR="0087709E" w:rsidRPr="00DE1B49" w:rsidRDefault="0087709E" w:rsidP="0066664F">
      <w:pPr>
        <w:pStyle w:val="Heading4"/>
      </w:pPr>
      <w:bookmarkStart w:id="1219" w:name="h.exnzfmz5e7xe" w:colFirst="0" w:colLast="0"/>
      <w:bookmarkEnd w:id="1219"/>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66664F">
      <w:pPr>
        <w:pStyle w:val="Heading4"/>
      </w:pPr>
      <w:bookmarkStart w:id="1220" w:name="h.z6d0pn4dgyq7" w:colFirst="0" w:colLast="0"/>
      <w:bookmarkEnd w:id="1220"/>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6C3E1B">
      <w:pPr>
        <w:pStyle w:val="Heading4"/>
      </w:pPr>
      <w:bookmarkStart w:id="1221" w:name="h.sdr2uw9t3vp6" w:colFirst="0" w:colLast="0"/>
      <w:bookmarkEnd w:id="1221"/>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6C3E1B">
      <w:pPr>
        <w:pStyle w:val="Heading3"/>
      </w:pPr>
      <w:bookmarkStart w:id="1222" w:name="h.fezrbt7shod" w:colFirst="0" w:colLast="0"/>
      <w:bookmarkStart w:id="1223" w:name="_DeterminedFragment_(eu.excitement.t"/>
      <w:bookmarkStart w:id="1224" w:name="_Toc404677842"/>
      <w:bookmarkEnd w:id="1222"/>
      <w:bookmarkEnd w:id="1223"/>
      <w:r w:rsidRPr="00DE1B49">
        <w:t>DeterminedFra</w:t>
      </w:r>
      <w:r w:rsidRPr="00DE1B49">
        <w:t>g</w:t>
      </w:r>
      <w:r w:rsidRPr="00DE1B49">
        <w:t>ment</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24"/>
    </w:p>
    <w:p w:rsidR="0087709E" w:rsidRPr="00DE1B49" w:rsidRDefault="0087709E" w:rsidP="0066664F">
      <w:pPr>
        <w:pStyle w:val="Heading4"/>
      </w:pPr>
      <w:bookmarkStart w:id="1225" w:name="h.p2kla8z4r8eb" w:colFirst="0" w:colLast="0"/>
      <w:bookmarkEnd w:id="1225"/>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66664F">
      <w:pPr>
        <w:pStyle w:val="Heading4"/>
      </w:pPr>
      <w:bookmarkStart w:id="1226" w:name="h.7n3ytl65ty0y" w:colFirst="0" w:colLast="0"/>
      <w:bookmarkEnd w:id="1226"/>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6C3E1B">
      <w:pPr>
        <w:pStyle w:val="Heading4"/>
      </w:pPr>
      <w:bookmarkStart w:id="1227" w:name="h.q5c1q3ve7mmt" w:colFirst="0" w:colLast="0"/>
      <w:bookmarkEnd w:id="1227"/>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6C3E1B">
      <w:pPr>
        <w:pStyle w:val="Heading3"/>
      </w:pPr>
      <w:bookmarkStart w:id="1228" w:name="h.3d9a4tekrl02" w:colFirst="0" w:colLast="0"/>
      <w:bookmarkStart w:id="1229" w:name="_ModifierAnnotation_(eu.excitement.t"/>
      <w:bookmarkStart w:id="1230" w:name="_Ref359919942"/>
      <w:bookmarkStart w:id="1231" w:name="_Toc404677843"/>
      <w:bookmarkEnd w:id="1228"/>
      <w:bookmarkEnd w:id="1229"/>
      <w:r w:rsidRPr="00DE1B49">
        <w:t>ModifierA</w:t>
      </w:r>
      <w:r w:rsidRPr="00DE1B49">
        <w:t>n</w:t>
      </w:r>
      <w:r w:rsidRPr="00DE1B49">
        <w:t>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30"/>
      <w:bookmarkEnd w:id="1231"/>
    </w:p>
    <w:p w:rsidR="0087709E" w:rsidRPr="00DE1B49" w:rsidRDefault="0087709E" w:rsidP="0066664F">
      <w:pPr>
        <w:pStyle w:val="Heading4"/>
      </w:pPr>
      <w:bookmarkStart w:id="1232" w:name="h.mu4ymta9yat8" w:colFirst="0" w:colLast="0"/>
      <w:bookmarkEnd w:id="1232"/>
      <w:r w:rsidRPr="00DE1B49">
        <w:t>Super type</w:t>
      </w:r>
    </w:p>
    <w:p w:rsidR="0087709E" w:rsidRPr="00DE1B49" w:rsidRDefault="0087709E" w:rsidP="0087709E">
      <w:pPr>
        <w:rPr>
          <w:lang w:val="en-US"/>
        </w:rPr>
      </w:pPr>
      <w:r w:rsidRPr="00DE1B49">
        <w:rPr>
          <w:lang w:val="en-US"/>
        </w:rPr>
        <w:t>-uima.tcas.Annotation</w:t>
      </w:r>
    </w:p>
    <w:p w:rsidR="0087709E" w:rsidRPr="00DE1B49" w:rsidRDefault="0087709E" w:rsidP="0066664F">
      <w:pPr>
        <w:pStyle w:val="Heading4"/>
      </w:pPr>
      <w:bookmarkStart w:id="1233" w:name="h.22flz2gtw4my" w:colFirst="0" w:colLast="0"/>
      <w:bookmarkEnd w:id="1233"/>
      <w:r w:rsidRPr="00DE1B49">
        <w:t>Features</w:t>
      </w:r>
    </w:p>
    <w:p w:rsidR="00273A0C" w:rsidRPr="00706473" w:rsidRDefault="0087709E" w:rsidP="00273A0C">
      <w:pPr>
        <w:rPr>
          <w:lang w:val="en-US"/>
        </w:rPr>
      </w:pPr>
      <w:r w:rsidRPr="00706473">
        <w:rPr>
          <w:lang w:val="en-US"/>
        </w:rPr>
        <w:t xml:space="preserve">- </w:t>
      </w:r>
      <w:proofErr w:type="gramStart"/>
      <w:r w:rsidRPr="00706473">
        <w:rPr>
          <w:lang w:val="en-US"/>
        </w:rPr>
        <w:t>modifierParts</w:t>
      </w:r>
      <w:proofErr w:type="gramEnd"/>
      <w:r w:rsidRPr="00706473">
        <w:rPr>
          <w:lang w:val="en-US"/>
        </w:rPr>
        <w:t xml:space="preserve"> (Array of ModifierPart type): this holds one or more ModifierPart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gramStart"/>
      <w:r w:rsidRPr="00706473">
        <w:rPr>
          <w:lang w:val="en-US"/>
        </w:rPr>
        <w:t>dependsOn</w:t>
      </w:r>
      <w:proofErr w:type="gramEnd"/>
      <w:r w:rsidRPr="00706473">
        <w:rPr>
          <w:lang w:val="en-US"/>
        </w:rPr>
        <w:t xml:space="preserve">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6C3E1B">
      <w:pPr>
        <w:pStyle w:val="Heading4"/>
      </w:pPr>
      <w:bookmarkStart w:id="1234" w:name="h.j8bnhoqmhg1x" w:colFirst="0" w:colLast="0"/>
      <w:bookmarkEnd w:id="1234"/>
      <w:r w:rsidRPr="00DE1B49">
        <w:t>Description</w:t>
      </w:r>
    </w:p>
    <w:p w:rsidR="00514F4E" w:rsidRPr="001A1F7B" w:rsidRDefault="00514F4E" w:rsidP="00514F4E">
      <w:pPr>
        <w:rPr>
          <w:lang w:val="en-US"/>
        </w:rPr>
      </w:pPr>
      <w:r w:rsidRPr="001A1F7B">
        <w:rPr>
          <w:lang w:val="en-US"/>
        </w:rPr>
        <w:t>This annotation type annotates a region as a "modifier", and it is used within WP6 modules to create the fragment graph nodes: each node represents a unique (and valid, from the point of view of the dependsOn relation) combination of modifiers. While this could be simple, it gets a bit complicated by "dependsOn"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-modifierParts: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-dependsOn: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-modifierParts: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-dependsOn: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6C3E1B">
      <w:pPr>
        <w:pStyle w:val="Heading3"/>
      </w:pPr>
      <w:bookmarkStart w:id="1235" w:name="h.k6hr7ev5pqjs" w:colFirst="0" w:colLast="0"/>
      <w:bookmarkStart w:id="1236" w:name="_Toc404677844"/>
      <w:bookmarkEnd w:id="1235"/>
      <w:r w:rsidRPr="00DE1B49">
        <w:t>CategoryA</w:t>
      </w:r>
      <w:r w:rsidRPr="00DE1B49">
        <w:t>n</w:t>
      </w:r>
      <w:r w:rsidRPr="00DE1B49">
        <w:t>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36"/>
    </w:p>
    <w:p w:rsidR="0087709E" w:rsidRPr="00DE1B49" w:rsidRDefault="0087709E" w:rsidP="0066664F">
      <w:pPr>
        <w:pStyle w:val="Heading4"/>
      </w:pPr>
      <w:bookmarkStart w:id="1237" w:name="h.u2e1isq543sd" w:colFirst="0" w:colLast="0"/>
      <w:bookmarkEnd w:id="1237"/>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66664F">
      <w:pPr>
        <w:pStyle w:val="Heading4"/>
      </w:pPr>
      <w:bookmarkStart w:id="1238" w:name="h.us79hxi2q9dz" w:colFirst="0" w:colLast="0"/>
      <w:bookmarkEnd w:id="1238"/>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CategoryDecision type): at least one or more category decision data associated with this fragment.</w:t>
      </w:r>
    </w:p>
    <w:p w:rsidR="0087709E" w:rsidRPr="00DE1B49" w:rsidRDefault="0087709E" w:rsidP="006C3E1B">
      <w:pPr>
        <w:pStyle w:val="Heading4"/>
      </w:pPr>
      <w:bookmarkStart w:id="1239" w:name="h.bfpyin4xpc1h" w:colFirst="0" w:colLast="0"/>
      <w:bookmarkEnd w:id="1239"/>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6C3E1B">
      <w:pPr>
        <w:pStyle w:val="Heading3"/>
      </w:pPr>
      <w:bookmarkStart w:id="1240" w:name="h.ojc9c45fve28" w:colFirst="0" w:colLast="0"/>
      <w:bookmarkStart w:id="1241" w:name="_Toc404677845"/>
      <w:bookmarkEnd w:id="1240"/>
      <w:r w:rsidRPr="00DE1B49">
        <w:t>CategoryDec</w:t>
      </w:r>
      <w:r w:rsidRPr="00DE1B49">
        <w:t>i</w:t>
      </w:r>
      <w:r w:rsidRPr="00DE1B49">
        <w:t>sion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1241"/>
    </w:p>
    <w:p w:rsidR="0087709E" w:rsidRPr="00DE1B49" w:rsidRDefault="0087709E" w:rsidP="0066664F">
      <w:pPr>
        <w:pStyle w:val="Heading4"/>
      </w:pPr>
      <w:bookmarkStart w:id="1242" w:name="h.5byrjgew5f59" w:colFirst="0" w:colLast="0"/>
      <w:bookmarkEnd w:id="1242"/>
      <w:r w:rsidRPr="00DE1B49">
        <w:t>Super type</w:t>
      </w:r>
    </w:p>
    <w:p w:rsidR="0087709E" w:rsidRPr="00DE1B49" w:rsidRDefault="0087709E" w:rsidP="0087709E">
      <w:pPr>
        <w:rPr>
          <w:lang w:val="en-US"/>
        </w:rPr>
      </w:pPr>
      <w:r w:rsidRPr="00DE1B49">
        <w:rPr>
          <w:lang w:val="en-US"/>
        </w:rPr>
        <w:t xml:space="preserve">-uima.cas.Top </w:t>
      </w:r>
    </w:p>
    <w:p w:rsidR="0087709E" w:rsidRPr="00DE1B49" w:rsidRDefault="0087709E" w:rsidP="0066664F">
      <w:pPr>
        <w:pStyle w:val="Heading4"/>
      </w:pPr>
      <w:bookmarkStart w:id="1243" w:name="h.xjwikj8jfx2n" w:colFirst="0" w:colLast="0"/>
      <w:bookmarkEnd w:id="1243"/>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categoriy</w:t>
      </w:r>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6C3E1B">
      <w:pPr>
        <w:pStyle w:val="Heading4"/>
      </w:pPr>
      <w:bookmarkStart w:id="1244" w:name="h.l8id7uqjj9sv" w:colFirst="0" w:colLast="0"/>
      <w:bookmarkEnd w:id="1244"/>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This type is used in CategoryAnnotation,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1245" w:name="h.gvu9uo9yvu5o" w:colFirst="0" w:colLast="0"/>
      <w:bookmarkStart w:id="1246" w:name="_Toc404677846"/>
      <w:bookmarkEnd w:id="1245"/>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1246"/>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Heading2"/>
      </w:pPr>
      <w:bookmarkStart w:id="1247" w:name="h.52vdi0z3106b" w:colFirst="0" w:colLast="0"/>
      <w:bookmarkStart w:id="1248" w:name="_Toc404677847"/>
      <w:bookmarkEnd w:id="1247"/>
      <w:r w:rsidRPr="00DE1B49">
        <w:t>Interfaces of Decomposition Components</w:t>
      </w:r>
      <w:ins w:id="1249" w:author="Kathrin Eichler" w:date="2014-11-17T11:24:00Z">
        <w:r w:rsidR="009E17B3">
          <w:t xml:space="preserve"> [Vivi]</w:t>
        </w:r>
      </w:ins>
      <w:bookmarkEnd w:id="1248"/>
    </w:p>
    <w:p w:rsidR="0087709E" w:rsidRPr="00DE1B49" w:rsidRDefault="005E31BF" w:rsidP="006C3E1B">
      <w:pPr>
        <w:pStyle w:val="Heading3"/>
      </w:pPr>
      <w:bookmarkStart w:id="1250" w:name="h.iaik8e1326b" w:colFirst="0" w:colLast="0"/>
      <w:bookmarkStart w:id="1251" w:name="_Fragment_Annotator_module:"/>
      <w:bookmarkStart w:id="1252" w:name="_Toc404677848"/>
      <w:bookmarkEnd w:id="1250"/>
      <w:bookmarkEnd w:id="1251"/>
      <w:r>
        <w:t>Fragment Annotator M</w:t>
      </w:r>
      <w:r w:rsidR="0087709E" w:rsidRPr="00DE1B49">
        <w:t xml:space="preserve">odule: interface </w:t>
      </w:r>
      <w:proofErr w:type="gramStart"/>
      <w:r w:rsidR="0087709E" w:rsidRPr="00DE1B49">
        <w:rPr>
          <w:i/>
        </w:rPr>
        <w:t>FragmentAnnot</w:t>
      </w:r>
      <w:r w:rsidR="0087709E" w:rsidRPr="00DE1B49">
        <w:rPr>
          <w:i/>
        </w:rPr>
        <w:t>a</w:t>
      </w:r>
      <w:r w:rsidR="0087709E" w:rsidRPr="00DE1B49">
        <w:rPr>
          <w:i/>
        </w:rPr>
        <w:t>tor</w:t>
      </w:r>
      <w:r w:rsidR="0087709E" w:rsidRPr="00DE1B49">
        <w:t xml:space="preserve"> </w:t>
      </w:r>
      <w:r w:rsidR="00D26AB1">
        <w:t xml:space="preserve"> (</w:t>
      </w:r>
      <w:proofErr w:type="gramEnd"/>
      <w:r w:rsidR="00D26AB1" w:rsidRPr="00D26AB1">
        <w:t>eu</w:t>
      </w:r>
      <w:r w:rsidR="00D26AB1">
        <w:t>.</w:t>
      </w:r>
      <w:r w:rsidR="00D26AB1" w:rsidRPr="00D26AB1">
        <w:t>excitementpr</w:t>
      </w:r>
      <w:r w:rsidR="00D26AB1" w:rsidRPr="00D26AB1">
        <w:t>o</w:t>
      </w:r>
      <w:r w:rsidR="00D26AB1" w:rsidRPr="00D26AB1">
        <w:t>ject</w:t>
      </w:r>
      <w:r w:rsidR="00D26AB1">
        <w:t>.</w:t>
      </w:r>
      <w:r w:rsidR="00D26AB1" w:rsidRPr="00D26AB1">
        <w:t>tl</w:t>
      </w:r>
      <w:r w:rsidR="00D26AB1">
        <w:t>.</w:t>
      </w:r>
      <w:r w:rsidR="00D26AB1" w:rsidRPr="00D26AB1">
        <w:t>decomposition</w:t>
      </w:r>
      <w:r w:rsidR="00D26AB1">
        <w:t>.</w:t>
      </w:r>
      <w:r w:rsidR="00D26AB1" w:rsidRPr="00D26AB1">
        <w:t>api</w:t>
      </w:r>
      <w:r w:rsidR="00D26AB1">
        <w:t>)</w:t>
      </w:r>
      <w:bookmarkEnd w:id="1252"/>
    </w:p>
    <w:p w:rsidR="0087709E" w:rsidRPr="00DE1B49" w:rsidRDefault="0087709E" w:rsidP="0066664F">
      <w:pPr>
        <w:pStyle w:val="Heading4"/>
      </w:pPr>
      <w:bookmarkStart w:id="1253" w:name="h.raj7arcn4rmw" w:colFirst="0" w:colLast="0"/>
      <w:bookmarkEnd w:id="1253"/>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r w:rsidR="002B35EB" w:rsidRPr="002B35EB">
        <w:rPr>
          <w:i/>
          <w:lang w:val="en-US"/>
        </w:rPr>
        <w:t>F</w:t>
      </w:r>
      <w:r w:rsidRPr="002B35EB">
        <w:rPr>
          <w:i/>
          <w:lang w:val="en-US"/>
        </w:rPr>
        <w:t>ragment</w:t>
      </w:r>
      <w:r w:rsidR="002B35EB" w:rsidRPr="002B35EB">
        <w:rPr>
          <w:i/>
          <w:lang w:val="en-US"/>
        </w:rPr>
        <w:t>A</w:t>
      </w:r>
      <w:r w:rsidRPr="002B35EB">
        <w:rPr>
          <w:i/>
          <w:lang w:val="en-US"/>
        </w:rPr>
        <w:t>nnotator</w:t>
      </w:r>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hyperlink>
      <w:r w:rsidR="0087709E" w:rsidRPr="00DE1B49">
        <w:rPr>
          <w:lang w:val="en-US"/>
        </w:rPr>
        <w:t xml:space="preserve"> and the other is </w:t>
      </w:r>
      <w:hyperlink w:anchor="_DeterminedFragment_(eu.excitement.t">
        <w:r w:rsidR="0087709E" w:rsidRPr="00DE1B49">
          <w:rPr>
            <w:i/>
            <w:color w:val="1155CC"/>
            <w:u w:val="single"/>
            <w:lang w:val="en-US"/>
          </w:rPr>
          <w:t>determinedFragment</w:t>
        </w:r>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r w:rsidR="0087709E" w:rsidRPr="00DE1B49">
        <w:rPr>
          <w:i/>
          <w:lang w:val="en-US"/>
        </w:rPr>
        <w:t>determinedFragment</w:t>
      </w:r>
      <w:r w:rsidR="0087709E" w:rsidRPr="00DE1B49">
        <w:rPr>
          <w:lang w:val="en-US"/>
        </w:rPr>
        <w:t xml:space="preserve"> represents the decision of the </w:t>
      </w:r>
      <w:r w:rsidR="0087709E" w:rsidRPr="00DE1B49">
        <w:rPr>
          <w:i/>
          <w:lang w:val="en-US"/>
        </w:rPr>
        <w:t>FragmentAnnotator</w:t>
      </w:r>
      <w:r w:rsidR="0087709E" w:rsidRPr="00DE1B49">
        <w:rPr>
          <w:lang w:val="en-US"/>
        </w:rPr>
        <w:t xml:space="preserve"> (an instance of this interface). The fragment annotator may use and rely on the assumed fragment annotation as evidence, or feature. But in general, it does not blindly follow it. </w:t>
      </w:r>
      <w:proofErr w:type="gramStart"/>
      <w:r w:rsidR="0087709E" w:rsidRPr="00DE1B49">
        <w:rPr>
          <w:i/>
          <w:lang w:val="en-US"/>
        </w:rPr>
        <w:t>determinedFragment</w:t>
      </w:r>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66664F">
      <w:pPr>
        <w:pStyle w:val="Heading4"/>
      </w:pPr>
      <w:bookmarkStart w:id="1254" w:name="h.bwaa31qhpksp" w:colFirst="0" w:colLast="0"/>
      <w:bookmarkEnd w:id="1254"/>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void annotateFragments(JCas text) throws FragmentAnnotatorException</w:t>
      </w:r>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r w:rsidR="0087709E" w:rsidRPr="00EE16C7">
        <w:rPr>
          <w:lang w:val="en-US"/>
        </w:rPr>
        <w:t>JCas</w:t>
      </w:r>
      <w:r w:rsidR="0087709E" w:rsidRPr="00DE1B49">
        <w:rPr>
          <w:lang w:val="en-US"/>
        </w:rPr>
        <w:t xml:space="preserve"> with text and metadata. It may additionally hold a</w:t>
      </w:r>
      <w:r w:rsidR="0087709E" w:rsidRPr="00DE1B49">
        <w:rPr>
          <w:lang w:val="en-US"/>
        </w:rPr>
        <w:t>s</w:t>
      </w:r>
      <w:r w:rsidR="0087709E" w:rsidRPr="00DE1B49">
        <w:rPr>
          <w:lang w:val="en-US"/>
        </w:rPr>
        <w:t xml:space="preserve">sumedFragment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JCas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(FragmentAnnotatorException)</w:t>
      </w:r>
      <w:r w:rsidR="0087709E" w:rsidRPr="00DE1B49">
        <w:rPr>
          <w:lang w:val="en-US"/>
        </w:rPr>
        <w:t xml:space="preserve"> if any needed data is missing in the </w:t>
      </w:r>
      <w:proofErr w:type="gramStart"/>
      <w:r w:rsidR="0087709E" w:rsidRPr="00DE1B49">
        <w:rPr>
          <w:lang w:val="en-US"/>
        </w:rPr>
        <w:t>JCas,</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6C3E1B">
      <w:pPr>
        <w:pStyle w:val="Heading4"/>
      </w:pPr>
      <w:bookmarkStart w:id="1255" w:name="h.uvqtygdittc6" w:colFirst="0" w:colLast="0"/>
      <w:bookmarkEnd w:id="1255"/>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r w:rsidR="0087709E" w:rsidRPr="00DE1B49">
        <w:rPr>
          <w:i/>
          <w:lang w:val="en-US"/>
        </w:rPr>
        <w:t>AbstractFra</w:t>
      </w:r>
      <w:r w:rsidR="0087709E" w:rsidRPr="00DE1B49">
        <w:rPr>
          <w:i/>
          <w:lang w:val="en-US"/>
        </w:rPr>
        <w:t>g</w:t>
      </w:r>
      <w:r w:rsidR="0087709E" w:rsidRPr="00DE1B49">
        <w:rPr>
          <w:i/>
          <w:lang w:val="en-US"/>
        </w:rPr>
        <w:t>mentAnnotator</w:t>
      </w:r>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6C3E1B">
      <w:pPr>
        <w:pStyle w:val="Heading3"/>
      </w:pPr>
      <w:bookmarkStart w:id="1256" w:name="h.j4iwhnclq52y" w:colFirst="0" w:colLast="0"/>
      <w:bookmarkStart w:id="1257" w:name="_Modifier_Annotator_module:"/>
      <w:bookmarkStart w:id="1258" w:name="_Toc404677849"/>
      <w:bookmarkEnd w:id="1256"/>
      <w:bookmarkEnd w:id="1257"/>
      <w:r>
        <w:t>Modifier Annotator M</w:t>
      </w:r>
      <w:r w:rsidR="0087709E" w:rsidRPr="00DE1B49">
        <w:t xml:space="preserve">odule: interface </w:t>
      </w:r>
      <w:r w:rsidR="0087709E" w:rsidRPr="00DE1B49">
        <w:rPr>
          <w:i/>
        </w:rPr>
        <w:t>ModifierAnnotator</w:t>
      </w:r>
      <w:r w:rsidR="0087709E" w:rsidRPr="00DE1B49">
        <w:t xml:space="preserve"> </w:t>
      </w:r>
      <w:r w:rsidR="00D26AB1">
        <w:t>(</w:t>
      </w:r>
      <w:r w:rsidR="00D26AB1" w:rsidRPr="00D26AB1">
        <w:t>eu</w:t>
      </w:r>
      <w:r w:rsidR="00D26AB1">
        <w:t>.</w:t>
      </w:r>
      <w:r w:rsidR="00D26AB1" w:rsidRPr="00D26AB1">
        <w:t>excitementpr</w:t>
      </w:r>
      <w:r w:rsidR="00D26AB1" w:rsidRPr="00D26AB1">
        <w:t>o</w:t>
      </w:r>
      <w:r w:rsidR="00D26AB1" w:rsidRPr="00D26AB1">
        <w:t>ject</w:t>
      </w:r>
      <w:r w:rsidR="00D26AB1">
        <w:t>.</w:t>
      </w:r>
      <w:r w:rsidR="00D26AB1" w:rsidRPr="00D26AB1">
        <w:t>tl</w:t>
      </w:r>
      <w:r w:rsidR="00D26AB1">
        <w:t>.</w:t>
      </w:r>
      <w:r w:rsidR="00D26AB1" w:rsidRPr="00D26AB1">
        <w:t>decomposition</w:t>
      </w:r>
      <w:r w:rsidR="00D26AB1">
        <w:t>.</w:t>
      </w:r>
      <w:r w:rsidR="00D26AB1" w:rsidRPr="00D26AB1">
        <w:t>api</w:t>
      </w:r>
      <w:r w:rsidR="00D26AB1">
        <w:t>)</w:t>
      </w:r>
      <w:bookmarkEnd w:id="1258"/>
    </w:p>
    <w:p w:rsidR="0087709E" w:rsidRPr="00DE1B49" w:rsidRDefault="0087709E" w:rsidP="0066664F">
      <w:pPr>
        <w:pStyle w:val="Heading4"/>
      </w:pPr>
      <w:bookmarkStart w:id="1259" w:name="h.nl38de7j1219" w:colFirst="0" w:colLast="0"/>
      <w:bookmarkEnd w:id="1259"/>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66664F">
      <w:pPr>
        <w:pStyle w:val="Heading4"/>
      </w:pPr>
      <w:bookmarkStart w:id="1260" w:name="h.q9j71ccptbh0" w:colFirst="0" w:colLast="0"/>
      <w:bookmarkEnd w:id="1260"/>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annotateModifiers(JCas text) throws ModifierAnnotatorException;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JCas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gramStart"/>
      <w:r w:rsidRPr="00C64949">
        <w:rPr>
          <w:lang w:val="en-US"/>
        </w:rPr>
        <w:t>ModifierAnnotatorException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6C3E1B">
      <w:pPr>
        <w:pStyle w:val="Heading4"/>
      </w:pPr>
      <w:bookmarkStart w:id="1261" w:name="h.5zmwcw1eubo2" w:colFirst="0" w:colLast="0"/>
      <w:bookmarkEnd w:id="1261"/>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r w:rsidRPr="005F3ACE">
        <w:rPr>
          <w:i/>
          <w:lang w:val="en-US"/>
        </w:rPr>
        <w:t>AbstractModifierAnnotator</w:t>
      </w:r>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6C3E1B">
      <w:pPr>
        <w:pStyle w:val="Heading3"/>
      </w:pPr>
      <w:bookmarkStart w:id="1262" w:name="h.s3ill7dr7aib" w:colFirst="0" w:colLast="0"/>
      <w:bookmarkStart w:id="1263" w:name="id.7i1ulbjzvsjb" w:colFirst="0" w:colLast="0"/>
      <w:bookmarkStart w:id="1264" w:name="_Fragment_Graph_Generator"/>
      <w:bookmarkStart w:id="1265" w:name="_Ref359923739"/>
      <w:bookmarkStart w:id="1266" w:name="_Toc404677850"/>
      <w:bookmarkEnd w:id="1262"/>
      <w:bookmarkEnd w:id="1263"/>
      <w:bookmarkEnd w:id="1264"/>
      <w:r w:rsidRPr="00DE1B49">
        <w:t>Fragment Graph Gene</w:t>
      </w:r>
      <w:r w:rsidRPr="00DE1B49">
        <w:t>r</w:t>
      </w:r>
      <w:r w:rsidRPr="00DE1B49">
        <w:t xml:space="preserve">ator </w:t>
      </w:r>
      <w:r w:rsidR="005E31BF">
        <w:t>M</w:t>
      </w:r>
      <w:r w:rsidRPr="00DE1B49">
        <w:t xml:space="preserve">odule: </w:t>
      </w:r>
      <w:r w:rsidR="000B6568">
        <w:br/>
      </w:r>
      <w:r w:rsidRPr="00DE1B49">
        <w:t xml:space="preserve">interface </w:t>
      </w:r>
      <w:r w:rsidRPr="00DE1B49">
        <w:rPr>
          <w:i/>
        </w:rPr>
        <w:t>FragmentGraphGenerator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r w:rsidR="00D26AB1">
        <w:t>)</w:t>
      </w:r>
      <w:bookmarkEnd w:id="1265"/>
      <w:bookmarkEnd w:id="1266"/>
    </w:p>
    <w:p w:rsidR="0087709E" w:rsidRPr="00DE1B49" w:rsidRDefault="0087709E" w:rsidP="0066664F">
      <w:pPr>
        <w:pStyle w:val="Heading4"/>
      </w:pPr>
      <w:bookmarkStart w:id="1267" w:name="h.xwlfvd2z5ldo" w:colFirst="0" w:colLast="0"/>
      <w:bookmarkEnd w:id="1267"/>
      <w:r w:rsidRPr="00DE1B49">
        <w:t xml:space="preserve">General Description </w:t>
      </w:r>
    </w:p>
    <w:p w:rsidR="0087709E" w:rsidRPr="00DE1B49" w:rsidRDefault="00C65AF6" w:rsidP="0087709E">
      <w:pPr>
        <w:rPr>
          <w:lang w:val="en-US"/>
        </w:rPr>
      </w:pPr>
      <w:r w:rsidRPr="00C65AF6">
        <w:rPr>
          <w:i/>
          <w:lang w:val="en-US"/>
        </w:rPr>
        <w:t>FragmentGraph</w:t>
      </w:r>
      <w:r w:rsidR="0087709E" w:rsidRPr="00C65AF6">
        <w:rPr>
          <w:i/>
          <w:lang w:val="en-US"/>
        </w:rPr>
        <w:t>Generator</w:t>
      </w:r>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r>
        <w:rPr>
          <w:i/>
          <w:lang w:val="en-US"/>
        </w:rPr>
        <w:t>d</w:t>
      </w:r>
      <w:r w:rsidR="0087709E" w:rsidRPr="00CA3850">
        <w:rPr>
          <w:i/>
          <w:lang w:val="en-US"/>
        </w:rPr>
        <w:t>eterminedFragment</w:t>
      </w:r>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66664F">
      <w:pPr>
        <w:pStyle w:val="Heading4"/>
      </w:pPr>
      <w:bookmarkStart w:id="1268" w:name="h.14t720qjuiq6" w:colFirst="0" w:colLast="0"/>
      <w:bookmarkEnd w:id="1268"/>
      <w:r w:rsidRPr="00DE1B49">
        <w:t>API Methods</w:t>
      </w:r>
    </w:p>
    <w:p w:rsidR="0087709E" w:rsidRPr="00C74F77" w:rsidRDefault="0087709E" w:rsidP="00C74F77">
      <w:pPr>
        <w:pStyle w:val="Normal2"/>
      </w:pPr>
      <w:bookmarkStart w:id="1269" w:name="h.har91u5j4v6l" w:colFirst="0" w:colLast="0"/>
      <w:bookmarkEnd w:id="1269"/>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Set&lt;FragmentGraph&gt; generateFragmentGraphs(JCas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DeterminedFragment annotations in the text </w:t>
      </w:r>
    </w:p>
    <w:p w:rsidR="0087709E" w:rsidRPr="00410180" w:rsidRDefault="0087709E" w:rsidP="000B6568">
      <w:pPr>
        <w:numPr>
          <w:ilvl w:val="1"/>
          <w:numId w:val="11"/>
        </w:numPr>
        <w:spacing w:line="276" w:lineRule="auto"/>
        <w:ind w:hanging="359"/>
        <w:rPr>
          <w:lang w:val="en-US"/>
        </w:rPr>
      </w:pPr>
      <w:r w:rsidRPr="00410180">
        <w:rPr>
          <w:lang w:val="en-US"/>
        </w:rPr>
        <w:t>@throws FragmentGraphGeneratorException when the FragmentGraph ge</w:t>
      </w:r>
      <w:r w:rsidRPr="00410180">
        <w:rPr>
          <w:lang w:val="en-US"/>
        </w:rPr>
        <w:t>n</w:t>
      </w:r>
      <w:r w:rsidRPr="00410180">
        <w:rPr>
          <w:lang w:val="en-US"/>
        </w:rPr>
        <w:t>eration failed</w:t>
      </w:r>
      <w:bookmarkStart w:id="1270" w:name="h.39zwqzlglaz5" w:colFirst="0" w:colLast="0"/>
      <w:bookmarkEnd w:id="1270"/>
    </w:p>
    <w:p w:rsidR="0087709E" w:rsidRPr="0010029F" w:rsidRDefault="005E31BF" w:rsidP="006C3E1B">
      <w:pPr>
        <w:pStyle w:val="Heading4"/>
      </w:pPr>
      <w:bookmarkStart w:id="1271" w:name="h.xpnnevz3gf1" w:colFirst="0" w:colLast="0"/>
      <w:bookmarkEnd w:id="1271"/>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r w:rsidRPr="005F6601">
        <w:rPr>
          <w:i/>
          <w:lang w:val="en-US"/>
        </w:rPr>
        <w:t>eu.excitementproject.tl.</w:t>
      </w:r>
      <w:r>
        <w:rPr>
          <w:i/>
          <w:lang w:val="en-US"/>
        </w:rPr>
        <w:t>de</w:t>
      </w:r>
      <w:r w:rsidRPr="005F6601">
        <w:rPr>
          <w:i/>
          <w:lang w:val="en-US"/>
        </w:rPr>
        <w:t>composition.</w:t>
      </w:r>
      <w:r>
        <w:rPr>
          <w:i/>
          <w:lang w:val="en-US"/>
        </w:rPr>
        <w:t>fragmentgraphgenerator</w:t>
      </w:r>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r w:rsidRPr="005F3ACE">
        <w:rPr>
          <w:i/>
          <w:lang w:val="en-US"/>
        </w:rPr>
        <w:t>Abstract</w:t>
      </w:r>
      <w:r>
        <w:rPr>
          <w:i/>
          <w:lang w:val="en-US"/>
        </w:rPr>
        <w:t>Fragmen</w:t>
      </w:r>
      <w:r>
        <w:rPr>
          <w:i/>
          <w:lang w:val="en-US"/>
        </w:rPr>
        <w:t>t</w:t>
      </w:r>
      <w:r>
        <w:rPr>
          <w:i/>
          <w:lang w:val="en-US"/>
        </w:rPr>
        <w:t>GraphGenerator</w:t>
      </w:r>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Heading2"/>
      </w:pPr>
      <w:bookmarkStart w:id="1272" w:name="h.xrlse4ex2ddb" w:colFirst="0" w:colLast="0"/>
      <w:bookmarkStart w:id="1273" w:name="_Toc404677851"/>
      <w:bookmarkEnd w:id="1272"/>
      <w:r w:rsidRPr="00DE1B49">
        <w:t>Interfaces of Composition Components</w:t>
      </w:r>
      <w:bookmarkEnd w:id="1273"/>
      <w:del w:id="1274" w:author="Kathrin Eichler" w:date="2014-11-17T11:36:00Z">
        <w:r w:rsidRPr="00DE1B49" w:rsidDel="00330958">
          <w:delText xml:space="preserve"> </w:delText>
        </w:r>
      </w:del>
    </w:p>
    <w:p w:rsidR="0087709E" w:rsidRPr="00DE1B49" w:rsidRDefault="005E31BF" w:rsidP="00A43281">
      <w:pPr>
        <w:pStyle w:val="Heading3"/>
      </w:pPr>
      <w:bookmarkStart w:id="1275" w:name="h.qgrdjsq87uok" w:colFirst="0" w:colLast="0"/>
      <w:bookmarkStart w:id="1276" w:name="id.jki2koik12ms" w:colFirst="0" w:colLast="0"/>
      <w:bookmarkStart w:id="1277" w:name="_Graph_merger_module:"/>
      <w:bookmarkStart w:id="1278" w:name="_Toc404677852"/>
      <w:bookmarkEnd w:id="1275"/>
      <w:bookmarkEnd w:id="1276"/>
      <w:bookmarkEnd w:id="1277"/>
      <w:r>
        <w:t>Graph Merger M</w:t>
      </w:r>
      <w:r w:rsidR="0087709E" w:rsidRPr="00DE1B49">
        <w:t xml:space="preserve">odule: interface </w:t>
      </w:r>
      <w:r w:rsidR="0087709E" w:rsidRPr="00DE1B49">
        <w:rPr>
          <w:i/>
        </w:rPr>
        <w:t>GraphMerger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1278"/>
    </w:p>
    <w:p w:rsidR="0087709E" w:rsidRPr="00DE1B49" w:rsidRDefault="0087709E" w:rsidP="0066664F">
      <w:pPr>
        <w:pStyle w:val="Heading4"/>
      </w:pPr>
      <w:bookmarkStart w:id="1279" w:name="h.fdt4ek32i4mb" w:colFirst="0" w:colLast="0"/>
      <w:bookmarkEnd w:id="1279"/>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66664F">
      <w:pPr>
        <w:pStyle w:val="Heading4"/>
      </w:pPr>
      <w:bookmarkStart w:id="1280" w:name="h.kp1h4s4bxv2z" w:colFirst="0" w:colLast="0"/>
      <w:bookmarkEnd w:id="1280"/>
      <w:r w:rsidRPr="00DE1B49">
        <w:t>API Methods</w:t>
      </w:r>
    </w:p>
    <w:p w:rsidR="0087709E" w:rsidRPr="00DE1B49" w:rsidRDefault="0087709E" w:rsidP="00EE162A">
      <w:pPr>
        <w:spacing w:line="276" w:lineRule="auto"/>
        <w:ind w:left="720"/>
      </w:pPr>
      <w:r w:rsidRPr="00DE1B49">
        <w:rPr>
          <w:i/>
        </w:rPr>
        <w:t xml:space="preserve">EntailmentGraphRaw </w:t>
      </w:r>
      <w:proofErr w:type="gramStart"/>
      <w:r w:rsidRPr="00DE1B49">
        <w:rPr>
          <w:i/>
        </w:rPr>
        <w:t>mergeGraphs(</w:t>
      </w:r>
      <w:proofErr w:type="gramEnd"/>
      <w:r w:rsidRPr="00DE1B49">
        <w:rPr>
          <w:i/>
        </w:rPr>
        <w:t xml:space="preserve"> Set&lt;FragmentGraph&gt; fragmentGraphs, E</w:t>
      </w:r>
      <w:r w:rsidRPr="00DE1B49">
        <w:rPr>
          <w:i/>
        </w:rPr>
        <w:t>n</w:t>
      </w:r>
      <w:r w:rsidRPr="00DE1B49">
        <w:rPr>
          <w:i/>
        </w:rPr>
        <w:t>tailmentGraphRaw workGraph)</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fragmentGraphs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fragmentGraphs.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 xml:space="preserve">EntailmentGraphRaw </w:t>
      </w:r>
      <w:proofErr w:type="gramStart"/>
      <w:r w:rsidRPr="00DE1B49">
        <w:rPr>
          <w:i/>
        </w:rPr>
        <w:t>mergeGraphs(</w:t>
      </w:r>
      <w:proofErr w:type="gramEnd"/>
      <w:r w:rsidRPr="00DE1B49">
        <w:rPr>
          <w:i/>
        </w:rPr>
        <w:t>FragmentGraph fragmentGraph, Entai</w:t>
      </w:r>
      <w:r w:rsidRPr="00DE1B49">
        <w:rPr>
          <w:i/>
        </w:rPr>
        <w:t>l</w:t>
      </w:r>
      <w:r w:rsidRPr="00DE1B49">
        <w:rPr>
          <w:i/>
        </w:rPr>
        <w:t>mentGraphRaw workGraph)</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r w:rsidRPr="00DE1B49">
        <w:rPr>
          <w:i/>
        </w:rPr>
        <w:t>GraphMergerExce</w:t>
      </w:r>
      <w:r w:rsidRPr="00DE1B49">
        <w:rPr>
          <w:i/>
        </w:rPr>
        <w:t>p</w:t>
      </w:r>
      <w:r w:rsidRPr="00DE1B49">
        <w:rPr>
          <w:i/>
        </w:rPr>
        <w:t>tion</w:t>
      </w:r>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fragmentGraph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workGraph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fra</w:t>
      </w:r>
      <w:r w:rsidRPr="00410180">
        <w:rPr>
          <w:lang w:val="en-US"/>
        </w:rPr>
        <w:t>g</w:t>
      </w:r>
      <w:r w:rsidRPr="00410180">
        <w:rPr>
          <w:lang w:val="en-US"/>
        </w:rPr>
        <w:t xml:space="preserve">mentGraph.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(GraphMergerException)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66664F">
      <w:pPr>
        <w:pStyle w:val="Heading4"/>
      </w:pPr>
      <w:bookmarkStart w:id="1281" w:name="h.m4quhz2upmbn" w:colFirst="0" w:colLast="0"/>
      <w:bookmarkEnd w:id="1281"/>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5F6601">
        <w:rPr>
          <w:i/>
          <w:lang w:val="en-US"/>
        </w:rPr>
        <w:t>eu.excitementproject.tl.composition.graphmerger</w:t>
      </w:r>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 xml:space="preserve">AbstractGraphMerger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BB1926" w:rsidP="00A43281">
      <w:pPr>
        <w:pStyle w:val="Heading3"/>
      </w:pPr>
      <w:bookmarkStart w:id="1282" w:name="h.6rj6nrxr1ver" w:colFirst="0" w:colLast="0"/>
      <w:bookmarkStart w:id="1283" w:name="id.6ckaviprb3jv" w:colFirst="0" w:colLast="0"/>
      <w:bookmarkStart w:id="1284" w:name="_Collapsed_graph_generator"/>
      <w:bookmarkStart w:id="1285" w:name="_Toc404677853"/>
      <w:bookmarkEnd w:id="1282"/>
      <w:bookmarkEnd w:id="1283"/>
      <w:bookmarkEnd w:id="1284"/>
      <w:r>
        <w:t>Graph Optimizer</w:t>
      </w:r>
      <w:r w:rsidR="0087709E" w:rsidRPr="00DE1B49">
        <w:t xml:space="preserve"> </w:t>
      </w:r>
      <w:r w:rsidR="005E31BF">
        <w:t>M</w:t>
      </w:r>
      <w:r w:rsidR="0087709E" w:rsidRPr="00DE1B49">
        <w:t xml:space="preserve">odule: </w:t>
      </w:r>
      <w:del w:id="1286" w:author="Lili" w:date="2014-11-25T11:14:00Z">
        <w:r w:rsidR="000B6568" w:rsidDel="00A43281">
          <w:br/>
        </w:r>
      </w:del>
      <w:r w:rsidR="0087709E" w:rsidRPr="00DE1B49">
        <w:t xml:space="preserve">interface </w:t>
      </w:r>
      <w:r>
        <w:rPr>
          <w:i/>
        </w:rPr>
        <w:t>GraphOptimizer</w:t>
      </w:r>
      <w:r w:rsidR="009E17B3">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bookmarkEnd w:id="1285"/>
      <w:r w:rsidR="00D26AB1">
        <w:rPr>
          <w:i/>
        </w:rPr>
        <w:t xml:space="preserve"> </w:t>
      </w:r>
    </w:p>
    <w:p w:rsidR="0087709E" w:rsidRPr="00DE1B49" w:rsidRDefault="0087709E" w:rsidP="0066664F">
      <w:pPr>
        <w:pStyle w:val="Heading4"/>
      </w:pPr>
      <w:bookmarkStart w:id="1287" w:name="h.hsphxgx15hot" w:colFirst="0" w:colLast="0"/>
      <w:bookmarkEnd w:id="1287"/>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F16E90">
      <w:pPr>
        <w:pStyle w:val="Heading4"/>
      </w:pPr>
      <w:bookmarkStart w:id="1288" w:name="h.upjmpc8rvtb0" w:colFirst="0" w:colLast="0"/>
      <w:bookmarkEnd w:id="1288"/>
      <w:r w:rsidRPr="00DE1B49">
        <w:lastRenderedPageBreak/>
        <w:t>API Methods</w:t>
      </w:r>
    </w:p>
    <w:p w:rsidR="0087709E" w:rsidRPr="0086292D" w:rsidRDefault="0087709E" w:rsidP="003E4C15">
      <w:pPr>
        <w:spacing w:line="276" w:lineRule="auto"/>
        <w:ind w:left="720"/>
      </w:pPr>
      <w:r w:rsidRPr="0086292D">
        <w:rPr>
          <w:i/>
        </w:rPr>
        <w:t xml:space="preserve">EntailmentGraphCollapsed </w:t>
      </w:r>
      <w:proofErr w:type="gramStart"/>
      <w:r w:rsidR="003E4C15">
        <w:rPr>
          <w:i/>
        </w:rPr>
        <w:t>opt</w:t>
      </w:r>
      <w:r w:rsidR="003E4C15">
        <w:rPr>
          <w:i/>
        </w:rPr>
        <w:t>i</w:t>
      </w:r>
      <w:r w:rsidR="003E4C15">
        <w:rPr>
          <w:i/>
        </w:rPr>
        <w:t>mizeGraph</w:t>
      </w:r>
      <w:r w:rsidRPr="0086292D">
        <w:rPr>
          <w:i/>
        </w:rPr>
        <w:t>(</w:t>
      </w:r>
      <w:proofErr w:type="gramEnd"/>
      <w:r w:rsidRPr="0086292D">
        <w:rPr>
          <w:i/>
        </w:rPr>
        <w:t>EntailmentGraphRaw workGraph)</w:t>
      </w:r>
    </w:p>
    <w:p w:rsidR="0086292D" w:rsidRDefault="0086292D" w:rsidP="008C6B45">
      <w:pPr>
        <w:spacing w:line="276" w:lineRule="auto"/>
        <w:ind w:left="720"/>
        <w:rPr>
          <w:i/>
        </w:rPr>
      </w:pPr>
      <w:r w:rsidRPr="0086292D">
        <w:rPr>
          <w:i/>
        </w:rPr>
        <w:t xml:space="preserve">EntailmentGraphCollapsed </w:t>
      </w:r>
      <w:r w:rsidR="008C6B45">
        <w:rPr>
          <w:i/>
        </w:rPr>
        <w:t>optimizeGraph</w:t>
      </w:r>
      <w:r w:rsidR="008C6B45" w:rsidRPr="0086292D" w:rsidDel="008C6B45">
        <w:rPr>
          <w:i/>
        </w:rPr>
        <w:t xml:space="preserve"> </w:t>
      </w:r>
      <w:r w:rsidRPr="0086292D">
        <w:rPr>
          <w:i/>
        </w:rPr>
        <w:t>(EntailmentGraphRaw rawGraph, do</w:t>
      </w:r>
      <w:r w:rsidRPr="0086292D">
        <w:rPr>
          <w:i/>
        </w:rPr>
        <w:t>u</w:t>
      </w:r>
      <w:r w:rsidRPr="0086292D">
        <w:rPr>
          <w:i/>
        </w:rPr>
        <w:t>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r w:rsidRPr="0086292D">
        <w:rPr>
          <w:i/>
          <w:lang w:val="en-US"/>
        </w:rPr>
        <w:t>EntailmentGraphCollapsed</w:t>
      </w:r>
      <w:r w:rsidRPr="0086292D">
        <w:rPr>
          <w:lang w:val="en-US"/>
        </w:rPr>
        <w:t>). In case of success the co</w:t>
      </w:r>
      <w:r w:rsidRPr="0086292D">
        <w:rPr>
          <w:lang w:val="en-US"/>
        </w:rPr>
        <w:t>l</w:t>
      </w:r>
      <w:r w:rsidRPr="0086292D">
        <w:rPr>
          <w:lang w:val="en-US"/>
        </w:rPr>
        <w:t xml:space="preserve">lapsed graph is returned. Otherwise the method throws a </w:t>
      </w:r>
      <w:r w:rsidR="00BB1926">
        <w:rPr>
          <w:i/>
          <w:lang w:val="en-US"/>
        </w:rPr>
        <w:t>GraphOptimizer</w:t>
      </w:r>
      <w:r w:rsidR="00BB1926" w:rsidRPr="0086292D">
        <w:rPr>
          <w:i/>
          <w:lang w:val="en-US"/>
        </w:rPr>
        <w:t>Exception</w:t>
      </w:r>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r w:rsidRPr="0086292D">
        <w:rPr>
          <w:lang w:val="en-US"/>
        </w:rPr>
        <w:t xml:space="preserve">workGraph </w:t>
      </w:r>
      <w:r w:rsidR="00B77A1E">
        <w:rPr>
          <w:lang w:val="en-US"/>
        </w:rPr>
        <w:t>–</w:t>
      </w:r>
      <w:r w:rsidRPr="0086292D">
        <w:rPr>
          <w:lang w:val="en-US"/>
        </w:rPr>
        <w:t xml:space="preserve"> the raw entailment graph, which should be </w:t>
      </w:r>
      <w:r w:rsidR="00975271">
        <w:rPr>
          <w:lang w:val="en-US"/>
        </w:rPr>
        <w:t>optimized</w:t>
      </w:r>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(EntailmentGraphCollapsed)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r w:rsidR="00BB1926">
        <w:rPr>
          <w:lang w:val="en-US"/>
        </w:rPr>
        <w:t>GraphOptimizer</w:t>
      </w:r>
      <w:r w:rsidR="00BB1926" w:rsidRPr="008452C7">
        <w:rPr>
          <w:lang w:val="en-US"/>
        </w:rPr>
        <w:t xml:space="preserve">Exception </w:t>
      </w:r>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6C3E1B">
      <w:pPr>
        <w:pStyle w:val="Heading4"/>
      </w:pPr>
      <w:bookmarkStart w:id="1289" w:name="h.6ts3rewqx7bq" w:colFirst="0" w:colLast="0"/>
      <w:bookmarkEnd w:id="128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r w:rsidRPr="00DE1B49">
        <w:rPr>
          <w:i/>
          <w:lang w:val="en-US"/>
        </w:rPr>
        <w:t>eu.excitementproject.tl.composition.</w:t>
      </w:r>
      <w:r w:rsidR="00BB1926">
        <w:rPr>
          <w:i/>
          <w:lang w:val="en-US"/>
        </w:rPr>
        <w:t>graphoptimizer</w:t>
      </w:r>
      <w:r w:rsidR="00BB1926" w:rsidRPr="00DE1B49">
        <w:rPr>
          <w:lang w:val="en-US"/>
        </w:rPr>
        <w:t xml:space="preserve"> </w:t>
      </w:r>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AbstractGraph</w:t>
      </w:r>
      <w:r w:rsidR="00BB1926">
        <w:rPr>
          <w:i/>
          <w:lang w:val="en-US"/>
        </w:rPr>
        <w:t>Optimizer</w:t>
      </w:r>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6C3E1B">
      <w:pPr>
        <w:pStyle w:val="Heading3"/>
        <w:rPr>
          <w:ins w:id="1290" w:author="Kathrin Eichler" w:date="2013-10-08T10:57:00Z"/>
        </w:rPr>
      </w:pPr>
      <w:bookmarkStart w:id="1291" w:name="h.3gxadta34eaq" w:colFirst="0" w:colLast="0"/>
      <w:bookmarkStart w:id="1292" w:name="id.bc4pf1kndgia" w:colFirst="0" w:colLast="0"/>
      <w:bookmarkStart w:id="1293" w:name="_Node_Matcher_module:"/>
      <w:bookmarkStart w:id="1294" w:name="_Toc404677854"/>
      <w:bookmarkEnd w:id="1291"/>
      <w:bookmarkEnd w:id="1292"/>
      <w:bookmarkEnd w:id="1293"/>
      <w:ins w:id="1295" w:author="Kathrin Eichler" w:date="2013-10-08T10:57:00Z">
        <w:r>
          <w:t>Confidence Calculator Module</w:t>
        </w:r>
        <w:r w:rsidRPr="00DE1B49">
          <w:t xml:space="preserve">: interface </w:t>
        </w:r>
        <w:r>
          <w:rPr>
            <w:i/>
          </w:rPr>
          <w:t>ConfidenceCalcul</w:t>
        </w:r>
        <w:r>
          <w:rPr>
            <w:i/>
          </w:rPr>
          <w:t>a</w:t>
        </w:r>
        <w:r>
          <w:rPr>
            <w:i/>
          </w:rPr>
          <w:t>tor</w:t>
        </w:r>
      </w:ins>
      <w:ins w:id="1296" w:author="Kathrin Eichler" w:date="2014-11-17T11:50:00Z">
        <w:r w:rsidR="00457FF7">
          <w:t xml:space="preserve"> </w:t>
        </w:r>
      </w:ins>
      <w:ins w:id="1297" w:author="Kathrin Eichler" w:date="2013-10-08T10:57:00Z">
        <w:r>
          <w:t>(</w:t>
        </w:r>
        <w:r w:rsidRPr="00D26AB1">
          <w:t>eu</w:t>
        </w:r>
        <w:r>
          <w:t>.</w:t>
        </w:r>
        <w:r w:rsidRPr="00D26AB1">
          <w:t>excitementpr</w:t>
        </w:r>
        <w:r w:rsidRPr="00D26AB1">
          <w:t>o</w:t>
        </w:r>
        <w:r w:rsidRPr="00D26AB1">
          <w:t>ject</w:t>
        </w:r>
        <w:r>
          <w:t>.</w:t>
        </w:r>
        <w:r w:rsidRPr="00D26AB1">
          <w:t>tl</w:t>
        </w:r>
        <w:r>
          <w:t>.</w:t>
        </w:r>
        <w:r w:rsidRPr="00D26AB1">
          <w:t>composition</w:t>
        </w:r>
        <w:r>
          <w:t>.</w:t>
        </w:r>
        <w:r w:rsidRPr="00D26AB1">
          <w:t>api</w:t>
        </w:r>
        <w:r>
          <w:t>)</w:t>
        </w:r>
      </w:ins>
      <w:bookmarkEnd w:id="1294"/>
      <w:ins w:id="1298" w:author="Kathrin Eichler" w:date="2014-11-17T11:25:00Z">
        <w:r w:rsidR="009E17B3">
          <w:t xml:space="preserve"> </w:t>
        </w:r>
      </w:ins>
    </w:p>
    <w:p w:rsidR="00A4201C" w:rsidRDefault="00A4201C" w:rsidP="0066664F">
      <w:pPr>
        <w:pStyle w:val="Heading4"/>
        <w:rPr>
          <w:ins w:id="1299" w:author="Kathrin Eichler" w:date="2013-10-08T10:57:00Z"/>
        </w:rPr>
      </w:pPr>
      <w:ins w:id="1300" w:author="Kathrin Eichler" w:date="2013-10-08T10:57:00Z">
        <w:r w:rsidRPr="00DE1B49">
          <w:t xml:space="preserve">General Description </w:t>
        </w:r>
      </w:ins>
    </w:p>
    <w:p w:rsidR="00436383" w:rsidRPr="00436383" w:rsidRDefault="006C1AF3">
      <w:pPr>
        <w:pStyle w:val="Normal2"/>
        <w:rPr>
          <w:ins w:id="1301" w:author="Kathrin Eichler" w:date="2013-10-08T10:57:00Z"/>
          <w:lang w:val="en-US"/>
          <w:rPrChange w:id="1302" w:author="Kathrin Eichler" w:date="2013-10-08T10:58:00Z">
            <w:rPr>
              <w:ins w:id="1303" w:author="Kathrin Eichler" w:date="2013-10-08T10:57:00Z"/>
            </w:rPr>
          </w:rPrChange>
        </w:rPr>
        <w:pPrChange w:id="1304" w:author="Kathrin Eichler" w:date="2013-10-08T10:58:00Z">
          <w:pPr/>
        </w:pPrChange>
      </w:pPr>
      <w:ins w:id="1305" w:author="Kathrin Eichler" w:date="2013-10-08T10:57:00Z">
        <w:r w:rsidRPr="006C1AF3">
          <w:rPr>
            <w:lang w:val="en-US"/>
            <w:rPrChange w:id="1306" w:author="Kathrin Eichler" w:date="2013-10-08T10:57: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lang w:val="en-US"/>
            <w:rPrChange w:id="1307" w:author="Kathrin Eichler" w:date="2013-10-08T10:57:00Z">
              <w:rPr>
                <w:rFonts w:ascii="Consolas" w:hAnsi="Consolas" w:cs="Consolas"/>
                <w:color w:val="3F5FBF"/>
                <w:sz w:val="20"/>
                <w:szCs w:val="20"/>
                <w:u w:val="single"/>
                <w:lang w:val="de-DE"/>
              </w:rPr>
            </w:rPrChange>
          </w:rPr>
          <w:t>graph,</w:t>
        </w:r>
        <w:proofErr w:type="gramEnd"/>
        <w:r w:rsidRPr="006C1AF3">
          <w:rPr>
            <w:lang w:val="en-US"/>
            <w:rPrChange w:id="1308" w:author="Kathrin Eichler" w:date="2013-10-08T10:57:00Z">
              <w:rPr>
                <w:rFonts w:ascii="Consolas" w:hAnsi="Consolas" w:cs="Consolas"/>
                <w:color w:val="3F5FBF"/>
                <w:sz w:val="20"/>
                <w:szCs w:val="20"/>
                <w:u w:val="single"/>
                <w:lang w:val="de-DE"/>
              </w:rPr>
            </w:rPrChange>
          </w:rPr>
          <w:t xml:space="preserve"> combines them to a final score per category per node and adds this information to the graph. </w:t>
        </w:r>
        <w:r w:rsidR="00A4201C" w:rsidRPr="00DE1B49">
          <w:t xml:space="preserve">For more details see </w:t>
        </w:r>
        <w:r w:rsidR="00A4201C">
          <w:t xml:space="preserve">section </w:t>
        </w:r>
      </w:ins>
      <w:ins w:id="1309" w:author="Kathrin Eichler" w:date="2013-10-08T10:58:00Z">
        <w:r>
          <w:fldChar w:fldCharType="begin"/>
        </w:r>
        <w:r w:rsidR="00A4201C">
          <w:instrText xml:space="preserve"> REF _Ref368993250 \r \h </w:instrText>
        </w:r>
      </w:ins>
      <w:r>
        <w:fldChar w:fldCharType="separate"/>
      </w:r>
      <w:ins w:id="1310" w:author="Kathrin Eichler" w:date="2013-10-08T10:58:00Z">
        <w:r w:rsidR="00A4201C">
          <w:t>2.3.1</w:t>
        </w:r>
        <w:r>
          <w:fldChar w:fldCharType="end"/>
        </w:r>
      </w:ins>
      <w:ins w:id="1311" w:author="Kathrin Eichler" w:date="2013-10-08T10:57:00Z">
        <w:r w:rsidR="00A4201C" w:rsidRPr="00DE1B49">
          <w:t>.</w:t>
        </w:r>
      </w:ins>
    </w:p>
    <w:p w:rsidR="00A4201C" w:rsidRDefault="00A4201C" w:rsidP="006C3E1B">
      <w:pPr>
        <w:pStyle w:val="Heading4"/>
        <w:rPr>
          <w:ins w:id="1312" w:author="Kathrin Eichler" w:date="2013-10-08T10:57:00Z"/>
        </w:rPr>
        <w:pPrChange w:id="1313" w:author="Lili" w:date="2014-11-25T10:51:00Z">
          <w:pPr/>
        </w:pPrChange>
      </w:pPr>
      <w:ins w:id="1314" w:author="Kathrin Eichler" w:date="2013-10-08T10:57:00Z">
        <w:r w:rsidRPr="00DE1B49">
          <w:t>API Methods</w:t>
        </w:r>
      </w:ins>
    </w:p>
    <w:p w:rsidR="00A4201C" w:rsidRPr="0071433A" w:rsidRDefault="00A4201C" w:rsidP="00A4201C">
      <w:pPr>
        <w:pStyle w:val="Normal2"/>
        <w:rPr>
          <w:ins w:id="1315" w:author="Kathrin Eichler" w:date="2013-10-08T10:57:00Z"/>
        </w:rPr>
      </w:pPr>
      <w:ins w:id="1316"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1317" w:author="Kathrin Eichler" w:date="2013-10-08T10:57:00Z"/>
          <w:lang w:val="en-US"/>
        </w:rPr>
      </w:pPr>
      <w:proofErr w:type="gramStart"/>
      <w:ins w:id="1318" w:author="Kathrin Eichler" w:date="2013-10-08T10:59:00Z">
        <w:r>
          <w:rPr>
            <w:i/>
            <w:lang w:val="en-US"/>
          </w:rPr>
          <w:lastRenderedPageBreak/>
          <w:t>void</w:t>
        </w:r>
      </w:ins>
      <w:proofErr w:type="gramEnd"/>
      <w:ins w:id="1319" w:author="Kathrin Eichler" w:date="2013-10-08T10:57:00Z">
        <w:r w:rsidRPr="00DE1B49">
          <w:rPr>
            <w:i/>
            <w:lang w:val="en-US"/>
          </w:rPr>
          <w:t xml:space="preserve"> </w:t>
        </w:r>
      </w:ins>
      <w:ins w:id="1320" w:author="Kathrin Eichler" w:date="2013-10-08T10:59:00Z">
        <w:r>
          <w:rPr>
            <w:i/>
            <w:lang w:val="en-US"/>
          </w:rPr>
          <w:t>computeCategoryConfidences</w:t>
        </w:r>
      </w:ins>
      <w:ins w:id="1321" w:author="Kathrin Eichler" w:date="2013-10-08T10:57:00Z">
        <w:r w:rsidRPr="00DE1B49">
          <w:rPr>
            <w:i/>
            <w:lang w:val="en-US"/>
          </w:rPr>
          <w:t>(EntailmentGraph</w:t>
        </w:r>
      </w:ins>
      <w:ins w:id="1322" w:author="Kathrin Eichler" w:date="2013-10-08T10:59:00Z">
        <w:r>
          <w:rPr>
            <w:i/>
            <w:lang w:val="en-US"/>
          </w:rPr>
          <w:t>Collapsed</w:t>
        </w:r>
      </w:ins>
      <w:ins w:id="1323" w:author="Kathrin Eichler" w:date="2013-10-08T10:57:00Z">
        <w:r w:rsidRPr="00DE1B49">
          <w:rPr>
            <w:i/>
            <w:lang w:val="en-US"/>
          </w:rPr>
          <w:t xml:space="preserve"> entailmentGraph) throws </w:t>
        </w:r>
      </w:ins>
      <w:ins w:id="1324" w:author="Kathrin Eichler" w:date="2013-10-08T10:59:00Z">
        <w:r>
          <w:rPr>
            <w:i/>
            <w:lang w:val="en-US"/>
          </w:rPr>
          <w:t>ConfidenceCalculator</w:t>
        </w:r>
      </w:ins>
      <w:ins w:id="1325" w:author="Kathrin Eichler" w:date="2013-10-08T10:57:00Z">
        <w:r w:rsidRPr="00DE1B49">
          <w:rPr>
            <w:i/>
            <w:lang w:val="en-US"/>
          </w:rPr>
          <w:t>Exception</w:t>
        </w:r>
      </w:ins>
    </w:p>
    <w:p w:rsidR="00A4201C" w:rsidRPr="00DE1B49" w:rsidRDefault="00A4201C" w:rsidP="00A4201C">
      <w:pPr>
        <w:ind w:left="720"/>
        <w:rPr>
          <w:ins w:id="1326" w:author="Kathrin Eichler" w:date="2013-10-08T10:57:00Z"/>
          <w:lang w:val="en-US"/>
        </w:rPr>
      </w:pPr>
      <w:ins w:id="1327" w:author="Kathrin Eichler" w:date="2013-10-08T10:57:00Z">
        <w:r w:rsidRPr="00DE1B49">
          <w:rPr>
            <w:lang w:val="en-US"/>
          </w:rPr>
          <w:t xml:space="preserve">This method </w:t>
        </w:r>
      </w:ins>
      <w:ins w:id="1328" w:author="Kathrin Eichler" w:date="2013-10-08T10:59:00Z">
        <w:r>
          <w:rPr>
            <w:lang w:val="en-US"/>
          </w:rPr>
          <w:t>computes</w:t>
        </w:r>
      </w:ins>
      <w:ins w:id="1329" w:author="Kathrin Eichler" w:date="2013-10-08T11:00:00Z">
        <w:r w:rsidR="00A003DD">
          <w:rPr>
            <w:lang w:val="en-US"/>
          </w:rPr>
          <w:t xml:space="preserve"> category confidence scores per node in the input graph and adds this information to the input graph</w:t>
        </w:r>
      </w:ins>
      <w:ins w:id="1330"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1331" w:author="Kathrin Eichler" w:date="2013-10-08T10:57:00Z"/>
          <w:lang w:val="en-US"/>
        </w:rPr>
      </w:pPr>
      <w:ins w:id="1332" w:author="Kathrin Eichler" w:date="2013-10-08T10:57:00Z">
        <w:r w:rsidRPr="00DE1B49">
          <w:rPr>
            <w:lang w:val="en-US"/>
          </w:rPr>
          <w:t>@param entailmentGraph</w:t>
        </w:r>
        <w:r>
          <w:rPr>
            <w:lang w:val="en-US"/>
          </w:rPr>
          <w:t xml:space="preserve"> –</w:t>
        </w:r>
        <w:r w:rsidRPr="00DE1B49">
          <w:rPr>
            <w:lang w:val="en-US"/>
          </w:rPr>
          <w:t xml:space="preserve"> the </w:t>
        </w:r>
      </w:ins>
      <w:ins w:id="1333" w:author="Kathrin Eichler" w:date="2013-10-15T11:11:00Z">
        <w:r w:rsidR="00A82A04">
          <w:rPr>
            <w:lang w:val="en-US"/>
          </w:rPr>
          <w:t>collapsed</w:t>
        </w:r>
      </w:ins>
      <w:ins w:id="1334"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1335" w:author="Kathrin Eichler" w:date="2013-10-08T10:57:00Z"/>
          <w:lang w:val="en-US"/>
        </w:rPr>
      </w:pPr>
      <w:ins w:id="1336" w:author="Kathrin Eichler" w:date="2013-10-08T10:57:00Z">
        <w:r>
          <w:rPr>
            <w:lang w:val="en-US"/>
          </w:rPr>
          <w:t xml:space="preserve">@throws </w:t>
        </w:r>
      </w:ins>
      <w:ins w:id="1337" w:author="Kathrin Eichler" w:date="2013-10-08T11:00:00Z">
        <w:r w:rsidR="00A003DD">
          <w:rPr>
            <w:lang w:val="en-US"/>
          </w:rPr>
          <w:t>ConfidenceCalculator</w:t>
        </w:r>
      </w:ins>
      <w:ins w:id="1338" w:author="Kathrin Eichler" w:date="2013-10-08T10:57:00Z">
        <w:r w:rsidRPr="00DE1B49">
          <w:rPr>
            <w:lang w:val="en-US"/>
          </w:rPr>
          <w:t xml:space="preserve">Exception if the </w:t>
        </w:r>
      </w:ins>
      <w:ins w:id="1339" w:author="Kathrin Eichler" w:date="2013-10-08T11:00:00Z">
        <w:r w:rsidR="00A003DD">
          <w:rPr>
            <w:lang w:val="en-US"/>
          </w:rPr>
          <w:t>calculation</w:t>
        </w:r>
      </w:ins>
      <w:ins w:id="1340" w:author="Kathrin Eichler" w:date="2013-10-08T10:57:00Z">
        <w:r w:rsidRPr="00DE1B49">
          <w:rPr>
            <w:lang w:val="en-US"/>
          </w:rPr>
          <w:t xml:space="preserve"> fails</w:t>
        </w:r>
      </w:ins>
    </w:p>
    <w:p w:rsidR="00A4201C" w:rsidRPr="00DE1B49" w:rsidRDefault="00A4201C" w:rsidP="006C3E1B">
      <w:pPr>
        <w:pStyle w:val="Heading4"/>
        <w:rPr>
          <w:ins w:id="1341" w:author="Kathrin Eichler" w:date="2013-10-08T10:57:00Z"/>
        </w:rPr>
      </w:pPr>
      <w:ins w:id="1342"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1343" w:author="Kathrin Eichler" w:date="2013-10-08T10:57:00Z"/>
          <w:lang w:val="en-US"/>
        </w:rPr>
      </w:pPr>
      <w:ins w:id="1344" w:author="Kathrin Eichler" w:date="2013-10-08T10:57:00Z">
        <w:r w:rsidRPr="00DE1B49">
          <w:rPr>
            <w:lang w:val="en-US"/>
          </w:rPr>
          <w:t xml:space="preserve">The implementations of this interface can be found under the </w:t>
        </w:r>
        <w:r w:rsidRPr="00DE1B49">
          <w:rPr>
            <w:i/>
            <w:lang w:val="en-US"/>
          </w:rPr>
          <w:t>eu.excitementproject.tl.composition.</w:t>
        </w:r>
      </w:ins>
      <w:ins w:id="1345" w:author="Kathrin Eichler" w:date="2013-10-08T11:03:00Z">
        <w:r w:rsidR="00804B4D">
          <w:rPr>
            <w:i/>
            <w:lang w:val="en-US"/>
          </w:rPr>
          <w:t>confidencecalculator</w:t>
        </w:r>
      </w:ins>
      <w:ins w:id="1346" w:author="Kathrin Eichler" w:date="2013-10-08T10:57:00Z">
        <w:r w:rsidRPr="00DE1B49">
          <w:rPr>
            <w:lang w:val="en-US"/>
          </w:rPr>
          <w:t xml:space="preserve"> package.</w:t>
        </w:r>
      </w:ins>
    </w:p>
    <w:p w:rsidR="00A4201C" w:rsidRPr="00A4033A" w:rsidRDefault="00A4201C" w:rsidP="00A4201C">
      <w:pPr>
        <w:rPr>
          <w:ins w:id="1347" w:author="Kathrin Eichler" w:date="2013-10-08T10:57:00Z"/>
          <w:lang w:val="en-US"/>
        </w:rPr>
      </w:pPr>
      <w:ins w:id="1348"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ins>
      <w:ins w:id="1349" w:author="Kathrin Eichler" w:date="2013-10-08T11:03:00Z">
        <w:r w:rsidR="00804B4D">
          <w:rPr>
            <w:i/>
            <w:lang w:val="en-US"/>
          </w:rPr>
          <w:t>ConfidenceCalc</w:t>
        </w:r>
        <w:r w:rsidR="00804B4D">
          <w:rPr>
            <w:i/>
            <w:lang w:val="en-US"/>
          </w:rPr>
          <w:t>u</w:t>
        </w:r>
        <w:r w:rsidR="00804B4D">
          <w:rPr>
            <w:i/>
            <w:lang w:val="en-US"/>
          </w:rPr>
          <w:t>lator</w:t>
        </w:r>
      </w:ins>
      <w:ins w:id="1350"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1351"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516700" w:rsidRDefault="005E31BF" w:rsidP="006C3E1B">
      <w:pPr>
        <w:pStyle w:val="Heading3"/>
        <w:rPr>
          <w:ins w:id="1352" w:author="Kathrin Eichler" w:date="2014-11-24T10:41:00Z"/>
        </w:rPr>
      </w:pPr>
      <w:bookmarkStart w:id="1353" w:name="_Toc404677855"/>
      <w:r>
        <w:t>Node Matcher M</w:t>
      </w:r>
      <w:r w:rsidR="000B6568">
        <w:t>odule</w:t>
      </w:r>
      <w:ins w:id="1354" w:author="Kathrin Eichler" w:date="2014-11-24T10:41:00Z">
        <w:r w:rsidR="00516700">
          <w:t>s</w:t>
        </w:r>
      </w:ins>
      <w:r w:rsidR="0087709E" w:rsidRPr="00DE1B49">
        <w:t>:</w:t>
      </w:r>
      <w:bookmarkEnd w:id="1353"/>
      <w:r w:rsidR="0087709E" w:rsidRPr="00DE1B49">
        <w:t xml:space="preserve"> </w:t>
      </w:r>
    </w:p>
    <w:p w:rsidR="0087709E" w:rsidRPr="00DE1B49" w:rsidRDefault="0087709E" w:rsidP="0066664F">
      <w:pPr>
        <w:pStyle w:val="Heading4"/>
      </w:pPr>
      <w:proofErr w:type="gramStart"/>
      <w:r w:rsidRPr="00DE1B49">
        <w:t>interface</w:t>
      </w:r>
      <w:proofErr w:type="gramEnd"/>
      <w:r w:rsidRPr="00DE1B49">
        <w:t xml:space="preserve"> </w:t>
      </w:r>
      <w:r w:rsidRPr="00DE1B49">
        <w:rPr>
          <w:i/>
        </w:rPr>
        <w:t>NodeMatcher</w:t>
      </w:r>
      <w:r w:rsidR="00D26AB1">
        <w:rPr>
          <w:i/>
        </w:rPr>
        <w:t xml:space="preserve"> </w:t>
      </w:r>
      <w:r w:rsidR="00D26AB1">
        <w:t>(</w:t>
      </w:r>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r w:rsidR="00D26AB1">
        <w:t>)</w:t>
      </w:r>
      <w:ins w:id="1355" w:author="Kathrin Eichler" w:date="2014-11-17T11:25:00Z">
        <w:r w:rsidR="009E17B3">
          <w:t xml:space="preserve"> </w:t>
        </w:r>
      </w:ins>
    </w:p>
    <w:p w:rsidR="0087709E" w:rsidRPr="00DE1B49" w:rsidRDefault="0087709E" w:rsidP="006C3E1B">
      <w:pPr>
        <w:pStyle w:val="Heading5"/>
        <w:pPrChange w:id="1356" w:author="Lili" w:date="2014-11-25T10:51:00Z">
          <w:pPr>
            <w:pStyle w:val="Heading4"/>
          </w:pPr>
        </w:pPrChange>
      </w:pPr>
      <w:bookmarkStart w:id="1357" w:name="h.zfvr0w7u57po" w:colFirst="0" w:colLast="0"/>
      <w:bookmarkEnd w:id="1357"/>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w:t>
      </w:r>
      <w:ins w:id="1358" w:author="Kathrin Eichler" w:date="2014-11-24T10:44:00Z">
        <w:r w:rsidR="00516700">
          <w:rPr>
            <w:lang w:val="en-US"/>
          </w:rPr>
          <w:t>n</w:t>
        </w:r>
      </w:ins>
      <w:r w:rsidRPr="00DE1B49">
        <w:rPr>
          <w:lang w:val="en-US"/>
        </w:rPr>
        <w:t xml:space="preserve"> </w:t>
      </w:r>
      <w:del w:id="1359" w:author="Kathrin Eichler" w:date="2014-11-24T10:44:00Z">
        <w:r w:rsidRPr="00DE1B49" w:rsidDel="00516700">
          <w:rPr>
            <w:lang w:val="en-US"/>
          </w:rPr>
          <w:delText xml:space="preserve">given </w:delText>
        </w:r>
      </w:del>
      <w:ins w:id="1360" w:author="Kathrin Eichler" w:date="2013-10-15T11:11:00Z">
        <w:r w:rsidR="00A82A04" w:rsidRPr="00DE1B49">
          <w:rPr>
            <w:i/>
            <w:lang w:val="en-US"/>
          </w:rPr>
          <w:t>EntailmentGraph</w:t>
        </w:r>
        <w:r w:rsidR="00A82A04">
          <w:rPr>
            <w:i/>
            <w:lang w:val="en-US"/>
          </w:rPr>
          <w:t>Collapsed</w:t>
        </w:r>
        <w:r w:rsidR="00A82A04" w:rsidRPr="00DE1B49">
          <w:rPr>
            <w:i/>
            <w:lang w:val="en-US"/>
          </w:rPr>
          <w:t xml:space="preserve"> </w:t>
        </w:r>
      </w:ins>
      <w:del w:id="1361"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r w:rsidRPr="00C64949">
        <w:rPr>
          <w:i/>
          <w:lang w:val="en-US"/>
        </w:rPr>
        <w:t>NodeMatch</w:t>
      </w:r>
      <w:r w:rsidR="00C64949">
        <w:rPr>
          <w:i/>
          <w:lang w:val="en-US"/>
        </w:rPr>
        <w:t>-</w:t>
      </w:r>
      <w:r w:rsidRPr="00C64949">
        <w:rPr>
          <w:lang w:val="en-US"/>
        </w:rPr>
        <w:t>es</w:t>
      </w:r>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rsidP="00506C2E">
      <w:pPr>
        <w:pStyle w:val="Heading5"/>
      </w:pPr>
      <w:bookmarkStart w:id="1362" w:name="h.1t9m91axzogs" w:colFirst="0" w:colLast="0"/>
      <w:bookmarkEnd w:id="1362"/>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 xml:space="preserve">Set&lt;NodeMatch&gt; </w:t>
      </w:r>
      <w:proofErr w:type="gramStart"/>
      <w:r w:rsidRPr="00DE1B49">
        <w:rPr>
          <w:i/>
          <w:lang w:val="en-US"/>
        </w:rPr>
        <w:t>findMatchingNodesInGraph(</w:t>
      </w:r>
      <w:proofErr w:type="gramEnd"/>
      <w:r w:rsidRPr="00DE1B49">
        <w:rPr>
          <w:i/>
          <w:lang w:val="en-US"/>
        </w:rPr>
        <w:t>FragmentGraph fragmentGraph</w:t>
      </w:r>
      <w:del w:id="1363" w:author="Kathrin Eichler" w:date="2014-11-24T10:39:00Z">
        <w:r w:rsidRPr="00DE1B49" w:rsidDel="002C69E7">
          <w:rPr>
            <w:i/>
            <w:lang w:val="en-US"/>
          </w:rPr>
          <w:delText xml:space="preserve">, </w:delText>
        </w:r>
      </w:del>
      <w:del w:id="1364" w:author="Kathrin Eichler" w:date="2013-10-15T11:11:00Z">
        <w:r w:rsidRPr="00DE1B49" w:rsidDel="00A82A04">
          <w:rPr>
            <w:i/>
            <w:lang w:val="en-US"/>
          </w:rPr>
          <w:delText xml:space="preserve">EntailmentGraphRaw </w:delText>
        </w:r>
      </w:del>
      <w:del w:id="1365" w:author="Kathrin Eichler" w:date="2014-11-24T10:39:00Z">
        <w:r w:rsidRPr="00DE1B49" w:rsidDel="002C69E7">
          <w:rPr>
            <w:i/>
            <w:lang w:val="en-US"/>
          </w:rPr>
          <w:delText>entailmentGraph</w:delText>
        </w:r>
      </w:del>
      <w:r w:rsidRPr="00DE1B49">
        <w:rPr>
          <w:i/>
          <w:lang w:val="en-US"/>
        </w:rPr>
        <w:t>) throws NodeMatcherException</w:t>
      </w:r>
    </w:p>
    <w:p w:rsidR="00516700" w:rsidRPr="00516700" w:rsidRDefault="0087709E">
      <w:pPr>
        <w:pStyle w:val="Normal1"/>
        <w:rPr>
          <w:ins w:id="1366" w:author="Kathrin Eichler" w:date="2014-11-24T10:40:00Z"/>
          <w:rFonts w:cs="Consolas"/>
          <w:lang w:val="en-US"/>
          <w:rPrChange w:id="1367" w:author="Kathrin Eichler" w:date="2014-11-24T10:40:00Z">
            <w:rPr>
              <w:ins w:id="1368" w:author="Kathrin Eichler" w:date="2014-11-24T10:40:00Z"/>
              <w:rFonts w:ascii="Consolas" w:hAnsi="Consolas" w:cs="Consolas"/>
              <w:sz w:val="20"/>
              <w:szCs w:val="20"/>
              <w:lang w:val="de-DE"/>
            </w:rPr>
          </w:rPrChange>
        </w:rPr>
        <w:pPrChange w:id="1369" w:author="Kathrin Eichler" w:date="2014-11-24T10:40:00Z">
          <w:pPr>
            <w:autoSpaceDE w:val="0"/>
            <w:autoSpaceDN w:val="0"/>
            <w:adjustRightInd w:val="0"/>
            <w:spacing w:line="240" w:lineRule="auto"/>
          </w:pPr>
        </w:pPrChange>
      </w:pPr>
      <w:r w:rsidRPr="00516700">
        <w:rPr>
          <w:lang w:val="en-US"/>
        </w:rPr>
        <w:t xml:space="preserve">This method </w:t>
      </w:r>
      <w:del w:id="1370" w:author="Kathrin Eichler" w:date="2014-11-24T10:40:00Z">
        <w:r w:rsidRPr="00516700" w:rsidDel="00516700">
          <w:rPr>
            <w:lang w:val="en-US"/>
          </w:rPr>
          <w:delText xml:space="preserve">compares </w:delText>
        </w:r>
      </w:del>
      <w:ins w:id="1371" w:author="Kathrin Eichler" w:date="2014-11-24T10:40:00Z">
        <w:r w:rsidR="00516700" w:rsidRPr="00516700">
          <w:rPr>
            <w:lang w:val="en-US"/>
          </w:rPr>
          <w:t xml:space="preserve">takes </w:t>
        </w:r>
      </w:ins>
      <w:r w:rsidRPr="00516700">
        <w:rPr>
          <w:lang w:val="en-US"/>
        </w:rPr>
        <w:t xml:space="preserve">a fragment graph </w:t>
      </w:r>
      <w:del w:id="1372" w:author="Kathrin Eichler" w:date="2014-11-24T10:40:00Z">
        <w:r w:rsidRPr="00516700" w:rsidDel="00516700">
          <w:rPr>
            <w:lang w:val="en-US"/>
          </w:rPr>
          <w:delText xml:space="preserve">to a raw graph </w:delText>
        </w:r>
      </w:del>
      <w:r w:rsidRPr="00516700">
        <w:rPr>
          <w:lang w:val="en-US"/>
        </w:rPr>
        <w:t>and returns a set of node matches</w:t>
      </w:r>
      <w:ins w:id="1373" w:author="Kathrin Eichler" w:date="2014-11-24T10:40:00Z">
        <w:r w:rsidR="00516700" w:rsidRPr="00516700">
          <w:rPr>
            <w:lang w:val="en-US"/>
          </w:rPr>
          <w:t xml:space="preserve"> (</w:t>
        </w:r>
        <w:r w:rsidR="00516700" w:rsidRPr="00516700">
          <w:rPr>
            <w:rFonts w:cs="Consolas"/>
            <w:color w:val="3F5FBF"/>
            <w:lang w:val="en-US"/>
            <w:rPrChange w:id="1374" w:author="Kathrin Eichler" w:date="2014-11-24T10:40:00Z">
              <w:rPr>
                <w:rFonts w:ascii="Consolas" w:hAnsi="Consolas" w:cs="Consolas"/>
                <w:color w:val="3F5FBF"/>
                <w:sz w:val="20"/>
                <w:szCs w:val="20"/>
                <w:lang w:val="de-DE"/>
              </w:rPr>
            </w:rPrChange>
          </w:rPr>
          <w:t xml:space="preserve">matching nodes in the </w:t>
        </w:r>
        <w:r w:rsidR="00516700" w:rsidRPr="00516700">
          <w:rPr>
            <w:rFonts w:cs="Consolas"/>
            <w:color w:val="3F5FBF"/>
            <w:u w:val="single"/>
            <w:lang w:val="en-US"/>
            <w:rPrChange w:id="1375" w:author="Kathrin Eichler" w:date="2014-11-24T10:40:00Z">
              <w:rPr>
                <w:rFonts w:ascii="Consolas" w:hAnsi="Consolas" w:cs="Consolas"/>
                <w:color w:val="3F5FBF"/>
                <w:sz w:val="20"/>
                <w:szCs w:val="20"/>
                <w:u w:val="single"/>
                <w:lang w:val="de-DE"/>
              </w:rPr>
            </w:rPrChange>
          </w:rPr>
          <w:t>entailment</w:t>
        </w:r>
        <w:r w:rsidR="00516700" w:rsidRPr="00516700">
          <w:rPr>
            <w:rFonts w:cs="Consolas"/>
            <w:color w:val="3F5FBF"/>
            <w:lang w:val="en-US"/>
            <w:rPrChange w:id="1376" w:author="Kathrin Eichler" w:date="2014-11-24T10:40:00Z">
              <w:rPr>
                <w:rFonts w:ascii="Consolas" w:hAnsi="Consolas" w:cs="Consolas"/>
                <w:color w:val="3F5FBF"/>
                <w:sz w:val="20"/>
                <w:szCs w:val="20"/>
                <w:lang w:val="de-DE"/>
              </w:rPr>
            </w:rPrChange>
          </w:rPr>
          <w:t xml:space="preserve"> graph</w:t>
        </w:r>
      </w:ins>
    </w:p>
    <w:p w:rsidR="0087709E" w:rsidRPr="00516700" w:rsidRDefault="00516700">
      <w:pPr>
        <w:pStyle w:val="Normal1"/>
        <w:rPr>
          <w:lang w:val="en-US"/>
        </w:rPr>
        <w:pPrChange w:id="1377" w:author="Kathrin Eichler" w:date="2014-11-24T10:40:00Z">
          <w:pPr>
            <w:ind w:left="720"/>
          </w:pPr>
        </w:pPrChange>
      </w:pPr>
      <w:proofErr w:type="gramStart"/>
      <w:ins w:id="1378" w:author="Kathrin Eichler" w:date="2014-11-24T10:40:00Z">
        <w:r w:rsidRPr="00516700">
          <w:rPr>
            <w:rFonts w:cs="Consolas"/>
            <w:color w:val="3F5FBF"/>
            <w:lang w:val="en-US"/>
            <w:rPrChange w:id="1379" w:author="Kathrin Eichler" w:date="2014-11-24T10:40:00Z">
              <w:rPr>
                <w:rFonts w:ascii="Consolas" w:hAnsi="Consolas" w:cs="Consolas"/>
                <w:color w:val="3F5FBF"/>
                <w:sz w:val="20"/>
                <w:szCs w:val="20"/>
                <w:lang w:val="de-DE"/>
              </w:rPr>
            </w:rPrChange>
          </w:rPr>
          <w:t>associated</w:t>
        </w:r>
        <w:proofErr w:type="gramEnd"/>
        <w:r w:rsidRPr="00516700">
          <w:rPr>
            <w:rFonts w:cs="Consolas"/>
            <w:color w:val="3F5FBF"/>
            <w:lang w:val="en-US"/>
            <w:rPrChange w:id="1380" w:author="Kathrin Eichler" w:date="2014-11-24T10:40:00Z">
              <w:rPr>
                <w:rFonts w:ascii="Consolas" w:hAnsi="Consolas" w:cs="Consolas"/>
                <w:color w:val="3F5FBF"/>
                <w:sz w:val="20"/>
                <w:szCs w:val="20"/>
                <w:lang w:val="de-DE"/>
              </w:rPr>
            </w:rPrChange>
          </w:rPr>
          <w:t xml:space="preserve"> to match confidence scores</w:t>
        </w:r>
        <w:r w:rsidRPr="00516700">
          <w:rPr>
            <w:lang w:val="en-US"/>
          </w:rPr>
          <w:t>)</w:t>
        </w:r>
      </w:ins>
      <w:r w:rsidR="0087709E" w:rsidRPr="00516700">
        <w:rPr>
          <w:lang w:val="en-US"/>
        </w:rPr>
        <w:t xml:space="preserve">. </w:t>
      </w:r>
    </w:p>
    <w:p w:rsidR="0087709E" w:rsidRPr="00DE1B49" w:rsidRDefault="00A43D2B" w:rsidP="00675094">
      <w:pPr>
        <w:numPr>
          <w:ilvl w:val="1"/>
          <w:numId w:val="44"/>
        </w:numPr>
        <w:spacing w:line="276" w:lineRule="auto"/>
        <w:ind w:hanging="359"/>
        <w:rPr>
          <w:lang w:val="en-US"/>
        </w:rPr>
      </w:pPr>
      <w:r>
        <w:rPr>
          <w:lang w:val="en-US"/>
        </w:rPr>
        <w:t xml:space="preserve">@param fragmentGraph </w:t>
      </w:r>
      <w:r w:rsidR="00B77A1E">
        <w:rPr>
          <w:lang w:val="en-US"/>
        </w:rPr>
        <w:t>–</w:t>
      </w:r>
      <w:r w:rsidR="0087709E" w:rsidRPr="00DE1B49">
        <w:rPr>
          <w:lang w:val="en-US"/>
        </w:rPr>
        <w:t xml:space="preserve"> the fragment graph to be matched</w:t>
      </w:r>
    </w:p>
    <w:p w:rsidR="0087709E" w:rsidRPr="00DE1B49" w:rsidDel="00516700" w:rsidRDefault="0087709E" w:rsidP="00675094">
      <w:pPr>
        <w:numPr>
          <w:ilvl w:val="1"/>
          <w:numId w:val="44"/>
        </w:numPr>
        <w:spacing w:line="276" w:lineRule="auto"/>
        <w:ind w:hanging="359"/>
        <w:rPr>
          <w:del w:id="1381" w:author="Kathrin Eichler" w:date="2014-11-24T10:40:00Z"/>
          <w:lang w:val="en-US"/>
        </w:rPr>
      </w:pPr>
      <w:del w:id="1382" w:author="Kathrin Eichler" w:date="2014-11-24T10:40:00Z">
        <w:r w:rsidRPr="00DE1B49" w:rsidDel="00516700">
          <w:rPr>
            <w:lang w:val="en-US"/>
          </w:rPr>
          <w:delText>@param entailmentGraph</w:delText>
        </w:r>
        <w:r w:rsidR="00A43D2B" w:rsidDel="00516700">
          <w:rPr>
            <w:lang w:val="en-US"/>
          </w:rPr>
          <w:delText xml:space="preserve"> </w:delText>
        </w:r>
        <w:r w:rsidR="00B77A1E" w:rsidDel="00516700">
          <w:rPr>
            <w:lang w:val="en-US"/>
          </w:rPr>
          <w:delText>–</w:delText>
        </w:r>
        <w:r w:rsidRPr="00DE1B49" w:rsidDel="00516700">
          <w:rPr>
            <w:lang w:val="en-US"/>
          </w:rPr>
          <w:delText xml:space="preserve"> the </w:delText>
        </w:r>
      </w:del>
      <w:del w:id="1383" w:author="Kathrin Eichler" w:date="2013-10-15T11:11:00Z">
        <w:r w:rsidR="00393D0B" w:rsidDel="00A82A04">
          <w:rPr>
            <w:lang w:val="en-US"/>
          </w:rPr>
          <w:delText xml:space="preserve">raw </w:delText>
        </w:r>
      </w:del>
      <w:del w:id="1384" w:author="Kathrin Eichler" w:date="2014-11-24T10:40:00Z">
        <w:r w:rsidRPr="00DE1B49" w:rsidDel="00516700">
          <w:rPr>
            <w:lang w:val="en-US"/>
          </w:rPr>
          <w:delText>entailment graph to be matched against</w:delText>
        </w:r>
      </w:del>
    </w:p>
    <w:p w:rsidR="0087709E" w:rsidRPr="00DE1B49" w:rsidRDefault="0087709E" w:rsidP="00675094">
      <w:pPr>
        <w:numPr>
          <w:ilvl w:val="1"/>
          <w:numId w:val="44"/>
        </w:numPr>
        <w:spacing w:line="276" w:lineRule="auto"/>
        <w:ind w:hanging="359"/>
      </w:pPr>
      <w:r w:rsidRPr="00DE1B49">
        <w:t>@return</w:t>
      </w:r>
      <w:r w:rsidR="00A43D2B">
        <w:t xml:space="preserve"> (Set&lt;NodeMatch&gt;)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r w:rsidR="0087709E" w:rsidRPr="00DE1B49">
        <w:rPr>
          <w:lang w:val="en-US"/>
        </w:rPr>
        <w:t>NodeMatcherException if the match fails</w:t>
      </w:r>
    </w:p>
    <w:p w:rsidR="005E31BF" w:rsidRPr="00DE1B49" w:rsidRDefault="005E31BF" w:rsidP="006C3E1B">
      <w:pPr>
        <w:pStyle w:val="Heading5"/>
        <w:pPrChange w:id="1385" w:author="Lili" w:date="2014-11-25T10:51:00Z">
          <w:pPr>
            <w:ind w:left="720"/>
          </w:pPr>
        </w:pPrChange>
      </w:pPr>
      <w:bookmarkStart w:id="1386" w:name="h.iw2q36upw17e" w:colFirst="0" w:colLast="0"/>
      <w:bookmarkEnd w:id="1386"/>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There are two related data structures: NodeMatch and PerNodeScore,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lastRenderedPageBreak/>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NodeMatcher</w:t>
      </w:r>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w:t>
      </w:r>
      <w:ins w:id="1387" w:author="Kathrin Eichler" w:date="2014-11-24T10:49:00Z">
        <w:r w:rsidR="00516700">
          <w:rPr>
            <w:lang w:val="en-US"/>
          </w:rPr>
          <w:t xml:space="preserve"> </w:t>
        </w:r>
      </w:ins>
      <w:ins w:id="1388" w:author="Kathrin Eichler" w:date="2014-11-24T10:48:00Z">
        <w:r w:rsidR="00516700">
          <w:rPr>
            <w:lang w:val="en-US"/>
          </w:rPr>
          <w:fldChar w:fldCharType="begin"/>
        </w:r>
        <w:r w:rsidR="00516700">
          <w:rPr>
            <w:lang w:val="en-US"/>
          </w:rPr>
          <w:instrText xml:space="preserve"> REF _Ref404589466 \r \h </w:instrText>
        </w:r>
      </w:ins>
      <w:r w:rsidR="00516700">
        <w:rPr>
          <w:lang w:val="en-US"/>
        </w:rPr>
      </w:r>
      <w:r w:rsidR="00516700">
        <w:rPr>
          <w:lang w:val="en-US"/>
        </w:rPr>
        <w:fldChar w:fldCharType="separate"/>
      </w:r>
      <w:ins w:id="1389" w:author="Kathrin Eichler" w:date="2014-11-24T10:48:00Z">
        <w:r w:rsidR="00516700">
          <w:rPr>
            <w:lang w:val="en-US"/>
          </w:rPr>
          <w:t>6.2.4</w:t>
        </w:r>
        <w:r w:rsidR="00516700">
          <w:rPr>
            <w:lang w:val="en-US"/>
          </w:rPr>
          <w:fldChar w:fldCharType="end"/>
        </w:r>
      </w:ins>
      <w:del w:id="1390" w:author="Kathrin Eichler" w:date="2014-11-24T10:48:00Z">
        <w:r w:rsidDel="00516700">
          <w:rPr>
            <w:lang w:val="en-US"/>
          </w:rPr>
          <w:delText xml:space="preserve"> </w:delText>
        </w:r>
        <w:r w:rsidR="006C1AF3" w:rsidDel="00516700">
          <w:rPr>
            <w:lang w:val="en-US"/>
          </w:rPr>
          <w:fldChar w:fldCharType="begin"/>
        </w:r>
        <w:r w:rsidDel="00516700">
          <w:rPr>
            <w:lang w:val="en-US"/>
          </w:rPr>
          <w:delInstrText xml:space="preserve"> REF _Ref359920148 \r \h </w:delInstrText>
        </w:r>
        <w:r w:rsidR="006C1AF3" w:rsidDel="00516700">
          <w:rPr>
            <w:lang w:val="en-US"/>
          </w:rPr>
        </w:r>
        <w:r w:rsidR="006C1AF3" w:rsidDel="00516700">
          <w:rPr>
            <w:lang w:val="en-US"/>
          </w:rPr>
          <w:fldChar w:fldCharType="separate"/>
        </w:r>
        <w:r w:rsidR="00D76112" w:rsidDel="00516700">
          <w:rPr>
            <w:lang w:val="en-US"/>
          </w:rPr>
          <w:delText>6.2.3</w:delText>
        </w:r>
        <w:r w:rsidR="006C1AF3" w:rsidDel="00516700">
          <w:rPr>
            <w:lang w:val="en-US"/>
          </w:rPr>
          <w:fldChar w:fldCharType="end"/>
        </w:r>
      </w:del>
      <w:r>
        <w:rPr>
          <w:lang w:val="en-US"/>
        </w:rPr>
        <w:t>.</w:t>
      </w:r>
    </w:p>
    <w:p w:rsidR="0087709E" w:rsidRPr="00DE1B49" w:rsidRDefault="000B6568" w:rsidP="00F16E90">
      <w:pPr>
        <w:pStyle w:val="Heading6"/>
      </w:pPr>
      <w:bookmarkStart w:id="1391" w:name="h.jpbvmayzstbq" w:colFirst="0" w:colLast="0"/>
      <w:bookmarkStart w:id="1392" w:name="_Ref359919075"/>
      <w:bookmarkEnd w:id="1391"/>
      <w:r>
        <w:t xml:space="preserve">Class </w:t>
      </w:r>
      <w:r w:rsidR="0087709E" w:rsidRPr="00DE1B49">
        <w:t>NodeMatch</w:t>
      </w:r>
      <w:bookmarkEnd w:id="1392"/>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r w:rsidRPr="00C64949">
        <w:rPr>
          <w:i/>
          <w:lang w:val="en-US"/>
        </w:rPr>
        <w:t>PerNodeScore</w:t>
      </w:r>
      <w:r w:rsidR="00C64949" w:rsidRPr="00C64949">
        <w:rPr>
          <w:lang w:val="en-US"/>
        </w:rPr>
        <w:t>-s</w:t>
      </w:r>
      <w:r w:rsidRPr="00DE1B49">
        <w:rPr>
          <w:lang w:val="en-US"/>
        </w:rPr>
        <w:t xml:space="preserve">. </w:t>
      </w:r>
    </w:p>
    <w:p w:rsidR="0087709E" w:rsidRPr="00DE1B49" w:rsidDel="00516700" w:rsidRDefault="00A43D2B" w:rsidP="00A43D2B">
      <w:pPr>
        <w:pStyle w:val="ListParagraph"/>
        <w:rPr>
          <w:del w:id="1393" w:author="Kathrin Eichler" w:date="2014-11-24T10:41:00Z"/>
        </w:rPr>
      </w:pPr>
      <w:del w:id="1394" w:author="Kathrin Eichler" w:date="2014-11-24T10:41:00Z">
        <w:r w:rsidDel="00516700">
          <w:delText>A</w:delText>
        </w:r>
        <w:r w:rsidR="0087709E" w:rsidRPr="00DE1B49" w:rsidDel="00516700">
          <w:delText>ttributes:</w:delText>
        </w:r>
      </w:del>
    </w:p>
    <w:p w:rsidR="0087709E" w:rsidRPr="00DE1B49" w:rsidDel="00516700" w:rsidRDefault="0087709E" w:rsidP="00675094">
      <w:pPr>
        <w:numPr>
          <w:ilvl w:val="0"/>
          <w:numId w:val="6"/>
        </w:numPr>
        <w:spacing w:line="276" w:lineRule="auto"/>
        <w:ind w:hanging="359"/>
        <w:rPr>
          <w:del w:id="1395" w:author="Kathrin Eichler" w:date="2014-11-24T10:41:00Z"/>
          <w:lang w:val="en-US"/>
        </w:rPr>
      </w:pPr>
      <w:del w:id="1396" w:author="Kathrin Eichler" w:date="2014-11-24T10:41:00Z">
        <w:r w:rsidRPr="00A43D2B" w:rsidDel="00516700">
          <w:rPr>
            <w:i/>
            <w:lang w:val="en-US"/>
          </w:rPr>
          <w:delText>EntailmentUnitMention mention</w:delText>
        </w:r>
        <w:r w:rsidRPr="00DE1B49" w:rsidDel="00516700">
          <w:rPr>
            <w:lang w:val="en-US"/>
          </w:rPr>
          <w:delText xml:space="preserve"> </w:delText>
        </w:r>
        <w:r w:rsidR="00B77A1E" w:rsidDel="00516700">
          <w:rPr>
            <w:lang w:val="en-US"/>
          </w:rPr>
          <w:delText>–</w:delText>
        </w:r>
        <w:r w:rsidR="00A43D2B" w:rsidDel="00516700">
          <w:rPr>
            <w:lang w:val="en-US"/>
          </w:rPr>
          <w:delText xml:space="preserve"> </w:delText>
        </w:r>
        <w:r w:rsidRPr="00DE1B49" w:rsidDel="00516700">
          <w:rPr>
            <w:lang w:val="en-US"/>
          </w:rPr>
          <w:delText>the mention within the fragment graph, for which one or more matches was found</w:delText>
        </w:r>
      </w:del>
    </w:p>
    <w:p w:rsidR="0087709E" w:rsidRPr="00DE1B49" w:rsidDel="00516700" w:rsidRDefault="00393D0B" w:rsidP="00675094">
      <w:pPr>
        <w:numPr>
          <w:ilvl w:val="0"/>
          <w:numId w:val="6"/>
        </w:numPr>
        <w:spacing w:line="276" w:lineRule="auto"/>
        <w:ind w:hanging="359"/>
        <w:rPr>
          <w:del w:id="1397" w:author="Kathrin Eichler" w:date="2014-11-24T10:41:00Z"/>
          <w:lang w:val="en-US"/>
        </w:rPr>
      </w:pPr>
      <w:del w:id="1398" w:author="Kathrin Eichler" w:date="2014-11-24T10:41:00Z">
        <w:r w:rsidDel="00516700">
          <w:rPr>
            <w:i/>
            <w:lang w:val="en-US"/>
          </w:rPr>
          <w:delText>Set</w:delText>
        </w:r>
        <w:r w:rsidR="0087709E" w:rsidRPr="00A43D2B" w:rsidDel="00516700">
          <w:rPr>
            <w:i/>
            <w:lang w:val="en-US"/>
          </w:rPr>
          <w:delText>&lt;PerNo</w:delText>
        </w:r>
        <w:r w:rsidR="00A43D2B" w:rsidRPr="00A43D2B" w:rsidDel="00516700">
          <w:rPr>
            <w:i/>
            <w:lang w:val="en-US"/>
          </w:rPr>
          <w:delText>deScore&gt; scores</w:delText>
        </w:r>
        <w:r w:rsidR="00A43D2B" w:rsidDel="00516700">
          <w:rPr>
            <w:lang w:val="en-US"/>
          </w:rPr>
          <w:delText xml:space="preserve"> </w:delText>
        </w:r>
        <w:r w:rsidR="00B77A1E" w:rsidDel="00516700">
          <w:rPr>
            <w:lang w:val="en-US"/>
          </w:rPr>
          <w:delText>–</w:delText>
        </w:r>
        <w:r w:rsidR="0087709E" w:rsidRPr="00DE1B49" w:rsidDel="00516700">
          <w:rPr>
            <w:lang w:val="en-US"/>
          </w:rPr>
          <w:delText xml:space="preserve"> a </w:delText>
        </w:r>
        <w:r w:rsidDel="00516700">
          <w:rPr>
            <w:lang w:val="en-US"/>
          </w:rPr>
          <w:delText xml:space="preserve">set </w:delText>
        </w:r>
        <w:r w:rsidR="0087709E" w:rsidRPr="00DE1B49" w:rsidDel="00516700">
          <w:rPr>
            <w:lang w:val="en-US"/>
          </w:rPr>
          <w:delText>of per node scores</w:delText>
        </w:r>
      </w:del>
    </w:p>
    <w:p w:rsidR="0087709E" w:rsidRPr="00DE1B49" w:rsidDel="00516700" w:rsidRDefault="0087709E" w:rsidP="0087709E">
      <w:pPr>
        <w:rPr>
          <w:del w:id="1399" w:author="Kathrin Eichler" w:date="2014-11-24T10:41:00Z"/>
          <w:lang w:val="en-US"/>
        </w:rPr>
      </w:pPr>
    </w:p>
    <w:p w:rsidR="0087709E" w:rsidRPr="00DE1B49" w:rsidDel="00516700" w:rsidRDefault="00A43D2B" w:rsidP="00A43D2B">
      <w:pPr>
        <w:pStyle w:val="ListParagraph"/>
        <w:rPr>
          <w:del w:id="1400" w:author="Kathrin Eichler" w:date="2014-11-24T10:41:00Z"/>
          <w:lang w:val="en-US"/>
        </w:rPr>
      </w:pPr>
      <w:del w:id="1401" w:author="Kathrin Eichler" w:date="2014-11-24T10:41:00Z">
        <w:r w:rsidDel="00516700">
          <w:rPr>
            <w:lang w:val="en-US"/>
          </w:rPr>
          <w:delText>M</w:delText>
        </w:r>
        <w:r w:rsidR="0087709E" w:rsidRPr="00DE1B49" w:rsidDel="00516700">
          <w:rPr>
            <w:lang w:val="en-US"/>
          </w:rPr>
          <w:delText>ethods (getters and setters only):</w:delText>
        </w:r>
      </w:del>
    </w:p>
    <w:p w:rsidR="0087709E" w:rsidRPr="00A43D2B" w:rsidDel="00516700" w:rsidRDefault="0087709E" w:rsidP="00EE162A">
      <w:pPr>
        <w:spacing w:line="276" w:lineRule="auto"/>
        <w:ind w:left="1439"/>
        <w:rPr>
          <w:del w:id="1402" w:author="Kathrin Eichler" w:date="2014-11-24T10:41:00Z"/>
          <w:i/>
        </w:rPr>
      </w:pPr>
      <w:del w:id="1403" w:author="Kathrin Eichler" w:date="2014-11-24T10:41:00Z">
        <w:r w:rsidRPr="00A43D2B" w:rsidDel="00516700">
          <w:rPr>
            <w:i/>
          </w:rPr>
          <w:delText xml:space="preserve">EntailmentUnitMention getMention() </w:delText>
        </w:r>
      </w:del>
    </w:p>
    <w:p w:rsidR="0087709E" w:rsidDel="00516700" w:rsidRDefault="0087709E" w:rsidP="00675094">
      <w:pPr>
        <w:numPr>
          <w:ilvl w:val="1"/>
          <w:numId w:val="65"/>
        </w:numPr>
        <w:spacing w:line="276" w:lineRule="auto"/>
        <w:ind w:hanging="359"/>
        <w:rPr>
          <w:del w:id="1404" w:author="Kathrin Eichler" w:date="2014-11-24T10:41:00Z"/>
        </w:rPr>
      </w:pPr>
      <w:del w:id="1405" w:author="Kathrin Eichler" w:date="2014-11-24T10:41:00Z">
        <w:r w:rsidRPr="00DE1B49" w:rsidDel="00516700">
          <w:delText>@return mention</w:delText>
        </w:r>
      </w:del>
    </w:p>
    <w:p w:rsidR="00A43D2B" w:rsidRPr="00DE1B49" w:rsidDel="00516700" w:rsidRDefault="00A43D2B" w:rsidP="00A43D2B">
      <w:pPr>
        <w:spacing w:line="276" w:lineRule="auto"/>
        <w:ind w:left="1440"/>
        <w:rPr>
          <w:del w:id="1406" w:author="Kathrin Eichler" w:date="2014-11-24T10:41:00Z"/>
        </w:rPr>
      </w:pPr>
    </w:p>
    <w:p w:rsidR="0087709E" w:rsidRPr="00A43D2B" w:rsidDel="00516700" w:rsidRDefault="0087709E" w:rsidP="00EE162A">
      <w:pPr>
        <w:spacing w:line="276" w:lineRule="auto"/>
        <w:ind w:left="1439"/>
        <w:rPr>
          <w:del w:id="1407" w:author="Kathrin Eichler" w:date="2014-11-24T10:41:00Z"/>
          <w:i/>
        </w:rPr>
      </w:pPr>
      <w:del w:id="1408" w:author="Kathrin Eichler" w:date="2014-11-24T10:41:00Z">
        <w:r w:rsidRPr="00A43D2B" w:rsidDel="00516700">
          <w:rPr>
            <w:i/>
          </w:rPr>
          <w:delText>void setMention(EntailmentUnitMention mention)</w:delText>
        </w:r>
      </w:del>
    </w:p>
    <w:p w:rsidR="0087709E" w:rsidDel="00516700" w:rsidRDefault="0087709E" w:rsidP="00675094">
      <w:pPr>
        <w:numPr>
          <w:ilvl w:val="1"/>
          <w:numId w:val="65"/>
        </w:numPr>
        <w:spacing w:line="276" w:lineRule="auto"/>
        <w:ind w:hanging="359"/>
        <w:rPr>
          <w:del w:id="1409" w:author="Kathrin Eichler" w:date="2014-11-24T10:41:00Z"/>
        </w:rPr>
      </w:pPr>
      <w:del w:id="1410" w:author="Kathrin Eichler" w:date="2014-11-24T10:41:00Z">
        <w:r w:rsidRPr="00DE1B49" w:rsidDel="00516700">
          <w:delText>@param mention</w:delText>
        </w:r>
      </w:del>
    </w:p>
    <w:p w:rsidR="00A43D2B" w:rsidRPr="00DE1B49" w:rsidDel="00516700" w:rsidRDefault="00A43D2B" w:rsidP="00A43D2B">
      <w:pPr>
        <w:spacing w:line="276" w:lineRule="auto"/>
        <w:ind w:left="1440"/>
        <w:rPr>
          <w:del w:id="1411" w:author="Kathrin Eichler" w:date="2014-11-24T10:41:00Z"/>
        </w:rPr>
      </w:pPr>
    </w:p>
    <w:p w:rsidR="0087709E" w:rsidRPr="00A43D2B" w:rsidDel="00516700" w:rsidRDefault="00393D0B" w:rsidP="00EE162A">
      <w:pPr>
        <w:spacing w:line="276" w:lineRule="auto"/>
        <w:ind w:left="1439"/>
        <w:rPr>
          <w:del w:id="1412" w:author="Kathrin Eichler" w:date="2014-11-24T10:41:00Z"/>
          <w:i/>
        </w:rPr>
      </w:pPr>
      <w:del w:id="1413" w:author="Kathrin Eichler" w:date="2014-11-24T10:41:00Z">
        <w:r w:rsidDel="00516700">
          <w:rPr>
            <w:i/>
          </w:rPr>
          <w:delText>Set</w:delText>
        </w:r>
        <w:r w:rsidR="0087709E" w:rsidRPr="00A43D2B" w:rsidDel="00516700">
          <w:rPr>
            <w:i/>
          </w:rPr>
          <w:delText xml:space="preserve">&lt;PerNodeScore&gt; getScores() </w:delText>
        </w:r>
      </w:del>
    </w:p>
    <w:p w:rsidR="0087709E" w:rsidDel="00516700" w:rsidRDefault="0087709E" w:rsidP="00675094">
      <w:pPr>
        <w:numPr>
          <w:ilvl w:val="1"/>
          <w:numId w:val="65"/>
        </w:numPr>
        <w:spacing w:line="276" w:lineRule="auto"/>
        <w:ind w:hanging="359"/>
        <w:rPr>
          <w:del w:id="1414" w:author="Kathrin Eichler" w:date="2014-11-24T10:41:00Z"/>
        </w:rPr>
      </w:pPr>
      <w:del w:id="1415" w:author="Kathrin Eichler" w:date="2014-11-24T10:41:00Z">
        <w:r w:rsidRPr="00DE1B49" w:rsidDel="00516700">
          <w:delText>@return scores</w:delText>
        </w:r>
      </w:del>
    </w:p>
    <w:p w:rsidR="00A43D2B" w:rsidRPr="00DE1B49" w:rsidDel="00516700" w:rsidRDefault="00A43D2B" w:rsidP="00A43D2B">
      <w:pPr>
        <w:spacing w:line="276" w:lineRule="auto"/>
        <w:ind w:left="2159"/>
        <w:rPr>
          <w:del w:id="1416" w:author="Kathrin Eichler" w:date="2014-11-24T10:41:00Z"/>
        </w:rPr>
      </w:pPr>
    </w:p>
    <w:p w:rsidR="0087709E" w:rsidRPr="00A43D2B" w:rsidDel="00516700" w:rsidRDefault="0087709E" w:rsidP="00EE162A">
      <w:pPr>
        <w:spacing w:line="276" w:lineRule="auto"/>
        <w:ind w:left="1439"/>
        <w:rPr>
          <w:del w:id="1417" w:author="Kathrin Eichler" w:date="2014-11-24T10:41:00Z"/>
          <w:i/>
          <w:lang w:val="en-US"/>
        </w:rPr>
      </w:pPr>
      <w:del w:id="1418" w:author="Kathrin Eichler" w:date="2014-11-24T10:41:00Z">
        <w:r w:rsidRPr="00A43D2B" w:rsidDel="00516700">
          <w:rPr>
            <w:i/>
            <w:lang w:val="en-US"/>
          </w:rPr>
          <w:delText>void setScores(</w:delText>
        </w:r>
        <w:r w:rsidR="00393D0B" w:rsidDel="00516700">
          <w:rPr>
            <w:i/>
            <w:lang w:val="en-US"/>
          </w:rPr>
          <w:delText>Set</w:delText>
        </w:r>
        <w:r w:rsidRPr="00A43D2B" w:rsidDel="00516700">
          <w:rPr>
            <w:i/>
            <w:lang w:val="en-US"/>
          </w:rPr>
          <w:delText xml:space="preserve">&lt;PerNodeScore&gt; scores) </w:delText>
        </w:r>
      </w:del>
    </w:p>
    <w:p w:rsidR="0087709E" w:rsidRPr="00DE1B49" w:rsidDel="00516700" w:rsidRDefault="0087709E" w:rsidP="00675094">
      <w:pPr>
        <w:numPr>
          <w:ilvl w:val="1"/>
          <w:numId w:val="65"/>
        </w:numPr>
        <w:spacing w:line="276" w:lineRule="auto"/>
        <w:ind w:hanging="359"/>
        <w:rPr>
          <w:del w:id="1419" w:author="Kathrin Eichler" w:date="2014-11-24T10:41:00Z"/>
        </w:rPr>
      </w:pPr>
      <w:del w:id="1420" w:author="Kathrin Eichler" w:date="2014-11-24T10:41:00Z">
        <w:r w:rsidRPr="00DE1B49" w:rsidDel="00516700">
          <w:delText>@param scores</w:delText>
        </w:r>
      </w:del>
    </w:p>
    <w:p w:rsidR="0087709E" w:rsidRPr="00DE1B49" w:rsidRDefault="000B6568" w:rsidP="006C3E1B">
      <w:pPr>
        <w:pStyle w:val="Heading6"/>
      </w:pPr>
      <w:bookmarkStart w:id="1421" w:name="h.6kis2440inkh" w:colFirst="0" w:colLast="0"/>
      <w:bookmarkEnd w:id="1421"/>
      <w:del w:id="1422" w:author="Kathrin Eichler" w:date="2014-11-24T10:41:00Z">
        <w:r w:rsidDel="00516700">
          <w:delText xml:space="preserve"> </w:delText>
        </w:r>
      </w:del>
      <w:bookmarkStart w:id="1423" w:name="_Ref359919078"/>
      <w:r>
        <w:t xml:space="preserve">Class </w:t>
      </w:r>
      <w:r w:rsidR="0087709E" w:rsidRPr="00DE1B49">
        <w:t>PerNodeScore</w:t>
      </w:r>
      <w:bookmarkEnd w:id="1423"/>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ins w:id="1424" w:author="Kathrin Eichler" w:date="2013-10-15T11:10:00Z">
        <w:r w:rsidR="00A82A04">
          <w:rPr>
            <w:i/>
          </w:rPr>
          <w:t>EquivalenceClass</w:t>
        </w:r>
        <w:r w:rsidR="00A82A04" w:rsidRPr="00A43D2B">
          <w:rPr>
            <w:i/>
          </w:rPr>
          <w:t xml:space="preserve"> </w:t>
        </w:r>
      </w:ins>
      <w:del w:id="1425"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1426" w:author="Kathrin Eichler" w:date="2013-10-15T11:10:00Z">
        <w:r w:rsidR="00843290" w:rsidDel="00A82A04">
          <w:rPr>
            <w:lang w:val="en-US"/>
          </w:rPr>
          <w:delText xml:space="preserve">raw </w:delText>
        </w:r>
      </w:del>
      <w:ins w:id="1427"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r w:rsidR="00843290" w:rsidRPr="007E7ED7">
        <w:rPr>
          <w:i/>
          <w:lang w:val="en-US"/>
        </w:rPr>
        <w:t>PerNodeScore</w:t>
      </w:r>
      <w:r w:rsidR="00843290">
        <w:rPr>
          <w:lang w:val="en-US"/>
        </w:rPr>
        <w:t xml:space="preserve"> object is associated)</w:t>
      </w:r>
      <w:r w:rsidR="0087709E" w:rsidRPr="00DE1B49">
        <w:rPr>
          <w:lang w:val="en-US"/>
        </w:rPr>
        <w:t xml:space="preserve">. </w:t>
      </w:r>
    </w:p>
    <w:p w:rsidR="0087709E" w:rsidRPr="00DE1B49" w:rsidDel="00516700" w:rsidRDefault="00A43D2B" w:rsidP="00A43D2B">
      <w:pPr>
        <w:pStyle w:val="ListParagraph"/>
        <w:rPr>
          <w:del w:id="1428" w:author="Kathrin Eichler" w:date="2014-11-24T10:41:00Z"/>
        </w:rPr>
      </w:pPr>
      <w:del w:id="1429" w:author="Kathrin Eichler" w:date="2014-11-24T10:41:00Z">
        <w:r w:rsidDel="00516700">
          <w:delText>A</w:delText>
        </w:r>
        <w:r w:rsidR="0087709E" w:rsidRPr="00DE1B49" w:rsidDel="00516700">
          <w:delText>ttributes:</w:delText>
        </w:r>
      </w:del>
    </w:p>
    <w:p w:rsidR="0087709E" w:rsidRPr="00DE1B49" w:rsidDel="00516700" w:rsidRDefault="0087709E" w:rsidP="00675094">
      <w:pPr>
        <w:numPr>
          <w:ilvl w:val="0"/>
          <w:numId w:val="13"/>
        </w:numPr>
        <w:spacing w:line="276" w:lineRule="auto"/>
        <w:ind w:hanging="359"/>
        <w:rPr>
          <w:del w:id="1430" w:author="Kathrin Eichler" w:date="2014-11-24T10:41:00Z"/>
        </w:rPr>
      </w:pPr>
      <w:del w:id="1431" w:author="Kathrin Eichler" w:date="2013-10-15T11:09:00Z">
        <w:r w:rsidRPr="00A43D2B" w:rsidDel="00A82A04">
          <w:rPr>
            <w:i/>
          </w:rPr>
          <w:delText xml:space="preserve">EntailmentUnit </w:delText>
        </w:r>
      </w:del>
      <w:del w:id="1432" w:author="Kathrin Eichler" w:date="2014-11-24T10:41:00Z">
        <w:r w:rsidRPr="00A43D2B" w:rsidDel="00516700">
          <w:rPr>
            <w:i/>
          </w:rPr>
          <w:delText>node</w:delText>
        </w:r>
        <w:r w:rsidRPr="00DE1B49" w:rsidDel="00516700">
          <w:delText xml:space="preserve"> </w:delText>
        </w:r>
        <w:r w:rsidR="00B77A1E" w:rsidDel="00516700">
          <w:delText>–</w:delText>
        </w:r>
        <w:r w:rsidRPr="00DE1B49" w:rsidDel="00516700">
          <w:delText xml:space="preserve"> a matching </w:delText>
        </w:r>
      </w:del>
      <w:del w:id="1433" w:author="Kathrin Eichler" w:date="2013-10-15T11:09:00Z">
        <w:r w:rsidR="001F0C58" w:rsidDel="00A82A04">
          <w:delText>raw</w:delText>
        </w:r>
      </w:del>
      <w:del w:id="1434" w:author="Kathrin Eichler" w:date="2014-11-24T10:41:00Z">
        <w:r w:rsidR="001F0C58" w:rsidDel="00516700">
          <w:delText xml:space="preserve"> graph </w:delText>
        </w:r>
        <w:r w:rsidRPr="00DE1B49" w:rsidDel="00516700">
          <w:delText>node</w:delText>
        </w:r>
      </w:del>
    </w:p>
    <w:p w:rsidR="0087709E" w:rsidRPr="00DE1B49" w:rsidDel="00516700" w:rsidRDefault="0087709E" w:rsidP="00675094">
      <w:pPr>
        <w:numPr>
          <w:ilvl w:val="0"/>
          <w:numId w:val="13"/>
        </w:numPr>
        <w:spacing w:line="276" w:lineRule="auto"/>
        <w:ind w:hanging="359"/>
        <w:rPr>
          <w:del w:id="1435" w:author="Kathrin Eichler" w:date="2014-11-24T10:41:00Z"/>
          <w:lang w:val="en-US"/>
        </w:rPr>
      </w:pPr>
      <w:del w:id="1436" w:author="Kathrin Eichler" w:date="2014-11-24T10:41:00Z">
        <w:r w:rsidRPr="00A43D2B" w:rsidDel="00516700">
          <w:rPr>
            <w:i/>
            <w:lang w:val="en-US"/>
          </w:rPr>
          <w:delText>double score</w:delText>
        </w:r>
        <w:r w:rsidRPr="00DE1B49" w:rsidDel="00516700">
          <w:rPr>
            <w:lang w:val="en-US"/>
          </w:rPr>
          <w:delText xml:space="preserve"> </w:delText>
        </w:r>
        <w:r w:rsidR="00B77A1E" w:rsidDel="00516700">
          <w:rPr>
            <w:lang w:val="en-US"/>
          </w:rPr>
          <w:delText>–</w:delText>
        </w:r>
        <w:r w:rsidRPr="00DE1B49" w:rsidDel="00516700">
          <w:rPr>
            <w:lang w:val="en-US"/>
          </w:rPr>
          <w:delText xml:space="preserve"> confidence of the match</w:delText>
        </w:r>
      </w:del>
    </w:p>
    <w:p w:rsidR="0087709E" w:rsidRPr="00DE1B49" w:rsidDel="00516700" w:rsidRDefault="0087709E" w:rsidP="0087709E">
      <w:pPr>
        <w:rPr>
          <w:del w:id="1437" w:author="Kathrin Eichler" w:date="2014-11-24T10:41:00Z"/>
          <w:lang w:val="en-US"/>
        </w:rPr>
      </w:pPr>
    </w:p>
    <w:p w:rsidR="0087709E" w:rsidRPr="00DE1B49" w:rsidDel="00516700" w:rsidRDefault="00A43D2B" w:rsidP="00A43D2B">
      <w:pPr>
        <w:pStyle w:val="ListParagraph"/>
        <w:rPr>
          <w:del w:id="1438" w:author="Kathrin Eichler" w:date="2014-11-24T10:41:00Z"/>
          <w:lang w:val="en-US"/>
        </w:rPr>
      </w:pPr>
      <w:del w:id="1439" w:author="Kathrin Eichler" w:date="2014-11-24T10:41:00Z">
        <w:r w:rsidDel="00516700">
          <w:rPr>
            <w:lang w:val="en-US"/>
          </w:rPr>
          <w:delText>M</w:delText>
        </w:r>
        <w:r w:rsidR="0087709E" w:rsidRPr="00DE1B49" w:rsidDel="00516700">
          <w:rPr>
            <w:lang w:val="en-US"/>
          </w:rPr>
          <w:delText>ethods (getters and setters only):</w:delText>
        </w:r>
      </w:del>
    </w:p>
    <w:p w:rsidR="001F0C58" w:rsidRPr="00A43D2B" w:rsidDel="00516700" w:rsidRDefault="001F0C58" w:rsidP="00EE162A">
      <w:pPr>
        <w:spacing w:line="276" w:lineRule="auto"/>
        <w:ind w:left="1439"/>
        <w:rPr>
          <w:del w:id="1440" w:author="Kathrin Eichler" w:date="2014-11-24T10:41:00Z"/>
          <w:i/>
        </w:rPr>
      </w:pPr>
      <w:del w:id="1441" w:author="Kathrin Eichler" w:date="2013-10-15T11:10:00Z">
        <w:r w:rsidRPr="00813A03" w:rsidDel="00A82A04">
          <w:rPr>
            <w:i/>
          </w:rPr>
          <w:lastRenderedPageBreak/>
          <w:delText>En</w:delText>
        </w:r>
        <w:r w:rsidRPr="00A43D2B" w:rsidDel="00A82A04">
          <w:rPr>
            <w:i/>
          </w:rPr>
          <w:delText xml:space="preserve">tailmentUnit </w:delText>
        </w:r>
      </w:del>
      <w:del w:id="1442" w:author="Kathrin Eichler" w:date="2014-11-24T10:41:00Z">
        <w:r w:rsidRPr="00A43D2B" w:rsidDel="00516700">
          <w:rPr>
            <w:i/>
          </w:rPr>
          <w:delText>get</w:delText>
        </w:r>
        <w:r w:rsidDel="00516700">
          <w:rPr>
            <w:i/>
          </w:rPr>
          <w:delText>Node</w:delText>
        </w:r>
        <w:r w:rsidRPr="00A43D2B" w:rsidDel="00516700">
          <w:rPr>
            <w:i/>
          </w:rPr>
          <w:delText xml:space="preserve">() </w:delText>
        </w:r>
      </w:del>
    </w:p>
    <w:p w:rsidR="001F0C58" w:rsidRPr="00DE1B49" w:rsidDel="00516700" w:rsidRDefault="001F0C58" w:rsidP="001F0C58">
      <w:pPr>
        <w:numPr>
          <w:ilvl w:val="1"/>
          <w:numId w:val="46"/>
        </w:numPr>
        <w:spacing w:line="276" w:lineRule="auto"/>
        <w:ind w:hanging="359"/>
        <w:rPr>
          <w:del w:id="1443" w:author="Kathrin Eichler" w:date="2014-11-24T10:41:00Z"/>
        </w:rPr>
      </w:pPr>
      <w:del w:id="1444" w:author="Kathrin Eichler" w:date="2014-11-24T10:41:00Z">
        <w:r w:rsidRPr="00DE1B49" w:rsidDel="00516700">
          <w:delText xml:space="preserve">@return </w:delText>
        </w:r>
        <w:r w:rsidDel="00516700">
          <w:delText>node</w:delText>
        </w:r>
      </w:del>
    </w:p>
    <w:p w:rsidR="001F0C58" w:rsidDel="00516700" w:rsidRDefault="001F0C58" w:rsidP="001F0C58">
      <w:pPr>
        <w:spacing w:line="276" w:lineRule="auto"/>
        <w:ind w:left="1439"/>
        <w:rPr>
          <w:del w:id="1445" w:author="Kathrin Eichler" w:date="2014-11-24T10:41:00Z"/>
          <w:i/>
        </w:rPr>
      </w:pPr>
    </w:p>
    <w:p w:rsidR="001F0C58" w:rsidRPr="00A43D2B" w:rsidDel="00516700" w:rsidRDefault="001F0C58" w:rsidP="00EE162A">
      <w:pPr>
        <w:spacing w:line="276" w:lineRule="auto"/>
        <w:ind w:left="1439"/>
        <w:rPr>
          <w:del w:id="1446" w:author="Kathrin Eichler" w:date="2014-11-24T10:41:00Z"/>
          <w:i/>
        </w:rPr>
      </w:pPr>
      <w:del w:id="1447" w:author="Kathrin Eichler" w:date="2014-11-24T10:41:00Z">
        <w:r w:rsidRPr="00A43D2B" w:rsidDel="00516700">
          <w:rPr>
            <w:i/>
          </w:rPr>
          <w:delText>void set</w:delText>
        </w:r>
        <w:r w:rsidDel="00516700">
          <w:rPr>
            <w:i/>
          </w:rPr>
          <w:delText>Node</w:delText>
        </w:r>
        <w:r w:rsidRPr="00A43D2B" w:rsidDel="00516700">
          <w:rPr>
            <w:i/>
          </w:rPr>
          <w:delText>(</w:delText>
        </w:r>
      </w:del>
      <w:del w:id="1448" w:author="Kathrin Eichler" w:date="2013-10-15T11:10:00Z">
        <w:r w:rsidRPr="00A43D2B" w:rsidDel="00A82A04">
          <w:rPr>
            <w:i/>
          </w:rPr>
          <w:delText xml:space="preserve">EntailmentUnit </w:delText>
        </w:r>
      </w:del>
      <w:del w:id="1449" w:author="Kathrin Eichler" w:date="2014-11-24T10:41:00Z">
        <w:r w:rsidDel="00516700">
          <w:rPr>
            <w:i/>
          </w:rPr>
          <w:delText>node</w:delText>
        </w:r>
        <w:r w:rsidRPr="00A43D2B" w:rsidDel="00516700">
          <w:rPr>
            <w:i/>
          </w:rPr>
          <w:delText>)</w:delText>
        </w:r>
      </w:del>
    </w:p>
    <w:p w:rsidR="001F0C58" w:rsidRPr="00DE1B49" w:rsidDel="00516700" w:rsidRDefault="001F0C58" w:rsidP="001F0C58">
      <w:pPr>
        <w:numPr>
          <w:ilvl w:val="1"/>
          <w:numId w:val="46"/>
        </w:numPr>
        <w:spacing w:line="276" w:lineRule="auto"/>
        <w:ind w:hanging="359"/>
        <w:rPr>
          <w:del w:id="1450" w:author="Kathrin Eichler" w:date="2014-11-24T10:41:00Z"/>
        </w:rPr>
      </w:pPr>
      <w:del w:id="1451" w:author="Kathrin Eichler" w:date="2014-11-24T10:41:00Z">
        <w:r w:rsidRPr="00DE1B49" w:rsidDel="00516700">
          <w:delText xml:space="preserve">@param </w:delText>
        </w:r>
        <w:r w:rsidDel="00516700">
          <w:delText>node</w:delText>
        </w:r>
        <w:r w:rsidRPr="00DE1B49" w:rsidDel="00516700">
          <w:delText>;</w:delText>
        </w:r>
      </w:del>
    </w:p>
    <w:p w:rsidR="001F0C58" w:rsidDel="00516700" w:rsidRDefault="001F0C58" w:rsidP="001F0C58">
      <w:pPr>
        <w:spacing w:line="276" w:lineRule="auto"/>
        <w:ind w:left="1439"/>
        <w:rPr>
          <w:del w:id="1452" w:author="Kathrin Eichler" w:date="2014-11-24T10:41:00Z"/>
          <w:i/>
        </w:rPr>
      </w:pPr>
    </w:p>
    <w:p w:rsidR="001F0C58" w:rsidRPr="00A43D2B" w:rsidDel="00516700" w:rsidRDefault="001F0C58" w:rsidP="00EE162A">
      <w:pPr>
        <w:spacing w:line="276" w:lineRule="auto"/>
        <w:ind w:left="1439"/>
        <w:rPr>
          <w:del w:id="1453" w:author="Kathrin Eichler" w:date="2014-11-24T10:41:00Z"/>
          <w:i/>
        </w:rPr>
      </w:pPr>
      <w:del w:id="1454" w:author="Kathrin Eichler" w:date="2014-11-24T10:41:00Z">
        <w:r w:rsidDel="00516700">
          <w:rPr>
            <w:i/>
          </w:rPr>
          <w:delText>double getScore</w:delText>
        </w:r>
        <w:r w:rsidRPr="00A43D2B" w:rsidDel="00516700">
          <w:rPr>
            <w:i/>
          </w:rPr>
          <w:delText xml:space="preserve">() </w:delText>
        </w:r>
      </w:del>
    </w:p>
    <w:p w:rsidR="001F0C58" w:rsidDel="00516700" w:rsidRDefault="001F0C58" w:rsidP="001F0C58">
      <w:pPr>
        <w:numPr>
          <w:ilvl w:val="1"/>
          <w:numId w:val="46"/>
        </w:numPr>
        <w:spacing w:line="276" w:lineRule="auto"/>
        <w:ind w:hanging="359"/>
        <w:rPr>
          <w:del w:id="1455" w:author="Kathrin Eichler" w:date="2014-11-24T10:41:00Z"/>
        </w:rPr>
      </w:pPr>
      <w:del w:id="1456" w:author="Kathrin Eichler" w:date="2014-11-24T10:41:00Z">
        <w:r w:rsidRPr="00DE1B49" w:rsidDel="00516700">
          <w:delText>@return score</w:delText>
        </w:r>
      </w:del>
    </w:p>
    <w:p w:rsidR="001F0C58" w:rsidRPr="00DE1B49" w:rsidDel="00516700" w:rsidRDefault="001F0C58" w:rsidP="001F0C58">
      <w:pPr>
        <w:spacing w:line="276" w:lineRule="auto"/>
        <w:ind w:left="2159"/>
        <w:rPr>
          <w:del w:id="1457" w:author="Kathrin Eichler" w:date="2014-11-24T10:41:00Z"/>
        </w:rPr>
      </w:pPr>
    </w:p>
    <w:p w:rsidR="001F0C58" w:rsidRPr="00A43D2B" w:rsidDel="00516700" w:rsidRDefault="001F0C58" w:rsidP="00EE162A">
      <w:pPr>
        <w:spacing w:line="276" w:lineRule="auto"/>
        <w:ind w:left="1439"/>
        <w:rPr>
          <w:del w:id="1458" w:author="Kathrin Eichler" w:date="2014-11-24T10:41:00Z"/>
          <w:i/>
          <w:lang w:val="en-US"/>
        </w:rPr>
      </w:pPr>
      <w:del w:id="1459" w:author="Kathrin Eichler" w:date="2014-11-24T10:41:00Z">
        <w:r w:rsidRPr="00A43D2B" w:rsidDel="00516700">
          <w:rPr>
            <w:i/>
            <w:lang w:val="en-US"/>
          </w:rPr>
          <w:delText>void setScore(</w:delText>
        </w:r>
        <w:r w:rsidDel="00516700">
          <w:rPr>
            <w:i/>
            <w:lang w:val="en-US"/>
          </w:rPr>
          <w:delText>double</w:delText>
        </w:r>
        <w:r w:rsidRPr="00A43D2B" w:rsidDel="00516700">
          <w:rPr>
            <w:i/>
            <w:lang w:val="en-US"/>
          </w:rPr>
          <w:delText xml:space="preserve"> score) </w:delText>
        </w:r>
      </w:del>
    </w:p>
    <w:p w:rsidR="00516700" w:rsidRPr="00DE1B49" w:rsidRDefault="001F0C58" w:rsidP="006C3E1B">
      <w:pPr>
        <w:pStyle w:val="Heading4"/>
        <w:rPr>
          <w:ins w:id="1460" w:author="Kathrin Eichler" w:date="2014-11-24T10:43:00Z"/>
        </w:rPr>
        <w:pPrChange w:id="1461" w:author="Lili" w:date="2014-11-25T10:51:00Z">
          <w:pPr>
            <w:pStyle w:val="Heading5"/>
          </w:pPr>
        </w:pPrChange>
      </w:pPr>
      <w:del w:id="1462" w:author="Kathrin Eichler" w:date="2014-11-24T10:41:00Z">
        <w:r w:rsidRPr="00DE1B49" w:rsidDel="00516700">
          <w:delText>@param score</w:delText>
        </w:r>
      </w:del>
      <w:bookmarkStart w:id="1463" w:name="h.iiqwqg8o2yo3" w:colFirst="0" w:colLast="0"/>
      <w:bookmarkEnd w:id="1463"/>
      <w:ins w:id="1464" w:author="Kathrin Eichler" w:date="2014-11-24T10:43:00Z">
        <w:r w:rsidR="00516700" w:rsidRPr="00516700">
          <w:t xml:space="preserve"> </w:t>
        </w:r>
        <w:proofErr w:type="gramStart"/>
        <w:r w:rsidR="00516700" w:rsidRPr="00DE1B49">
          <w:t>interface</w:t>
        </w:r>
        <w:proofErr w:type="gramEnd"/>
        <w:r w:rsidR="00516700" w:rsidRPr="00DE1B49">
          <w:t xml:space="preserve"> </w:t>
        </w:r>
        <w:r w:rsidR="00516700" w:rsidRPr="00DE1B49">
          <w:rPr>
            <w:i/>
          </w:rPr>
          <w:t>NodeMatcher</w:t>
        </w:r>
        <w:r w:rsidR="00516700">
          <w:rPr>
            <w:i/>
          </w:rPr>
          <w:t xml:space="preserve">WithIndex </w:t>
        </w:r>
        <w:r w:rsidR="00516700">
          <w:t>(</w:t>
        </w:r>
        <w:r w:rsidR="00516700" w:rsidRPr="00D26AB1">
          <w:t>eu</w:t>
        </w:r>
        <w:r w:rsidR="00516700">
          <w:t>.</w:t>
        </w:r>
        <w:r w:rsidR="00516700" w:rsidRPr="00D26AB1">
          <w:t>excitementproject</w:t>
        </w:r>
        <w:r w:rsidR="00516700">
          <w:t>.</w:t>
        </w:r>
        <w:r w:rsidR="00516700" w:rsidRPr="00D26AB1">
          <w:t>tl</w:t>
        </w:r>
        <w:r w:rsidR="00516700">
          <w:t>.</w:t>
        </w:r>
        <w:r w:rsidR="00516700" w:rsidRPr="00D26AB1">
          <w:t>composition</w:t>
        </w:r>
        <w:r w:rsidR="00516700">
          <w:t>.</w:t>
        </w:r>
        <w:r w:rsidR="00516700" w:rsidRPr="00D26AB1">
          <w:t>api</w:t>
        </w:r>
        <w:r w:rsidR="00516700">
          <w:t xml:space="preserve">) </w:t>
        </w:r>
      </w:ins>
    </w:p>
    <w:p w:rsidR="00516700" w:rsidRPr="00DE1B49" w:rsidRDefault="00516700" w:rsidP="006C3E1B">
      <w:pPr>
        <w:pStyle w:val="Heading5"/>
        <w:rPr>
          <w:ins w:id="1465" w:author="Kathrin Eichler" w:date="2014-11-24T10:43:00Z"/>
        </w:rPr>
        <w:pPrChange w:id="1466" w:author="Lili" w:date="2014-11-25T10:51:00Z">
          <w:pPr>
            <w:pStyle w:val="Heading4"/>
          </w:pPr>
        </w:pPrChange>
      </w:pPr>
      <w:ins w:id="1467" w:author="Kathrin Eichler" w:date="2014-11-24T10:43:00Z">
        <w:r w:rsidRPr="00DE1B49">
          <w:t xml:space="preserve">General Description </w:t>
        </w:r>
      </w:ins>
    </w:p>
    <w:p w:rsidR="00516700" w:rsidRPr="00DE1B49" w:rsidRDefault="00516700" w:rsidP="00516700">
      <w:pPr>
        <w:rPr>
          <w:ins w:id="1468" w:author="Kathrin Eichler" w:date="2014-11-24T10:43:00Z"/>
        </w:rPr>
      </w:pPr>
      <w:ins w:id="1469" w:author="Kathrin Eichler" w:date="2014-11-24T10:43:00Z">
        <w:r w:rsidRPr="00DE1B49">
          <w:rPr>
            <w:lang w:val="en-US"/>
          </w:rPr>
          <w:t xml:space="preserve">This module matches a given </w:t>
        </w:r>
        <w:r w:rsidRPr="00C64949">
          <w:rPr>
            <w:i/>
            <w:lang w:val="en-US"/>
          </w:rPr>
          <w:t>FragmentGraph</w:t>
        </w:r>
        <w:r w:rsidRPr="00DE1B49">
          <w:rPr>
            <w:lang w:val="en-US"/>
          </w:rPr>
          <w:t xml:space="preserve"> against an </w:t>
        </w:r>
        <w:r w:rsidRPr="00DE1B49">
          <w:rPr>
            <w:i/>
            <w:lang w:val="en-US"/>
          </w:rPr>
          <w:t>EntailmentGraph</w:t>
        </w:r>
        <w:r>
          <w:rPr>
            <w:i/>
            <w:lang w:val="en-US"/>
          </w:rPr>
          <w:t>Collapsed</w:t>
        </w:r>
        <w:r w:rsidRPr="00DE1B49">
          <w:rPr>
            <w:i/>
            <w:lang w:val="en-US"/>
          </w:rPr>
          <w:t xml:space="preserve"> </w:t>
        </w:r>
        <w:r w:rsidRPr="00DE1B49">
          <w:rPr>
            <w:lang w:val="en-US"/>
          </w:rPr>
          <w:t xml:space="preserve">and returns a set of </w:t>
        </w:r>
        <w:r w:rsidRPr="00C64949">
          <w:rPr>
            <w:i/>
            <w:lang w:val="en-US"/>
          </w:rPr>
          <w:t>NodeMatch</w:t>
        </w:r>
        <w:r>
          <w:rPr>
            <w:i/>
            <w:lang w:val="en-US"/>
          </w:rPr>
          <w:t>-</w:t>
        </w:r>
        <w:r w:rsidRPr="00C64949">
          <w:rPr>
            <w:lang w:val="en-US"/>
          </w:rPr>
          <w:t>es</w:t>
        </w:r>
        <w:r w:rsidRPr="00DE1B49">
          <w:rPr>
            <w:lang w:val="en-US"/>
          </w:rPr>
          <w:t xml:space="preserve">. </w:t>
        </w:r>
        <w:r w:rsidRPr="00DE1B49">
          <w:t xml:space="preserve">For more details see </w:t>
        </w:r>
        <w:r>
          <w:t xml:space="preserve">section </w:t>
        </w:r>
        <w:r>
          <w:fldChar w:fldCharType="begin"/>
        </w:r>
        <w:r>
          <w:instrText xml:space="preserve"> REF _Ref359920069 \r \h </w:instrText>
        </w:r>
      </w:ins>
      <w:ins w:id="1470" w:author="Kathrin Eichler" w:date="2014-11-24T10:43:00Z">
        <w:r>
          <w:fldChar w:fldCharType="separate"/>
        </w:r>
        <w:r>
          <w:t>2.3.1</w:t>
        </w:r>
        <w:r>
          <w:fldChar w:fldCharType="end"/>
        </w:r>
        <w:r w:rsidRPr="00DE1B49">
          <w:t>.</w:t>
        </w:r>
      </w:ins>
    </w:p>
    <w:p w:rsidR="00516700" w:rsidRDefault="00516700" w:rsidP="006C3E1B">
      <w:pPr>
        <w:pStyle w:val="Heading5"/>
        <w:rPr>
          <w:ins w:id="1471" w:author="Kathrin Eichler" w:date="2014-11-24T10:43:00Z"/>
        </w:rPr>
        <w:pPrChange w:id="1472" w:author="Lili" w:date="2014-11-25T10:51:00Z">
          <w:pPr>
            <w:pStyle w:val="Heading5"/>
          </w:pPr>
        </w:pPrChange>
      </w:pPr>
      <w:ins w:id="1473" w:author="Kathrin Eichler" w:date="2014-11-24T10:43:00Z">
        <w:r w:rsidRPr="00DE1B49">
          <w:t>API Methods</w:t>
        </w:r>
      </w:ins>
    </w:p>
    <w:p w:rsidR="00516700" w:rsidRPr="0071433A" w:rsidRDefault="00516700" w:rsidP="00516700">
      <w:pPr>
        <w:pStyle w:val="Normal2"/>
        <w:rPr>
          <w:ins w:id="1474" w:author="Kathrin Eichler" w:date="2014-11-24T10:43:00Z"/>
        </w:rPr>
      </w:pPr>
      <w:ins w:id="1475" w:author="Kathrin Eichler" w:date="2014-11-24T10:43:00Z">
        <w:r w:rsidRPr="00DE1B49">
          <w:rPr>
            <w:rFonts w:eastAsia="Arial"/>
          </w:rPr>
          <w:t>The interface contains one method</w:t>
        </w:r>
        <w:r>
          <w:rPr>
            <w:rFonts w:eastAsia="Arial"/>
          </w:rPr>
          <w:t>:</w:t>
        </w:r>
      </w:ins>
    </w:p>
    <w:p w:rsidR="00516700" w:rsidRPr="0071433A" w:rsidRDefault="00516700" w:rsidP="00516700">
      <w:pPr>
        <w:spacing w:line="276" w:lineRule="auto"/>
        <w:ind w:left="720"/>
        <w:rPr>
          <w:ins w:id="1476" w:author="Kathrin Eichler" w:date="2014-11-24T10:43:00Z"/>
          <w:lang w:val="en-US"/>
        </w:rPr>
      </w:pPr>
      <w:ins w:id="1477" w:author="Kathrin Eichler" w:date="2014-11-24T10:43:00Z">
        <w:r w:rsidRPr="00DE1B49">
          <w:rPr>
            <w:i/>
            <w:lang w:val="en-US"/>
          </w:rPr>
          <w:t xml:space="preserve">Set&lt;NodeMatch&gt; </w:t>
        </w:r>
        <w:proofErr w:type="gramStart"/>
        <w:r w:rsidRPr="00DE1B49">
          <w:rPr>
            <w:i/>
            <w:lang w:val="en-US"/>
          </w:rPr>
          <w:t>findMatchingNodesInGraph(</w:t>
        </w:r>
        <w:proofErr w:type="gramEnd"/>
        <w:r w:rsidRPr="00DE1B49">
          <w:rPr>
            <w:i/>
            <w:lang w:val="en-US"/>
          </w:rPr>
          <w:t>FragmentGraph fragmentGraph) throws NodeMatcherException</w:t>
        </w:r>
      </w:ins>
    </w:p>
    <w:p w:rsidR="00516700" w:rsidRPr="00516700" w:rsidRDefault="00516700" w:rsidP="00516700">
      <w:pPr>
        <w:pStyle w:val="Normal1"/>
        <w:rPr>
          <w:ins w:id="1478" w:author="Kathrin Eichler" w:date="2014-11-24T10:43:00Z"/>
          <w:lang w:val="en-US"/>
        </w:rPr>
      </w:pPr>
      <w:ins w:id="1479" w:author="Kathrin Eichler" w:date="2014-11-24T10:43:00Z">
        <w:r w:rsidRPr="00516700">
          <w:rPr>
            <w:lang w:val="en-US"/>
          </w:rPr>
          <w:t>This method takes a fragment graph and returns a set of node matches (</w:t>
        </w:r>
        <w:r w:rsidRPr="00163E4C">
          <w:rPr>
            <w:rFonts w:cs="Consolas"/>
            <w:color w:val="3F5FBF"/>
            <w:lang w:val="en-US"/>
          </w:rPr>
          <w:t xml:space="preserve">matching nodes in the </w:t>
        </w:r>
        <w:r w:rsidRPr="00163E4C">
          <w:rPr>
            <w:rFonts w:cs="Consolas"/>
            <w:color w:val="3F5FBF"/>
            <w:u w:val="single"/>
            <w:lang w:val="en-US"/>
          </w:rPr>
          <w:t>entailment</w:t>
        </w:r>
        <w:r w:rsidRPr="00163E4C">
          <w:rPr>
            <w:rFonts w:cs="Consolas"/>
            <w:color w:val="3F5FBF"/>
            <w:lang w:val="en-US"/>
          </w:rPr>
          <w:t xml:space="preserve"> graph</w:t>
        </w:r>
      </w:ins>
      <w:ins w:id="1480" w:author="Kathrin Eichler" w:date="2014-11-24T10:44:00Z">
        <w:r>
          <w:rPr>
            <w:rFonts w:cs="Consolas"/>
            <w:color w:val="3F5FBF"/>
            <w:lang w:val="en-US"/>
          </w:rPr>
          <w:t xml:space="preserve"> </w:t>
        </w:r>
      </w:ins>
      <w:ins w:id="1481" w:author="Kathrin Eichler" w:date="2014-11-24T10:43:00Z">
        <w:r w:rsidRPr="00163E4C">
          <w:rPr>
            <w:rFonts w:cs="Consolas"/>
            <w:color w:val="3F5FBF"/>
            <w:lang w:val="en-US"/>
          </w:rPr>
          <w:t>associated to match confidence scores</w:t>
        </w:r>
        <w:r w:rsidRPr="00516700">
          <w:rPr>
            <w:lang w:val="en-US"/>
          </w:rPr>
          <w:t xml:space="preserve">). </w:t>
        </w:r>
      </w:ins>
    </w:p>
    <w:p w:rsidR="00516700" w:rsidRPr="00DE1B49" w:rsidRDefault="00516700" w:rsidP="00516700">
      <w:pPr>
        <w:numPr>
          <w:ilvl w:val="1"/>
          <w:numId w:val="44"/>
        </w:numPr>
        <w:spacing w:line="276" w:lineRule="auto"/>
        <w:ind w:hanging="359"/>
        <w:rPr>
          <w:ins w:id="1482" w:author="Kathrin Eichler" w:date="2014-11-24T10:43:00Z"/>
          <w:lang w:val="en-US"/>
        </w:rPr>
      </w:pPr>
      <w:ins w:id="1483" w:author="Kathrin Eichler" w:date="2014-11-24T10:43:00Z">
        <w:r>
          <w:rPr>
            <w:lang w:val="en-US"/>
          </w:rPr>
          <w:t>@param fragmentGraph –</w:t>
        </w:r>
        <w:r w:rsidRPr="00DE1B49">
          <w:rPr>
            <w:lang w:val="en-US"/>
          </w:rPr>
          <w:t xml:space="preserve"> the fragment graph to be matched</w:t>
        </w:r>
      </w:ins>
    </w:p>
    <w:p w:rsidR="00516700" w:rsidRPr="00DE1B49" w:rsidRDefault="00516700" w:rsidP="00516700">
      <w:pPr>
        <w:numPr>
          <w:ilvl w:val="1"/>
          <w:numId w:val="44"/>
        </w:numPr>
        <w:spacing w:line="276" w:lineRule="auto"/>
        <w:ind w:hanging="359"/>
        <w:rPr>
          <w:ins w:id="1484" w:author="Kathrin Eichler" w:date="2014-11-24T10:43:00Z"/>
        </w:rPr>
      </w:pPr>
      <w:ins w:id="1485" w:author="Kathrin Eichler" w:date="2014-11-24T10:43:00Z">
        <w:r w:rsidRPr="00DE1B49">
          <w:t>@return</w:t>
        </w:r>
        <w:r>
          <w:t xml:space="preserve"> (Set&lt;NodeMatch&gt;) –</w:t>
        </w:r>
        <w:r w:rsidRPr="00DE1B49">
          <w:t xml:space="preserve"> </w:t>
        </w:r>
        <w:r>
          <w:t xml:space="preserve">the </w:t>
        </w:r>
        <w:r w:rsidRPr="00DE1B49">
          <w:t xml:space="preserve">set </w:t>
        </w:r>
        <w:r>
          <w:t>of</w:t>
        </w:r>
        <w:r w:rsidRPr="00DE1B49">
          <w:t xml:space="preserve"> node matches </w:t>
        </w:r>
      </w:ins>
    </w:p>
    <w:p w:rsidR="00516700" w:rsidRPr="00DE1B49" w:rsidRDefault="00516700" w:rsidP="00516700">
      <w:pPr>
        <w:numPr>
          <w:ilvl w:val="1"/>
          <w:numId w:val="44"/>
        </w:numPr>
        <w:spacing w:line="276" w:lineRule="auto"/>
        <w:ind w:hanging="359"/>
        <w:rPr>
          <w:ins w:id="1486" w:author="Kathrin Eichler" w:date="2014-11-24T10:43:00Z"/>
          <w:lang w:val="en-US"/>
        </w:rPr>
      </w:pPr>
      <w:ins w:id="1487" w:author="Kathrin Eichler" w:date="2014-11-24T10:43:00Z">
        <w:r>
          <w:rPr>
            <w:lang w:val="en-US"/>
          </w:rPr>
          <w:t xml:space="preserve">@throws </w:t>
        </w:r>
        <w:r w:rsidRPr="00DE1B49">
          <w:rPr>
            <w:lang w:val="en-US"/>
          </w:rPr>
          <w:t>NodeMatcherException if the match fails</w:t>
        </w:r>
      </w:ins>
    </w:p>
    <w:p w:rsidR="00516700" w:rsidRPr="00DE1B49" w:rsidRDefault="00516700" w:rsidP="006C3E1B">
      <w:pPr>
        <w:pStyle w:val="Heading5"/>
        <w:rPr>
          <w:ins w:id="1488" w:author="Kathrin Eichler" w:date="2014-11-24T10:43:00Z"/>
        </w:rPr>
      </w:pPr>
      <w:ins w:id="1489" w:author="Kathrin Eichler" w:date="2014-11-24T10:43: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516700" w:rsidRDefault="00516700" w:rsidP="00516700">
      <w:pPr>
        <w:rPr>
          <w:ins w:id="1490" w:author="Kathrin Eichler" w:date="2014-11-24T10:43:00Z"/>
          <w:lang w:val="en-US" w:eastAsia="de-DE"/>
        </w:rPr>
      </w:pPr>
      <w:ins w:id="1491" w:author="Kathrin Eichler" w:date="2014-11-24T10:43:00Z">
        <w:r>
          <w:rPr>
            <w:lang w:val="en-US" w:eastAsia="de-DE"/>
          </w:rPr>
          <w:t>There are two related data structures: NodeMatch and PerNodeScore, which are defined i</w:t>
        </w:r>
        <w:r>
          <w:rPr>
            <w:lang w:val="en-US" w:eastAsia="de-DE"/>
          </w:rPr>
          <w:t>n</w:t>
        </w:r>
      </w:ins>
      <w:ins w:id="1492" w:author="Kathrin Eichler" w:date="2014-11-24T10:45:00Z">
        <w:r>
          <w:rPr>
            <w:lang w:val="en-US" w:eastAsia="de-DE"/>
          </w:rPr>
          <w:t xml:space="preserve">sections </w:t>
        </w:r>
        <w:r>
          <w:rPr>
            <w:lang w:val="en-US" w:eastAsia="de-DE"/>
          </w:rPr>
          <w:fldChar w:fldCharType="begin"/>
        </w:r>
        <w:r>
          <w:rPr>
            <w:lang w:val="en-US" w:eastAsia="de-DE"/>
          </w:rPr>
          <w:instrText xml:space="preserve"> REF _Ref359919075 \r \h </w:instrText>
        </w:r>
      </w:ins>
      <w:r>
        <w:rPr>
          <w:lang w:val="en-US" w:eastAsia="de-DE"/>
        </w:rPr>
      </w:r>
      <w:r>
        <w:rPr>
          <w:lang w:val="en-US" w:eastAsia="de-DE"/>
        </w:rPr>
        <w:fldChar w:fldCharType="separate"/>
      </w:r>
      <w:ins w:id="1493" w:author="Kathrin Eichler" w:date="2014-11-24T10:45:00Z">
        <w:r>
          <w:rPr>
            <w:lang w:val="en-US" w:eastAsia="de-DE"/>
          </w:rPr>
          <w:t>5.2.4.1.3.1</w:t>
        </w:r>
        <w:r>
          <w:rPr>
            <w:lang w:val="en-US" w:eastAsia="de-DE"/>
          </w:rPr>
          <w:fldChar w:fldCharType="end"/>
        </w:r>
      </w:ins>
      <w:ins w:id="1494" w:author="Kathrin Eichler" w:date="2014-11-24T10:46:00Z">
        <w:r>
          <w:rPr>
            <w:lang w:val="en-US" w:eastAsia="de-DE"/>
          </w:rPr>
          <w:t xml:space="preserve"> and </w:t>
        </w:r>
      </w:ins>
      <w:ins w:id="1495" w:author="Kathrin Eichler" w:date="2014-11-24T10:45:00Z">
        <w:r>
          <w:rPr>
            <w:lang w:val="en-US" w:eastAsia="de-DE"/>
          </w:rPr>
          <w:fldChar w:fldCharType="begin"/>
        </w:r>
        <w:r>
          <w:rPr>
            <w:lang w:val="en-US" w:eastAsia="de-DE"/>
          </w:rPr>
          <w:instrText xml:space="preserve"> REF _Ref359919078 \r \h </w:instrText>
        </w:r>
      </w:ins>
      <w:r>
        <w:rPr>
          <w:lang w:val="en-US" w:eastAsia="de-DE"/>
        </w:rPr>
      </w:r>
      <w:r>
        <w:rPr>
          <w:lang w:val="en-US" w:eastAsia="de-DE"/>
        </w:rPr>
        <w:fldChar w:fldCharType="separate"/>
      </w:r>
      <w:ins w:id="1496" w:author="Kathrin Eichler" w:date="2014-11-24T10:45:00Z">
        <w:r>
          <w:rPr>
            <w:lang w:val="en-US" w:eastAsia="de-DE"/>
          </w:rPr>
          <w:t>5.2.4.1.3.2</w:t>
        </w:r>
        <w:r>
          <w:rPr>
            <w:lang w:val="en-US" w:eastAsia="de-DE"/>
          </w:rPr>
          <w:fldChar w:fldCharType="end"/>
        </w:r>
      </w:ins>
      <w:ins w:id="1497" w:author="Kathrin Eichler" w:date="2014-11-24T10:43:00Z">
        <w:r>
          <w:rPr>
            <w:lang w:val="en-US" w:eastAsia="de-DE"/>
          </w:rPr>
          <w:t>.</w:t>
        </w:r>
      </w:ins>
    </w:p>
    <w:p w:rsidR="00516700" w:rsidRDefault="00516700" w:rsidP="00516700">
      <w:pPr>
        <w:rPr>
          <w:ins w:id="1498" w:author="Kathrin Eichler" w:date="2014-11-24T10:43:00Z"/>
          <w:lang w:val="en-US"/>
        </w:rPr>
      </w:pPr>
    </w:p>
    <w:p w:rsidR="00516700" w:rsidRPr="00DE1B49" w:rsidRDefault="00516700" w:rsidP="00516700">
      <w:pPr>
        <w:rPr>
          <w:ins w:id="1499" w:author="Kathrin Eichler" w:date="2014-11-24T10:43:00Z"/>
          <w:lang w:val="en-US"/>
        </w:rPr>
      </w:pPr>
      <w:ins w:id="1500" w:author="Kathrin Eichler" w:date="2014-11-24T10:43:00Z">
        <w:r w:rsidRPr="00DE1B49">
          <w:rPr>
            <w:lang w:val="en-US"/>
          </w:rPr>
          <w:t xml:space="preserve">The implementations of this interface can be found under the </w:t>
        </w:r>
        <w:r w:rsidRPr="00DE1B49">
          <w:rPr>
            <w:i/>
            <w:lang w:val="en-US"/>
          </w:rPr>
          <w:t>eu.excitementproject.tl.composition.</w:t>
        </w:r>
        <w:r>
          <w:rPr>
            <w:i/>
            <w:lang w:val="en-US"/>
          </w:rPr>
          <w:t>nodematcher</w:t>
        </w:r>
        <w:r w:rsidRPr="00DE1B49">
          <w:rPr>
            <w:lang w:val="en-US"/>
          </w:rPr>
          <w:t xml:space="preserve"> package.</w:t>
        </w:r>
      </w:ins>
    </w:p>
    <w:p w:rsidR="00516700" w:rsidRPr="00A4033A" w:rsidRDefault="00516700" w:rsidP="00516700">
      <w:pPr>
        <w:rPr>
          <w:ins w:id="1501" w:author="Kathrin Eichler" w:date="2014-11-24T10:43:00Z"/>
          <w:lang w:val="en-US"/>
        </w:rPr>
      </w:pPr>
      <w:ins w:id="1502" w:author="Kathrin Eichler" w:date="2014-11-24T10:43:00Z">
        <w:r w:rsidRPr="00DE1B49">
          <w:rPr>
            <w:lang w:val="en-US"/>
          </w:rPr>
          <w:t xml:space="preserve">For implementing this interface it is recommended to </w:t>
        </w:r>
        <w:r>
          <w:rPr>
            <w:lang w:val="en-US"/>
          </w:rPr>
          <w:t>extend</w:t>
        </w:r>
        <w:r w:rsidRPr="00DE1B49">
          <w:rPr>
            <w:lang w:val="en-US"/>
          </w:rPr>
          <w:t xml:space="preserve"> the </w:t>
        </w:r>
        <w:r w:rsidRPr="00DE1B49">
          <w:rPr>
            <w:i/>
            <w:lang w:val="en-US"/>
          </w:rPr>
          <w:t>Abstract</w:t>
        </w:r>
        <w:r>
          <w:rPr>
            <w:i/>
            <w:lang w:val="en-US"/>
          </w:rPr>
          <w:t>NodeMatcher</w:t>
        </w:r>
      </w:ins>
      <w:ins w:id="1503" w:author="Kathrin Eichler" w:date="2014-11-24T10:47:00Z">
        <w:r>
          <w:rPr>
            <w:i/>
            <w:lang w:val="en-US"/>
          </w:rPr>
          <w:t>L</w:t>
        </w:r>
        <w:r>
          <w:rPr>
            <w:i/>
            <w:lang w:val="en-US"/>
          </w:rPr>
          <w:t>u</w:t>
        </w:r>
        <w:r>
          <w:rPr>
            <w:i/>
            <w:lang w:val="en-US"/>
          </w:rPr>
          <w:t xml:space="preserve">cene </w:t>
        </w:r>
      </w:ins>
      <w:ins w:id="1504" w:author="Kathrin Eichler" w:date="2014-11-24T10:43:00Z">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ins>
      <w:ins w:id="1505" w:author="Kathrin Eichler" w:date="2014-11-24T10:48:00Z">
        <w:r>
          <w:rPr>
            <w:lang w:val="en-US"/>
          </w:rPr>
          <w:fldChar w:fldCharType="begin"/>
        </w:r>
        <w:r>
          <w:rPr>
            <w:lang w:val="en-US"/>
          </w:rPr>
          <w:instrText xml:space="preserve"> REF _Ref404589436 \r \h </w:instrText>
        </w:r>
      </w:ins>
      <w:r>
        <w:rPr>
          <w:lang w:val="en-US"/>
        </w:rPr>
      </w:r>
      <w:r>
        <w:rPr>
          <w:lang w:val="en-US"/>
        </w:rPr>
        <w:fldChar w:fldCharType="separate"/>
      </w:r>
      <w:ins w:id="1506" w:author="Kathrin Eichler" w:date="2014-11-24T10:48:00Z">
        <w:r>
          <w:rPr>
            <w:lang w:val="en-US"/>
          </w:rPr>
          <w:t>6.2.4</w:t>
        </w:r>
        <w:r>
          <w:rPr>
            <w:lang w:val="en-US"/>
          </w:rPr>
          <w:fldChar w:fldCharType="end"/>
        </w:r>
      </w:ins>
      <w:ins w:id="1507" w:author="Kathrin Eichler" w:date="2014-11-24T10:43:00Z">
        <w:r>
          <w:rPr>
            <w:lang w:val="en-US"/>
          </w:rPr>
          <w:t>.</w:t>
        </w:r>
      </w:ins>
    </w:p>
    <w:p w:rsidR="00E23D3D" w:rsidRPr="00E91608" w:rsidDel="00516700" w:rsidRDefault="00E23D3D" w:rsidP="00E23D3D">
      <w:pPr>
        <w:numPr>
          <w:ilvl w:val="1"/>
          <w:numId w:val="46"/>
        </w:numPr>
        <w:spacing w:line="276" w:lineRule="auto"/>
        <w:ind w:hanging="359"/>
        <w:rPr>
          <w:del w:id="1508" w:author="Kathrin Eichler" w:date="2014-11-24T10:41:00Z"/>
        </w:rPr>
      </w:pPr>
    </w:p>
    <w:p w:rsidR="0087709E" w:rsidRPr="00DE1B49" w:rsidRDefault="005E31BF" w:rsidP="006C3E1B">
      <w:pPr>
        <w:pStyle w:val="Heading3"/>
      </w:pPr>
      <w:bookmarkStart w:id="1509" w:name="h.kqj7858n3ct4" w:colFirst="0" w:colLast="0"/>
      <w:bookmarkStart w:id="1510" w:name="_Toc404677856"/>
      <w:bookmarkEnd w:id="1509"/>
      <w:r>
        <w:lastRenderedPageBreak/>
        <w:t>Category Annotator M</w:t>
      </w:r>
      <w:r w:rsidR="000B6568">
        <w:t>odule</w:t>
      </w:r>
      <w:r w:rsidR="0087709E" w:rsidRPr="00DE1B49">
        <w:t xml:space="preserve">: interface </w:t>
      </w:r>
      <w:proofErr w:type="gramStart"/>
      <w:r w:rsidR="0087709E" w:rsidRPr="00DE1B49">
        <w:rPr>
          <w:i/>
        </w:rPr>
        <w:t>CategoryAnnot</w:t>
      </w:r>
      <w:r w:rsidR="0087709E" w:rsidRPr="00DE1B49">
        <w:rPr>
          <w:i/>
        </w:rPr>
        <w:t>a</w:t>
      </w:r>
      <w:r w:rsidR="0087709E" w:rsidRPr="00DE1B49">
        <w:rPr>
          <w:i/>
        </w:rPr>
        <w:t>tor</w:t>
      </w:r>
      <w:proofErr w:type="gramEnd"/>
      <w:del w:id="1511" w:author="Kathrin Eichler" w:date="2014-11-24T10:50:00Z">
        <w:r w:rsidR="00D26AB1" w:rsidDel="007A22C1">
          <w:rPr>
            <w:i/>
          </w:rPr>
          <w:delText xml:space="preserve"> </w:delText>
        </w:r>
      </w:del>
      <w:r w:rsidR="00D26AB1">
        <w:t>(</w:t>
      </w:r>
      <w:r w:rsidR="00D26AB1" w:rsidRPr="00D26AB1">
        <w:t>eu</w:t>
      </w:r>
      <w:r w:rsidR="00D26AB1">
        <w:t>.</w:t>
      </w:r>
      <w:r w:rsidR="00D26AB1" w:rsidRPr="00D26AB1">
        <w:t>excitementpr</w:t>
      </w:r>
      <w:r w:rsidR="00D26AB1" w:rsidRPr="00D26AB1">
        <w:t>o</w:t>
      </w:r>
      <w:r w:rsidR="00D26AB1" w:rsidRPr="00D26AB1">
        <w:t>ject</w:t>
      </w:r>
      <w:r w:rsidR="00D26AB1">
        <w:t>.</w:t>
      </w:r>
      <w:r w:rsidR="00D26AB1" w:rsidRPr="00D26AB1">
        <w:t>tl</w:t>
      </w:r>
      <w:r w:rsidR="00D26AB1">
        <w:t>.</w:t>
      </w:r>
      <w:r w:rsidR="00D26AB1" w:rsidRPr="00D26AB1">
        <w:t>composition</w:t>
      </w:r>
      <w:r w:rsidR="00D26AB1">
        <w:t>.</w:t>
      </w:r>
      <w:r w:rsidR="00D26AB1" w:rsidRPr="00D26AB1">
        <w:t>api</w:t>
      </w:r>
      <w:r w:rsidR="00D26AB1">
        <w:t>)</w:t>
      </w:r>
      <w:bookmarkEnd w:id="1510"/>
    </w:p>
    <w:p w:rsidR="0087709E" w:rsidRPr="00DE1B49" w:rsidRDefault="0087709E" w:rsidP="0066664F">
      <w:pPr>
        <w:pStyle w:val="Heading4"/>
      </w:pPr>
      <w:bookmarkStart w:id="1512" w:name="h.k5wmmhielftq" w:colFirst="0" w:colLast="0"/>
      <w:bookmarkEnd w:id="1512"/>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r w:rsidR="00E9638F" w:rsidRPr="007E7ED7">
        <w:rPr>
          <w:i/>
          <w:lang w:val="en-US"/>
        </w:rPr>
        <w:t>NodeMatch</w:t>
      </w:r>
      <w:r w:rsidR="00E9638F">
        <w:rPr>
          <w:lang w:val="en-US"/>
        </w:rPr>
        <w:t xml:space="preserve"> objects returned for the fragment, i.e. the output of the NodeMatcher module.  </w:t>
      </w:r>
      <w:r w:rsidR="00E9638F" w:rsidRPr="007E7ED7">
        <w:rPr>
          <w:i/>
          <w:lang w:val="en-US"/>
        </w:rPr>
        <w:t>NodeMatch</w:t>
      </w:r>
      <w:r w:rsidR="00E9638F">
        <w:rPr>
          <w:lang w:val="en-US"/>
        </w:rPr>
        <w:t xml:space="preserve"> objects hold category information within the</w:t>
      </w:r>
      <w:r w:rsidR="00B266E9">
        <w:rPr>
          <w:lang w:val="en-US"/>
        </w:rPr>
        <w:t xml:space="preserve">ir </w:t>
      </w:r>
      <w:r w:rsidR="00B266E9" w:rsidRPr="007E7ED7">
        <w:rPr>
          <w:i/>
          <w:lang w:val="en-US"/>
        </w:rPr>
        <w:t>PerNodeScore</w:t>
      </w:r>
      <w:r w:rsidR="00B266E9">
        <w:rPr>
          <w:lang w:val="en-US"/>
        </w:rPr>
        <w:t xml:space="preserve"> objects: Each </w:t>
      </w:r>
      <w:r w:rsidR="00B266E9" w:rsidRPr="007E7ED7">
        <w:rPr>
          <w:i/>
          <w:lang w:val="en-US"/>
        </w:rPr>
        <w:t>PerNodeScore</w:t>
      </w:r>
      <w:r w:rsidR="00B266E9">
        <w:rPr>
          <w:lang w:val="en-US"/>
        </w:rPr>
        <w:t xml:space="preserve"> holds a matching </w:t>
      </w:r>
      <w:del w:id="1513" w:author="Kathrin Eichler" w:date="2013-10-15T11:10:00Z">
        <w:r w:rsidR="00B266E9" w:rsidDel="00A82A04">
          <w:rPr>
            <w:lang w:val="en-US"/>
          </w:rPr>
          <w:delText xml:space="preserve">raw </w:delText>
        </w:r>
      </w:del>
      <w:ins w:id="1514"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1515" w:author="Kathrin Eichler" w:date="2013-10-15T11:10:00Z">
        <w:r w:rsidR="00B266E9" w:rsidDel="00A82A04">
          <w:rPr>
            <w:lang w:val="en-US"/>
          </w:rPr>
          <w:delText xml:space="preserve">raw </w:delText>
        </w:r>
      </w:del>
      <w:ins w:id="1516"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w:t>
      </w:r>
      <w:r w:rsidR="009F7FD9" w:rsidRPr="00DE1B49">
        <w:t>e</w:t>
      </w:r>
      <w:r w:rsidR="009F7FD9" w:rsidRPr="00DE1B49">
        <w:t>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66664F">
      <w:pPr>
        <w:pStyle w:val="Heading4"/>
      </w:pPr>
      <w:bookmarkStart w:id="1517" w:name="h.hdwb6epu1zxn" w:colFirst="0" w:colLast="0"/>
      <w:bookmarkEnd w:id="1517"/>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addCategoryAnnotation(JCas cas, Set&lt;NodeMatch&gt; matches) throws Cat</w:t>
      </w:r>
      <w:r w:rsidRPr="00DE1B49">
        <w:rPr>
          <w:i/>
          <w:lang w:val="en-US"/>
        </w:rPr>
        <w:t>e</w:t>
      </w:r>
      <w:r w:rsidRPr="00DE1B49">
        <w:rPr>
          <w:i/>
          <w:lang w:val="en-US"/>
        </w:rPr>
        <w:t>goryAnnotatorException</w:t>
      </w:r>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cas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 xml:space="preserve">(CategoryAnnotatorException) </w:t>
      </w:r>
      <w:r w:rsidRPr="00DE1B49">
        <w:rPr>
          <w:lang w:val="en-US"/>
        </w:rPr>
        <w:t>if category annotation fails</w:t>
      </w:r>
    </w:p>
    <w:p w:rsidR="0087709E" w:rsidRPr="00DE1B49" w:rsidRDefault="0087709E" w:rsidP="0087709E">
      <w:pPr>
        <w:rPr>
          <w:lang w:val="en-US"/>
        </w:rPr>
      </w:pPr>
    </w:p>
    <w:p w:rsidR="005E31BF" w:rsidRPr="00DE1B49" w:rsidRDefault="005E31BF" w:rsidP="006C3E1B">
      <w:pPr>
        <w:pStyle w:val="Heading4"/>
      </w:pPr>
      <w:bookmarkStart w:id="1518" w:name="h.g81l11uei9vj" w:colFirst="0" w:colLast="0"/>
      <w:bookmarkEnd w:id="151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r w:rsidRPr="00DE1B49">
        <w:rPr>
          <w:i/>
          <w:lang w:val="en-US"/>
        </w:rPr>
        <w:t>eu.excitementproject.tl.composition.</w:t>
      </w:r>
      <w:r>
        <w:rPr>
          <w:i/>
          <w:lang w:val="en-US"/>
        </w:rPr>
        <w:t>categoryannotator</w:t>
      </w:r>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r w:rsidRPr="00DE1B49">
        <w:rPr>
          <w:i/>
          <w:lang w:val="en-US"/>
        </w:rPr>
        <w:t>Abstract</w:t>
      </w:r>
      <w:r>
        <w:rPr>
          <w:i/>
          <w:lang w:val="en-US"/>
        </w:rPr>
        <w:t>CategoryAnnot</w:t>
      </w:r>
      <w:r>
        <w:rPr>
          <w:i/>
          <w:lang w:val="en-US"/>
        </w:rPr>
        <w:t>a</w:t>
      </w:r>
      <w:r>
        <w:rPr>
          <w:i/>
          <w:lang w:val="en-US"/>
        </w:rPr>
        <w:t>tor</w:t>
      </w:r>
      <w:r w:rsidRPr="00DE1B49">
        <w:rPr>
          <w:i/>
          <w:lang w:val="en-US"/>
        </w:rPr>
        <w:t xml:space="preserve"> </w:t>
      </w:r>
      <w:r>
        <w:rPr>
          <w:lang w:val="en-US"/>
        </w:rPr>
        <w:t>class.  T</w:t>
      </w:r>
      <w:r w:rsidRPr="00DE1B49">
        <w:rPr>
          <w:lang w:val="en-US"/>
        </w:rPr>
        <w:t xml:space="preserve">his abstract implementation contains methods that are expected to be common </w:t>
      </w:r>
      <w:r w:rsidRPr="00DE1B49">
        <w:rPr>
          <w:lang w:val="en-US"/>
        </w:rPr>
        <w:lastRenderedPageBreak/>
        <w:t>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ins w:id="1519" w:author="Kathrin Eichler" w:date="2014-11-24T10:50:00Z">
        <w:r w:rsidR="007A22C1">
          <w:rPr>
            <w:lang w:val="en-US"/>
          </w:rPr>
          <w:fldChar w:fldCharType="begin"/>
        </w:r>
        <w:r w:rsidR="007A22C1">
          <w:rPr>
            <w:lang w:val="en-US"/>
          </w:rPr>
          <w:instrText xml:space="preserve"> REF _Ref404589553 \r \h </w:instrText>
        </w:r>
      </w:ins>
      <w:r w:rsidR="007A22C1">
        <w:rPr>
          <w:lang w:val="en-US"/>
        </w:rPr>
      </w:r>
      <w:r w:rsidR="007A22C1">
        <w:rPr>
          <w:lang w:val="en-US"/>
        </w:rPr>
        <w:fldChar w:fldCharType="separate"/>
      </w:r>
      <w:ins w:id="1520" w:author="Kathrin Eichler" w:date="2014-11-24T10:50:00Z">
        <w:r w:rsidR="007A22C1">
          <w:rPr>
            <w:lang w:val="en-US"/>
          </w:rPr>
          <w:t>6.2.5</w:t>
        </w:r>
        <w:r w:rsidR="007A22C1">
          <w:rPr>
            <w:lang w:val="en-US"/>
          </w:rPr>
          <w:fldChar w:fldCharType="end"/>
        </w:r>
      </w:ins>
      <w:del w:id="1521" w:author="Kathrin Eichler" w:date="2014-11-24T10:50:00Z">
        <w:r w:rsidR="006C1AF3" w:rsidDel="007A22C1">
          <w:rPr>
            <w:lang w:val="en-US"/>
          </w:rPr>
          <w:fldChar w:fldCharType="begin"/>
        </w:r>
        <w:r w:rsidR="00E91608" w:rsidDel="007A22C1">
          <w:rPr>
            <w:lang w:val="en-US"/>
          </w:rPr>
          <w:delInstrText xml:space="preserve"> REF _Ref359920280 \r \h </w:delInstrText>
        </w:r>
        <w:r w:rsidR="006C1AF3" w:rsidDel="007A22C1">
          <w:rPr>
            <w:lang w:val="en-US"/>
          </w:rPr>
        </w:r>
        <w:r w:rsidR="006C1AF3" w:rsidDel="007A22C1">
          <w:rPr>
            <w:lang w:val="en-US"/>
          </w:rPr>
          <w:fldChar w:fldCharType="separate"/>
        </w:r>
        <w:r w:rsidR="00D76112" w:rsidDel="007A22C1">
          <w:rPr>
            <w:lang w:val="en-US"/>
          </w:rPr>
          <w:delText>6.2.4</w:delText>
        </w:r>
        <w:r w:rsidR="006C1AF3" w:rsidDel="007A22C1">
          <w:rPr>
            <w:lang w:val="en-US"/>
          </w:rPr>
          <w:fldChar w:fldCharType="end"/>
        </w:r>
      </w:del>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Heading2"/>
      </w:pPr>
      <w:bookmarkStart w:id="1522" w:name="h.e7a9ikfo40s7" w:colFirst="0" w:colLast="0"/>
      <w:bookmarkStart w:id="1523" w:name="_Top_level_interface"/>
      <w:bookmarkStart w:id="1524" w:name="_Toc404677857"/>
      <w:bookmarkEnd w:id="1522"/>
      <w:bookmarkEnd w:id="1523"/>
      <w:r>
        <w:lastRenderedPageBreak/>
        <w:t>Top L</w:t>
      </w:r>
      <w:r w:rsidR="0087709E" w:rsidRPr="00DE1B49">
        <w:t xml:space="preserve">evel </w:t>
      </w:r>
      <w:r>
        <w:t>I</w:t>
      </w:r>
      <w:r w:rsidR="0087709E" w:rsidRPr="00DE1B49">
        <w:t xml:space="preserve">nterface </w:t>
      </w:r>
      <w:r>
        <w:t>D</w:t>
      </w:r>
      <w:r w:rsidR="0087709E" w:rsidRPr="00DE1B49">
        <w:t>efinition</w:t>
      </w:r>
      <w:bookmarkEnd w:id="1524"/>
      <w:r w:rsidR="0087709E" w:rsidRPr="00DE1B49">
        <w:t xml:space="preserve"> </w:t>
      </w:r>
    </w:p>
    <w:p w:rsidR="0087709E" w:rsidRPr="00DE1B49" w:rsidRDefault="0087709E" w:rsidP="006C3E1B">
      <w:pPr>
        <w:pStyle w:val="Heading3"/>
      </w:pPr>
      <w:bookmarkStart w:id="1525" w:name="h.bm06ne7o3u8y" w:colFirst="0" w:colLast="0"/>
      <w:bookmarkStart w:id="1526" w:name="_Toc404677858"/>
      <w:bookmarkEnd w:id="1525"/>
      <w:r w:rsidRPr="00DE1B49">
        <w:t xml:space="preserve">Introduction to the </w:t>
      </w:r>
      <w:r w:rsidR="005F6601">
        <w:t>T</w:t>
      </w:r>
      <w:r w:rsidRPr="00DE1B49">
        <w:t xml:space="preserve">op </w:t>
      </w:r>
      <w:r w:rsidR="005F6601">
        <w:t>L</w:t>
      </w:r>
      <w:r w:rsidRPr="00DE1B49">
        <w:t>evel</w:t>
      </w:r>
      <w:ins w:id="1527" w:author="Kathrin Eichler" w:date="2014-11-17T11:25:00Z">
        <w:r w:rsidR="009E17B3">
          <w:t xml:space="preserve"> [Vivi]</w:t>
        </w:r>
      </w:ins>
      <w:bookmarkEnd w:id="1526"/>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r w:rsidRPr="00060657">
        <w:rPr>
          <w:lang w:val="en-US"/>
        </w:rPr>
        <w:t>LAPAccess interface that exposes annotation</w:t>
      </w:r>
      <w:r>
        <w:rPr>
          <w:lang w:val="en-US"/>
        </w:rPr>
        <w:t xml:space="preserve"> capabilities, and the other is </w:t>
      </w:r>
      <w:r w:rsidR="00B40904">
        <w:rPr>
          <w:lang w:val="en-US"/>
        </w:rPr>
        <w:t xml:space="preserve">the </w:t>
      </w:r>
      <w:r>
        <w:rPr>
          <w:lang w:val="en-US"/>
        </w:rPr>
        <w:t>EDABasic</w:t>
      </w:r>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6C3E1B">
      <w:pPr>
        <w:pStyle w:val="Heading3"/>
        <w:numPr>
          <w:ilvl w:val="2"/>
          <w:numId w:val="94"/>
        </w:numPr>
      </w:pPr>
      <w:bookmarkStart w:id="1528" w:name="h.4q01x7nsoakf" w:colFirst="0" w:colLast="0"/>
      <w:bookmarkStart w:id="1529" w:name="id.f877pcz45elj" w:colFirst="0" w:colLast="0"/>
      <w:bookmarkStart w:id="1530" w:name="h.r157o2vd34f3" w:colFirst="0" w:colLast="0"/>
      <w:bookmarkStart w:id="1531" w:name="_Use_Case_1"/>
      <w:bookmarkStart w:id="1532" w:name="_Ref359925839"/>
      <w:bookmarkStart w:id="1533" w:name="_Toc404677859"/>
      <w:bookmarkEnd w:id="1528"/>
      <w:bookmarkEnd w:id="1529"/>
      <w:bookmarkEnd w:id="1530"/>
      <w:bookmarkEnd w:id="1531"/>
      <w:r w:rsidRPr="00DE1B49">
        <w:t>Use Case 1 Top Level API</w:t>
      </w:r>
      <w:r>
        <w:t xml:space="preserve">: </w:t>
      </w:r>
      <w:r w:rsidR="0087709E" w:rsidRPr="00DE1B49">
        <w:t xml:space="preserve">interface </w:t>
      </w:r>
      <w:r w:rsidR="0087709E" w:rsidRPr="006C3E1B">
        <w:rPr>
          <w:i/>
        </w:rPr>
        <w:t>Us</w:t>
      </w:r>
      <w:r w:rsidR="0087709E" w:rsidRPr="0066664F">
        <w:rPr>
          <w:i/>
        </w:rPr>
        <w:t>e</w:t>
      </w:r>
      <w:r w:rsidR="0087709E" w:rsidRPr="00506C2E">
        <w:rPr>
          <w:i/>
        </w:rPr>
        <w:t>CaseOneRu</w:t>
      </w:r>
      <w:r w:rsidR="0087709E" w:rsidRPr="00F16E90">
        <w:rPr>
          <w:i/>
        </w:rPr>
        <w:t>n</w:t>
      </w:r>
      <w:r w:rsidR="0087709E" w:rsidRPr="00C06F36">
        <w:rPr>
          <w:i/>
        </w:rPr>
        <w:t>ner</w:t>
      </w:r>
      <w:r w:rsidR="00C53D06" w:rsidRPr="006C3E1B">
        <w:rPr>
          <w:i/>
          <w:rPrChange w:id="1534" w:author="Lili" w:date="2014-11-25T10:51:00Z">
            <w:rPr>
              <w:i/>
            </w:rPr>
          </w:rPrChange>
        </w:rPr>
        <w:t xml:space="preserve"> </w:t>
      </w:r>
      <w:ins w:id="1535" w:author="Kathrin Eichler" w:date="2014-11-17T11:26:00Z">
        <w:r w:rsidR="009E17B3" w:rsidRPr="006C3E1B">
          <w:rPr>
            <w:i/>
            <w:rPrChange w:id="1536" w:author="Lili" w:date="2014-11-25T10:51:00Z">
              <w:rPr>
                <w:i/>
              </w:rPr>
            </w:rPrChange>
          </w:rPr>
          <w:t xml:space="preserve">[Vivi] </w:t>
        </w:r>
      </w:ins>
      <w:r w:rsidR="00C53D06">
        <w:t>(</w:t>
      </w:r>
      <w:r w:rsidR="00C53D06" w:rsidRPr="00D26AB1">
        <w:t>eu</w:t>
      </w:r>
      <w:r w:rsidR="00C53D06">
        <w:t>.</w:t>
      </w:r>
      <w:r w:rsidR="00C53D06" w:rsidRPr="00D26AB1">
        <w:t>excitementpr</w:t>
      </w:r>
      <w:r w:rsidR="00C53D06" w:rsidRPr="00D26AB1">
        <w:t>o</w:t>
      </w:r>
      <w:r w:rsidR="00C53D06" w:rsidRPr="00D26AB1">
        <w:t>ject</w:t>
      </w:r>
      <w:r w:rsidR="00C53D06">
        <w:t>.</w:t>
      </w:r>
      <w:r w:rsidR="00C53D06" w:rsidRPr="00D26AB1">
        <w:t>tl</w:t>
      </w:r>
      <w:r w:rsidR="00C53D06">
        <w:t>.toplevel.</w:t>
      </w:r>
      <w:r w:rsidR="00C53D06" w:rsidRPr="00D26AB1">
        <w:t>api</w:t>
      </w:r>
      <w:r w:rsidR="00C53D06">
        <w:t>)</w:t>
      </w:r>
      <w:bookmarkEnd w:id="1532"/>
      <w:bookmarkEnd w:id="1533"/>
    </w:p>
    <w:p w:rsidR="0087709E" w:rsidRPr="00DE1B49" w:rsidRDefault="0087709E" w:rsidP="0066664F">
      <w:pPr>
        <w:pStyle w:val="Heading4"/>
      </w:pPr>
      <w:bookmarkStart w:id="1537" w:name="h.hlpu45kuht9i" w:colFirst="0" w:colLast="0"/>
      <w:bookmarkEnd w:id="1537"/>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6C3E1B">
      <w:pPr>
        <w:pStyle w:val="Heading4"/>
      </w:pPr>
      <w:bookmarkStart w:id="1538" w:name="h.nd10t6e7nj4m" w:colFirst="0" w:colLast="0"/>
      <w:bookmarkEnd w:id="1538"/>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build</w:t>
      </w:r>
      <w:r>
        <w:rPr>
          <w:i/>
          <w:lang w:val="en-US"/>
        </w:rPr>
        <w:t>Raw</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nteractions)</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r w:rsidRPr="00C64949">
        <w:rPr>
          <w:i/>
          <w:lang w:val="en-US"/>
        </w:rPr>
        <w:t>DeterminedFragment</w:t>
      </w:r>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r w:rsidRPr="004E5DD6">
        <w:rPr>
          <w:i/>
          <w:lang w:val="en-US"/>
        </w:rPr>
        <w:t>build</w:t>
      </w:r>
      <w:r>
        <w:rPr>
          <w:i/>
          <w:lang w:val="en-US"/>
        </w:rPr>
        <w:t>Raw</w:t>
      </w:r>
      <w:r w:rsidRPr="004E5DD6">
        <w:rPr>
          <w:i/>
          <w:lang w:val="en-US"/>
        </w:rPr>
        <w:t>Graph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r w:rsidR="00241D69" w:rsidRPr="00C64949">
        <w:rPr>
          <w:i/>
          <w:lang w:val="en-US"/>
        </w:rPr>
        <w:t>DeterminedFragment</w:t>
      </w:r>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p>
    <w:p w:rsidR="004E5DD6" w:rsidRPr="00DE1B49" w:rsidRDefault="004E5DD6" w:rsidP="004E5DD6">
      <w:pPr>
        <w:numPr>
          <w:ilvl w:val="0"/>
          <w:numId w:val="63"/>
        </w:numPr>
        <w:spacing w:line="276" w:lineRule="auto"/>
        <w:ind w:hanging="359"/>
        <w:rPr>
          <w:lang w:val="en-US"/>
        </w:rPr>
      </w:pPr>
      <w:r w:rsidRPr="00DE1B49">
        <w:rPr>
          <w:i/>
          <w:lang w:val="en-US"/>
        </w:rPr>
        <w:t>EntailmentGraphCollapsed build</w:t>
      </w:r>
      <w:r>
        <w:rPr>
          <w:i/>
          <w:lang w:val="en-US"/>
        </w:rPr>
        <w:t>Collapsed</w:t>
      </w:r>
      <w:r w:rsidRPr="00DE1B49">
        <w:rPr>
          <w:i/>
          <w:lang w:val="en-US"/>
        </w:rPr>
        <w:t>Graph (</w:t>
      </w:r>
      <w:r w:rsidR="00360C6A">
        <w:rPr>
          <w:i/>
          <w:lang w:val="en-US"/>
        </w:rPr>
        <w:t>List</w:t>
      </w:r>
      <w:r w:rsidRPr="00DE1B49">
        <w:rPr>
          <w:i/>
          <w:lang w:val="en-US"/>
        </w:rPr>
        <w:t xml:space="preserve">&lt;JCas&gt; </w:t>
      </w:r>
      <w:r>
        <w:rPr>
          <w:i/>
          <w:lang w:val="en-US"/>
        </w:rPr>
        <w:t>annotatedI</w:t>
      </w:r>
      <w:r w:rsidRPr="00DE1B49">
        <w:rPr>
          <w:i/>
          <w:lang w:val="en-US"/>
        </w:rPr>
        <w:t>ntera</w:t>
      </w:r>
      <w:r w:rsidRPr="00DE1B49">
        <w:rPr>
          <w:i/>
          <w:lang w:val="en-US"/>
        </w:rPr>
        <w:t>c</w:t>
      </w:r>
      <w:r w:rsidRPr="00DE1B49">
        <w:rPr>
          <w:i/>
          <w:lang w:val="en-US"/>
        </w:rPr>
        <w:t>tions</w:t>
      </w:r>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t xml:space="preserve">@return (EntailmentGraphCollapsed) – </w:t>
      </w:r>
      <w:r w:rsidRPr="00DE1B49">
        <w:rPr>
          <w:lang w:val="en-US"/>
        </w:rPr>
        <w:t>graph of text fragments connected through entailment relations, ob</w:t>
      </w:r>
      <w:r>
        <w:rPr>
          <w:lang w:val="en-US"/>
        </w:rPr>
        <w:t xml:space="preserve">tained by </w:t>
      </w:r>
      <w:r w:rsidR="00900A14">
        <w:rPr>
          <w:lang w:val="en-US"/>
        </w:rPr>
        <w:t xml:space="preserve">by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r w:rsidR="00900A14" w:rsidRPr="00C64949">
        <w:rPr>
          <w:i/>
          <w:lang w:val="en-US"/>
        </w:rPr>
        <w:t>DeterminedFragment</w:t>
      </w:r>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1539" w:author="Lili" w:date="2013-10-24T13:19:00Z">
        <w:r w:rsidR="00900A14" w:rsidDel="00042DEC">
          <w:rPr>
            <w:lang w:val="en-US"/>
          </w:rPr>
          <w:delText xml:space="preserve">collapsing </w:delText>
        </w:r>
      </w:del>
      <w:proofErr w:type="gramStart"/>
      <w:ins w:id="1540" w:author="Lili" w:date="2013-10-24T13:19:00Z">
        <w:r w:rsidR="00042DEC">
          <w:rPr>
            <w:lang w:val="en-US"/>
          </w:rPr>
          <w:t xml:space="preserve">optimizing  </w:t>
        </w:r>
      </w:ins>
      <w:r w:rsidR="00900A14">
        <w:rPr>
          <w:lang w:val="en-US"/>
        </w:rPr>
        <w:t>the</w:t>
      </w:r>
      <w:proofErr w:type="gramEnd"/>
      <w:r w:rsidR="00900A14">
        <w:rPr>
          <w:lang w:val="en-US"/>
        </w:rPr>
        <w:t xml:space="preserv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 xml:space="preserve">@return (EntailmentGraphCollapsed) – </w:t>
      </w:r>
      <w:r w:rsidRPr="00DE1B49">
        <w:rPr>
          <w:lang w:val="en-US"/>
        </w:rPr>
        <w:t>graph of text fragments connected through entailment relations, ob</w:t>
      </w:r>
      <w:r>
        <w:rPr>
          <w:lang w:val="en-US"/>
        </w:rPr>
        <w:t xml:space="preserve">tained by </w:t>
      </w:r>
      <w:del w:id="1541" w:author="Lili" w:date="2013-10-24T13:19:00Z">
        <w:r w:rsidDel="00421A17">
          <w:rPr>
            <w:lang w:val="en-US"/>
          </w:rPr>
          <w:delText xml:space="preserve">collapsing </w:delText>
        </w:r>
      </w:del>
      <w:ins w:id="1542" w:author="Lili" w:date="2013-10-24T13:19:00Z">
        <w:r w:rsidR="00421A17">
          <w:rPr>
            <w:lang w:val="en-US"/>
          </w:rPr>
          <w:t xml:space="preserve">optimizing </w:t>
        </w:r>
      </w:ins>
      <w:r>
        <w:rPr>
          <w:lang w:val="en-US"/>
        </w:rPr>
        <w:t xml:space="preserve">an </w:t>
      </w:r>
      <w:r w:rsidRPr="00C64949">
        <w:rPr>
          <w:i/>
          <w:lang w:val="en-US"/>
        </w:rPr>
        <w:t>Entai</w:t>
      </w:r>
      <w:r w:rsidRPr="00C64949">
        <w:rPr>
          <w:i/>
          <w:lang w:val="en-US"/>
        </w:rPr>
        <w:t>l</w:t>
      </w:r>
      <w:r w:rsidRPr="00C64949">
        <w:rPr>
          <w:i/>
          <w:lang w:val="en-US"/>
        </w:rPr>
        <w:t>mentGraphRaw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 xml:space="preserve">annotating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w:t>
      </w:r>
      <w:r w:rsidRPr="00DE1B49">
        <w:rPr>
          <w:lang w:val="en-US"/>
        </w:rPr>
        <w:t>r</w:t>
      </w:r>
      <w:r w:rsidRPr="00DE1B49">
        <w:rPr>
          <w:lang w:val="en-US"/>
        </w:rPr>
        <w:t>responding to each fragment (</w:t>
      </w:r>
      <w:r w:rsidRPr="00C64949">
        <w:rPr>
          <w:i/>
          <w:lang w:val="en-US"/>
        </w:rPr>
        <w:t>DeterminedFragment</w:t>
      </w:r>
      <w:r w:rsidRPr="00DE1B49">
        <w:rPr>
          <w:lang w:val="en-US"/>
        </w:rPr>
        <w:t xml:space="preserve">) annotation in the </w:t>
      </w:r>
      <w:r w:rsidRPr="004E5DD6">
        <w:rPr>
          <w:i/>
          <w:lang w:val="en-US"/>
        </w:rPr>
        <w:t>Inte</w:t>
      </w:r>
      <w:r w:rsidRPr="004E5DD6">
        <w:rPr>
          <w:i/>
          <w:lang w:val="en-US"/>
        </w:rPr>
        <w:t>r</w:t>
      </w:r>
      <w:r w:rsidRPr="004E5DD6">
        <w:rPr>
          <w:i/>
          <w:lang w:val="en-US"/>
        </w:rPr>
        <w:t>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Pr>
          <w:i/>
        </w:rPr>
        <w:t>File rawGraph</w:t>
      </w:r>
      <w:r w:rsidRPr="004E5DD6">
        <w:rPr>
          <w:i/>
          <w:lang w:val="en-US"/>
        </w:rPr>
        <w:t>)</w:t>
      </w:r>
    </w:p>
    <w:p w:rsidR="00C81445" w:rsidRPr="004E5DD6" w:rsidRDefault="00C81445" w:rsidP="00C81445">
      <w:pPr>
        <w:numPr>
          <w:ilvl w:val="0"/>
          <w:numId w:val="63"/>
        </w:numPr>
        <w:spacing w:line="276" w:lineRule="auto"/>
        <w:ind w:hanging="359"/>
        <w:rPr>
          <w:i/>
          <w:lang w:val="en-US"/>
        </w:rPr>
      </w:pPr>
      <w:r w:rsidRPr="00DE1B49">
        <w:rPr>
          <w:i/>
          <w:lang w:val="en-US"/>
        </w:rPr>
        <w:t xml:space="preserve">EntailmentGraphCollapsed </w:t>
      </w:r>
      <w:r w:rsidRPr="004E5DD6">
        <w:rPr>
          <w:i/>
          <w:lang w:val="en-US"/>
        </w:rPr>
        <w:t>buildCollapsedGraph (</w:t>
      </w:r>
      <w:r w:rsidR="000169C9">
        <w:rPr>
          <w:i/>
        </w:rPr>
        <w:t>File rawGraph,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r w:rsidR="000169C9">
        <w:rPr>
          <w:lang w:val="en-US"/>
        </w:rPr>
        <w:t>rawGraph</w:t>
      </w:r>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 xml:space="preserve">@return (EntailmentGraphCollapsed) – </w:t>
      </w:r>
      <w:r w:rsidRPr="00DE1B49">
        <w:rPr>
          <w:lang w:val="en-US"/>
        </w:rPr>
        <w:t>graph ob</w:t>
      </w:r>
      <w:r>
        <w:rPr>
          <w:lang w:val="en-US"/>
        </w:rPr>
        <w:t xml:space="preserve">tained by </w:t>
      </w:r>
      <w:del w:id="1543" w:author="Lili" w:date="2013-10-24T13:19:00Z">
        <w:r w:rsidDel="00421A17">
          <w:rPr>
            <w:lang w:val="en-US"/>
          </w:rPr>
          <w:delText xml:space="preserve">collapsing </w:delText>
        </w:r>
      </w:del>
      <w:ins w:id="1544" w:author="Lili" w:date="2013-10-24T13:19:00Z">
        <w:r w:rsidR="00421A17">
          <w:rPr>
            <w:lang w:val="en-US"/>
          </w:rPr>
          <w:t>opt</w:t>
        </w:r>
        <w:r w:rsidR="00421A17">
          <w:rPr>
            <w:lang w:val="en-US"/>
          </w:rPr>
          <w:t>i</w:t>
        </w:r>
        <w:r w:rsidR="00421A17">
          <w:rPr>
            <w:lang w:val="en-US"/>
          </w:rPr>
          <w:t xml:space="preserve">mizing </w:t>
        </w:r>
      </w:ins>
      <w:r w:rsidR="000169C9">
        <w:rPr>
          <w:lang w:val="en-US"/>
        </w:rPr>
        <w:t xml:space="preserve">the </w:t>
      </w:r>
      <w:r w:rsidR="000169C9" w:rsidRPr="000169C9">
        <w:rPr>
          <w:i/>
          <w:lang w:val="en-US"/>
        </w:rPr>
        <w:t>rawGraph</w:t>
      </w:r>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6C3E1B">
      <w:pPr>
        <w:pStyle w:val="Heading4"/>
      </w:pPr>
      <w:bookmarkStart w:id="1545" w:name="h.1plon7lxvzr" w:colFirst="0" w:colLast="0"/>
      <w:bookmarkEnd w:id="1545"/>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usecaseonerunner</w:t>
      </w:r>
      <w:r w:rsidRPr="00DE1B49">
        <w:rPr>
          <w:lang w:val="en-US"/>
        </w:rPr>
        <w:t xml:space="preserve"> package.</w:t>
      </w:r>
    </w:p>
    <w:p w:rsidR="0087709E" w:rsidRPr="00DE1B49" w:rsidRDefault="0087709E" w:rsidP="006C3E1B">
      <w:pPr>
        <w:pStyle w:val="Heading3"/>
      </w:pPr>
      <w:bookmarkStart w:id="1546" w:name="h.mmhb4d4pyf5m" w:colFirst="0" w:colLast="0"/>
      <w:bookmarkStart w:id="1547" w:name="_Toc404677860"/>
      <w:bookmarkEnd w:id="1546"/>
      <w:r w:rsidRPr="00DE1B49">
        <w:lastRenderedPageBreak/>
        <w:t xml:space="preserve">Use Case 2 Top </w:t>
      </w:r>
      <w:r w:rsidR="005E31BF">
        <w:t>L</w:t>
      </w:r>
      <w:r w:rsidRPr="00DE1B49">
        <w:t>evel API</w:t>
      </w:r>
      <w:bookmarkStart w:id="1548" w:name="h.5t619wps6frx" w:colFirst="0" w:colLast="0"/>
      <w:bookmarkEnd w:id="1548"/>
      <w:r w:rsidR="000650E3">
        <w:t xml:space="preserve">: </w:t>
      </w:r>
      <w:r w:rsidRPr="00DE1B49">
        <w:t xml:space="preserve">interface </w:t>
      </w:r>
      <w:r w:rsidRPr="000650E3">
        <w:rPr>
          <w:i/>
        </w:rPr>
        <w:t>UseCaseTwoRunner</w:t>
      </w:r>
      <w:ins w:id="1549" w:author="Kathrin Eichler" w:date="2014-11-17T11:26:00Z">
        <w:r w:rsidR="009E17B3">
          <w:rPr>
            <w:i/>
          </w:rPr>
          <w:t xml:space="preserve"> </w:t>
        </w:r>
      </w:ins>
      <w:del w:id="1550" w:author="Kathrin Eichler" w:date="2014-11-24T11:46:00Z">
        <w:r w:rsidR="00C53D06" w:rsidDel="007E31F8">
          <w:delText xml:space="preserve"> </w:delText>
        </w:r>
      </w:del>
      <w:r w:rsidR="00C53D06">
        <w:t>(</w:t>
      </w:r>
      <w:r w:rsidR="00C53D06" w:rsidRPr="00D26AB1">
        <w:t>eu</w:t>
      </w:r>
      <w:r w:rsidR="00C53D06">
        <w:t>.</w:t>
      </w:r>
      <w:r w:rsidR="00C53D06" w:rsidRPr="00D26AB1">
        <w:t>excitementpr</w:t>
      </w:r>
      <w:r w:rsidR="00C53D06" w:rsidRPr="00D26AB1">
        <w:t>o</w:t>
      </w:r>
      <w:r w:rsidR="00C53D06" w:rsidRPr="00D26AB1">
        <w:t>ject</w:t>
      </w:r>
      <w:r w:rsidR="00C53D06">
        <w:t>.</w:t>
      </w:r>
      <w:r w:rsidR="00C53D06" w:rsidRPr="00D26AB1">
        <w:t>tl</w:t>
      </w:r>
      <w:r w:rsidR="00C53D06">
        <w:t>.toplevel.</w:t>
      </w:r>
      <w:r w:rsidR="00C53D06" w:rsidRPr="00D26AB1">
        <w:t>api</w:t>
      </w:r>
      <w:r w:rsidR="00C53D06">
        <w:t>)</w:t>
      </w:r>
      <w:bookmarkEnd w:id="1547"/>
    </w:p>
    <w:p w:rsidR="0087709E" w:rsidRPr="00DE1B49" w:rsidRDefault="0087709E" w:rsidP="0066664F">
      <w:pPr>
        <w:pStyle w:val="Heading4"/>
      </w:pPr>
      <w:bookmarkStart w:id="1551" w:name="h.jr5b656wdbxd" w:colFirst="0" w:colLast="0"/>
      <w:bookmarkEnd w:id="1551"/>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66664F">
      <w:pPr>
        <w:pStyle w:val="Heading4"/>
      </w:pPr>
      <w:bookmarkStart w:id="1552" w:name="h.ts0hhaiib80" w:colFirst="0" w:colLast="0"/>
      <w:bookmarkEnd w:id="1552"/>
      <w:r w:rsidRPr="00DE1B49">
        <w:t>API Methods</w:t>
      </w:r>
    </w:p>
    <w:p w:rsidR="0087709E" w:rsidRPr="00DE1B49" w:rsidRDefault="0087709E" w:rsidP="00675094">
      <w:pPr>
        <w:numPr>
          <w:ilvl w:val="0"/>
          <w:numId w:val="63"/>
        </w:numPr>
        <w:spacing w:line="276" w:lineRule="auto"/>
        <w:ind w:hanging="359"/>
        <w:rPr>
          <w:lang w:val="en-US"/>
        </w:rPr>
      </w:pPr>
      <w:r w:rsidRPr="00DE1B49">
        <w:rPr>
          <w:i/>
          <w:lang w:val="en-US"/>
        </w:rPr>
        <w:t>void annotateCategories(JCas cas, EntailmentGraph</w:t>
      </w:r>
      <w:ins w:id="1553" w:author="Kathrin Eichler" w:date="2013-10-15T11:12:00Z">
        <w:r w:rsidR="00A82A04" w:rsidRPr="00A82A04">
          <w:rPr>
            <w:lang w:val="en-US"/>
          </w:rPr>
          <w:t xml:space="preserve"> </w:t>
        </w:r>
        <w:r w:rsidR="00A82A04">
          <w:rPr>
            <w:lang w:val="en-US"/>
          </w:rPr>
          <w:t>Collapsed</w:t>
        </w:r>
      </w:ins>
      <w:del w:id="1554"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@param cas</w:t>
      </w:r>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1555" w:author="Kathrin Eichler" w:date="2013-10-15T11:12:00Z">
        <w:r w:rsidR="00A82A04">
          <w:rPr>
            <w:lang w:val="en-US"/>
          </w:rPr>
          <w:t xml:space="preserve">collapsed </w:t>
        </w:r>
      </w:ins>
      <w:del w:id="1556"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6C3E1B">
      <w:pPr>
        <w:pStyle w:val="Heading4"/>
      </w:pPr>
      <w:bookmarkStart w:id="1557" w:name="h.vvrvs4xwojj6" w:colFirst="0" w:colLast="0"/>
      <w:bookmarkEnd w:id="155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r w:rsidRPr="00DE1B49">
        <w:rPr>
          <w:i/>
          <w:lang w:val="en-US"/>
        </w:rPr>
        <w:t>eu.excitementproject.tl.</w:t>
      </w:r>
      <w:r>
        <w:rPr>
          <w:i/>
          <w:lang w:val="en-US"/>
        </w:rPr>
        <w:t>toplevel</w:t>
      </w:r>
      <w:r w:rsidRPr="00DE1B49">
        <w:rPr>
          <w:i/>
          <w:lang w:val="en-US"/>
        </w:rPr>
        <w:t>.</w:t>
      </w:r>
      <w:r>
        <w:rPr>
          <w:i/>
          <w:lang w:val="en-US"/>
        </w:rPr>
        <w:t>usecasetworunner</w:t>
      </w:r>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Heading1"/>
        <w:rPr>
          <w:rFonts w:ascii="Georgia" w:hAnsi="Georgia"/>
        </w:rPr>
      </w:pPr>
      <w:bookmarkStart w:id="1558" w:name="h.erto6qdw2118" w:colFirst="0" w:colLast="0"/>
      <w:bookmarkStart w:id="1559" w:name="_Toc404677861"/>
      <w:bookmarkEnd w:id="1558"/>
      <w:r w:rsidRPr="00DE1B49">
        <w:rPr>
          <w:rFonts w:ascii="Georgia" w:hAnsi="Georgia"/>
        </w:rPr>
        <w:lastRenderedPageBreak/>
        <w:t xml:space="preserve">Implementation of the </w:t>
      </w:r>
      <w:del w:id="1560"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1561" w:author="Kathrin Eichler" w:date="2013-10-08T11:04:00Z">
        <w:r w:rsidR="00804B4D">
          <w:rPr>
            <w:rFonts w:ascii="Georgia" w:hAnsi="Georgia"/>
          </w:rPr>
          <w:t>Modules</w:t>
        </w:r>
        <w:bookmarkEnd w:id="1559"/>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1562" w:author="Kathrin Eichler" w:date="2013-10-08T11:04:00Z">
        <w:r w:rsidRPr="00DE1B49" w:rsidDel="00804B4D">
          <w:rPr>
            <w:lang w:val="en-US"/>
          </w:rPr>
          <w:delText xml:space="preserve">prototypical </w:delText>
        </w:r>
      </w:del>
      <w:ins w:id="1563"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w:t>
      </w:r>
      <w:del w:id="1564" w:author="Kathrin Eichler" w:date="2014-11-24T10:51:00Z">
        <w:r w:rsidRPr="00DE1B49" w:rsidDel="00890613">
          <w:rPr>
            <w:lang w:val="en-US"/>
          </w:rPr>
          <w:delText>can be</w:delText>
        </w:r>
      </w:del>
      <w:ins w:id="1565" w:author="Kathrin Eichler" w:date="2014-11-24T10:51:00Z">
        <w:r w:rsidR="00890613">
          <w:rPr>
            <w:lang w:val="en-US"/>
          </w:rPr>
          <w:t>were</w:t>
        </w:r>
      </w:ins>
      <w:r w:rsidRPr="00DE1B49">
        <w:rPr>
          <w:lang w:val="en-US"/>
        </w:rPr>
        <w:t xml:space="preserve"> used to rea</w:t>
      </w:r>
      <w:r w:rsidRPr="00DE1B49">
        <w:rPr>
          <w:lang w:val="en-US"/>
        </w:rPr>
        <w:t>l</w:t>
      </w:r>
      <w:r w:rsidRPr="00DE1B49">
        <w:rPr>
          <w:lang w:val="en-US"/>
        </w:rPr>
        <w:t xml:space="preserve">ize the two industrial use cases. </w:t>
      </w:r>
      <w:del w:id="1566" w:author="Kathrin Eichler" w:date="2014-11-24T10:51:00Z">
        <w:r w:rsidRPr="00DE1B49" w:rsidDel="00890613">
          <w:rPr>
            <w:lang w:val="en-US"/>
          </w:rPr>
          <w:delText xml:space="preserve">We also show how they can be used to process all three languages and all three data channels that are part of the project. </w:delText>
        </w:r>
      </w:del>
    </w:p>
    <w:p w:rsidR="0087709E" w:rsidRPr="00DE1B49" w:rsidRDefault="0087709E" w:rsidP="0087709E">
      <w:pPr>
        <w:pStyle w:val="Heading2"/>
      </w:pPr>
      <w:bookmarkStart w:id="1567" w:name="h.odekgk5ovw98" w:colFirst="0" w:colLast="0"/>
      <w:bookmarkStart w:id="1568" w:name="_Toc404677862"/>
      <w:bookmarkEnd w:id="1567"/>
      <w:r w:rsidRPr="00DE1B49">
        <w:t>Implementation of Decomposition Components</w:t>
      </w:r>
      <w:bookmarkEnd w:id="1568"/>
    </w:p>
    <w:p w:rsidR="00706C23" w:rsidRDefault="0087709E" w:rsidP="006C3E1B">
      <w:pPr>
        <w:pStyle w:val="Heading3"/>
        <w:rPr>
          <w:ins w:id="1569" w:author="Kathrin Eichler" w:date="2014-11-17T09:57:00Z"/>
        </w:rPr>
      </w:pPr>
      <w:bookmarkStart w:id="1570" w:name="h.n30a889m9cf5" w:colFirst="0" w:colLast="0"/>
      <w:bookmarkStart w:id="1571" w:name="_Ref359922776"/>
      <w:bookmarkStart w:id="1572" w:name="_Toc404677863"/>
      <w:bookmarkEnd w:id="1570"/>
      <w:r w:rsidRPr="00DE1B49">
        <w:t xml:space="preserve">Fragment Annotator </w:t>
      </w:r>
      <w:r w:rsidR="005E31BF">
        <w:t>M</w:t>
      </w:r>
      <w:r w:rsidRPr="00DE1B49">
        <w:t>odule</w:t>
      </w:r>
      <w:ins w:id="1573" w:author="Kathrin Eichler" w:date="2014-11-17T09:55:00Z">
        <w:r w:rsidR="00706C23">
          <w:t>s</w:t>
        </w:r>
      </w:ins>
      <w:del w:id="1574" w:author="Kathrin Eichler" w:date="2014-11-17T09:55:00Z">
        <w:r w:rsidRPr="00DE1B49" w:rsidDel="00706C23">
          <w:delText>:</w:delText>
        </w:r>
      </w:del>
      <w:bookmarkEnd w:id="1572"/>
    </w:p>
    <w:p w:rsidR="0087709E" w:rsidRPr="00DE1B49" w:rsidRDefault="0087709E" w:rsidP="006C3E1B">
      <w:pPr>
        <w:pStyle w:val="Heading4"/>
        <w:pPrChange w:id="1575" w:author="Lili" w:date="2014-11-25T10:51:00Z">
          <w:pPr>
            <w:pStyle w:val="Heading5"/>
          </w:pPr>
        </w:pPrChange>
      </w:pPr>
      <w:del w:id="1576" w:author="Kathrin Eichler" w:date="2014-11-17T09:55:00Z">
        <w:r w:rsidRPr="00DE1B49" w:rsidDel="00706C23">
          <w:delText xml:space="preserve"> </w:delText>
        </w:r>
      </w:del>
      <w:del w:id="1577" w:author="Kathrin Eichler" w:date="2014-11-17T09:56:00Z">
        <w:r w:rsidR="000B6568" w:rsidDel="00706C23">
          <w:br/>
        </w:r>
      </w:del>
      <w:proofErr w:type="gramStart"/>
      <w:r w:rsidRPr="00DE1B49">
        <w:t>class</w:t>
      </w:r>
      <w:proofErr w:type="gramEnd"/>
      <w:r w:rsidRPr="00DE1B49">
        <w:t xml:space="preserve"> SentenceAsFragmentAnnotator</w:t>
      </w:r>
      <w:ins w:id="1578" w:author="Kathrin Eichler" w:date="2014-11-17T11:26:00Z">
        <w:r w:rsidR="009E17B3">
          <w:t xml:space="preserve"> [Gil]</w:t>
        </w:r>
      </w:ins>
      <w:r w:rsidR="008D6CF9">
        <w:t xml:space="preserve"> (</w:t>
      </w:r>
      <w:r w:rsidR="008D6CF9" w:rsidRPr="008D6CF9">
        <w:t>eu</w:t>
      </w:r>
      <w:r w:rsidR="008D6CF9">
        <w:t>.excitementproject.</w:t>
      </w:r>
      <w:r w:rsidR="008D6CF9" w:rsidRPr="008D6CF9">
        <w:t>tl</w:t>
      </w:r>
      <w:r w:rsidR="008D6CF9">
        <w:t>.decomposition.</w:t>
      </w:r>
      <w:r w:rsidR="008D6CF9" w:rsidRPr="008D6CF9">
        <w:t>fragmentannotator</w:t>
      </w:r>
      <w:r w:rsidR="008D6CF9">
        <w:t>)</w:t>
      </w:r>
      <w:bookmarkEnd w:id="1571"/>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FragmentAnnotator</w:t>
      </w:r>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Default="00CA2244" w:rsidP="00CA2244">
      <w:pPr>
        <w:rPr>
          <w:ins w:id="1579" w:author="Kathrin Eichler" w:date="2014-11-17T09:56:00Z"/>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706C23" w:rsidRDefault="00706C23" w:rsidP="006C3E1B">
      <w:pPr>
        <w:pStyle w:val="Heading4"/>
        <w:rPr>
          <w:ins w:id="1580" w:author="Kathrin Eichler" w:date="2014-11-17T09:56:00Z"/>
        </w:rPr>
        <w:pPrChange w:id="1581" w:author="Lili" w:date="2014-11-25T10:51:00Z">
          <w:pPr/>
        </w:pPrChange>
      </w:pPr>
      <w:ins w:id="1582" w:author="Kathrin Eichler" w:date="2014-11-17T09:56:00Z">
        <w:r>
          <w:t>Class KeywordBasedFragmentAnnotator [Vivi]</w:t>
        </w:r>
      </w:ins>
    </w:p>
    <w:p w:rsidR="00706C23" w:rsidRDefault="00706C23" w:rsidP="006C3E1B">
      <w:pPr>
        <w:pStyle w:val="Heading4"/>
        <w:rPr>
          <w:ins w:id="1583" w:author="Kathrin Eichler" w:date="2014-11-17T09:58:00Z"/>
        </w:rPr>
        <w:pPrChange w:id="1584" w:author="Lili" w:date="2014-11-25T10:51:00Z">
          <w:pPr/>
        </w:pPrChange>
      </w:pPr>
      <w:ins w:id="1585" w:author="Kathrin Eichler" w:date="2014-11-17T09:56:00Z">
        <w:r>
          <w:t xml:space="preserve">Class </w:t>
        </w:r>
      </w:ins>
      <w:ins w:id="1586" w:author="Kathrin Eichler" w:date="2014-11-17T09:58:00Z">
        <w:r>
          <w:t>KeywordBasedFixedLengthFragmentAnnotator [Vivi]</w:t>
        </w:r>
      </w:ins>
    </w:p>
    <w:p w:rsidR="00706C23" w:rsidRDefault="001B6690" w:rsidP="006C3E1B">
      <w:pPr>
        <w:pStyle w:val="Heading4"/>
        <w:rPr>
          <w:ins w:id="1587" w:author="Kathrin Eichler" w:date="2014-11-24T10:52:00Z"/>
        </w:rPr>
        <w:pPrChange w:id="1588" w:author="Lili" w:date="2014-11-25T10:51:00Z">
          <w:pPr/>
        </w:pPrChange>
      </w:pPr>
      <w:ins w:id="1589" w:author="Kathrin Eichler" w:date="2014-11-17T09:59:00Z">
        <w:r>
          <w:t>Class TokenAsFragmentAnnotator</w:t>
        </w:r>
      </w:ins>
    </w:p>
    <w:p w:rsidR="00204BCB" w:rsidRPr="00204BCB" w:rsidRDefault="00890613">
      <w:pPr>
        <w:pStyle w:val="Normal2"/>
        <w:rPr>
          <w:ins w:id="1590" w:author="Kathrin Eichler" w:date="2014-11-24T10:54:00Z"/>
          <w:rFonts w:cs="Consolas"/>
          <w:lang w:val="en-US"/>
        </w:rPr>
        <w:pPrChange w:id="1591" w:author="Kathrin Eichler" w:date="2014-11-24T10:54:00Z">
          <w:pPr/>
        </w:pPrChange>
      </w:pPr>
      <w:ins w:id="1592" w:author="Kathrin Eichler" w:date="2014-11-24T10:52:00Z">
        <w:r w:rsidRPr="00204BCB">
          <w:rPr>
            <w:lang w:val="en-US"/>
          </w:rPr>
          <w:t xml:space="preserve">This class implements the interface </w:t>
        </w:r>
        <w:r w:rsidRPr="00204BCB">
          <w:rPr>
            <w:i/>
            <w:lang w:val="en-US"/>
          </w:rPr>
          <w:t>FragmentAnnotator</w:t>
        </w:r>
        <w:r w:rsidRPr="00204BCB">
          <w:rPr>
            <w:lang w:val="en-US"/>
          </w:rPr>
          <w:t>. This is a fragment annotation method that annotates</w:t>
        </w:r>
        <w:r w:rsidRPr="001B6690">
          <w:rPr>
            <w:lang w:val="en-US"/>
          </w:rPr>
          <w:t xml:space="preserve"> each token</w:t>
        </w:r>
        <w:r w:rsidRPr="00B34AB8">
          <w:rPr>
            <w:lang w:val="en-US"/>
          </w:rPr>
          <w:t xml:space="preserve"> </w:t>
        </w:r>
      </w:ins>
      <w:ins w:id="1593" w:author="Kathrin Eichler" w:date="2014-11-24T10:54:00Z">
        <w:r w:rsidR="00204BCB">
          <w:rPr>
            <w:lang w:val="en-US"/>
          </w:rPr>
          <w:t>(</w:t>
        </w:r>
        <w:r w:rsidR="00204BCB" w:rsidRPr="00204BCB">
          <w:rPr>
            <w:rFonts w:cs="Consolas"/>
            <w:color w:val="3F5FBF"/>
            <w:lang w:val="en-US"/>
            <w:rPrChange w:id="1594" w:author="Kathrin Eichler" w:date="2014-11-24T10:54:00Z">
              <w:rPr>
                <w:rFonts w:ascii="Consolas" w:hAnsi="Consolas" w:cs="Consolas"/>
                <w:color w:val="3F5FBF"/>
                <w:sz w:val="20"/>
                <w:szCs w:val="20"/>
                <w:lang w:val="en-US"/>
              </w:rPr>
            </w:rPrChange>
          </w:rPr>
          <w:t>except punctuation</w:t>
        </w:r>
        <w:r w:rsidR="00204BCB">
          <w:rPr>
            <w:rFonts w:cs="Consolas"/>
            <w:color w:val="3F5FBF"/>
            <w:lang w:val="en-US"/>
          </w:rPr>
          <w:t>)</w:t>
        </w:r>
        <w:r w:rsidR="00204BCB" w:rsidRPr="00204BCB">
          <w:rPr>
            <w:rFonts w:cs="Consolas"/>
            <w:color w:val="3F5FBF"/>
            <w:lang w:val="en-US"/>
            <w:rPrChange w:id="1595" w:author="Kathrin Eichler" w:date="2014-11-24T10:54:00Z">
              <w:rPr>
                <w:rFonts w:ascii="Consolas" w:hAnsi="Consolas" w:cs="Consolas"/>
                <w:color w:val="3F5FBF"/>
                <w:sz w:val="20"/>
                <w:szCs w:val="20"/>
                <w:lang w:val="en-US"/>
              </w:rPr>
            </w:rPrChange>
          </w:rPr>
          <w:t xml:space="preserve"> as a fragment.</w:t>
        </w:r>
      </w:ins>
      <w:ins w:id="1596" w:author="Kathrin Eichler" w:date="2014-11-24T10:55:00Z">
        <w:r w:rsidR="00204BCB">
          <w:rPr>
            <w:rFonts w:cs="Consolas"/>
            <w:color w:val="3F5FBF"/>
            <w:lang w:val="en-US"/>
          </w:rPr>
          <w:t xml:space="preserve"> </w:t>
        </w:r>
      </w:ins>
      <w:ins w:id="1597" w:author="Kathrin Eichler" w:date="2014-11-24T10:54:00Z">
        <w:r w:rsidR="00204BCB" w:rsidRPr="00204BCB">
          <w:rPr>
            <w:rFonts w:cs="Consolas"/>
            <w:color w:val="3F5FBF"/>
            <w:lang w:val="en-US"/>
            <w:rPrChange w:id="1598" w:author="Kathrin Eichler" w:date="2014-11-24T10:54:00Z">
              <w:rPr>
                <w:rFonts w:ascii="Consolas" w:hAnsi="Consolas" w:cs="Consolas"/>
                <w:color w:val="3F5FBF"/>
                <w:sz w:val="20"/>
                <w:szCs w:val="20"/>
                <w:lang w:val="en-US"/>
              </w:rPr>
            </w:rPrChange>
          </w:rPr>
          <w:t>If a filter for parts of speech is passed to the constructor, then only tokens are annotated, which match the filter.</w:t>
        </w:r>
      </w:ins>
    </w:p>
    <w:p w:rsidR="00890613" w:rsidRPr="007E31F8" w:rsidRDefault="00890613">
      <w:pPr>
        <w:pStyle w:val="Normal2"/>
        <w:rPr>
          <w:ins w:id="1599" w:author="Kathrin Eichler" w:date="2014-11-24T10:53:00Z"/>
          <w:lang w:val="en-US"/>
        </w:rPr>
        <w:pPrChange w:id="1600" w:author="Kathrin Eichler" w:date="2014-11-24T10:54:00Z">
          <w:pPr/>
        </w:pPrChange>
      </w:pPr>
      <w:ins w:id="1601" w:author="Kathrin Eichler" w:date="2014-11-24T10:52: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5D1EEF">
          <w:rPr>
            <w:lang w:val="en-US"/>
          </w:rPr>
          <w:t>token</w:t>
        </w:r>
        <w:r w:rsidRPr="00314033">
          <w:rPr>
            <w:lang w:val="en-US"/>
          </w:rPr>
          <w:t xml:space="preserve"> annotation, and t</w:t>
        </w:r>
        <w:r w:rsidRPr="00F95CC2">
          <w:rPr>
            <w:lang w:val="en-US"/>
          </w:rPr>
          <w:t>hen annotates each token</w:t>
        </w:r>
        <w:r w:rsidRPr="001102DC">
          <w:rPr>
            <w:lang w:val="en-US"/>
          </w:rPr>
          <w:t xml:space="preserve"> as one fragment. </w:t>
        </w:r>
      </w:ins>
    </w:p>
    <w:p w:rsidR="00890613" w:rsidRPr="00DE1B49" w:rsidRDefault="00890613" w:rsidP="00890613">
      <w:pPr>
        <w:rPr>
          <w:ins w:id="1602" w:author="Kathrin Eichler" w:date="2014-11-24T10:52:00Z"/>
          <w:lang w:val="en-US"/>
        </w:rPr>
      </w:pPr>
    </w:p>
    <w:p w:rsidR="00890613" w:rsidRDefault="00890613" w:rsidP="006C3E1B">
      <w:pPr>
        <w:rPr>
          <w:ins w:id="1603" w:author="Kathrin Eichler" w:date="2014-11-24T13:25:00Z"/>
        </w:rPr>
      </w:pPr>
      <w:ins w:id="1604" w:author="Kathrin Eichler" w:date="2014-11-24T10:52:00Z">
        <w:r w:rsidRPr="00DE1B49">
          <w:rPr>
            <w:lang w:val="en-US"/>
          </w:rPr>
          <w:lastRenderedPageBreak/>
          <w:t>The component call</w:t>
        </w:r>
        <w:r>
          <w:rPr>
            <w:lang w:val="en-US"/>
          </w:rPr>
          <w:t>s</w:t>
        </w:r>
        <w:r w:rsidRPr="00DE1B49">
          <w:rPr>
            <w:lang w:val="en-US"/>
          </w:rPr>
          <w:t xml:space="preserve"> the given LAP once, if no </w:t>
        </w:r>
      </w:ins>
      <w:ins w:id="1605" w:author="Kathrin Eichler" w:date="2014-11-24T10:53:00Z">
        <w:r>
          <w:rPr>
            <w:lang w:val="en-US"/>
          </w:rPr>
          <w:t>token</w:t>
        </w:r>
      </w:ins>
      <w:ins w:id="1606" w:author="Kathrin Eichler" w:date="2014-11-24T10:52:00Z">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ins>
      <w:ins w:id="1607" w:author="Kathrin Eichler" w:date="2014-11-24T10:53:00Z">
        <w:r>
          <w:rPr>
            <w:lang w:val="en-US"/>
          </w:rPr>
          <w:t>tokens</w:t>
        </w:r>
      </w:ins>
      <w:ins w:id="1608" w:author="Kathrin Eichler" w:date="2014-11-24T10:52:00Z">
        <w:r>
          <w:rPr>
            <w:lang w:val="en-US"/>
          </w:rPr>
          <w:t xml:space="preserve">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ins>
      <w:ins w:id="1609" w:author="Kathrin Eichler" w:date="2014-11-24T10:53:00Z">
        <w:r>
          <w:rPr>
            <w:lang w:val="en-US"/>
          </w:rPr>
          <w:t>token</w:t>
        </w:r>
      </w:ins>
      <w:ins w:id="1610" w:author="Kathrin Eichler" w:date="2014-11-24T10:52:00Z">
        <w:r>
          <w:rPr>
            <w:lang w:val="en-US"/>
          </w:rPr>
          <w:t>)</w:t>
        </w:r>
        <w:r w:rsidRPr="00DE1B49">
          <w:rPr>
            <w:lang w:val="en-US"/>
          </w:rPr>
          <w:t>.</w:t>
        </w:r>
      </w:ins>
    </w:p>
    <w:p w:rsidR="00C57500" w:rsidRDefault="00C57500" w:rsidP="006C3E1B">
      <w:pPr>
        <w:pStyle w:val="Heading4"/>
        <w:rPr>
          <w:ins w:id="1611" w:author="Kathrin Eichler" w:date="2014-11-24T13:25:00Z"/>
        </w:rPr>
        <w:pPrChange w:id="1612" w:author="Lili" w:date="2014-11-25T10:51:00Z">
          <w:pPr/>
        </w:pPrChange>
      </w:pPr>
      <w:ins w:id="1613" w:author="Kathrin Eichler" w:date="2014-11-24T13:25:00Z">
        <w:r>
          <w:t>Class TokenAsFragmentAnnotatorForGerman</w:t>
        </w:r>
      </w:ins>
    </w:p>
    <w:p w:rsidR="00C57500" w:rsidRDefault="00C57500" w:rsidP="00C57500">
      <w:pPr>
        <w:pStyle w:val="Normal2"/>
        <w:rPr>
          <w:ins w:id="1614" w:author="Kathrin Eichler" w:date="2014-11-24T13:25:00Z"/>
          <w:rFonts w:cs="Consolas"/>
          <w:color w:val="3F5FBF"/>
          <w:lang w:val="en-US"/>
        </w:rPr>
      </w:pPr>
      <w:ins w:id="1615" w:author="Kathrin Eichler" w:date="2014-11-24T13:25:00Z">
        <w:r w:rsidRPr="00204BCB">
          <w:rPr>
            <w:lang w:val="en-US"/>
          </w:rPr>
          <w:t xml:space="preserve">This class implements the interface </w:t>
        </w:r>
        <w:r w:rsidRPr="00204BCB">
          <w:rPr>
            <w:i/>
            <w:lang w:val="en-US"/>
          </w:rPr>
          <w:t>FragmentAnnotator</w:t>
        </w:r>
      </w:ins>
      <w:ins w:id="1616" w:author="Kathrin Eichler" w:date="2014-11-24T13:26:00Z">
        <w:r>
          <w:rPr>
            <w:lang w:val="en-US"/>
          </w:rPr>
          <w:t>.</w:t>
        </w:r>
      </w:ins>
      <w:ins w:id="1617" w:author="Kathrin Eichler" w:date="2014-11-24T13:25:00Z">
        <w:r w:rsidRPr="00204BCB">
          <w:rPr>
            <w:lang w:val="en-US"/>
          </w:rPr>
          <w:t xml:space="preserve"> This is a fragment annotation method that annotates</w:t>
        </w:r>
        <w:r w:rsidRPr="001B6690">
          <w:rPr>
            <w:lang w:val="en-US"/>
          </w:rPr>
          <w:t xml:space="preserve"> each token</w:t>
        </w:r>
        <w:r w:rsidRPr="00B34AB8">
          <w:rPr>
            <w:lang w:val="en-US"/>
          </w:rPr>
          <w:t xml:space="preserve"> </w:t>
        </w:r>
        <w:r>
          <w:rPr>
            <w:lang w:val="en-US"/>
          </w:rPr>
          <w:t>(</w:t>
        </w:r>
        <w:r w:rsidRPr="00293A04">
          <w:rPr>
            <w:rFonts w:cs="Consolas"/>
            <w:color w:val="3F5FBF"/>
            <w:lang w:val="en-US"/>
          </w:rPr>
          <w:t>except punctuation</w:t>
        </w:r>
        <w:r>
          <w:rPr>
            <w:rFonts w:cs="Consolas"/>
            <w:color w:val="3F5FBF"/>
            <w:lang w:val="en-US"/>
          </w:rPr>
          <w:t>)</w:t>
        </w:r>
      </w:ins>
      <w:ins w:id="1618" w:author="Kathrin Eichler" w:date="2014-11-24T13:27:00Z">
        <w:r>
          <w:rPr>
            <w:rFonts w:cs="Consolas"/>
            <w:color w:val="3F5FBF"/>
            <w:lang w:val="en-US"/>
          </w:rPr>
          <w:t xml:space="preserve">, </w:t>
        </w:r>
      </w:ins>
      <w:ins w:id="1619" w:author="Kathrin Eichler" w:date="2014-11-24T13:26:00Z">
        <w:r>
          <w:rPr>
            <w:rFonts w:cs="Consolas"/>
            <w:color w:val="3F5FBF"/>
            <w:lang w:val="en-US"/>
          </w:rPr>
          <w:t xml:space="preserve">and, </w:t>
        </w:r>
      </w:ins>
      <w:ins w:id="1620" w:author="Kathrin Eichler" w:date="2014-11-24T13:28:00Z">
        <w:r>
          <w:rPr>
            <w:rFonts w:cs="Consolas"/>
            <w:color w:val="3F5FBF"/>
            <w:lang w:val="en-US"/>
          </w:rPr>
          <w:t>unlike</w:t>
        </w:r>
      </w:ins>
      <w:ins w:id="1621" w:author="Kathrin Eichler" w:date="2014-11-24T13:26:00Z">
        <w:r>
          <w:rPr>
            <w:rFonts w:cs="Consolas"/>
            <w:color w:val="3F5FBF"/>
            <w:lang w:val="en-US"/>
          </w:rPr>
          <w:t xml:space="preserve"> the </w:t>
        </w:r>
        <w:r w:rsidRPr="00C57500">
          <w:rPr>
            <w:i/>
            <w:rPrChange w:id="1622" w:author="Kathrin Eichler" w:date="2014-11-24T13:27:00Z">
              <w:rPr>
                <w:rFonts w:eastAsia="Times New Roman" w:cs="Times New Roman"/>
                <w:b/>
                <w:sz w:val="24"/>
                <w:szCs w:val="28"/>
                <w:lang w:val="en-US" w:eastAsia="de-DE"/>
              </w:rPr>
            </w:rPrChange>
          </w:rPr>
          <w:t>TokenAsFra</w:t>
        </w:r>
        <w:r w:rsidRPr="00C57500">
          <w:rPr>
            <w:i/>
            <w:rPrChange w:id="1623" w:author="Kathrin Eichler" w:date="2014-11-24T13:27:00Z">
              <w:rPr>
                <w:rFonts w:eastAsia="Times New Roman" w:cs="Times New Roman"/>
                <w:b/>
                <w:sz w:val="24"/>
                <w:szCs w:val="28"/>
                <w:lang w:val="en-US" w:eastAsia="de-DE"/>
              </w:rPr>
            </w:rPrChange>
          </w:rPr>
          <w:t>g</w:t>
        </w:r>
        <w:r w:rsidRPr="00C57500">
          <w:rPr>
            <w:i/>
            <w:rPrChange w:id="1624" w:author="Kathrin Eichler" w:date="2014-11-24T13:27:00Z">
              <w:rPr>
                <w:rFonts w:eastAsia="Times New Roman" w:cs="Times New Roman"/>
                <w:b/>
                <w:sz w:val="24"/>
                <w:szCs w:val="28"/>
                <w:lang w:val="en-US" w:eastAsia="de-DE"/>
              </w:rPr>
            </w:rPrChange>
          </w:rPr>
          <w:t>mentAnnotator</w:t>
        </w:r>
      </w:ins>
      <w:ins w:id="1625" w:author="Kathrin Eichler" w:date="2014-11-24T13:28:00Z">
        <w:r>
          <w:rPr>
            <w:rFonts w:cs="Consolas"/>
            <w:color w:val="3F5FBF"/>
            <w:lang w:val="en-US"/>
          </w:rPr>
          <w:t xml:space="preserve">, </w:t>
        </w:r>
      </w:ins>
      <w:ins w:id="1626" w:author="Kathrin Eichler" w:date="2014-11-24T13:27:00Z">
        <w:r>
          <w:rPr>
            <w:rFonts w:cs="Consolas"/>
            <w:color w:val="3F5FBF"/>
            <w:lang w:val="en-US"/>
          </w:rPr>
          <w:t xml:space="preserve">each </w:t>
        </w:r>
      </w:ins>
      <w:ins w:id="1627" w:author="Kathrin Eichler" w:date="2014-11-24T13:25:00Z">
        <w:r>
          <w:rPr>
            <w:rFonts w:cs="Consolas"/>
            <w:color w:val="3F5FBF"/>
            <w:lang w:val="en-US"/>
          </w:rPr>
          <w:t xml:space="preserve">component of </w:t>
        </w:r>
      </w:ins>
      <w:ins w:id="1628" w:author="Kathrin Eichler" w:date="2014-11-24T13:27:00Z">
        <w:r>
          <w:rPr>
            <w:rFonts w:cs="Consolas"/>
            <w:color w:val="3F5FBF"/>
            <w:lang w:val="en-US"/>
          </w:rPr>
          <w:t xml:space="preserve">a </w:t>
        </w:r>
      </w:ins>
      <w:ins w:id="1629" w:author="Kathrin Eichler" w:date="2014-11-24T13:26:00Z">
        <w:r>
          <w:rPr>
            <w:rFonts w:cs="Consolas"/>
            <w:color w:val="3F5FBF"/>
            <w:lang w:val="en-US"/>
          </w:rPr>
          <w:t xml:space="preserve">German </w:t>
        </w:r>
      </w:ins>
      <w:ins w:id="1630" w:author="Kathrin Eichler" w:date="2014-11-24T13:25:00Z">
        <w:r>
          <w:rPr>
            <w:rFonts w:cs="Consolas"/>
            <w:color w:val="3F5FBF"/>
            <w:lang w:val="en-US"/>
          </w:rPr>
          <w:t xml:space="preserve">compound word </w:t>
        </w:r>
        <w:r w:rsidRPr="00293A04">
          <w:rPr>
            <w:rFonts w:cs="Consolas"/>
            <w:color w:val="3F5FBF"/>
            <w:lang w:val="en-US"/>
          </w:rPr>
          <w:t>as a fragment</w:t>
        </w:r>
      </w:ins>
      <w:ins w:id="1631" w:author="Kathrin Eichler" w:date="2014-11-24T13:28:00Z">
        <w:r>
          <w:rPr>
            <w:rFonts w:cs="Consolas"/>
            <w:color w:val="3F5FBF"/>
            <w:lang w:val="en-US"/>
          </w:rPr>
          <w:t>.</w:t>
        </w:r>
      </w:ins>
      <w:ins w:id="1632" w:author="Kathrin Eichler" w:date="2014-11-24T13:29:00Z">
        <w:r w:rsidR="005603B8">
          <w:rPr>
            <w:rFonts w:cs="Consolas"/>
            <w:color w:val="3F5FBF"/>
            <w:lang w:val="en-US"/>
          </w:rPr>
          <w:t xml:space="preserve"> As a German compound splitter is used, this fragment annotator only works for German language input. </w:t>
        </w:r>
      </w:ins>
    </w:p>
    <w:p w:rsidR="00C57500" w:rsidRPr="00204BCB" w:rsidRDefault="00C57500" w:rsidP="00C57500">
      <w:pPr>
        <w:pStyle w:val="Normal2"/>
        <w:rPr>
          <w:ins w:id="1633" w:author="Kathrin Eichler" w:date="2014-11-24T13:27:00Z"/>
          <w:rFonts w:cs="Consolas"/>
          <w:lang w:val="en-US"/>
        </w:rPr>
      </w:pPr>
      <w:ins w:id="1634" w:author="Kathrin Eichler" w:date="2014-11-24T13:27:00Z">
        <w:r w:rsidRPr="00293A04">
          <w:rPr>
            <w:rFonts w:cs="Consolas"/>
            <w:color w:val="3F5FBF"/>
            <w:lang w:val="en-US"/>
          </w:rPr>
          <w:t>If a filter for parts of speech is passed to the constructor, then only tokens are annotated, which match the filter.</w:t>
        </w:r>
      </w:ins>
      <w:ins w:id="1635" w:author="Kathrin Eichler" w:date="2014-11-24T13:28:00Z">
        <w:r>
          <w:rPr>
            <w:rFonts w:cs="Consolas"/>
            <w:color w:val="3F5FBF"/>
            <w:lang w:val="en-US"/>
          </w:rPr>
          <w:t xml:space="preserve"> </w:t>
        </w:r>
      </w:ins>
    </w:p>
    <w:p w:rsidR="00C57500" w:rsidRPr="00FC0529" w:rsidRDefault="00C57500">
      <w:pPr>
        <w:pStyle w:val="Normal2"/>
        <w:rPr>
          <w:ins w:id="1636" w:author="Kathrin Eichler" w:date="2014-11-17T09:59:00Z"/>
        </w:rPr>
        <w:pPrChange w:id="1637" w:author="Kathrin Eichler" w:date="2014-11-24T13:29:00Z">
          <w:pPr>
            <w:pStyle w:val="Heading4"/>
          </w:pPr>
        </w:pPrChange>
      </w:pPr>
      <w:ins w:id="1638" w:author="Kathrin Eichler" w:date="2014-11-24T13:25: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5D1EEF">
          <w:rPr>
            <w:lang w:val="en-US"/>
          </w:rPr>
          <w:t>token</w:t>
        </w:r>
        <w:r w:rsidRPr="00314033">
          <w:rPr>
            <w:lang w:val="en-US"/>
          </w:rPr>
          <w:t xml:space="preserve"> ann</w:t>
        </w:r>
        <w:r w:rsidRPr="00314033">
          <w:rPr>
            <w:lang w:val="en-US"/>
          </w:rPr>
          <w:t>o</w:t>
        </w:r>
        <w:r w:rsidRPr="00314033">
          <w:rPr>
            <w:lang w:val="en-US"/>
          </w:rPr>
          <w:t>tation, and t</w:t>
        </w:r>
        <w:r w:rsidRPr="00F95CC2">
          <w:rPr>
            <w:lang w:val="en-US"/>
          </w:rPr>
          <w:t>hen annotates each token</w:t>
        </w:r>
        <w:r w:rsidRPr="001102DC">
          <w:rPr>
            <w:lang w:val="en-US"/>
          </w:rPr>
          <w:t xml:space="preserve"> as one fragment.</w:t>
        </w:r>
      </w:ins>
      <w:ins w:id="1639" w:author="Kathrin Eichler" w:date="2014-11-24T13:29:00Z">
        <w:r>
          <w:rPr>
            <w:lang w:val="en-US"/>
          </w:rPr>
          <w:t xml:space="preserve"> </w:t>
        </w:r>
      </w:ins>
      <w:ins w:id="1640" w:author="Kathrin Eichler" w:date="2014-11-24T13:25:00Z">
        <w:r w:rsidRPr="00DE1B49">
          <w:rPr>
            <w:lang w:val="en-US"/>
          </w:rPr>
          <w:t>The component call</w:t>
        </w:r>
        <w:r>
          <w:rPr>
            <w:lang w:val="en-US"/>
          </w:rPr>
          <w:t>s</w:t>
        </w:r>
        <w:r w:rsidRPr="00DE1B49">
          <w:rPr>
            <w:lang w:val="en-US"/>
          </w:rPr>
          <w:t xml:space="preserve"> the given LAP once, if no </w:t>
        </w:r>
        <w:r>
          <w:rPr>
            <w:lang w:val="en-US"/>
          </w:rPr>
          <w:t>token</w:t>
        </w:r>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r>
          <w:rPr>
            <w:lang w:val="en-US"/>
          </w:rPr>
          <w:t>tokens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w:t>
        </w:r>
        <w:r w:rsidRPr="00DE1B49">
          <w:rPr>
            <w:lang w:val="en-US"/>
          </w:rPr>
          <w:t>n</w:t>
        </w:r>
        <w:r w:rsidRPr="00DE1B49">
          <w:rPr>
            <w:lang w:val="en-US"/>
          </w:rPr>
          <w:t>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r>
          <w:rPr>
            <w:lang w:val="en-US"/>
          </w:rPr>
          <w:t>token)</w:t>
        </w:r>
        <w:r w:rsidRPr="00DE1B49">
          <w:rPr>
            <w:lang w:val="en-US"/>
          </w:rPr>
          <w:t>.</w:t>
        </w:r>
      </w:ins>
    </w:p>
    <w:p w:rsidR="00706C23" w:rsidRDefault="00706C23" w:rsidP="006C3E1B">
      <w:pPr>
        <w:pStyle w:val="Heading4"/>
        <w:rPr>
          <w:ins w:id="1641" w:author="Kathrin Eichler" w:date="2014-11-24T10:55:00Z"/>
        </w:rPr>
        <w:pPrChange w:id="1642" w:author="Lili" w:date="2014-11-25T10:51:00Z">
          <w:pPr/>
        </w:pPrChange>
      </w:pPr>
      <w:ins w:id="1643" w:author="Kathrin Eichler" w:date="2014-11-17T09:59:00Z">
        <w:r>
          <w:t>Class DependencyAsFr</w:t>
        </w:r>
        <w:r w:rsidR="005D1EEF">
          <w:t>agmentAnnotator</w:t>
        </w:r>
      </w:ins>
    </w:p>
    <w:p w:rsidR="00B34AB8" w:rsidRPr="00204BCB" w:rsidRDefault="00B34AB8" w:rsidP="00B34AB8">
      <w:pPr>
        <w:pStyle w:val="Normal2"/>
        <w:rPr>
          <w:ins w:id="1644" w:author="Kathrin Eichler" w:date="2014-11-24T10:56:00Z"/>
          <w:rFonts w:cs="Consolas"/>
          <w:lang w:val="en-US"/>
        </w:rPr>
      </w:pPr>
      <w:ins w:id="1645" w:author="Kathrin Eichler" w:date="2014-11-24T10:56:00Z">
        <w:r w:rsidRPr="00204BCB">
          <w:rPr>
            <w:lang w:val="en-US"/>
          </w:rPr>
          <w:t xml:space="preserve">This class implements the interface </w:t>
        </w:r>
        <w:r w:rsidRPr="00204BCB">
          <w:rPr>
            <w:i/>
            <w:lang w:val="en-US"/>
          </w:rPr>
          <w:t>FragmentAnnotator</w:t>
        </w:r>
        <w:r w:rsidRPr="00204BCB">
          <w:rPr>
            <w:lang w:val="en-US"/>
          </w:rPr>
          <w:t>. This is a fragment annotation method that annotates</w:t>
        </w:r>
        <w:r w:rsidRPr="001B6690">
          <w:rPr>
            <w:lang w:val="en-US"/>
          </w:rPr>
          <w:t xml:space="preserve"> each </w:t>
        </w:r>
        <w:r>
          <w:rPr>
            <w:lang w:val="en-US"/>
          </w:rPr>
          <w:t>dependency</w:t>
        </w:r>
        <w:r w:rsidRPr="00B34AB8">
          <w:rPr>
            <w:lang w:val="en-US"/>
          </w:rPr>
          <w:t xml:space="preserve"> </w:t>
        </w:r>
        <w:r>
          <w:rPr>
            <w:lang w:val="en-US"/>
          </w:rPr>
          <w:t>(</w:t>
        </w:r>
        <w:r w:rsidRPr="00163E4C">
          <w:rPr>
            <w:rFonts w:cs="Consolas"/>
            <w:color w:val="3F5FBF"/>
            <w:lang w:val="en-US"/>
          </w:rPr>
          <w:t xml:space="preserve">except </w:t>
        </w:r>
        <w:r>
          <w:rPr>
            <w:rFonts w:cs="Consolas"/>
            <w:color w:val="3F5FBF"/>
            <w:lang w:val="en-US"/>
          </w:rPr>
          <w:t xml:space="preserve">when the dependent is a </w:t>
        </w:r>
        <w:r w:rsidRPr="00163E4C">
          <w:rPr>
            <w:rFonts w:cs="Consolas"/>
            <w:color w:val="3F5FBF"/>
            <w:lang w:val="en-US"/>
          </w:rPr>
          <w:t>punctuation</w:t>
        </w:r>
        <w:r>
          <w:rPr>
            <w:rFonts w:cs="Consolas"/>
            <w:color w:val="3F5FBF"/>
            <w:lang w:val="en-US"/>
          </w:rPr>
          <w:t xml:space="preserve"> token)</w:t>
        </w:r>
        <w:r w:rsidRPr="00163E4C">
          <w:rPr>
            <w:rFonts w:cs="Consolas"/>
            <w:color w:val="3F5FBF"/>
            <w:lang w:val="en-US"/>
          </w:rPr>
          <w:t xml:space="preserve"> as a fragment.</w:t>
        </w:r>
        <w:r>
          <w:rPr>
            <w:rFonts w:cs="Consolas"/>
            <w:color w:val="3F5FBF"/>
            <w:lang w:val="en-US"/>
          </w:rPr>
          <w:t xml:space="preserve"> </w:t>
        </w:r>
        <w:r w:rsidRPr="00163E4C">
          <w:rPr>
            <w:rFonts w:cs="Consolas"/>
            <w:color w:val="3F5FBF"/>
            <w:lang w:val="en-US"/>
          </w:rPr>
          <w:t>If filter</w:t>
        </w:r>
        <w:r>
          <w:rPr>
            <w:rFonts w:cs="Consolas"/>
            <w:color w:val="3F5FBF"/>
            <w:lang w:val="en-US"/>
          </w:rPr>
          <w:t>s</w:t>
        </w:r>
        <w:r w:rsidRPr="00163E4C">
          <w:rPr>
            <w:rFonts w:cs="Consolas"/>
            <w:color w:val="3F5FBF"/>
            <w:lang w:val="en-US"/>
          </w:rPr>
          <w:t xml:space="preserve"> for </w:t>
        </w:r>
        <w:r>
          <w:rPr>
            <w:rFonts w:cs="Consolas"/>
            <w:color w:val="3F5FBF"/>
            <w:lang w:val="en-US"/>
          </w:rPr>
          <w:t>dependency types, part of speech of governor and / or part of speech of dependent are</w:t>
        </w:r>
        <w:r w:rsidRPr="00163E4C">
          <w:rPr>
            <w:rFonts w:cs="Consolas"/>
            <w:color w:val="3F5FBF"/>
            <w:lang w:val="en-US"/>
          </w:rPr>
          <w:t xml:space="preserve"> passed to the constructor, then only </w:t>
        </w:r>
      </w:ins>
      <w:ins w:id="1646" w:author="Kathrin Eichler" w:date="2014-11-24T10:57:00Z">
        <w:r>
          <w:rPr>
            <w:rFonts w:cs="Consolas"/>
            <w:color w:val="3F5FBF"/>
            <w:lang w:val="en-US"/>
          </w:rPr>
          <w:t>dependencies matching the filter</w:t>
        </w:r>
      </w:ins>
      <w:ins w:id="1647" w:author="Kathrin Eichler" w:date="2014-11-24T10:59:00Z">
        <w:r w:rsidR="005D1EEF">
          <w:rPr>
            <w:rFonts w:cs="Consolas"/>
            <w:color w:val="3F5FBF"/>
            <w:lang w:val="en-US"/>
          </w:rPr>
          <w:t>(</w:t>
        </w:r>
      </w:ins>
      <w:ins w:id="1648" w:author="Kathrin Eichler" w:date="2014-11-24T10:57:00Z">
        <w:r>
          <w:rPr>
            <w:rFonts w:cs="Consolas"/>
            <w:color w:val="3F5FBF"/>
            <w:lang w:val="en-US"/>
          </w:rPr>
          <w:t>s</w:t>
        </w:r>
      </w:ins>
      <w:ins w:id="1649" w:author="Kathrin Eichler" w:date="2014-11-24T10:59:00Z">
        <w:r w:rsidR="005D1EEF">
          <w:rPr>
            <w:rFonts w:cs="Consolas"/>
            <w:color w:val="3F5FBF"/>
            <w:lang w:val="en-US"/>
          </w:rPr>
          <w:t>)</w:t>
        </w:r>
      </w:ins>
      <w:ins w:id="1650" w:author="Kathrin Eichler" w:date="2014-11-24T10:56:00Z">
        <w:r w:rsidRPr="00163E4C">
          <w:rPr>
            <w:rFonts w:cs="Consolas"/>
            <w:color w:val="3F5FBF"/>
            <w:lang w:val="en-US"/>
          </w:rPr>
          <w:t xml:space="preserve"> are annotat</w:t>
        </w:r>
        <w:r>
          <w:rPr>
            <w:rFonts w:cs="Consolas"/>
            <w:color w:val="3F5FBF"/>
            <w:lang w:val="en-US"/>
          </w:rPr>
          <w:t>ed</w:t>
        </w:r>
        <w:r w:rsidRPr="00163E4C">
          <w:rPr>
            <w:rFonts w:cs="Consolas"/>
            <w:color w:val="3F5FBF"/>
            <w:lang w:val="en-US"/>
          </w:rPr>
          <w:t>.</w:t>
        </w:r>
      </w:ins>
    </w:p>
    <w:p w:rsidR="00B34AB8" w:rsidRPr="00163E4C" w:rsidRDefault="00B34AB8">
      <w:pPr>
        <w:pStyle w:val="Normal2"/>
        <w:rPr>
          <w:ins w:id="1651" w:author="Kathrin Eichler" w:date="2014-11-24T10:56:00Z"/>
          <w:lang w:val="en-US"/>
        </w:rPr>
        <w:pPrChange w:id="1652" w:author="Kathrin Eichler" w:date="2014-11-24T10:57:00Z">
          <w:pPr/>
        </w:pPrChange>
      </w:pPr>
      <w:ins w:id="1653" w:author="Kathrin Eichler" w:date="2014-11-24T10:56:00Z">
        <w:r w:rsidRPr="00204BCB">
          <w:rPr>
            <w:lang w:val="en-US"/>
          </w:rPr>
          <w:t>The component calls the giv</w:t>
        </w:r>
        <w:r w:rsidRPr="001B6690">
          <w:rPr>
            <w:lang w:val="en-US"/>
          </w:rPr>
          <w:t xml:space="preserve">en LAP or searches the input CAS to </w:t>
        </w:r>
        <w:r w:rsidRPr="00B34AB8">
          <w:rPr>
            <w:lang w:val="en-US"/>
          </w:rPr>
          <w:t xml:space="preserve">find the </w:t>
        </w:r>
        <w:r w:rsidRPr="00163E4C">
          <w:rPr>
            <w:lang w:val="en-US"/>
          </w:rPr>
          <w:t xml:space="preserve">token annotation, and then annotates each token as one fragment. </w:t>
        </w:r>
        <w:r w:rsidRPr="00DE1B49">
          <w:rPr>
            <w:lang w:val="en-US"/>
          </w:rPr>
          <w:t>The component call</w:t>
        </w:r>
        <w:r>
          <w:rPr>
            <w:lang w:val="en-US"/>
          </w:rPr>
          <w:t>s</w:t>
        </w:r>
        <w:r w:rsidRPr="00DE1B49">
          <w:rPr>
            <w:lang w:val="en-US"/>
          </w:rPr>
          <w:t xml:space="preserve"> the given LAP once, if no </w:t>
        </w:r>
        <w:r>
          <w:rPr>
            <w:lang w:val="en-US"/>
          </w:rPr>
          <w:t>token</w:t>
        </w:r>
        <w:r w:rsidRPr="00DE1B49">
          <w:rPr>
            <w:lang w:val="en-US"/>
          </w:rPr>
          <w:t xml:space="preserv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w:t>
        </w:r>
        <w:r>
          <w:rPr>
            <w:lang w:val="en-US"/>
          </w:rPr>
          <w:t>tokens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is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w:t>
        </w:r>
        <w:r w:rsidRPr="00DE1B49">
          <w:rPr>
            <w:lang w:val="en-US"/>
          </w:rPr>
          <w:t>n</w:t>
        </w:r>
        <w:r w:rsidRPr="00DE1B49">
          <w:rPr>
            <w:lang w:val="en-US"/>
          </w:rPr>
          <w:t>n</w:t>
        </w:r>
        <w:r>
          <w:rPr>
            <w:lang w:val="en-US"/>
          </w:rPr>
          <w:t>ot produce sentence annotation (i.e., if</w:t>
        </w:r>
        <w:r w:rsidRPr="00DE1B49">
          <w:rPr>
            <w:lang w:val="en-US"/>
          </w:rPr>
          <w:t xml:space="preserve"> the module </w:t>
        </w:r>
        <w:r>
          <w:rPr>
            <w:lang w:val="en-US"/>
          </w:rPr>
          <w:t>cannot</w:t>
        </w:r>
        <w:r w:rsidRPr="00DE1B49">
          <w:rPr>
            <w:lang w:val="en-US"/>
          </w:rPr>
          <w:t xml:space="preserve"> find any </w:t>
        </w:r>
        <w:r>
          <w:rPr>
            <w:lang w:val="en-US"/>
          </w:rPr>
          <w:t>token)</w:t>
        </w:r>
        <w:r w:rsidRPr="00DE1B49">
          <w:rPr>
            <w:lang w:val="en-US"/>
          </w:rPr>
          <w:t>.</w:t>
        </w:r>
      </w:ins>
    </w:p>
    <w:p w:rsidR="00706C23" w:rsidRDefault="00706C23" w:rsidP="006C3E1B">
      <w:pPr>
        <w:pStyle w:val="Heading4"/>
        <w:rPr>
          <w:ins w:id="1654" w:author="Kathrin Eichler" w:date="2014-11-24T10:57:00Z"/>
        </w:rPr>
        <w:pPrChange w:id="1655" w:author="Lili" w:date="2014-11-25T10:51:00Z">
          <w:pPr/>
        </w:pPrChange>
      </w:pPr>
      <w:ins w:id="1656" w:author="Kathrin Eichler" w:date="2014-11-17T09:58:00Z">
        <w:r>
          <w:t xml:space="preserve">Class </w:t>
        </w:r>
      </w:ins>
      <w:ins w:id="1657" w:author="Kathrin Eichler" w:date="2014-11-17T09:59:00Z">
        <w:r>
          <w:t>TokenAnd</w:t>
        </w:r>
      </w:ins>
      <w:ins w:id="1658" w:author="Kathrin Eichler" w:date="2014-11-17T09:58:00Z">
        <w:r>
          <w:t>Depende</w:t>
        </w:r>
        <w:r w:rsidR="005D1EEF">
          <w:t>ncyAsFragmentAnnotator</w:t>
        </w:r>
      </w:ins>
    </w:p>
    <w:p w:rsidR="005D1EEF" w:rsidRPr="005D1EEF" w:rsidRDefault="005D1EEF">
      <w:pPr>
        <w:pStyle w:val="Normal2"/>
        <w:rPr>
          <w:ins w:id="1659" w:author="Kathrin Eichler" w:date="2014-11-24T10:57:00Z"/>
          <w:rFonts w:cs="Consolas"/>
          <w:lang w:val="en-US"/>
          <w:rPrChange w:id="1660" w:author="Kathrin Eichler" w:date="2014-11-24T10:59:00Z">
            <w:rPr>
              <w:ins w:id="1661" w:author="Kathrin Eichler" w:date="2014-11-24T10:57:00Z"/>
              <w:rFonts w:ascii="Consolas" w:hAnsi="Consolas" w:cs="Consolas"/>
              <w:sz w:val="20"/>
              <w:szCs w:val="20"/>
              <w:lang w:val="de-DE"/>
            </w:rPr>
          </w:rPrChange>
        </w:rPr>
        <w:pPrChange w:id="1662" w:author="Kathrin Eichler" w:date="2014-11-24T10:59:00Z">
          <w:pPr>
            <w:autoSpaceDE w:val="0"/>
            <w:autoSpaceDN w:val="0"/>
            <w:adjustRightInd w:val="0"/>
            <w:spacing w:line="240" w:lineRule="auto"/>
          </w:pPr>
        </w:pPrChange>
      </w:pPr>
      <w:ins w:id="1663" w:author="Kathrin Eichler" w:date="2014-11-24T10:58:00Z">
        <w:r w:rsidRPr="005D1EEF">
          <w:rPr>
            <w:lang w:val="en-US"/>
          </w:rPr>
          <w:t xml:space="preserve">This class implements the interface </w:t>
        </w:r>
        <w:r w:rsidRPr="005D1EEF">
          <w:rPr>
            <w:i/>
            <w:lang w:val="en-US"/>
          </w:rPr>
          <w:t>FragmentAnnotator</w:t>
        </w:r>
        <w:r w:rsidRPr="004323A0">
          <w:rPr>
            <w:lang w:val="en-US"/>
          </w:rPr>
          <w:t xml:space="preserve">. This is </w:t>
        </w:r>
        <w:r w:rsidRPr="00314033">
          <w:rPr>
            <w:lang w:val="en-US"/>
          </w:rPr>
          <w:t>a fragment annotation method that co</w:t>
        </w:r>
        <w:r w:rsidRPr="002953B9">
          <w:rPr>
            <w:lang w:val="en-US"/>
          </w:rPr>
          <w:t>m</w:t>
        </w:r>
        <w:r w:rsidRPr="005D1EEF">
          <w:rPr>
            <w:lang w:val="en-US"/>
          </w:rPr>
          <w:t>bines Token</w:t>
        </w:r>
      </w:ins>
      <w:ins w:id="1664" w:author="Kathrin Eichler" w:date="2014-11-24T10:57:00Z">
        <w:r w:rsidRPr="005D1EEF">
          <w:rPr>
            <w:rFonts w:cs="Consolas"/>
            <w:color w:val="3F5FBF"/>
            <w:lang w:val="en-US"/>
            <w:rPrChange w:id="1665" w:author="Kathrin Eichler" w:date="2014-11-24T10:59:00Z">
              <w:rPr>
                <w:rFonts w:ascii="Consolas" w:hAnsi="Consolas" w:cs="Consolas"/>
                <w:color w:val="3F5FBF"/>
                <w:sz w:val="20"/>
                <w:szCs w:val="20"/>
                <w:lang w:val="de-DE"/>
              </w:rPr>
            </w:rPrChange>
          </w:rPr>
          <w:t>AsFragmentAnnotator and DependencyAsFragmentAnnotator.</w:t>
        </w:r>
      </w:ins>
    </w:p>
    <w:p w:rsidR="005D1EEF" w:rsidRPr="004323A0" w:rsidRDefault="005D1EEF">
      <w:pPr>
        <w:pStyle w:val="Normal2"/>
        <w:rPr>
          <w:rFonts w:cs="Consolas"/>
          <w:lang w:val="en-US"/>
          <w:rPrChange w:id="1666" w:author="Kathrin Eichler" w:date="2014-11-24T10:59:00Z">
            <w:rPr/>
          </w:rPrChange>
        </w:rPr>
        <w:pPrChange w:id="1667" w:author="Kathrin Eichler" w:date="2014-11-24T10:59:00Z">
          <w:pPr/>
        </w:pPrChange>
      </w:pPr>
      <w:ins w:id="1668" w:author="Kathrin Eichler" w:date="2014-11-24T10:57:00Z">
        <w:r w:rsidRPr="005D1EEF">
          <w:rPr>
            <w:rFonts w:cs="Consolas"/>
            <w:color w:val="3F5FBF"/>
            <w:lang w:val="en-US"/>
            <w:rPrChange w:id="1669" w:author="Kathrin Eichler" w:date="2014-11-24T10:59:00Z">
              <w:rPr>
                <w:rFonts w:ascii="Consolas" w:hAnsi="Consolas" w:cs="Consolas"/>
                <w:color w:val="3F5FBF"/>
                <w:sz w:val="20"/>
                <w:szCs w:val="20"/>
                <w:lang w:val="de-DE"/>
              </w:rPr>
            </w:rPrChange>
          </w:rPr>
          <w:t xml:space="preserve">Each token and dependency (except when POS of a token is punctuation) </w:t>
        </w:r>
        <w:proofErr w:type="gramStart"/>
        <w:r w:rsidRPr="005D1EEF">
          <w:rPr>
            <w:rFonts w:cs="Consolas"/>
            <w:color w:val="3F5FBF"/>
            <w:lang w:val="en-US"/>
            <w:rPrChange w:id="1670" w:author="Kathrin Eichler" w:date="2014-11-24T10:59:00Z">
              <w:rPr>
                <w:rFonts w:ascii="Consolas" w:hAnsi="Consolas" w:cs="Consolas"/>
                <w:color w:val="3F5FBF"/>
                <w:sz w:val="20"/>
                <w:szCs w:val="20"/>
                <w:lang w:val="de-DE"/>
              </w:rPr>
            </w:rPrChange>
          </w:rPr>
          <w:t>are</w:t>
        </w:r>
        <w:proofErr w:type="gramEnd"/>
        <w:r w:rsidRPr="005D1EEF">
          <w:rPr>
            <w:rFonts w:cs="Consolas"/>
            <w:color w:val="3F5FBF"/>
            <w:lang w:val="en-US"/>
            <w:rPrChange w:id="1671" w:author="Kathrin Eichler" w:date="2014-11-24T10:59:00Z">
              <w:rPr>
                <w:rFonts w:ascii="Consolas" w:hAnsi="Consolas" w:cs="Consolas"/>
                <w:color w:val="3F5FBF"/>
                <w:sz w:val="20"/>
                <w:szCs w:val="20"/>
                <w:lang w:val="de-DE"/>
              </w:rPr>
            </w:rPrChange>
          </w:rPr>
          <w:t xml:space="preserve"> considered as fragments. If filters for a part of speech of tokens, for type of dependencies, for part of speech </w:t>
        </w:r>
        <w:r w:rsidRPr="005D1EEF">
          <w:rPr>
            <w:rFonts w:cs="Consolas"/>
            <w:color w:val="3F5FBF"/>
            <w:lang w:val="en-US"/>
            <w:rPrChange w:id="1672" w:author="Kathrin Eichler" w:date="2014-11-24T10:59:00Z">
              <w:rPr>
                <w:rFonts w:ascii="Consolas" w:hAnsi="Consolas" w:cs="Consolas"/>
                <w:color w:val="3F5FBF"/>
                <w:sz w:val="20"/>
                <w:szCs w:val="20"/>
                <w:lang w:val="de-DE"/>
              </w:rPr>
            </w:rPrChange>
          </w:rPr>
          <w:lastRenderedPageBreak/>
          <w:t>of governor and</w:t>
        </w:r>
      </w:ins>
      <w:ins w:id="1673" w:author="Kathrin Eichler" w:date="2014-11-24T10:58:00Z">
        <w:r w:rsidRPr="005D1EEF">
          <w:rPr>
            <w:rFonts w:cs="Consolas"/>
            <w:color w:val="3F5FBF"/>
            <w:lang w:val="en-US"/>
            <w:rPrChange w:id="1674" w:author="Kathrin Eichler" w:date="2014-11-24T10:59:00Z">
              <w:rPr>
                <w:rFonts w:ascii="Consolas" w:hAnsi="Consolas" w:cs="Consolas"/>
                <w:color w:val="3F5FBF"/>
                <w:sz w:val="20"/>
                <w:szCs w:val="20"/>
                <w:lang w:val="en-US"/>
              </w:rPr>
            </w:rPrChange>
          </w:rPr>
          <w:t xml:space="preserve"> / or</w:t>
        </w:r>
      </w:ins>
      <w:ins w:id="1675" w:author="Kathrin Eichler" w:date="2014-11-24T10:57:00Z">
        <w:r w:rsidRPr="005D1EEF">
          <w:rPr>
            <w:rFonts w:cs="Consolas"/>
            <w:color w:val="3F5FBF"/>
            <w:lang w:val="en-US"/>
            <w:rPrChange w:id="1676" w:author="Kathrin Eichler" w:date="2014-11-24T10:59:00Z">
              <w:rPr>
                <w:rFonts w:ascii="Consolas" w:hAnsi="Consolas" w:cs="Consolas"/>
                <w:color w:val="3F5FBF"/>
                <w:sz w:val="20"/>
                <w:szCs w:val="20"/>
                <w:lang w:val="de-DE"/>
              </w:rPr>
            </w:rPrChange>
          </w:rPr>
          <w:t xml:space="preserve"> part of speech of dependent</w:t>
        </w:r>
      </w:ins>
      <w:ins w:id="1677" w:author="Kathrin Eichler" w:date="2014-11-24T10:58:00Z">
        <w:r w:rsidRPr="005D1EEF">
          <w:rPr>
            <w:rFonts w:cs="Consolas"/>
            <w:lang w:val="en-US"/>
            <w:rPrChange w:id="1678" w:author="Kathrin Eichler" w:date="2014-11-24T10:59:00Z">
              <w:rPr>
                <w:rFonts w:ascii="Consolas" w:hAnsi="Consolas" w:cs="Consolas"/>
                <w:sz w:val="20"/>
                <w:szCs w:val="20"/>
                <w:lang w:val="en-US"/>
              </w:rPr>
            </w:rPrChange>
          </w:rPr>
          <w:t xml:space="preserve"> </w:t>
        </w:r>
      </w:ins>
      <w:ins w:id="1679" w:author="Kathrin Eichler" w:date="2014-11-24T10:57:00Z">
        <w:r w:rsidRPr="005D1EEF">
          <w:rPr>
            <w:rFonts w:cs="Consolas"/>
            <w:color w:val="3F5FBF"/>
            <w:lang w:val="en-US"/>
            <w:rPrChange w:id="1680" w:author="Kathrin Eichler" w:date="2014-11-24T10:59:00Z">
              <w:rPr>
                <w:rFonts w:ascii="Consolas" w:hAnsi="Consolas" w:cs="Consolas"/>
                <w:color w:val="3F5FBF"/>
                <w:sz w:val="20"/>
                <w:szCs w:val="20"/>
                <w:lang w:val="de-DE"/>
              </w:rPr>
            </w:rPrChange>
          </w:rPr>
          <w:t>are passed to the constructor, then only tokens and dependencies are annotated, which match the filter</w:t>
        </w:r>
      </w:ins>
      <w:ins w:id="1681" w:author="Kathrin Eichler" w:date="2014-11-24T10:59:00Z">
        <w:r w:rsidRPr="005D1EEF">
          <w:rPr>
            <w:rFonts w:cs="Consolas"/>
            <w:color w:val="3F5FBF"/>
            <w:lang w:val="en-US"/>
            <w:rPrChange w:id="1682" w:author="Kathrin Eichler" w:date="2014-11-24T10:59:00Z">
              <w:rPr>
                <w:rFonts w:ascii="Consolas" w:hAnsi="Consolas" w:cs="Consolas"/>
                <w:color w:val="3F5FBF"/>
                <w:sz w:val="20"/>
                <w:szCs w:val="20"/>
                <w:lang w:val="en-US"/>
              </w:rPr>
            </w:rPrChange>
          </w:rPr>
          <w:t>(s)</w:t>
        </w:r>
      </w:ins>
      <w:ins w:id="1683" w:author="Kathrin Eichler" w:date="2014-11-24T10:57:00Z">
        <w:r w:rsidRPr="005D1EEF">
          <w:rPr>
            <w:rFonts w:cs="Consolas"/>
            <w:color w:val="3F5FBF"/>
            <w:lang w:val="en-US"/>
            <w:rPrChange w:id="1684" w:author="Kathrin Eichler" w:date="2014-11-24T10:59:00Z">
              <w:rPr>
                <w:rFonts w:ascii="Consolas" w:hAnsi="Consolas" w:cs="Consolas"/>
                <w:color w:val="3F5FBF"/>
                <w:sz w:val="20"/>
                <w:szCs w:val="20"/>
                <w:lang w:val="de-DE"/>
              </w:rPr>
            </w:rPrChange>
          </w:rPr>
          <w:t>.</w:t>
        </w:r>
      </w:ins>
    </w:p>
    <w:p w:rsidR="00314033" w:rsidRDefault="005E31BF" w:rsidP="006C3E1B">
      <w:pPr>
        <w:pStyle w:val="Heading3"/>
        <w:rPr>
          <w:ins w:id="1685" w:author="Kathrin Eichler" w:date="2014-11-24T11:00:00Z"/>
        </w:rPr>
      </w:pPr>
      <w:bookmarkStart w:id="1686" w:name="h.x6tgw8x4clq7" w:colFirst="0" w:colLast="0"/>
      <w:bookmarkStart w:id="1687" w:name="_Ref359922744"/>
      <w:bookmarkStart w:id="1688" w:name="_Toc404677864"/>
      <w:bookmarkEnd w:id="1686"/>
      <w:r>
        <w:t xml:space="preserve">Modifier Annotator </w:t>
      </w:r>
      <w:proofErr w:type="gramStart"/>
      <w:r>
        <w:t>M</w:t>
      </w:r>
      <w:r w:rsidR="0087709E" w:rsidRPr="00DE1B49">
        <w:t>o</w:t>
      </w:r>
      <w:r w:rsidR="0087709E" w:rsidRPr="00DE1B49">
        <w:t>d</w:t>
      </w:r>
      <w:r w:rsidR="0087709E" w:rsidRPr="00DE1B49">
        <w:t>ule</w:t>
      </w:r>
      <w:ins w:id="1689" w:author="Kathrin Eichler" w:date="2014-11-24T11:00:00Z">
        <w:r w:rsidR="00314033">
          <w:t>s</w:t>
        </w:r>
        <w:r w:rsidR="002953B9">
          <w:t xml:space="preserve">  [</w:t>
        </w:r>
        <w:proofErr w:type="gramEnd"/>
        <w:r w:rsidR="002953B9">
          <w:t>Vivi]</w:t>
        </w:r>
      </w:ins>
      <w:r w:rsidR="0087709E" w:rsidRPr="00DE1B49">
        <w:t>:</w:t>
      </w:r>
      <w:bookmarkEnd w:id="1688"/>
      <w:r w:rsidR="0087709E" w:rsidRPr="00DE1B49">
        <w:t xml:space="preserve"> </w:t>
      </w:r>
    </w:p>
    <w:p w:rsidR="0087709E" w:rsidRPr="00DE1B49" w:rsidRDefault="0087709E" w:rsidP="006C3E1B">
      <w:pPr>
        <w:pStyle w:val="Heading4"/>
        <w:pPrChange w:id="1690" w:author="Lili" w:date="2014-11-25T10:51:00Z">
          <w:pPr/>
        </w:pPrChange>
      </w:pPr>
      <w:proofErr w:type="gramStart"/>
      <w:r w:rsidRPr="00DE1B49">
        <w:t>class</w:t>
      </w:r>
      <w:proofErr w:type="gramEnd"/>
      <w:r w:rsidRPr="00DE1B49">
        <w:t xml:space="preserve"> AdvAsModifierAnnotator</w:t>
      </w:r>
      <w:del w:id="1691" w:author="Kathrin Eichler" w:date="2014-11-24T11:00:00Z">
        <w:r w:rsidR="008D6CF9" w:rsidDel="002953B9">
          <w:delText xml:space="preserve"> </w:delText>
        </w:r>
      </w:del>
      <w:ins w:id="1692" w:author="Kathrin Eichler" w:date="2014-11-17T11:52:00Z">
        <w:r w:rsidR="00FA6AB4">
          <w:t xml:space="preserve"> </w:t>
        </w:r>
      </w:ins>
      <w:r w:rsidR="008D6CF9">
        <w:t>(</w:t>
      </w:r>
      <w:r w:rsidR="008D6CF9" w:rsidRPr="008D6CF9">
        <w:t>eu</w:t>
      </w:r>
      <w:r w:rsidR="008D6CF9">
        <w:t>.excitementproject.</w:t>
      </w:r>
      <w:r w:rsidR="008D6CF9" w:rsidRPr="008D6CF9">
        <w:t>tl</w:t>
      </w:r>
      <w:r w:rsidR="008D6CF9">
        <w:t>.decomposition.modifier</w:t>
      </w:r>
      <w:r w:rsidR="008D6CF9" w:rsidRPr="008D6CF9">
        <w:t>annotator</w:t>
      </w:r>
      <w:r w:rsidR="008D6CF9">
        <w:t>)</w:t>
      </w:r>
      <w:bookmarkEnd w:id="1687"/>
      <w:ins w:id="1693" w:author="Kathrin Eichler" w:date="2014-11-17T09:59:00Z">
        <w:r w:rsidR="0085572C">
          <w:t xml:space="preserve"> </w:t>
        </w:r>
      </w:ins>
    </w:p>
    <w:p w:rsidR="0087709E" w:rsidRPr="00DE1B49" w:rsidRDefault="0087709E" w:rsidP="0087709E">
      <w:pPr>
        <w:rPr>
          <w:lang w:val="en-US"/>
        </w:rPr>
      </w:pPr>
      <w:r w:rsidRPr="00DE1B49">
        <w:rPr>
          <w:lang w:val="en-US"/>
        </w:rPr>
        <w:t>This class implements the interface</w:t>
      </w:r>
      <w:r w:rsidR="00905DC1">
        <w:rPr>
          <w:lang w:val="en-US"/>
        </w:rPr>
        <w:t xml:space="preserve"> </w:t>
      </w:r>
      <w:r w:rsidR="00905DC1" w:rsidRPr="00905DC1">
        <w:rPr>
          <w:i/>
          <w:lang w:val="en-US"/>
        </w:rPr>
        <w:t>ModifierAnnotator</w:t>
      </w:r>
      <w:r w:rsidR="00905DC1">
        <w:rPr>
          <w:lang w:val="en-US"/>
        </w:rPr>
        <w:t xml:space="preserve">. </w:t>
      </w:r>
      <w:r w:rsidRPr="00DE1B49">
        <w:rPr>
          <w:lang w:val="en-US"/>
        </w:rPr>
        <w:t xml:space="preserve">This </w:t>
      </w:r>
      <w:del w:id="1694" w:author="Kathrin Eichler" w:date="2014-11-17T09:59:00Z">
        <w:r w:rsidR="00CA2244" w:rsidDel="0085572C">
          <w:rPr>
            <w:lang w:val="en-US"/>
          </w:rPr>
          <w:delText>simple</w:delText>
        </w:r>
        <w:r w:rsidRPr="00DE1B49" w:rsidDel="0085572C">
          <w:rPr>
            <w:lang w:val="en-US"/>
          </w:rPr>
          <w:delText xml:space="preserve"> </w:delText>
        </w:r>
      </w:del>
      <w:r w:rsidRPr="00DE1B49">
        <w:rPr>
          <w:lang w:val="en-US"/>
        </w:rPr>
        <w:t>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6C3E1B">
      <w:pPr>
        <w:pStyle w:val="Heading3"/>
      </w:pPr>
      <w:bookmarkStart w:id="1695" w:name="h.q2bl6hx8mml8" w:colFirst="0" w:colLast="0"/>
      <w:bookmarkStart w:id="1696" w:name="_Ref359922644"/>
      <w:bookmarkStart w:id="1697" w:name="_Toc404677865"/>
      <w:bookmarkEnd w:id="1695"/>
      <w:r w:rsidRPr="00DE1B49">
        <w:t>Fragment Graph Gene</w:t>
      </w:r>
      <w:r w:rsidRPr="00DE1B49">
        <w:t>r</w:t>
      </w:r>
      <w:r w:rsidRPr="00DE1B49">
        <w:t xml:space="preserve">ator </w:t>
      </w:r>
      <w:r w:rsidR="005E31BF">
        <w:t>M</w:t>
      </w:r>
      <w:r w:rsidRPr="00DE1B49">
        <w:t xml:space="preserve">odule: </w:t>
      </w:r>
      <w:r w:rsidR="000B6568">
        <w:br/>
      </w:r>
      <w:r w:rsidRPr="00DE1B49">
        <w:t>class FragmentGraphGeneratorFromCAS</w:t>
      </w:r>
      <w:r w:rsidR="008D6CF9">
        <w:t xml:space="preserve"> </w:t>
      </w:r>
      <w:ins w:id="1698" w:author="Kathrin Eichler" w:date="2014-11-17T11:52:00Z">
        <w:r w:rsidR="002B4E1B">
          <w:t xml:space="preserve">[Vivi] </w:t>
        </w:r>
      </w:ins>
      <w:r w:rsidR="008D6CF9">
        <w:t>(</w:t>
      </w:r>
      <w:r w:rsidR="008D6CF9" w:rsidRPr="008D6CF9">
        <w:t>eu</w:t>
      </w:r>
      <w:r w:rsidR="008D6CF9">
        <w:t>.excitementproject.</w:t>
      </w:r>
      <w:r w:rsidR="008D6CF9" w:rsidRPr="008D6CF9">
        <w:t>tl</w:t>
      </w:r>
      <w:r w:rsidR="008D6CF9">
        <w:t>.decomposition.</w:t>
      </w:r>
      <w:r w:rsidR="008D6CF9" w:rsidRPr="008D6CF9">
        <w:t>fragment</w:t>
      </w:r>
      <w:r w:rsidR="008D6CF9">
        <w:t>graphgenerator)</w:t>
      </w:r>
      <w:bookmarkEnd w:id="1696"/>
      <w:bookmarkEnd w:id="1697"/>
      <w:ins w:id="1699" w:author="Kathrin Eichler" w:date="2014-11-17T10:00:00Z">
        <w:r w:rsidR="0085572C">
          <w:t xml:space="preserve"> </w:t>
        </w:r>
      </w:ins>
    </w:p>
    <w:p w:rsidR="0087709E" w:rsidRPr="00DE1B49" w:rsidRDefault="0087709E" w:rsidP="0087709E">
      <w:pPr>
        <w:rPr>
          <w:lang w:val="en-US"/>
        </w:rPr>
      </w:pPr>
      <w:r w:rsidRPr="00DE1B49">
        <w:rPr>
          <w:lang w:val="en-US"/>
        </w:rPr>
        <w:t xml:space="preserve">The </w:t>
      </w:r>
      <w:r w:rsidRPr="00DE1B49">
        <w:rPr>
          <w:i/>
          <w:lang w:val="en-US"/>
        </w:rPr>
        <w:t>FragmentGraphGeneratorFromCAS</w:t>
      </w:r>
      <w:r w:rsidRPr="00DE1B49">
        <w:rPr>
          <w:lang w:val="en-US"/>
        </w:rPr>
        <w:t xml:space="preserve"> class implements the </w:t>
      </w:r>
      <w:r w:rsidRPr="00DE1B49">
        <w:rPr>
          <w:i/>
          <w:lang w:val="en-US"/>
        </w:rPr>
        <w:t xml:space="preserve">FragmentGraphGenerator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r w:rsidRPr="00DE1B49">
        <w:rPr>
          <w:i/>
          <w:lang w:val="en-US"/>
        </w:rPr>
        <w:t>generateFragmentGraphs</w:t>
      </w:r>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r w:rsidRPr="00DE1B49">
        <w:rPr>
          <w:i/>
          <w:lang w:val="en-US"/>
        </w:rPr>
        <w:t>DeterminedFragment</w:t>
      </w:r>
      <w:r w:rsidRPr="00DE1B49">
        <w:rPr>
          <w:lang w:val="en-US"/>
        </w:rPr>
        <w:t xml:space="preserve"> annotations from the input CAS object.</w:t>
      </w:r>
    </w:p>
    <w:p w:rsidR="0087709E" w:rsidRPr="00DE1B49" w:rsidRDefault="0087709E" w:rsidP="0087709E">
      <w:pPr>
        <w:pStyle w:val="Heading2"/>
      </w:pPr>
      <w:bookmarkStart w:id="1700" w:name="h.xl0ig3vu94g3" w:colFirst="0" w:colLast="0"/>
      <w:bookmarkStart w:id="1701" w:name="_Toc404677866"/>
      <w:bookmarkEnd w:id="1700"/>
      <w:r w:rsidRPr="00DE1B49">
        <w:t>Implementation of Composition Components</w:t>
      </w:r>
      <w:bookmarkEnd w:id="1701"/>
    </w:p>
    <w:p w:rsidR="0085572C" w:rsidRDefault="0087709E" w:rsidP="00805D21">
      <w:pPr>
        <w:pStyle w:val="Heading3"/>
      </w:pPr>
      <w:bookmarkStart w:id="1702" w:name="h.oswr51drg5sc" w:colFirst="0" w:colLast="0"/>
      <w:bookmarkStart w:id="1703" w:name="id.jhnuqiyvt5m0" w:colFirst="0" w:colLast="0"/>
      <w:bookmarkStart w:id="1704" w:name="_Graph_Merger_module:_1"/>
      <w:bookmarkStart w:id="1705" w:name="_Ref359919992"/>
      <w:bookmarkStart w:id="1706" w:name="_Toc404677867"/>
      <w:bookmarkEnd w:id="1702"/>
      <w:bookmarkEnd w:id="1703"/>
      <w:bookmarkEnd w:id="1704"/>
      <w:r w:rsidRPr="00DE1B49">
        <w:t xml:space="preserve">Graph Merger </w:t>
      </w:r>
      <w:r w:rsidR="005E31BF">
        <w:t>M</w:t>
      </w:r>
      <w:r w:rsidRPr="00DE1B49">
        <w:t>odule</w:t>
      </w:r>
      <w:r w:rsidR="00C57719">
        <w:t>s</w:t>
      </w:r>
      <w:bookmarkEnd w:id="1706"/>
      <w:r w:rsidRPr="00DE1B49">
        <w:t xml:space="preserve"> </w:t>
      </w:r>
      <w:r w:rsidR="000B6568">
        <w:br/>
      </w:r>
    </w:p>
    <w:p w:rsidR="0087709E" w:rsidRPr="00DE1B49" w:rsidRDefault="0087709E" w:rsidP="0066664F">
      <w:pPr>
        <w:pStyle w:val="Heading4"/>
      </w:pPr>
      <w:proofErr w:type="gramStart"/>
      <w:r w:rsidRPr="00DE1B49">
        <w:t>class</w:t>
      </w:r>
      <w:proofErr w:type="gramEnd"/>
      <w:r w:rsidRPr="00DE1B49">
        <w:t xml:space="preserve"> </w:t>
      </w:r>
      <w:r w:rsidR="00F70BFE">
        <w:t>StructureBasedGraphMerger</w:t>
      </w:r>
      <w:r w:rsidR="008D6CF9">
        <w:t xml:space="preserve"> (</w:t>
      </w:r>
      <w:r w:rsidR="008D6CF9" w:rsidRPr="008D6CF9">
        <w:t>eu</w:t>
      </w:r>
      <w:r w:rsidR="008D6CF9">
        <w:t>.excitementproject.</w:t>
      </w:r>
      <w:r w:rsidR="008D6CF9" w:rsidRPr="008D6CF9">
        <w:t>tl</w:t>
      </w:r>
      <w:r w:rsidR="008D6CF9">
        <w:t>.composition.graphmerger)</w:t>
      </w:r>
      <w:bookmarkEnd w:id="1705"/>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r w:rsidR="00905DC1" w:rsidRPr="00905DC1">
        <w:rPr>
          <w:i/>
          <w:color w:val="000000"/>
          <w:lang w:val="en-US"/>
        </w:rPr>
        <w:t>GraphMerger</w:t>
      </w:r>
      <w:r w:rsidRPr="00DE1B49">
        <w:rPr>
          <w:color w:val="000000"/>
          <w:lang w:val="en-US"/>
        </w:rPr>
        <w:t xml:space="preserve"> module automates the manual annotation proc</w:t>
      </w:r>
      <w:r w:rsidRPr="00DE1B49">
        <w:rPr>
          <w:color w:val="000000"/>
          <w:lang w:val="en-US"/>
        </w:rPr>
        <w:t>e</w:t>
      </w:r>
      <w:r w:rsidRPr="00DE1B49">
        <w:rPr>
          <w:color w:val="000000"/>
          <w:lang w:val="en-US"/>
        </w:rPr>
        <w:t>dure developed within WP2</w:t>
      </w:r>
      <w:r w:rsidR="00F70BFE">
        <w:rPr>
          <w:color w:val="000000"/>
          <w:lang w:val="en-US"/>
        </w:rPr>
        <w:t>, which takes into consideration the structure of the input fra</w:t>
      </w:r>
      <w:r w:rsidR="00F70BFE">
        <w:rPr>
          <w:color w:val="000000"/>
          <w:lang w:val="en-US"/>
        </w:rPr>
        <w:t>g</w:t>
      </w:r>
      <w:r w:rsidR="00F70BFE">
        <w:rPr>
          <w:color w:val="000000"/>
          <w:lang w:val="en-US"/>
        </w:rPr>
        <w:lastRenderedPageBreak/>
        <w:t>ment graphs</w:t>
      </w:r>
      <w:r w:rsidRPr="00DE1B49">
        <w:rPr>
          <w:color w:val="000000"/>
          <w:lang w:val="en-US"/>
        </w:rPr>
        <w:t xml:space="preserve">.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w:t>
      </w:r>
      <w:r w:rsidRPr="00DE1B49">
        <w:rPr>
          <w:color w:val="000000"/>
          <w:lang w:val="en-US"/>
        </w:rPr>
        <w:t>r</w:t>
      </w:r>
      <w:r w:rsidRPr="00DE1B49">
        <w:rPr>
          <w:color w:val="000000"/>
          <w:lang w:val="en-US"/>
        </w:rPr>
        <w:t>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Induce entailment for upper-level (i=2..n) nodes in the direction G1 node</w:t>
      </w:r>
      <w:r w:rsidRPr="00DE1B49">
        <w:rPr>
          <w:vertAlign w:val="superscript"/>
          <w:lang w:val="en-US"/>
        </w:rPr>
        <w:t>i</w:t>
      </w:r>
      <w:r w:rsidRPr="00DE1B49">
        <w:rPr>
          <w:lang w:val="en-US"/>
        </w:rPr>
        <w:t xml:space="preserve"> -&gt; G2 node</w:t>
      </w:r>
      <w:r w:rsidRPr="00DE1B49">
        <w:rPr>
          <w:vertAlign w:val="superscript"/>
          <w:lang w:val="en-US"/>
        </w:rPr>
        <w:t>i</w:t>
      </w:r>
      <w:r w:rsidRPr="00DE1B49">
        <w:rPr>
          <w:lang w:val="en-US"/>
        </w:rPr>
        <w:t>, if each of the nodes G1 node</w:t>
      </w:r>
      <w:r w:rsidRPr="00DE1B49">
        <w:rPr>
          <w:vertAlign w:val="superscript"/>
          <w:lang w:val="en-US"/>
        </w:rPr>
        <w:t>i-1</w:t>
      </w:r>
      <w:r w:rsidRPr="00DE1B49">
        <w:rPr>
          <w:lang w:val="en-US"/>
        </w:rPr>
        <w:t xml:space="preserve"> directly entailed by G1 node</w:t>
      </w:r>
      <w:r w:rsidRPr="00DE1B49">
        <w:rPr>
          <w:vertAlign w:val="superscript"/>
          <w:lang w:val="en-US"/>
        </w:rPr>
        <w:t>i</w:t>
      </w:r>
      <w:r w:rsidRPr="00DE1B49">
        <w:rPr>
          <w:lang w:val="en-US"/>
        </w:rPr>
        <w:t xml:space="preserve"> ,entails a node G2 node</w:t>
      </w:r>
      <w:r w:rsidRPr="00DE1B49">
        <w:rPr>
          <w:vertAlign w:val="superscript"/>
          <w:lang w:val="en-US"/>
        </w:rPr>
        <w:t>i-1</w:t>
      </w:r>
      <w:r w:rsidRPr="00DE1B49">
        <w:rPr>
          <w:lang w:val="en-US"/>
        </w:rPr>
        <w:t xml:space="preserve"> directly entailed by G2 node</w:t>
      </w:r>
      <w:r w:rsidRPr="00DE1B49">
        <w:rPr>
          <w:vertAlign w:val="superscript"/>
          <w:lang w:val="en-US"/>
        </w:rPr>
        <w:t>i</w:t>
      </w:r>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eastAsia="en-GB" w:bidi="he-IL"/>
        </w:rPr>
        <w:drawing>
          <wp:inline distT="0" distB="0" distL="0" distR="0" wp14:anchorId="574BA3E1" wp14:editId="0BDAD791">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9"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9D3245" w:rsidRPr="00DE1B49" w:rsidRDefault="009D3245" w:rsidP="00805D21">
      <w:pPr>
        <w:pStyle w:val="Heading4"/>
      </w:pPr>
      <w:proofErr w:type="gramStart"/>
      <w:r w:rsidRPr="00DE1B49">
        <w:lastRenderedPageBreak/>
        <w:t>class</w:t>
      </w:r>
      <w:proofErr w:type="gramEnd"/>
      <w:r w:rsidRPr="00DE1B49">
        <w:t xml:space="preserve"> A</w:t>
      </w:r>
      <w:r>
        <w:t>llPairs</w:t>
      </w:r>
      <w:r w:rsidRPr="00DE1B49">
        <w:t>GraphMerger</w:t>
      </w:r>
      <w:r>
        <w:t xml:space="preserve"> (</w:t>
      </w:r>
      <w:r w:rsidRPr="008D6CF9">
        <w:t>eu</w:t>
      </w:r>
      <w:r>
        <w:t>.excitementproject.</w:t>
      </w:r>
      <w:r w:rsidRPr="008D6CF9">
        <w:t>tl</w:t>
      </w:r>
      <w:r>
        <w:t>.composition.graphmerger)</w:t>
      </w:r>
    </w:p>
    <w:p w:rsidR="009D3245" w:rsidRPr="00DE1B49" w:rsidRDefault="009D3245" w:rsidP="002D200F">
      <w:pPr>
        <w:rPr>
          <w:lang w:val="en-US"/>
        </w:rPr>
      </w:pPr>
      <w:r w:rsidRPr="00DE1B49">
        <w:rPr>
          <w:color w:val="000000"/>
          <w:lang w:val="en-US"/>
        </w:rPr>
        <w:t xml:space="preserve">This </w:t>
      </w:r>
      <w:r w:rsidR="002D200F">
        <w:rPr>
          <w:color w:val="000000"/>
          <w:lang w:val="en-US"/>
        </w:rPr>
        <w:t xml:space="preserve">baseline </w:t>
      </w:r>
      <w:r w:rsidRPr="00DE1B49">
        <w:rPr>
          <w:color w:val="000000"/>
          <w:lang w:val="en-US"/>
        </w:rPr>
        <w:t>implementation of the</w:t>
      </w:r>
      <w:r>
        <w:rPr>
          <w:color w:val="000000"/>
          <w:lang w:val="en-US"/>
        </w:rPr>
        <w:t xml:space="preserve"> </w:t>
      </w:r>
      <w:r w:rsidRPr="00905DC1">
        <w:rPr>
          <w:i/>
          <w:color w:val="000000"/>
          <w:lang w:val="en-US"/>
        </w:rPr>
        <w:t>GraphMerger</w:t>
      </w:r>
      <w:r w:rsidRPr="00DE1B49">
        <w:rPr>
          <w:color w:val="000000"/>
          <w:lang w:val="en-US"/>
        </w:rPr>
        <w:t xml:space="preserve"> </w:t>
      </w:r>
      <w:r w:rsidR="002D200F">
        <w:rPr>
          <w:color w:val="000000"/>
          <w:lang w:val="en-US"/>
        </w:rPr>
        <w:t>module</w:t>
      </w:r>
      <w:r>
        <w:rPr>
          <w:color w:val="000000"/>
          <w:lang w:val="en-US"/>
        </w:rPr>
        <w:t xml:space="preserve"> merges</w:t>
      </w:r>
      <w:r w:rsidRPr="00DE1B49">
        <w:rPr>
          <w:color w:val="000000"/>
          <w:lang w:val="en-US"/>
        </w:rPr>
        <w:t xml:space="preserve"> </w:t>
      </w:r>
      <w:r>
        <w:rPr>
          <w:color w:val="000000"/>
          <w:lang w:val="en-US"/>
        </w:rPr>
        <w:t>fragment graphs by o</w:t>
      </w:r>
      <w:r>
        <w:rPr>
          <w:color w:val="000000"/>
          <w:lang w:val="en-US"/>
        </w:rPr>
        <w:t>b</w:t>
      </w:r>
      <w:r>
        <w:rPr>
          <w:color w:val="000000"/>
          <w:lang w:val="en-US"/>
        </w:rPr>
        <w:t xml:space="preserve">taining an entailment decision for each possible pair of nodes. </w:t>
      </w:r>
      <w:r>
        <w:rPr>
          <w:lang w:val="en-US"/>
        </w:rPr>
        <w:t>Th</w:t>
      </w:r>
      <w:r w:rsidR="002D200F">
        <w:rPr>
          <w:lang w:val="en-US"/>
        </w:rPr>
        <w:t>e</w:t>
      </w:r>
      <w:r w:rsidR="00190E6C">
        <w:rPr>
          <w:lang w:val="en-US"/>
        </w:rPr>
        <w:t xml:space="preserve"> </w:t>
      </w:r>
      <w:r>
        <w:rPr>
          <w:lang w:val="en-US"/>
        </w:rPr>
        <w:t>merging procedure e</w:t>
      </w:r>
      <w:r>
        <w:rPr>
          <w:lang w:val="en-US"/>
        </w:rPr>
        <w:t>n</w:t>
      </w:r>
      <w:r>
        <w:rPr>
          <w:lang w:val="en-US"/>
        </w:rPr>
        <w:t>sures</w:t>
      </w:r>
      <w:r w:rsidR="00190E6C">
        <w:rPr>
          <w:lang w:val="en-US"/>
        </w:rPr>
        <w:t xml:space="preserve"> not to</w:t>
      </w:r>
      <w:r>
        <w:rPr>
          <w:lang w:val="en-US"/>
        </w:rPr>
        <w:t xml:space="preserve"> </w:t>
      </w:r>
      <w:r w:rsidRPr="00DE1B49">
        <w:rPr>
          <w:lang w:val="en-US"/>
        </w:rPr>
        <w:t>call EDA twice for the same pair of statements</w:t>
      </w:r>
      <w:r w:rsidR="00190E6C">
        <w:rPr>
          <w:lang w:val="en-US"/>
        </w:rPr>
        <w:t>, as well as for node pairs from the same fragment graph</w:t>
      </w:r>
      <w:r w:rsidRPr="00DE1B49">
        <w:rPr>
          <w:lang w:val="en-US"/>
        </w:rPr>
        <w:t xml:space="preserve">.     </w:t>
      </w:r>
    </w:p>
    <w:p w:rsidR="009D3245" w:rsidRPr="00DE1B49" w:rsidRDefault="009D3245" w:rsidP="0087709E">
      <w:pPr>
        <w:rPr>
          <w:lang w:val="en-US"/>
        </w:rPr>
      </w:pPr>
    </w:p>
    <w:p w:rsidR="0085572C" w:rsidRDefault="00BB1926" w:rsidP="00805D21">
      <w:pPr>
        <w:pStyle w:val="Heading3"/>
      </w:pPr>
      <w:bookmarkStart w:id="1707" w:name="h.erjqozxkhl3a" w:colFirst="0" w:colLast="0"/>
      <w:bookmarkStart w:id="1708" w:name="id.c6z9o4s61rxu" w:colFirst="0" w:colLast="0"/>
      <w:bookmarkStart w:id="1709" w:name="_Collapsed_Graph_Generator_1"/>
      <w:bookmarkStart w:id="1710" w:name="_Ref359920054"/>
      <w:bookmarkStart w:id="1711" w:name="_Toc404677868"/>
      <w:bookmarkEnd w:id="1707"/>
      <w:bookmarkEnd w:id="1708"/>
      <w:bookmarkEnd w:id="1709"/>
      <w:r>
        <w:t>Graph Optimizer</w:t>
      </w:r>
      <w:r w:rsidR="0087709E" w:rsidRPr="00DE1B49">
        <w:t xml:space="preserve"> </w:t>
      </w:r>
      <w:r w:rsidR="005E31BF">
        <w:t>M</w:t>
      </w:r>
      <w:r w:rsidR="0087709E" w:rsidRPr="00DE1B49">
        <w:t>odule</w:t>
      </w:r>
      <w:r w:rsidR="0085572C">
        <w:t>s</w:t>
      </w:r>
      <w:bookmarkEnd w:id="1711"/>
    </w:p>
    <w:p w:rsidR="0087709E" w:rsidRPr="00DE1B49" w:rsidRDefault="0085572C" w:rsidP="0066664F">
      <w:pPr>
        <w:pStyle w:val="Heading4"/>
      </w:pPr>
      <w:r>
        <w:t>C</w:t>
      </w:r>
      <w:r w:rsidRPr="00DE1B49">
        <w:t xml:space="preserve">lass </w:t>
      </w:r>
      <w:proofErr w:type="gramStart"/>
      <w:r w:rsidR="00BB1926" w:rsidRPr="00DE1B49">
        <w:t>Simple</w:t>
      </w:r>
      <w:r w:rsidR="00BB1926">
        <w:t>GraphOptimizer</w:t>
      </w:r>
      <w:r w:rsidR="00BB1926" w:rsidRPr="00DE1B49">
        <w:t xml:space="preserve"> </w:t>
      </w:r>
      <w:r w:rsidR="00BB1926">
        <w:t xml:space="preserve"> </w:t>
      </w:r>
      <w:r w:rsidR="008D6CF9">
        <w:t>(</w:t>
      </w:r>
      <w:proofErr w:type="gramEnd"/>
      <w:r w:rsidR="008D6CF9" w:rsidRPr="008D6CF9">
        <w:t>eu</w:t>
      </w:r>
      <w:r w:rsidR="008D6CF9">
        <w:t>.excitementproject.</w:t>
      </w:r>
      <w:r w:rsidR="008D6CF9" w:rsidRPr="008D6CF9">
        <w:t>tl</w:t>
      </w:r>
      <w:r w:rsidR="008D6CF9">
        <w:t>.composition.</w:t>
      </w:r>
      <w:r w:rsidR="00BB1926">
        <w:t>graphoptimizer</w:t>
      </w:r>
      <w:r w:rsidR="008D6CF9">
        <w:t>)</w:t>
      </w:r>
      <w:bookmarkEnd w:id="1710"/>
    </w:p>
    <w:p w:rsidR="0087709E" w:rsidRPr="00DE1B49" w:rsidRDefault="0087709E" w:rsidP="00190E6C">
      <w:pPr>
        <w:rPr>
          <w:lang w:val="en-US"/>
        </w:rPr>
      </w:pPr>
      <w:r w:rsidRPr="00DE1B49">
        <w:rPr>
          <w:lang w:val="en-US"/>
        </w:rPr>
        <w:t xml:space="preserve">This </w:t>
      </w:r>
      <w:r w:rsidR="00190E6C">
        <w:rPr>
          <w:lang w:val="en-US"/>
        </w:rPr>
        <w:t xml:space="preserve">baseline </w:t>
      </w:r>
      <w:r w:rsidRPr="00DE1B49">
        <w:rPr>
          <w:lang w:val="en-US"/>
        </w:rPr>
        <w:t>implementation of the</w:t>
      </w:r>
      <w:r w:rsidR="00D13190">
        <w:rPr>
          <w:lang w:val="en-US"/>
        </w:rPr>
        <w:t xml:space="preserve"> </w:t>
      </w:r>
      <w:r w:rsidR="00BB1926">
        <w:rPr>
          <w:i/>
          <w:lang w:val="en-US"/>
        </w:rPr>
        <w:t>GraphOptimizer</w:t>
      </w:r>
      <w:r w:rsidR="00BB1926" w:rsidRPr="00DE1B49">
        <w:rPr>
          <w:lang w:val="en-US"/>
        </w:rPr>
        <w:t xml:space="preserve"> </w:t>
      </w:r>
      <w:r w:rsidRPr="00DE1B49">
        <w:rPr>
          <w:lang w:val="en-US"/>
        </w:rPr>
        <w:t>module produces a collapsed graph from a raw graph by performing the following simple steps:</w:t>
      </w:r>
    </w:p>
    <w:p w:rsidR="00D13190" w:rsidRDefault="0087709E" w:rsidP="00190E6C">
      <w:pPr>
        <w:numPr>
          <w:ilvl w:val="0"/>
          <w:numId w:val="77"/>
        </w:numPr>
        <w:spacing w:line="276" w:lineRule="auto"/>
        <w:ind w:hanging="359"/>
        <w:rPr>
          <w:lang w:val="en-US"/>
        </w:rPr>
      </w:pPr>
      <w:r w:rsidRPr="00D13190">
        <w:rPr>
          <w:lang w:val="en-US"/>
        </w:rPr>
        <w:t>Remove all</w:t>
      </w:r>
      <w:r w:rsidR="00190E6C">
        <w:rPr>
          <w:lang w:val="en-US"/>
        </w:rPr>
        <w:t xml:space="preserve"> non-entailing edges, as well as entailing</w:t>
      </w:r>
      <w:r w:rsidRPr="00D13190">
        <w:rPr>
          <w:lang w:val="en-US"/>
        </w:rPr>
        <w:t xml:space="preserve"> edges with confidence below a certain threshold (specified in the generator’s constructor)</w:t>
      </w:r>
      <w:r w:rsidR="00B53618" w:rsidRPr="00D13190">
        <w:rPr>
          <w:lang w:val="en-US"/>
        </w:rPr>
        <w:t>. .</w:t>
      </w:r>
    </w:p>
    <w:p w:rsidR="00EB3761" w:rsidRDefault="0087709E" w:rsidP="00805D21">
      <w:pPr>
        <w:numPr>
          <w:ilvl w:val="0"/>
          <w:numId w:val="77"/>
        </w:numPr>
        <w:spacing w:line="276" w:lineRule="auto"/>
        <w:ind w:hanging="359"/>
        <w:rPr>
          <w:lang w:val="en-US"/>
        </w:rPr>
      </w:pPr>
      <w:r w:rsidRPr="00D13190">
        <w:rPr>
          <w:lang w:val="en-US"/>
        </w:rPr>
        <w:t>Recognize cycles and collapse all the nodes along each cycle’s path into a single EquivalenceClass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EB3761" w:rsidRPr="00DE1B49" w:rsidRDefault="00EB3761" w:rsidP="00805D21">
      <w:pPr>
        <w:pStyle w:val="Heading4"/>
      </w:pPr>
      <w:r>
        <w:t>C</w:t>
      </w:r>
      <w:r w:rsidRPr="00DE1B49">
        <w:t xml:space="preserve">lass </w:t>
      </w:r>
      <w:proofErr w:type="gramStart"/>
      <w:r>
        <w:t>GlobalGraphOptimizer</w:t>
      </w:r>
      <w:r w:rsidRPr="00DE1B49">
        <w:t xml:space="preserve"> </w:t>
      </w:r>
      <w:r>
        <w:t xml:space="preserve"> (</w:t>
      </w:r>
      <w:proofErr w:type="gramEnd"/>
      <w:r w:rsidRPr="008D6CF9">
        <w:t>eu</w:t>
      </w:r>
      <w:r>
        <w:t>.excitementproject.</w:t>
      </w:r>
      <w:r w:rsidRPr="008D6CF9">
        <w:t>tl</w:t>
      </w:r>
      <w:r>
        <w:t>.composition.graphoptimizer)</w:t>
      </w:r>
    </w:p>
    <w:p w:rsidR="00EB3761" w:rsidRPr="00EB3761" w:rsidRDefault="00EB3761" w:rsidP="00805D21">
      <w:pPr>
        <w:rPr>
          <w:lang w:val="en-US"/>
        </w:rPr>
      </w:pPr>
      <w:r w:rsidRPr="00DE1B49">
        <w:rPr>
          <w:lang w:val="en-US"/>
        </w:rPr>
        <w:t>This implementation of the</w:t>
      </w:r>
      <w:r>
        <w:rPr>
          <w:lang w:val="en-US"/>
        </w:rPr>
        <w:t xml:space="preserve"> </w:t>
      </w:r>
      <w:r>
        <w:rPr>
          <w:i/>
          <w:lang w:val="en-US"/>
        </w:rPr>
        <w:t>GraphOptimizer</w:t>
      </w:r>
      <w:r w:rsidRPr="00DE1B49">
        <w:rPr>
          <w:lang w:val="en-US"/>
        </w:rPr>
        <w:t xml:space="preserve"> module </w:t>
      </w:r>
      <w:r w:rsidR="0013786D">
        <w:rPr>
          <w:lang w:val="en-US"/>
        </w:rPr>
        <w:t xml:space="preserve">applies to a given raw graph the global </w:t>
      </w:r>
      <w:r w:rsidR="00C82AA6">
        <w:rPr>
          <w:lang w:val="en-US"/>
        </w:rPr>
        <w:t>optimization algorithm</w:t>
      </w:r>
      <w:r w:rsidR="0013786D">
        <w:rPr>
          <w:lang w:val="en-US"/>
        </w:rPr>
        <w:t xml:space="preserve"> of Berant et al. (2012)</w:t>
      </w:r>
      <w:r w:rsidR="0013786D">
        <w:rPr>
          <w:rStyle w:val="FootnoteReference"/>
          <w:lang w:val="en-US"/>
        </w:rPr>
        <w:footnoteReference w:id="1"/>
      </w:r>
      <w:r w:rsidR="0013786D">
        <w:rPr>
          <w:lang w:val="en-US"/>
        </w:rPr>
        <w:t xml:space="preserve"> </w:t>
      </w:r>
      <w:r w:rsidR="00F16A9F">
        <w:rPr>
          <w:lang w:val="en-US"/>
        </w:rPr>
        <w:t>, implemented within the Excitement Open Platform. The optimizer ensures that the fragment graph edges, both positive (entai</w:t>
      </w:r>
      <w:r w:rsidR="00F16A9F">
        <w:rPr>
          <w:lang w:val="en-US"/>
        </w:rPr>
        <w:t>l</w:t>
      </w:r>
      <w:r w:rsidR="00F16A9F">
        <w:rPr>
          <w:lang w:val="en-US"/>
        </w:rPr>
        <w:t>ing) and negative (non-entailing), are not changed by the optimization algorithm</w:t>
      </w:r>
      <w:r w:rsidR="00B02F85">
        <w:rPr>
          <w:lang w:val="en-US"/>
        </w:rPr>
        <w:t xml:space="preserve">. </w:t>
      </w:r>
      <w:r w:rsidR="00B02F85" w:rsidRPr="00D13190">
        <w:rPr>
          <w:lang w:val="en-US"/>
        </w:rPr>
        <w:t>The resul</w:t>
      </w:r>
      <w:r w:rsidR="00B02F85" w:rsidRPr="00D13190">
        <w:rPr>
          <w:lang w:val="en-US"/>
        </w:rPr>
        <w:t>t</w:t>
      </w:r>
      <w:r w:rsidR="00B02F85" w:rsidRPr="00D13190">
        <w:rPr>
          <w:lang w:val="en-US"/>
        </w:rPr>
        <w:t>ing graph is a transitive graph (with no transitivity violations).</w:t>
      </w:r>
      <w:r w:rsidR="00F16A9F">
        <w:rPr>
          <w:lang w:val="en-US"/>
        </w:rPr>
        <w:t xml:space="preserve">  </w:t>
      </w:r>
    </w:p>
    <w:p w:rsidR="00804B4D" w:rsidRPr="00DE1B49" w:rsidRDefault="00804B4D" w:rsidP="006C3E1B">
      <w:pPr>
        <w:pStyle w:val="Heading3"/>
        <w:rPr>
          <w:ins w:id="1715" w:author="Kathrin Eichler" w:date="2013-10-08T11:04:00Z"/>
        </w:rPr>
      </w:pPr>
      <w:bookmarkStart w:id="1716" w:name="h.myams9x8rqzl" w:colFirst="0" w:colLast="0"/>
      <w:bookmarkStart w:id="1717" w:name="_Ref359920148"/>
      <w:bookmarkStart w:id="1718" w:name="_Toc404677869"/>
      <w:bookmarkEnd w:id="1716"/>
      <w:ins w:id="1719" w:author="Kathrin Eichler" w:date="2013-10-08T11:05:00Z">
        <w:r w:rsidRPr="00804B4D">
          <w:t>Confidence Calculator</w:t>
        </w:r>
      </w:ins>
      <w:ins w:id="1720" w:author="Kathrin Eichler" w:date="2013-10-08T11:04:00Z">
        <w:r w:rsidRPr="00804B4D">
          <w:t xml:space="preserve"> module: class </w:t>
        </w:r>
      </w:ins>
      <w:ins w:id="1721" w:author="Kathrin Eichler" w:date="2013-10-08T11:09:00Z">
        <w:r w:rsidR="006C1AF3" w:rsidRPr="00D83F9B">
          <w:rPr>
            <w:rPrChange w:id="1722"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D83F9B">
          <w:rPr>
            <w:rPrChange w:id="1723"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r</w:t>
        </w:r>
        <w:r w:rsidR="006C1AF3" w:rsidRPr="00D83F9B">
          <w:rPr>
            <w:rPrChange w:id="1724" w:author="Kathrin Eichler" w:date="2014-11-17T11:55:00Z">
              <w:rPr>
                <w:rFonts w:ascii="Consolas" w:eastAsiaTheme="minorEastAsia" w:hAnsi="Consolas" w:cs="Consolas"/>
                <w:b w:val="0"/>
                <w:bCs w:val="0"/>
                <w:color w:val="000000"/>
                <w:sz w:val="20"/>
                <w:szCs w:val="20"/>
                <w:highlight w:val="lightGray"/>
                <w:u w:val="single"/>
                <w:lang w:val="de-DE" w:eastAsia="zh-CN"/>
              </w:rPr>
            </w:rPrChange>
          </w:rPr>
          <w:t>CategoricalFrequencyDistribution</w:t>
        </w:r>
      </w:ins>
      <w:ins w:id="1725" w:author="Kathrin Eichler" w:date="2014-11-24T11:30:00Z">
        <w:r w:rsidR="000C687E">
          <w:t xml:space="preserve"> </w:t>
        </w:r>
      </w:ins>
      <w:ins w:id="1726" w:author="Kathrin Eichler" w:date="2013-10-08T11:04:00Z">
        <w:r>
          <w:t>(</w:t>
        </w:r>
        <w:r w:rsidRPr="008D6CF9">
          <w:t>eu</w:t>
        </w:r>
        <w:r>
          <w:t>.excitementproject.</w:t>
        </w:r>
        <w:r w:rsidRPr="008D6CF9">
          <w:t>tl</w:t>
        </w:r>
        <w:r>
          <w:t>.composition.</w:t>
        </w:r>
      </w:ins>
      <w:ins w:id="1727" w:author="Kathrin Eichler" w:date="2013-10-08T11:09:00Z">
        <w:r>
          <w:t>confidencecalculator</w:t>
        </w:r>
      </w:ins>
      <w:ins w:id="1728" w:author="Kathrin Eichler" w:date="2013-10-08T11:04:00Z">
        <w:r>
          <w:t>)</w:t>
        </w:r>
        <w:bookmarkEnd w:id="1718"/>
      </w:ins>
    </w:p>
    <w:p w:rsidR="00F95CC2" w:rsidRPr="00F95CC2" w:rsidRDefault="00804B4D">
      <w:pPr>
        <w:pStyle w:val="Normal2"/>
        <w:rPr>
          <w:ins w:id="1729" w:author="Kathrin Eichler" w:date="2014-11-24T11:09:00Z"/>
          <w:rFonts w:ascii="Consolas" w:hAnsi="Consolas" w:cs="Consolas"/>
          <w:sz w:val="20"/>
          <w:szCs w:val="20"/>
          <w:lang w:val="en-US"/>
          <w:rPrChange w:id="1730" w:author="Kathrin Eichler" w:date="2014-11-24T11:09:00Z">
            <w:rPr>
              <w:ins w:id="1731" w:author="Kathrin Eichler" w:date="2014-11-24T11:09:00Z"/>
              <w:rFonts w:ascii="Consolas" w:hAnsi="Consolas" w:cs="Consolas"/>
              <w:sz w:val="20"/>
              <w:szCs w:val="20"/>
              <w:lang w:val="de-DE"/>
            </w:rPr>
          </w:rPrChange>
        </w:rPr>
        <w:pPrChange w:id="1732" w:author="Kathrin Eichler" w:date="2014-11-24T11:25:00Z">
          <w:pPr>
            <w:autoSpaceDE w:val="0"/>
            <w:autoSpaceDN w:val="0"/>
            <w:adjustRightInd w:val="0"/>
            <w:spacing w:line="240" w:lineRule="auto"/>
          </w:pPr>
        </w:pPrChange>
      </w:pPr>
      <w:ins w:id="1733" w:author="Kathrin Eichler" w:date="2013-10-08T11:04:00Z">
        <w:r w:rsidRPr="00DE1B49">
          <w:rPr>
            <w:lang w:val="en-US"/>
          </w:rPr>
          <w:t>This impl</w:t>
        </w:r>
        <w:r w:rsidRPr="00804B4D">
          <w:t xml:space="preserve">ementation of the </w:t>
        </w:r>
      </w:ins>
      <w:ins w:id="1734" w:author="Kathrin Eichler" w:date="2013-10-08T11:09:00Z">
        <w:r>
          <w:t>ConfidenceCal</w:t>
        </w:r>
      </w:ins>
      <w:ins w:id="1735" w:author="Kathrin Eichler" w:date="2013-10-08T11:10:00Z">
        <w:r>
          <w:t>cu</w:t>
        </w:r>
      </w:ins>
      <w:ins w:id="1736" w:author="Kathrin Eichler" w:date="2013-10-08T11:09:00Z">
        <w:r>
          <w:t>lator</w:t>
        </w:r>
      </w:ins>
      <w:ins w:id="1737" w:author="Kathrin Eichler" w:date="2013-10-08T11:04:00Z">
        <w:r w:rsidRPr="00804B4D">
          <w:t xml:space="preserve"> module </w:t>
        </w:r>
      </w:ins>
      <w:ins w:id="1738" w:author="Kathrin Eichler" w:date="2014-11-17T10:04:00Z">
        <w:r w:rsidR="001102DC">
          <w:t xml:space="preserve">provides </w:t>
        </w:r>
      </w:ins>
      <w:ins w:id="1739" w:author="Kathrin Eichler" w:date="2014-11-24T11:25:00Z">
        <w:r w:rsidR="001102DC">
          <w:t xml:space="preserve">several ways of </w:t>
        </w:r>
      </w:ins>
      <w:ins w:id="1740" w:author="Kathrin Eichler" w:date="2013-10-08T11:10:00Z">
        <w:r w:rsidR="00BA4CE6">
          <w:rPr>
            <w:lang w:val="en-US"/>
          </w:rPr>
          <w:t>c</w:t>
        </w:r>
        <w:r w:rsidR="006C1AF3" w:rsidRPr="006C1AF3">
          <w:rPr>
            <w:lang w:val="en-US"/>
            <w:rPrChange w:id="1741" w:author="Kathrin Eichler" w:date="2013-10-08T11:10:00Z">
              <w:rPr>
                <w:rFonts w:ascii="Consolas" w:hAnsi="Consolas" w:cs="Consolas"/>
                <w:color w:val="3F5FBF"/>
                <w:sz w:val="20"/>
                <w:szCs w:val="20"/>
                <w:u w:val="single"/>
                <w:lang w:val="de-DE"/>
              </w:rPr>
            </w:rPrChange>
          </w:rPr>
          <w:t>omp</w:t>
        </w:r>
        <w:r w:rsidR="006C1AF3" w:rsidRPr="006C1AF3">
          <w:rPr>
            <w:lang w:val="en-US"/>
            <w:rPrChange w:id="1742" w:author="Kathrin Eichler" w:date="2013-10-08T11:10:00Z">
              <w:rPr>
                <w:rFonts w:ascii="Consolas" w:hAnsi="Consolas" w:cs="Consolas"/>
                <w:color w:val="3F5FBF"/>
                <w:sz w:val="20"/>
                <w:szCs w:val="20"/>
                <w:u w:val="single"/>
                <w:lang w:val="de-DE"/>
              </w:rPr>
            </w:rPrChange>
          </w:rPr>
          <w:t>u</w:t>
        </w:r>
        <w:r w:rsidR="006C1AF3" w:rsidRPr="006C1AF3">
          <w:rPr>
            <w:lang w:val="en-US"/>
            <w:rPrChange w:id="1743" w:author="Kathrin Eichler" w:date="2013-10-08T11:10:00Z">
              <w:rPr>
                <w:rFonts w:ascii="Consolas" w:hAnsi="Consolas" w:cs="Consolas"/>
                <w:color w:val="3F5FBF"/>
                <w:sz w:val="20"/>
                <w:szCs w:val="20"/>
                <w:u w:val="single"/>
                <w:lang w:val="de-DE"/>
              </w:rPr>
            </w:rPrChange>
          </w:rPr>
          <w:t>t</w:t>
        </w:r>
      </w:ins>
      <w:ins w:id="1744" w:author="Kathrin Eichler" w:date="2014-11-24T11:25:00Z">
        <w:r w:rsidR="001102DC">
          <w:rPr>
            <w:lang w:val="en-US"/>
          </w:rPr>
          <w:t>ing</w:t>
        </w:r>
      </w:ins>
      <w:ins w:id="1745" w:author="Kathrin Eichler" w:date="2014-11-17T10:04:00Z">
        <w:r w:rsidR="00B43F5E">
          <w:rPr>
            <w:lang w:val="en-US"/>
          </w:rPr>
          <w:t xml:space="preserve"> </w:t>
        </w:r>
      </w:ins>
      <w:ins w:id="1746" w:author="Kathrin Eichler" w:date="2013-10-08T11:10:00Z">
        <w:r w:rsidR="006C1AF3" w:rsidRPr="006C1AF3">
          <w:rPr>
            <w:lang w:val="en-US"/>
            <w:rPrChange w:id="1747" w:author="Kathrin Eichler" w:date="2013-10-08T11:10:00Z">
              <w:rPr>
                <w:rFonts w:ascii="Consolas" w:hAnsi="Consolas" w:cs="Consolas"/>
                <w:color w:val="3F5FBF"/>
                <w:sz w:val="20"/>
                <w:szCs w:val="20"/>
                <w:u w:val="single"/>
                <w:lang w:val="de-DE"/>
              </w:rPr>
            </w:rPrChange>
          </w:rPr>
          <w:t>confidence score</w:t>
        </w:r>
      </w:ins>
      <w:ins w:id="1748" w:author="Kathrin Eichler" w:date="2014-11-17T10:04:00Z">
        <w:r w:rsidR="00B43F5E">
          <w:rPr>
            <w:lang w:val="en-US"/>
          </w:rPr>
          <w:t>s</w:t>
        </w:r>
      </w:ins>
      <w:ins w:id="1749" w:author="Kathrin Eichler" w:date="2013-10-08T11:10:00Z">
        <w:r w:rsidR="006C1AF3" w:rsidRPr="006C1AF3">
          <w:rPr>
            <w:lang w:val="en-US"/>
            <w:rPrChange w:id="1750" w:author="Kathrin Eichler" w:date="2013-10-08T11:10:00Z">
              <w:rPr>
                <w:rFonts w:ascii="Consolas" w:hAnsi="Consolas" w:cs="Consolas"/>
                <w:color w:val="3F5FBF"/>
                <w:sz w:val="20"/>
                <w:szCs w:val="20"/>
                <w:u w:val="single"/>
                <w:lang w:val="de-DE"/>
              </w:rPr>
            </w:rPrChange>
          </w:rPr>
          <w:t xml:space="preserve"> per category for each node in the collapsed graph</w:t>
        </w:r>
      </w:ins>
      <w:ins w:id="1751" w:author="Kathrin Eichler" w:date="2014-11-24T11:25:00Z">
        <w:r w:rsidR="001102DC">
          <w:rPr>
            <w:lang w:val="en-US"/>
          </w:rPr>
          <w:t xml:space="preserve"> based on the fr</w:t>
        </w:r>
        <w:r w:rsidR="001102DC">
          <w:rPr>
            <w:lang w:val="en-US"/>
          </w:rPr>
          <w:t>e</w:t>
        </w:r>
        <w:r w:rsidR="001102DC">
          <w:rPr>
            <w:lang w:val="en-US"/>
          </w:rPr>
          <w:t xml:space="preserve">quency distribution of categories </w:t>
        </w:r>
        <w:r w:rsidR="00820E6C">
          <w:rPr>
            <w:lang w:val="en-US"/>
          </w:rPr>
          <w:t>in the mentions associated to</w:t>
        </w:r>
      </w:ins>
      <w:ins w:id="1752" w:author="Kathrin Eichler" w:date="2014-11-24T11:26:00Z">
        <w:r w:rsidR="00820E6C">
          <w:rPr>
            <w:lang w:val="en-US"/>
          </w:rPr>
          <w:t xml:space="preserve"> </w:t>
        </w:r>
      </w:ins>
      <w:ins w:id="1753" w:author="Kathrin Eichler" w:date="2014-11-24T11:25:00Z">
        <w:r w:rsidR="001102DC">
          <w:rPr>
            <w:lang w:val="en-US"/>
          </w:rPr>
          <w:t>the node</w:t>
        </w:r>
      </w:ins>
      <w:ins w:id="1754" w:author="Kathrin Eichler" w:date="2014-11-17T10:04:00Z">
        <w:r w:rsidR="00B43F5E">
          <w:rPr>
            <w:lang w:val="en-US"/>
          </w:rPr>
          <w:t>.</w:t>
        </w:r>
      </w:ins>
      <w:ins w:id="1755" w:author="Kathrin Eichler" w:date="2014-11-17T10:05:00Z">
        <w:r w:rsidR="003E7AF8">
          <w:rPr>
            <w:lang w:val="en-US"/>
          </w:rPr>
          <w:t xml:space="preserve"> </w:t>
        </w:r>
      </w:ins>
    </w:p>
    <w:p w:rsidR="00F95CC2" w:rsidRPr="00F95CC2" w:rsidRDefault="00F95CC2" w:rsidP="00F95CC2">
      <w:pPr>
        <w:autoSpaceDE w:val="0"/>
        <w:autoSpaceDN w:val="0"/>
        <w:adjustRightInd w:val="0"/>
        <w:spacing w:line="240" w:lineRule="auto"/>
        <w:rPr>
          <w:ins w:id="1756" w:author="Kathrin Eichler" w:date="2014-11-24T11:09:00Z"/>
          <w:rFonts w:ascii="Consolas" w:hAnsi="Consolas" w:cs="Consolas"/>
          <w:sz w:val="20"/>
          <w:szCs w:val="20"/>
          <w:lang w:val="en-US"/>
          <w:rPrChange w:id="1757" w:author="Kathrin Eichler" w:date="2014-11-24T11:09:00Z">
            <w:rPr>
              <w:ins w:id="1758" w:author="Kathrin Eichler" w:date="2014-11-24T11:09:00Z"/>
              <w:rFonts w:ascii="Consolas" w:hAnsi="Consolas" w:cs="Consolas"/>
              <w:sz w:val="20"/>
              <w:szCs w:val="20"/>
              <w:lang w:val="de-DE"/>
            </w:rPr>
          </w:rPrChange>
        </w:rPr>
      </w:pPr>
      <w:ins w:id="1759" w:author="Kathrin Eichler" w:date="2014-11-24T11:09:00Z">
        <w:r w:rsidRPr="00F95CC2">
          <w:rPr>
            <w:rFonts w:ascii="Consolas" w:hAnsi="Consolas" w:cs="Consolas"/>
            <w:color w:val="3F5FBF"/>
            <w:sz w:val="20"/>
            <w:szCs w:val="20"/>
            <w:lang w:val="en-US"/>
            <w:rPrChange w:id="1760" w:author="Kathrin Eichler" w:date="2014-11-24T11:09:00Z">
              <w:rPr>
                <w:rFonts w:ascii="Consolas" w:hAnsi="Consolas" w:cs="Consolas"/>
                <w:color w:val="3F5FBF"/>
                <w:sz w:val="20"/>
                <w:szCs w:val="20"/>
                <w:lang w:val="de-DE"/>
              </w:rPr>
            </w:rPrChange>
          </w:rPr>
          <w:lastRenderedPageBreak/>
          <w:t xml:space="preserve">  </w:t>
        </w:r>
      </w:ins>
    </w:p>
    <w:p w:rsidR="00F95CC2" w:rsidRPr="00F95CC2" w:rsidRDefault="00F95CC2">
      <w:pPr>
        <w:pStyle w:val="Normal2"/>
        <w:rPr>
          <w:ins w:id="1761" w:author="Kathrin Eichler" w:date="2014-11-24T11:09:00Z"/>
          <w:lang w:val="en-US"/>
          <w:rPrChange w:id="1762" w:author="Kathrin Eichler" w:date="2014-11-24T11:09:00Z">
            <w:rPr>
              <w:ins w:id="1763" w:author="Kathrin Eichler" w:date="2014-11-24T11:09:00Z"/>
              <w:rFonts w:ascii="Consolas" w:hAnsi="Consolas" w:cs="Consolas"/>
              <w:sz w:val="20"/>
              <w:szCs w:val="20"/>
              <w:lang w:val="de-DE"/>
            </w:rPr>
          </w:rPrChange>
        </w:rPr>
        <w:pPrChange w:id="1764" w:author="Kathrin Eichler" w:date="2014-11-24T11:26:00Z">
          <w:pPr>
            <w:autoSpaceDE w:val="0"/>
            <w:autoSpaceDN w:val="0"/>
            <w:adjustRightInd w:val="0"/>
            <w:spacing w:line="240" w:lineRule="auto"/>
          </w:pPr>
        </w:pPrChange>
      </w:pPr>
      <w:ins w:id="1765" w:author="Kathrin Eichler" w:date="2014-11-24T11:09:00Z">
        <w:r w:rsidRPr="00F95CC2">
          <w:rPr>
            <w:lang w:val="en-US"/>
            <w:rPrChange w:id="1766" w:author="Kathrin Eichler" w:date="2014-11-24T11:09:00Z">
              <w:rPr>
                <w:rFonts w:ascii="Consolas" w:hAnsi="Consolas" w:cs="Consolas"/>
                <w:color w:val="3F5FBF"/>
                <w:sz w:val="20"/>
                <w:szCs w:val="20"/>
                <w:lang w:val="de-DE"/>
              </w:rPr>
            </w:rPrChange>
          </w:rPr>
          <w:t>For each node, we first collect the frequency distribution on the node by retrieving the cat</w:t>
        </w:r>
        <w:r w:rsidRPr="00F95CC2">
          <w:rPr>
            <w:lang w:val="en-US"/>
            <w:rPrChange w:id="1767" w:author="Kathrin Eichler" w:date="2014-11-24T11:09:00Z">
              <w:rPr>
                <w:rFonts w:ascii="Consolas" w:hAnsi="Consolas" w:cs="Consolas"/>
                <w:color w:val="3F5FBF"/>
                <w:sz w:val="20"/>
                <w:szCs w:val="20"/>
                <w:lang w:val="de-DE"/>
              </w:rPr>
            </w:rPrChange>
          </w:rPr>
          <w:t>e</w:t>
        </w:r>
        <w:r w:rsidRPr="00F95CC2">
          <w:rPr>
            <w:lang w:val="en-US"/>
            <w:rPrChange w:id="1768" w:author="Kathrin Eichler" w:date="2014-11-24T11:09:00Z">
              <w:rPr>
                <w:rFonts w:ascii="Consolas" w:hAnsi="Consolas" w:cs="Consolas"/>
                <w:color w:val="3F5FBF"/>
                <w:sz w:val="20"/>
                <w:szCs w:val="20"/>
                <w:lang w:val="de-DE"/>
              </w:rPr>
            </w:rPrChange>
          </w:rPr>
          <w:t>gory</w:t>
        </w:r>
      </w:ins>
      <w:ins w:id="1769" w:author="Kathrin Eichler" w:date="2014-11-24T11:10:00Z">
        <w:r>
          <w:rPr>
            <w:lang w:val="en-US"/>
          </w:rPr>
          <w:t xml:space="preserve"> </w:t>
        </w:r>
      </w:ins>
      <w:ins w:id="1770" w:author="Kathrin Eichler" w:date="2014-11-24T11:09:00Z">
        <w:r w:rsidRPr="00F95CC2">
          <w:rPr>
            <w:lang w:val="en-US"/>
            <w:rPrChange w:id="1771" w:author="Kathrin Eichler" w:date="2014-11-24T11:09:00Z">
              <w:rPr>
                <w:rFonts w:ascii="Consolas" w:hAnsi="Consolas" w:cs="Consolas"/>
                <w:color w:val="3F5FBF"/>
                <w:sz w:val="20"/>
                <w:szCs w:val="20"/>
                <w:lang w:val="de-DE"/>
              </w:rPr>
            </w:rPrChange>
          </w:rPr>
          <w:t xml:space="preserve">of each of the m mentions associated to the node and storing the sum of occurrences of this category. </w:t>
        </w:r>
      </w:ins>
    </w:p>
    <w:p w:rsidR="00F95CC2" w:rsidRPr="00F95CC2" w:rsidRDefault="00F95CC2" w:rsidP="00F95CC2">
      <w:pPr>
        <w:autoSpaceDE w:val="0"/>
        <w:autoSpaceDN w:val="0"/>
        <w:adjustRightInd w:val="0"/>
        <w:spacing w:line="240" w:lineRule="auto"/>
        <w:rPr>
          <w:ins w:id="1772" w:author="Kathrin Eichler" w:date="2014-11-24T11:09:00Z"/>
          <w:rFonts w:ascii="Consolas" w:hAnsi="Consolas" w:cs="Consolas"/>
          <w:sz w:val="20"/>
          <w:szCs w:val="20"/>
          <w:lang w:val="en-US"/>
          <w:rPrChange w:id="1773" w:author="Kathrin Eichler" w:date="2014-11-24T11:09:00Z">
            <w:rPr>
              <w:ins w:id="1774" w:author="Kathrin Eichler" w:date="2014-11-24T11:09:00Z"/>
              <w:rFonts w:ascii="Consolas" w:hAnsi="Consolas" w:cs="Consolas"/>
              <w:sz w:val="20"/>
              <w:szCs w:val="20"/>
              <w:lang w:val="de-DE"/>
            </w:rPr>
          </w:rPrChange>
        </w:rPr>
      </w:pPr>
      <w:ins w:id="1775" w:author="Kathrin Eichler" w:date="2014-11-24T11:09:00Z">
        <w:r w:rsidRPr="00F95CC2">
          <w:rPr>
            <w:rFonts w:ascii="Consolas" w:hAnsi="Consolas" w:cs="Consolas"/>
            <w:color w:val="3F5FBF"/>
            <w:sz w:val="20"/>
            <w:szCs w:val="20"/>
            <w:lang w:val="en-US"/>
            <w:rPrChange w:id="1776" w:author="Kathrin Eichler" w:date="2014-11-24T11:09:00Z">
              <w:rPr>
                <w:rFonts w:ascii="Consolas" w:hAnsi="Consolas" w:cs="Consolas"/>
                <w:color w:val="3F5FBF"/>
                <w:sz w:val="20"/>
                <w:szCs w:val="20"/>
                <w:lang w:val="de-DE"/>
              </w:rPr>
            </w:rPrChange>
          </w:rPr>
          <w:t xml:space="preserve"> </w:t>
        </w:r>
      </w:ins>
    </w:p>
    <w:p w:rsidR="00F95CC2" w:rsidRDefault="00F95CC2">
      <w:pPr>
        <w:pStyle w:val="Normal2"/>
        <w:rPr>
          <w:ins w:id="1777" w:author="Kathrin Eichler" w:date="2014-11-24T11:16:00Z"/>
          <w:lang w:val="en-US"/>
        </w:rPr>
        <w:pPrChange w:id="1778" w:author="Kathrin Eichler" w:date="2014-11-24T11:30:00Z">
          <w:pPr>
            <w:autoSpaceDE w:val="0"/>
            <w:autoSpaceDN w:val="0"/>
            <w:adjustRightInd w:val="0"/>
            <w:spacing w:line="240" w:lineRule="auto"/>
          </w:pPr>
        </w:pPrChange>
      </w:pPr>
      <w:ins w:id="1779" w:author="Kathrin Eichler" w:date="2014-11-24T11:09:00Z">
        <w:r w:rsidRPr="00F95CC2">
          <w:rPr>
            <w:lang w:val="en-US"/>
            <w:rPrChange w:id="1780" w:author="Kathrin Eichler" w:date="2014-11-24T11:09:00Z">
              <w:rPr>
                <w:rFonts w:ascii="Consolas" w:hAnsi="Consolas" w:cs="Consolas"/>
                <w:color w:val="3F5FBF"/>
                <w:sz w:val="20"/>
                <w:szCs w:val="20"/>
                <w:lang w:val="de-DE"/>
              </w:rPr>
            </w:rPrChange>
          </w:rPr>
          <w:t>To compute the final confidence for each category, we</w:t>
        </w:r>
        <w:r w:rsidRPr="00F95CC2">
          <w:rPr>
            <w:lang w:val="en-US"/>
          </w:rPr>
          <w:t xml:space="preserve"> provide </w:t>
        </w:r>
      </w:ins>
      <w:ins w:id="1781" w:author="Kathrin Eichler" w:date="2014-11-24T11:26:00Z">
        <w:r w:rsidR="00820E6C">
          <w:rPr>
            <w:lang w:val="en-US"/>
          </w:rPr>
          <w:t xml:space="preserve">a </w:t>
        </w:r>
      </w:ins>
      <w:ins w:id="1782" w:author="Kathrin Eichler" w:date="2014-11-24T11:27:00Z">
        <w:r w:rsidR="00820E6C">
          <w:rPr>
            <w:lang w:val="en-US"/>
          </w:rPr>
          <w:t xml:space="preserve">Naïve </w:t>
        </w:r>
      </w:ins>
      <w:ins w:id="1783" w:author="Kathrin Eichler" w:date="2014-11-24T11:26:00Z">
        <w:r w:rsidR="00820E6C">
          <w:rPr>
            <w:lang w:val="en-US"/>
          </w:rPr>
          <w:t>Bayes implementati</w:t>
        </w:r>
      </w:ins>
      <w:ins w:id="1784" w:author="Kathrin Eichler" w:date="2014-11-24T11:27:00Z">
        <w:r w:rsidR="00820E6C">
          <w:rPr>
            <w:lang w:val="en-US"/>
          </w:rPr>
          <w:t xml:space="preserve">on and </w:t>
        </w:r>
      </w:ins>
      <w:ins w:id="1785" w:author="Kathrin Eichler" w:date="2014-11-24T11:09:00Z">
        <w:r w:rsidRPr="00F95CC2">
          <w:rPr>
            <w:lang w:val="en-US"/>
          </w:rPr>
          <w:t>several TFIDF variant</w:t>
        </w:r>
      </w:ins>
      <w:ins w:id="1786" w:author="Kathrin Eichler" w:date="2014-11-24T11:12:00Z">
        <w:r w:rsidR="00820E6C">
          <w:rPr>
            <w:lang w:val="en-US"/>
          </w:rPr>
          <w:t>s</w:t>
        </w:r>
      </w:ins>
      <w:ins w:id="1787" w:author="Kathrin Eichler" w:date="2014-11-24T11:27:00Z">
        <w:r w:rsidR="00820E6C">
          <w:rPr>
            <w:lang w:val="en-US"/>
          </w:rPr>
          <w:t>. The values for the different TFIDF variants</w:t>
        </w:r>
      </w:ins>
      <w:ins w:id="1788" w:author="Kathrin Eichler" w:date="2014-11-24T11:12:00Z">
        <w:r>
          <w:rPr>
            <w:lang w:val="en-US"/>
          </w:rPr>
          <w:t xml:space="preserve"> can be passed via a three-size character array</w:t>
        </w:r>
      </w:ins>
      <w:ins w:id="1789" w:author="Kathrin Eichler" w:date="2014-11-24T11:15:00Z">
        <w:r>
          <w:rPr>
            <w:lang w:val="en-US"/>
          </w:rPr>
          <w:t xml:space="preserve"> (based on SMART notation presented </w:t>
        </w:r>
        <w:r w:rsidRPr="00F95CC2">
          <w:rPr>
            <w:color w:val="3F7F5F"/>
            <w:lang w:val="en-US"/>
            <w:rPrChange w:id="1790" w:author="Kathrin Eichler" w:date="2014-11-24T11:15:00Z">
              <w:rPr>
                <w:rFonts w:ascii="Consolas" w:hAnsi="Consolas" w:cs="Consolas"/>
                <w:color w:val="3F7F5F"/>
                <w:sz w:val="20"/>
                <w:szCs w:val="20"/>
                <w:lang w:val="de-DE"/>
              </w:rPr>
            </w:rPrChange>
          </w:rPr>
          <w:t xml:space="preserve">in Manning </w:t>
        </w:r>
        <w:r w:rsidRPr="00F95CC2">
          <w:rPr>
            <w:color w:val="3F7F5F"/>
            <w:u w:val="single"/>
            <w:lang w:val="en-US"/>
            <w:rPrChange w:id="1791" w:author="Kathrin Eichler" w:date="2014-11-24T11:15:00Z">
              <w:rPr>
                <w:rFonts w:ascii="Consolas" w:hAnsi="Consolas" w:cs="Consolas"/>
                <w:color w:val="3F7F5F"/>
                <w:sz w:val="20"/>
                <w:szCs w:val="20"/>
                <w:u w:val="single"/>
                <w:lang w:val="de-DE"/>
              </w:rPr>
            </w:rPrChange>
          </w:rPr>
          <w:t>et</w:t>
        </w:r>
        <w:r w:rsidRPr="00F95CC2">
          <w:rPr>
            <w:color w:val="3F7F5F"/>
            <w:lang w:val="en-US"/>
            <w:rPrChange w:id="1792" w:author="Kathrin Eichler" w:date="2014-11-24T11:15:00Z">
              <w:rPr>
                <w:rFonts w:ascii="Consolas" w:hAnsi="Consolas" w:cs="Consolas"/>
                <w:color w:val="3F7F5F"/>
                <w:sz w:val="20"/>
                <w:szCs w:val="20"/>
                <w:lang w:val="de-DE"/>
              </w:rPr>
            </w:rPrChange>
          </w:rPr>
          <w:t xml:space="preserve"> </w:t>
        </w:r>
        <w:r w:rsidRPr="00F95CC2">
          <w:rPr>
            <w:color w:val="3F7F5F"/>
            <w:u w:val="single"/>
            <w:lang w:val="en-US"/>
            <w:rPrChange w:id="1793" w:author="Kathrin Eichler" w:date="2014-11-24T11:15:00Z">
              <w:rPr>
                <w:rFonts w:ascii="Consolas" w:hAnsi="Consolas" w:cs="Consolas"/>
                <w:color w:val="3F7F5F"/>
                <w:sz w:val="20"/>
                <w:szCs w:val="20"/>
                <w:u w:val="single"/>
                <w:lang w:val="de-DE"/>
              </w:rPr>
            </w:rPrChange>
          </w:rPr>
          <w:t>al</w:t>
        </w:r>
        <w:r w:rsidRPr="00F95CC2">
          <w:rPr>
            <w:color w:val="3F7F5F"/>
            <w:lang w:val="en-US"/>
            <w:rPrChange w:id="1794" w:author="Kathrin Eichler" w:date="2014-11-24T11:15:00Z">
              <w:rPr>
                <w:rFonts w:ascii="Consolas" w:hAnsi="Consolas" w:cs="Consolas"/>
                <w:color w:val="3F7F5F"/>
                <w:sz w:val="20"/>
                <w:szCs w:val="20"/>
                <w:lang w:val="de-DE"/>
              </w:rPr>
            </w:rPrChange>
          </w:rPr>
          <w:t>., chapter 6, p.128</w:t>
        </w:r>
      </w:ins>
      <w:ins w:id="1795" w:author="Kathrin Eichler" w:date="2014-11-24T11:16:00Z">
        <w:r>
          <w:rPr>
            <w:color w:val="3F7F5F"/>
            <w:lang w:val="en-US"/>
          </w:rPr>
          <w:t>)</w:t>
        </w:r>
      </w:ins>
      <w:ins w:id="1796" w:author="Kathrin Eichler" w:date="2014-11-24T11:15:00Z">
        <w:r>
          <w:rPr>
            <w:color w:val="3F7F5F"/>
            <w:lang w:val="en-US"/>
          </w:rPr>
          <w:t>.</w:t>
        </w:r>
      </w:ins>
    </w:p>
    <w:p w:rsidR="00F95CC2" w:rsidRDefault="00F95CC2">
      <w:pPr>
        <w:pStyle w:val="Normal2"/>
        <w:rPr>
          <w:ins w:id="1797" w:author="Kathrin Eichler" w:date="2014-11-24T11:13:00Z"/>
          <w:lang w:val="en-US"/>
        </w:rPr>
        <w:pPrChange w:id="1798" w:author="Kathrin Eichler" w:date="2014-11-24T11:30:00Z">
          <w:pPr>
            <w:autoSpaceDE w:val="0"/>
            <w:autoSpaceDN w:val="0"/>
            <w:adjustRightInd w:val="0"/>
            <w:spacing w:line="240" w:lineRule="auto"/>
          </w:pPr>
        </w:pPrChange>
      </w:pPr>
      <w:ins w:id="1799" w:author="Kathrin Eichler" w:date="2014-11-24T11:13:00Z">
        <w:r>
          <w:rPr>
            <w:lang w:val="en-US"/>
          </w:rPr>
          <w:t xml:space="preserve">The possible values are specified and explained in the following table: </w:t>
        </w:r>
      </w:ins>
    </w:p>
    <w:tbl>
      <w:tblPr>
        <w:tblStyle w:val="TableGrid"/>
        <w:tblW w:w="0" w:type="auto"/>
        <w:tblLook w:val="04A0" w:firstRow="1" w:lastRow="0" w:firstColumn="1" w:lastColumn="0" w:noHBand="0" w:noVBand="1"/>
      </w:tblPr>
      <w:tblGrid>
        <w:gridCol w:w="3055"/>
        <w:gridCol w:w="3055"/>
        <w:gridCol w:w="3056"/>
      </w:tblGrid>
      <w:tr w:rsidR="00F95CC2" w:rsidTr="00F95CC2">
        <w:trPr>
          <w:ins w:id="1800" w:author="Kathrin Eichler" w:date="2014-11-24T11:14:00Z"/>
        </w:trPr>
        <w:tc>
          <w:tcPr>
            <w:tcW w:w="3055" w:type="dxa"/>
          </w:tcPr>
          <w:p w:rsidR="00F95CC2" w:rsidRDefault="00F95CC2">
            <w:pPr>
              <w:pStyle w:val="Normal1"/>
              <w:rPr>
                <w:ins w:id="1801" w:author="Kathrin Eichler" w:date="2014-11-24T11:14:00Z"/>
                <w:lang w:val="en-US"/>
              </w:rPr>
              <w:pPrChange w:id="1802" w:author="Kathrin Eichler" w:date="2014-11-24T11:30:00Z">
                <w:pPr>
                  <w:autoSpaceDE w:val="0"/>
                  <w:autoSpaceDN w:val="0"/>
                  <w:adjustRightInd w:val="0"/>
                  <w:spacing w:line="240" w:lineRule="auto"/>
                </w:pPr>
              </w:pPrChange>
            </w:pPr>
            <w:ins w:id="1803" w:author="Kathrin Eichler" w:date="2014-11-24T11:14:00Z">
              <w:r>
                <w:rPr>
                  <w:lang w:val="en-US"/>
                </w:rPr>
                <w:t>Parameter</w:t>
              </w:r>
            </w:ins>
          </w:p>
        </w:tc>
        <w:tc>
          <w:tcPr>
            <w:tcW w:w="3055" w:type="dxa"/>
          </w:tcPr>
          <w:p w:rsidR="00F95CC2" w:rsidRDefault="00F95CC2">
            <w:pPr>
              <w:pStyle w:val="Normal1"/>
              <w:rPr>
                <w:ins w:id="1804" w:author="Kathrin Eichler" w:date="2014-11-24T11:14:00Z"/>
                <w:lang w:val="en-US"/>
              </w:rPr>
              <w:pPrChange w:id="1805" w:author="Kathrin Eichler" w:date="2014-11-24T11:30:00Z">
                <w:pPr>
                  <w:autoSpaceDE w:val="0"/>
                  <w:autoSpaceDN w:val="0"/>
                  <w:adjustRightInd w:val="0"/>
                  <w:spacing w:line="240" w:lineRule="auto"/>
                </w:pPr>
              </w:pPrChange>
            </w:pPr>
            <w:ins w:id="1806" w:author="Kathrin Eichler" w:date="2014-11-24T11:16:00Z">
              <w:r>
                <w:rPr>
                  <w:lang w:val="en-US"/>
                </w:rPr>
                <w:t>Possible values</w:t>
              </w:r>
            </w:ins>
          </w:p>
        </w:tc>
        <w:tc>
          <w:tcPr>
            <w:tcW w:w="3056" w:type="dxa"/>
          </w:tcPr>
          <w:p w:rsidR="00F95CC2" w:rsidRDefault="00F95CC2">
            <w:pPr>
              <w:pStyle w:val="Normal1"/>
              <w:rPr>
                <w:ins w:id="1807" w:author="Kathrin Eichler" w:date="2014-11-24T11:14:00Z"/>
                <w:lang w:val="en-US"/>
              </w:rPr>
              <w:pPrChange w:id="1808" w:author="Kathrin Eichler" w:date="2014-11-24T11:30:00Z">
                <w:pPr>
                  <w:autoSpaceDE w:val="0"/>
                  <w:autoSpaceDN w:val="0"/>
                  <w:adjustRightInd w:val="0"/>
                  <w:spacing w:line="240" w:lineRule="auto"/>
                </w:pPr>
              </w:pPrChange>
            </w:pPr>
            <w:ins w:id="1809" w:author="Kathrin Eichler" w:date="2014-11-24T11:16:00Z">
              <w:r>
                <w:rPr>
                  <w:lang w:val="en-US"/>
                </w:rPr>
                <w:t>Explanation</w:t>
              </w:r>
            </w:ins>
          </w:p>
        </w:tc>
      </w:tr>
      <w:tr w:rsidR="00F95CC2" w:rsidTr="00F95CC2">
        <w:trPr>
          <w:ins w:id="1810" w:author="Kathrin Eichler" w:date="2014-11-24T11:14:00Z"/>
        </w:trPr>
        <w:tc>
          <w:tcPr>
            <w:tcW w:w="3055" w:type="dxa"/>
          </w:tcPr>
          <w:p w:rsidR="00F95CC2" w:rsidRDefault="00F95CC2">
            <w:pPr>
              <w:pStyle w:val="Normal1"/>
              <w:rPr>
                <w:ins w:id="1811" w:author="Kathrin Eichler" w:date="2014-11-24T11:14:00Z"/>
                <w:lang w:val="en-US"/>
              </w:rPr>
              <w:pPrChange w:id="1812" w:author="Kathrin Eichler" w:date="2014-11-24T11:30:00Z">
                <w:pPr>
                  <w:autoSpaceDE w:val="0"/>
                  <w:autoSpaceDN w:val="0"/>
                  <w:adjustRightInd w:val="0"/>
                  <w:spacing w:line="240" w:lineRule="auto"/>
                </w:pPr>
              </w:pPrChange>
            </w:pPr>
            <w:ins w:id="1813" w:author="Kathrin Eichler" w:date="2014-11-24T11:14:00Z">
              <w:r>
                <w:rPr>
                  <w:lang w:val="en-US"/>
                </w:rPr>
                <w:t>“term frequency”</w:t>
              </w:r>
            </w:ins>
            <w:ins w:id="1814" w:author="Kathrin Eichler" w:date="2014-11-24T11:20:00Z">
              <w:r>
                <w:rPr>
                  <w:lang w:val="en-US"/>
                </w:rPr>
                <w:t xml:space="preserve"> (tf)</w:t>
              </w:r>
            </w:ins>
          </w:p>
        </w:tc>
        <w:tc>
          <w:tcPr>
            <w:tcW w:w="3055" w:type="dxa"/>
          </w:tcPr>
          <w:p w:rsidR="00F95CC2" w:rsidRDefault="00F95CC2">
            <w:pPr>
              <w:pStyle w:val="Normal1"/>
              <w:rPr>
                <w:ins w:id="1815" w:author="Kathrin Eichler" w:date="2014-11-24T11:14:00Z"/>
                <w:lang w:val="en-US"/>
              </w:rPr>
              <w:pPrChange w:id="1816" w:author="Kathrin Eichler" w:date="2014-11-24T11:30:00Z">
                <w:pPr>
                  <w:autoSpaceDE w:val="0"/>
                  <w:autoSpaceDN w:val="0"/>
                  <w:adjustRightInd w:val="0"/>
                  <w:spacing w:line="240" w:lineRule="auto"/>
                </w:pPr>
              </w:pPrChange>
            </w:pPr>
            <w:ins w:id="1817" w:author="Kathrin Eichler" w:date="2014-11-24T11:14:00Z">
              <w:r>
                <w:rPr>
                  <w:lang w:val="en-US"/>
                </w:rPr>
                <w:t>n</w:t>
              </w:r>
            </w:ins>
          </w:p>
        </w:tc>
        <w:tc>
          <w:tcPr>
            <w:tcW w:w="3056" w:type="dxa"/>
          </w:tcPr>
          <w:p w:rsidR="00F95CC2" w:rsidRDefault="00F95CC2">
            <w:pPr>
              <w:pStyle w:val="Normal1"/>
              <w:rPr>
                <w:ins w:id="1818" w:author="Kathrin Eichler" w:date="2014-11-24T11:14:00Z"/>
                <w:lang w:val="en-US"/>
              </w:rPr>
              <w:pPrChange w:id="1819" w:author="Kathrin Eichler" w:date="2014-11-24T11:30:00Z">
                <w:pPr>
                  <w:autoSpaceDE w:val="0"/>
                  <w:autoSpaceDN w:val="0"/>
                  <w:adjustRightInd w:val="0"/>
                  <w:spacing w:line="240" w:lineRule="auto"/>
                </w:pPr>
              </w:pPrChange>
            </w:pPr>
            <w:ins w:id="1820" w:author="Kathrin Eichler" w:date="2014-11-24T11:14:00Z">
              <w:r>
                <w:rPr>
                  <w:lang w:val="en-US"/>
                </w:rPr>
                <w:t>Number of occurrences of the category in the node</w:t>
              </w:r>
            </w:ins>
            <w:ins w:id="1821" w:author="Kathrin Eichler" w:date="2014-11-24T11:21:00Z">
              <w:r w:rsidR="001102DC">
                <w:rPr>
                  <w:lang w:val="en-US"/>
                </w:rPr>
                <w:t xml:space="preserve"> (tf)</w:t>
              </w:r>
            </w:ins>
          </w:p>
        </w:tc>
      </w:tr>
      <w:tr w:rsidR="00F95CC2" w:rsidTr="00F95CC2">
        <w:trPr>
          <w:ins w:id="1822" w:author="Kathrin Eichler" w:date="2014-11-24T11:14:00Z"/>
        </w:trPr>
        <w:tc>
          <w:tcPr>
            <w:tcW w:w="3055" w:type="dxa"/>
          </w:tcPr>
          <w:p w:rsidR="00F95CC2" w:rsidRDefault="00F95CC2">
            <w:pPr>
              <w:pStyle w:val="Normal1"/>
              <w:rPr>
                <w:ins w:id="1823" w:author="Kathrin Eichler" w:date="2014-11-24T11:14:00Z"/>
                <w:lang w:val="en-US"/>
              </w:rPr>
              <w:pPrChange w:id="1824"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1825" w:author="Kathrin Eichler" w:date="2014-11-24T11:14:00Z"/>
                <w:lang w:val="en-US"/>
              </w:rPr>
              <w:pPrChange w:id="1826" w:author="Kathrin Eichler" w:date="2014-11-24T11:30:00Z">
                <w:pPr>
                  <w:autoSpaceDE w:val="0"/>
                  <w:autoSpaceDN w:val="0"/>
                  <w:adjustRightInd w:val="0"/>
                  <w:spacing w:line="240" w:lineRule="auto"/>
                </w:pPr>
              </w:pPrChange>
            </w:pPr>
            <w:ins w:id="1827" w:author="Kathrin Eichler" w:date="2014-11-24T11:16:00Z">
              <w:r>
                <w:rPr>
                  <w:lang w:val="en-US"/>
                </w:rPr>
                <w:t>l</w:t>
              </w:r>
            </w:ins>
          </w:p>
        </w:tc>
        <w:tc>
          <w:tcPr>
            <w:tcW w:w="3056" w:type="dxa"/>
          </w:tcPr>
          <w:p w:rsidR="00F95CC2" w:rsidRPr="00F95CC2" w:rsidRDefault="00F95CC2">
            <w:pPr>
              <w:pStyle w:val="Normal1"/>
              <w:rPr>
                <w:ins w:id="1828" w:author="Kathrin Eichler" w:date="2014-11-24T11:14:00Z"/>
                <w:lang w:val="en-US"/>
              </w:rPr>
              <w:pPrChange w:id="1829" w:author="Kathrin Eichler" w:date="2014-11-24T11:30:00Z">
                <w:pPr>
                  <w:autoSpaceDE w:val="0"/>
                  <w:autoSpaceDN w:val="0"/>
                  <w:adjustRightInd w:val="0"/>
                  <w:spacing w:line="240" w:lineRule="auto"/>
                </w:pPr>
              </w:pPrChange>
            </w:pPr>
            <w:ins w:id="1830" w:author="Kathrin Eichler" w:date="2014-11-24T11:19:00Z">
              <w:r>
                <w:rPr>
                  <w:lang w:val="en-US"/>
                </w:rPr>
                <w:t xml:space="preserve">Sublinear tf-scaling: </w:t>
              </w:r>
            </w:ins>
            <w:ins w:id="1831" w:author="Kathrin Eichler" w:date="2014-11-24T11:20:00Z">
              <w:r>
                <w:rPr>
                  <w:lang w:val="en-US"/>
                </w:rPr>
                <w:t>1 + Math.log(tf)</w:t>
              </w:r>
            </w:ins>
          </w:p>
        </w:tc>
      </w:tr>
      <w:tr w:rsidR="00F95CC2" w:rsidTr="00F95CC2">
        <w:trPr>
          <w:ins w:id="1832" w:author="Kathrin Eichler" w:date="2014-11-24T11:14:00Z"/>
        </w:trPr>
        <w:tc>
          <w:tcPr>
            <w:tcW w:w="3055" w:type="dxa"/>
          </w:tcPr>
          <w:p w:rsidR="00F95CC2" w:rsidRDefault="00F95CC2">
            <w:pPr>
              <w:pStyle w:val="Normal1"/>
              <w:rPr>
                <w:ins w:id="1833" w:author="Kathrin Eichler" w:date="2014-11-24T11:14:00Z"/>
                <w:lang w:val="en-US"/>
              </w:rPr>
              <w:pPrChange w:id="1834" w:author="Kathrin Eichler" w:date="2014-11-24T11:30:00Z">
                <w:pPr>
                  <w:autoSpaceDE w:val="0"/>
                  <w:autoSpaceDN w:val="0"/>
                  <w:adjustRightInd w:val="0"/>
                  <w:spacing w:line="240" w:lineRule="auto"/>
                </w:pPr>
              </w:pPrChange>
            </w:pPr>
            <w:ins w:id="1835" w:author="Kathrin Eichler" w:date="2014-11-24T11:15:00Z">
              <w:r>
                <w:rPr>
                  <w:lang w:val="en-US"/>
                </w:rPr>
                <w:t>“document frequency”</w:t>
              </w:r>
            </w:ins>
          </w:p>
        </w:tc>
        <w:tc>
          <w:tcPr>
            <w:tcW w:w="3055" w:type="dxa"/>
          </w:tcPr>
          <w:p w:rsidR="00F95CC2" w:rsidRDefault="00F95CC2">
            <w:pPr>
              <w:pStyle w:val="Normal1"/>
              <w:rPr>
                <w:ins w:id="1836" w:author="Kathrin Eichler" w:date="2014-11-24T11:14:00Z"/>
                <w:lang w:val="en-US"/>
              </w:rPr>
              <w:pPrChange w:id="1837" w:author="Kathrin Eichler" w:date="2014-11-24T11:30:00Z">
                <w:pPr>
                  <w:autoSpaceDE w:val="0"/>
                  <w:autoSpaceDN w:val="0"/>
                  <w:adjustRightInd w:val="0"/>
                  <w:spacing w:line="240" w:lineRule="auto"/>
                </w:pPr>
              </w:pPrChange>
            </w:pPr>
            <w:ins w:id="1838" w:author="Kathrin Eichler" w:date="2014-11-24T11:17:00Z">
              <w:r>
                <w:rPr>
                  <w:lang w:val="en-US"/>
                </w:rPr>
                <w:t>t</w:t>
              </w:r>
            </w:ins>
          </w:p>
        </w:tc>
        <w:tc>
          <w:tcPr>
            <w:tcW w:w="3056" w:type="dxa"/>
          </w:tcPr>
          <w:p w:rsidR="00F95CC2" w:rsidRDefault="001102DC">
            <w:pPr>
              <w:pStyle w:val="Normal1"/>
              <w:rPr>
                <w:ins w:id="1839" w:author="Kathrin Eichler" w:date="2014-11-24T11:14:00Z"/>
                <w:lang w:val="en-US"/>
              </w:rPr>
              <w:pPrChange w:id="1840" w:author="Kathrin Eichler" w:date="2014-11-24T11:30:00Z">
                <w:pPr>
                  <w:autoSpaceDE w:val="0"/>
                  <w:autoSpaceDN w:val="0"/>
                  <w:adjustRightInd w:val="0"/>
                  <w:spacing w:line="240" w:lineRule="auto"/>
                </w:pPr>
              </w:pPrChange>
            </w:pPr>
            <w:ins w:id="1841" w:author="Kathrin Eichler" w:date="2014-11-24T11:21:00Z">
              <w:r>
                <w:rPr>
                  <w:lang w:val="en-US"/>
                </w:rPr>
                <w:t xml:space="preserve">Math.log(N/n), where N = </w:t>
              </w:r>
            </w:ins>
            <w:ins w:id="1842" w:author="Kathrin Eichler" w:date="2014-11-24T11:22:00Z">
              <w:r>
                <w:rPr>
                  <w:lang w:val="en-US"/>
                </w:rPr>
                <w:t xml:space="preserve">the </w:t>
              </w:r>
            </w:ins>
            <w:ins w:id="1843" w:author="Kathrin Eichler" w:date="2014-11-24T11:21:00Z">
              <w:r>
                <w:rPr>
                  <w:lang w:val="en-US"/>
                </w:rPr>
                <w:t xml:space="preserve">total number of different categories and n = </w:t>
              </w:r>
            </w:ins>
            <w:ins w:id="1844" w:author="Kathrin Eichler" w:date="2014-11-24T11:22:00Z">
              <w:r>
                <w:rPr>
                  <w:lang w:val="en-US"/>
                </w:rPr>
                <w:t xml:space="preserve">the </w:t>
              </w:r>
            </w:ins>
            <w:ins w:id="1845" w:author="Kathrin Eichler" w:date="2014-11-24T11:21:00Z">
              <w:r>
                <w:rPr>
                  <w:lang w:val="en-US"/>
                </w:rPr>
                <w:t>nu</w:t>
              </w:r>
              <w:r>
                <w:rPr>
                  <w:lang w:val="en-US"/>
                </w:rPr>
                <w:t>m</w:t>
              </w:r>
              <w:r>
                <w:rPr>
                  <w:lang w:val="en-US"/>
                </w:rPr>
                <w:t>ber of different categories associated to this particular node</w:t>
              </w:r>
            </w:ins>
          </w:p>
        </w:tc>
      </w:tr>
      <w:tr w:rsidR="00F95CC2" w:rsidTr="00F95CC2">
        <w:trPr>
          <w:ins w:id="1846" w:author="Kathrin Eichler" w:date="2014-11-24T11:16:00Z"/>
        </w:trPr>
        <w:tc>
          <w:tcPr>
            <w:tcW w:w="3055" w:type="dxa"/>
          </w:tcPr>
          <w:p w:rsidR="00F95CC2" w:rsidRDefault="00F95CC2">
            <w:pPr>
              <w:pStyle w:val="Normal1"/>
              <w:rPr>
                <w:ins w:id="1847" w:author="Kathrin Eichler" w:date="2014-11-24T11:16:00Z"/>
                <w:lang w:val="en-US"/>
              </w:rPr>
              <w:pPrChange w:id="1848"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1849" w:author="Kathrin Eichler" w:date="2014-11-24T11:16:00Z"/>
                <w:lang w:val="en-US"/>
              </w:rPr>
              <w:pPrChange w:id="1850" w:author="Kathrin Eichler" w:date="2014-11-24T11:30:00Z">
                <w:pPr>
                  <w:autoSpaceDE w:val="0"/>
                  <w:autoSpaceDN w:val="0"/>
                  <w:adjustRightInd w:val="0"/>
                  <w:spacing w:line="240" w:lineRule="auto"/>
                </w:pPr>
              </w:pPrChange>
            </w:pPr>
            <w:ins w:id="1851" w:author="Kathrin Eichler" w:date="2014-11-24T11:17:00Z">
              <w:r>
                <w:rPr>
                  <w:lang w:val="en-US"/>
                </w:rPr>
                <w:t>n</w:t>
              </w:r>
            </w:ins>
          </w:p>
        </w:tc>
        <w:tc>
          <w:tcPr>
            <w:tcW w:w="3056" w:type="dxa"/>
          </w:tcPr>
          <w:p w:rsidR="00F95CC2" w:rsidRDefault="00F95CC2">
            <w:pPr>
              <w:pStyle w:val="Normal1"/>
              <w:rPr>
                <w:ins w:id="1852" w:author="Kathrin Eichler" w:date="2014-11-24T11:16:00Z"/>
                <w:lang w:val="en-US"/>
              </w:rPr>
              <w:pPrChange w:id="1853" w:author="Kathrin Eichler" w:date="2014-11-24T11:30:00Z">
                <w:pPr>
                  <w:autoSpaceDE w:val="0"/>
                  <w:autoSpaceDN w:val="0"/>
                  <w:adjustRightInd w:val="0"/>
                  <w:spacing w:line="240" w:lineRule="auto"/>
                </w:pPr>
              </w:pPrChange>
            </w:pPr>
            <w:ins w:id="1854" w:author="Kathrin Eichler" w:date="2014-11-24T11:17:00Z">
              <w:r>
                <w:rPr>
                  <w:lang w:val="en-US"/>
                </w:rPr>
                <w:t>1</w:t>
              </w:r>
            </w:ins>
          </w:p>
        </w:tc>
      </w:tr>
      <w:tr w:rsidR="00F95CC2" w:rsidTr="00F95CC2">
        <w:trPr>
          <w:ins w:id="1855" w:author="Kathrin Eichler" w:date="2014-11-24T11:17:00Z"/>
        </w:trPr>
        <w:tc>
          <w:tcPr>
            <w:tcW w:w="3055" w:type="dxa"/>
          </w:tcPr>
          <w:p w:rsidR="00F95CC2" w:rsidRDefault="00F95CC2">
            <w:pPr>
              <w:pStyle w:val="Normal1"/>
              <w:rPr>
                <w:ins w:id="1856" w:author="Kathrin Eichler" w:date="2014-11-24T11:17:00Z"/>
                <w:lang w:val="en-US"/>
              </w:rPr>
              <w:pPrChange w:id="1857" w:author="Kathrin Eichler" w:date="2014-11-24T11:30:00Z">
                <w:pPr>
                  <w:autoSpaceDE w:val="0"/>
                  <w:autoSpaceDN w:val="0"/>
                  <w:adjustRightInd w:val="0"/>
                  <w:spacing w:line="240" w:lineRule="auto"/>
                </w:pPr>
              </w:pPrChange>
            </w:pPr>
            <w:ins w:id="1858" w:author="Kathrin Eichler" w:date="2014-11-24T11:17:00Z">
              <w:r>
                <w:rPr>
                  <w:lang w:val="en-US"/>
                </w:rPr>
                <w:t>“normalization”</w:t>
              </w:r>
            </w:ins>
          </w:p>
        </w:tc>
        <w:tc>
          <w:tcPr>
            <w:tcW w:w="3055" w:type="dxa"/>
          </w:tcPr>
          <w:p w:rsidR="00F95CC2" w:rsidRDefault="00F95CC2">
            <w:pPr>
              <w:pStyle w:val="Normal1"/>
              <w:rPr>
                <w:ins w:id="1859" w:author="Kathrin Eichler" w:date="2014-11-24T11:17:00Z"/>
                <w:lang w:val="en-US"/>
              </w:rPr>
              <w:pPrChange w:id="1860" w:author="Kathrin Eichler" w:date="2014-11-24T11:30:00Z">
                <w:pPr>
                  <w:autoSpaceDE w:val="0"/>
                  <w:autoSpaceDN w:val="0"/>
                  <w:adjustRightInd w:val="0"/>
                  <w:spacing w:line="240" w:lineRule="auto"/>
                </w:pPr>
              </w:pPrChange>
            </w:pPr>
            <w:ins w:id="1861" w:author="Kathrin Eichler" w:date="2014-11-24T11:18:00Z">
              <w:r>
                <w:rPr>
                  <w:lang w:val="en-US"/>
                </w:rPr>
                <w:t>n</w:t>
              </w:r>
            </w:ins>
          </w:p>
        </w:tc>
        <w:tc>
          <w:tcPr>
            <w:tcW w:w="3056" w:type="dxa"/>
          </w:tcPr>
          <w:p w:rsidR="00F95CC2" w:rsidRDefault="00F95CC2">
            <w:pPr>
              <w:pStyle w:val="Normal1"/>
              <w:rPr>
                <w:ins w:id="1862" w:author="Kathrin Eichler" w:date="2014-11-24T11:17:00Z"/>
                <w:lang w:val="en-US"/>
              </w:rPr>
              <w:pPrChange w:id="1863" w:author="Kathrin Eichler" w:date="2014-11-24T11:30:00Z">
                <w:pPr>
                  <w:autoSpaceDE w:val="0"/>
                  <w:autoSpaceDN w:val="0"/>
                  <w:adjustRightInd w:val="0"/>
                  <w:spacing w:line="240" w:lineRule="auto"/>
                </w:pPr>
              </w:pPrChange>
            </w:pPr>
            <w:ins w:id="1864" w:author="Kathrin Eichler" w:date="2014-11-24T11:18:00Z">
              <w:r>
                <w:rPr>
                  <w:lang w:val="en-US"/>
                </w:rPr>
                <w:t>None</w:t>
              </w:r>
            </w:ins>
          </w:p>
        </w:tc>
      </w:tr>
      <w:tr w:rsidR="00F95CC2" w:rsidTr="00F95CC2">
        <w:trPr>
          <w:ins w:id="1865" w:author="Kathrin Eichler" w:date="2014-11-24T11:17:00Z"/>
        </w:trPr>
        <w:tc>
          <w:tcPr>
            <w:tcW w:w="3055" w:type="dxa"/>
          </w:tcPr>
          <w:p w:rsidR="00F95CC2" w:rsidRDefault="00F95CC2">
            <w:pPr>
              <w:pStyle w:val="Normal1"/>
              <w:rPr>
                <w:ins w:id="1866" w:author="Kathrin Eichler" w:date="2014-11-24T11:17:00Z"/>
                <w:lang w:val="en-US"/>
              </w:rPr>
              <w:pPrChange w:id="1867" w:author="Kathrin Eichler" w:date="2014-11-24T11:30:00Z">
                <w:pPr>
                  <w:autoSpaceDE w:val="0"/>
                  <w:autoSpaceDN w:val="0"/>
                  <w:adjustRightInd w:val="0"/>
                  <w:spacing w:line="240" w:lineRule="auto"/>
                </w:pPr>
              </w:pPrChange>
            </w:pPr>
          </w:p>
        </w:tc>
        <w:tc>
          <w:tcPr>
            <w:tcW w:w="3055" w:type="dxa"/>
          </w:tcPr>
          <w:p w:rsidR="00F95CC2" w:rsidRDefault="00F95CC2">
            <w:pPr>
              <w:pStyle w:val="Normal1"/>
              <w:rPr>
                <w:ins w:id="1868" w:author="Kathrin Eichler" w:date="2014-11-24T11:17:00Z"/>
                <w:lang w:val="en-US"/>
              </w:rPr>
              <w:pPrChange w:id="1869" w:author="Kathrin Eichler" w:date="2014-11-24T11:30:00Z">
                <w:pPr>
                  <w:autoSpaceDE w:val="0"/>
                  <w:autoSpaceDN w:val="0"/>
                  <w:adjustRightInd w:val="0"/>
                  <w:spacing w:line="240" w:lineRule="auto"/>
                </w:pPr>
              </w:pPrChange>
            </w:pPr>
            <w:ins w:id="1870" w:author="Kathrin Eichler" w:date="2014-11-24T11:18:00Z">
              <w:r>
                <w:rPr>
                  <w:lang w:val="en-US"/>
                </w:rPr>
                <w:t>c</w:t>
              </w:r>
            </w:ins>
          </w:p>
        </w:tc>
        <w:tc>
          <w:tcPr>
            <w:tcW w:w="3056" w:type="dxa"/>
          </w:tcPr>
          <w:p w:rsidR="00F95CC2" w:rsidRDefault="00F95CC2">
            <w:pPr>
              <w:pStyle w:val="Normal1"/>
              <w:rPr>
                <w:ins w:id="1871" w:author="Kathrin Eichler" w:date="2014-11-24T11:17:00Z"/>
                <w:lang w:val="en-US"/>
              </w:rPr>
              <w:pPrChange w:id="1872" w:author="Kathrin Eichler" w:date="2014-11-24T11:30:00Z">
                <w:pPr>
                  <w:autoSpaceDE w:val="0"/>
                  <w:autoSpaceDN w:val="0"/>
                  <w:adjustRightInd w:val="0"/>
                  <w:spacing w:line="240" w:lineRule="auto"/>
                </w:pPr>
              </w:pPrChange>
            </w:pPr>
            <w:ins w:id="1873" w:author="Kathrin Eichler" w:date="2014-11-24T11:18:00Z">
              <w:r>
                <w:rPr>
                  <w:lang w:val="en-US"/>
                </w:rPr>
                <w:t>Cosine</w:t>
              </w:r>
            </w:ins>
            <w:ins w:id="1874" w:author="Kathrin Eichler" w:date="2014-11-24T11:23:00Z">
              <w:r w:rsidR="001102DC">
                <w:rPr>
                  <w:lang w:val="en-US"/>
                </w:rPr>
                <w:t xml:space="preserve"> normalization</w:t>
              </w:r>
            </w:ins>
          </w:p>
        </w:tc>
      </w:tr>
    </w:tbl>
    <w:p w:rsidR="00F95CC2" w:rsidRDefault="00820E6C">
      <w:pPr>
        <w:pStyle w:val="Normal2"/>
        <w:rPr>
          <w:ins w:id="1875" w:author="Kathrin Eichler" w:date="2014-11-24T11:13:00Z"/>
          <w:lang w:val="en-US"/>
        </w:rPr>
        <w:pPrChange w:id="1876" w:author="Kathrin Eichler" w:date="2014-11-24T11:30:00Z">
          <w:pPr>
            <w:autoSpaceDE w:val="0"/>
            <w:autoSpaceDN w:val="0"/>
            <w:adjustRightInd w:val="0"/>
            <w:spacing w:line="240" w:lineRule="auto"/>
          </w:pPr>
        </w:pPrChange>
      </w:pPr>
      <w:ins w:id="1877" w:author="Kathrin Eichler" w:date="2014-11-24T11:27:00Z">
        <w:r>
          <w:rPr>
            <w:lang w:val="en-US"/>
          </w:rPr>
          <w:t xml:space="preserve">In addition, </w:t>
        </w:r>
      </w:ins>
      <w:ins w:id="1878" w:author="Kathrin Eichler" w:date="2014-11-24T11:28:00Z">
        <w:r>
          <w:rPr>
            <w:lang w:val="en-US"/>
          </w:rPr>
          <w:t xml:space="preserve">a </w:t>
        </w:r>
      </w:ins>
      <w:ins w:id="1879" w:author="Kathrin Eichler" w:date="2014-11-24T11:27:00Z">
        <w:r>
          <w:rPr>
            <w:lang w:val="en-US"/>
          </w:rPr>
          <w:t xml:space="preserve">“category boost” </w:t>
        </w:r>
      </w:ins>
      <w:ins w:id="1880" w:author="Kathrin Eichler" w:date="2014-11-24T11:29:00Z">
        <w:r>
          <w:rPr>
            <w:lang w:val="en-US"/>
          </w:rPr>
          <w:t xml:space="preserve">value </w:t>
        </w:r>
      </w:ins>
      <w:ins w:id="1881" w:author="Kathrin Eichler" w:date="2014-11-24T11:27:00Z">
        <w:r>
          <w:rPr>
            <w:lang w:val="en-US"/>
          </w:rPr>
          <w:t>can be specified</w:t>
        </w:r>
      </w:ins>
      <w:ins w:id="1882" w:author="Kathrin Eichler" w:date="2014-11-24T11:29:00Z">
        <w:r>
          <w:rPr>
            <w:lang w:val="en-US"/>
          </w:rPr>
          <w:t xml:space="preserve">. This adds the category boost value to all categories associated to mentions that appeared in the category description and thus gives more weight to fragments appearing in the description of the category. </w:t>
        </w:r>
      </w:ins>
    </w:p>
    <w:p w:rsidR="00BB641D" w:rsidRDefault="0087709E" w:rsidP="006C3E1B">
      <w:pPr>
        <w:pStyle w:val="Heading3"/>
        <w:rPr>
          <w:ins w:id="1883" w:author="Kathrin Eichler" w:date="2013-10-16T15:01:00Z"/>
        </w:rPr>
      </w:pPr>
      <w:bookmarkStart w:id="1884" w:name="_Ref404589436"/>
      <w:bookmarkStart w:id="1885" w:name="_Ref404589466"/>
      <w:bookmarkStart w:id="1886" w:name="_Toc404677870"/>
      <w:r w:rsidRPr="00DE1B49">
        <w:t>Node Matcher module</w:t>
      </w:r>
      <w:ins w:id="1887" w:author="Kathrin Eichler" w:date="2013-10-16T15:01:00Z">
        <w:r w:rsidR="00BB641D">
          <w:t>s</w:t>
        </w:r>
      </w:ins>
      <w:del w:id="1888" w:author="Kathrin Eichler" w:date="2013-10-16T15:01:00Z">
        <w:r w:rsidRPr="00DE1B49" w:rsidDel="00BB641D">
          <w:delText>:</w:delText>
        </w:r>
      </w:del>
      <w:bookmarkEnd w:id="1886"/>
      <w:r w:rsidRPr="00DE1B49">
        <w:t xml:space="preserve"> </w:t>
      </w:r>
      <w:bookmarkEnd w:id="1884"/>
      <w:bookmarkEnd w:id="1885"/>
    </w:p>
    <w:p w:rsidR="00436383" w:rsidRDefault="0087709E" w:rsidP="006C3E1B">
      <w:pPr>
        <w:pStyle w:val="Heading4"/>
        <w:pPrChange w:id="1889" w:author="Lili" w:date="2014-11-25T10:51:00Z">
          <w:pPr>
            <w:autoSpaceDE w:val="0"/>
            <w:autoSpaceDN w:val="0"/>
            <w:adjustRightInd w:val="0"/>
            <w:spacing w:line="240" w:lineRule="auto"/>
          </w:pPr>
        </w:pPrChange>
      </w:pPr>
      <w:proofErr w:type="gramStart"/>
      <w:r w:rsidRPr="00DE1B49">
        <w:t>class</w:t>
      </w:r>
      <w:proofErr w:type="gramEnd"/>
      <w:r w:rsidRPr="00DE1B49">
        <w:t xml:space="preserve"> NodeMatcherLongestOnly</w:t>
      </w:r>
      <w:r w:rsidR="008D6CF9">
        <w:t xml:space="preserve"> (</w:t>
      </w:r>
      <w:r w:rsidR="008D6CF9" w:rsidRPr="008D6CF9">
        <w:t>eu</w:t>
      </w:r>
      <w:r w:rsidR="008D6CF9">
        <w:t>.excitementproject.</w:t>
      </w:r>
      <w:r w:rsidR="008D6CF9" w:rsidRPr="008D6CF9">
        <w:t>tl</w:t>
      </w:r>
      <w:r w:rsidR="008D6CF9">
        <w:t>.composition.nodematcher)</w:t>
      </w:r>
      <w:bookmarkEnd w:id="1717"/>
    </w:p>
    <w:p w:rsidR="00073BF9" w:rsidRDefault="0087709E">
      <w:pPr>
        <w:rPr>
          <w:ins w:id="1890" w:author="Kathrin Eichler" w:date="2014-11-24T11:33:00Z"/>
          <w:lang w:val="en-US"/>
        </w:rPr>
        <w:pPrChange w:id="1891" w:author="Kathrin Eichler" w:date="2014-11-24T11:33:00Z">
          <w:pPr>
            <w:autoSpaceDE w:val="0"/>
            <w:autoSpaceDN w:val="0"/>
            <w:adjustRightInd w:val="0"/>
            <w:spacing w:line="240" w:lineRule="auto"/>
          </w:pPr>
        </w:pPrChange>
      </w:pPr>
      <w:r w:rsidRPr="00DE1B49">
        <w:rPr>
          <w:lang w:val="en-US"/>
        </w:rPr>
        <w:t>This implementation of the</w:t>
      </w:r>
      <w:r w:rsidR="00DA12C3">
        <w:rPr>
          <w:lang w:val="en-US"/>
        </w:rPr>
        <w:t xml:space="preserve"> </w:t>
      </w:r>
      <w:r w:rsidR="00DA12C3" w:rsidRPr="00DA12C3">
        <w:rPr>
          <w:i/>
          <w:lang w:val="en-US"/>
        </w:rPr>
        <w:t>NodeMatcher</w:t>
      </w:r>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ins w:id="1892" w:author="Kathrin Eichler" w:date="2014-11-24T11:33:00Z">
        <w:r w:rsidR="00073BF9">
          <w:rPr>
            <w:lang w:val="en-US"/>
          </w:rPr>
          <w:t xml:space="preserve"> </w:t>
        </w:r>
      </w:ins>
    </w:p>
    <w:p w:rsidR="006F0397" w:rsidRPr="00073BF9" w:rsidRDefault="006F0397">
      <w:pPr>
        <w:pStyle w:val="Normal2"/>
        <w:rPr>
          <w:ins w:id="1893" w:author="Kathrin Eichler" w:date="2014-11-24T11:32:00Z"/>
          <w:rFonts w:cstheme="minorBidi"/>
          <w:lang w:val="en-US"/>
          <w:rPrChange w:id="1894" w:author="Kathrin Eichler" w:date="2014-11-24T11:33:00Z">
            <w:rPr>
              <w:ins w:id="1895" w:author="Kathrin Eichler" w:date="2014-11-24T11:32:00Z"/>
              <w:rFonts w:ascii="Consolas" w:hAnsi="Consolas" w:cs="Consolas"/>
              <w:sz w:val="20"/>
              <w:szCs w:val="20"/>
              <w:lang w:val="de-DE"/>
            </w:rPr>
          </w:rPrChange>
        </w:rPr>
        <w:pPrChange w:id="1896" w:author="Kathrin Eichler" w:date="2014-11-24T11:33:00Z">
          <w:pPr>
            <w:autoSpaceDE w:val="0"/>
            <w:autoSpaceDN w:val="0"/>
            <w:adjustRightInd w:val="0"/>
            <w:spacing w:line="240" w:lineRule="auto"/>
          </w:pPr>
        </w:pPrChange>
      </w:pPr>
      <w:ins w:id="1897" w:author="Kathrin Eichler" w:date="2014-11-24T11:32:00Z">
        <w:r w:rsidRPr="006F0397">
          <w:rPr>
            <w:lang w:val="en-US"/>
            <w:rPrChange w:id="1898" w:author="Kathrin Eichler" w:date="2014-11-24T11:32:00Z">
              <w:rPr>
                <w:rFonts w:ascii="Consolas" w:hAnsi="Consolas" w:cs="Consolas"/>
                <w:color w:val="3F5FBF"/>
                <w:sz w:val="20"/>
                <w:szCs w:val="20"/>
                <w:lang w:val="de-DE"/>
              </w:rPr>
            </w:rPrChange>
          </w:rPr>
          <w:lastRenderedPageBreak/>
          <w:t xml:space="preserve">If the longest match is found, then its entailed nodes can be added to the set of the matched nodes. </w:t>
        </w:r>
      </w:ins>
    </w:p>
    <w:p w:rsidR="006F0397" w:rsidRPr="00DE1B49" w:rsidRDefault="006F0397" w:rsidP="0087709E">
      <w:pPr>
        <w:rPr>
          <w:lang w:val="en-US"/>
        </w:rPr>
      </w:pPr>
    </w:p>
    <w:p w:rsidR="0087709E" w:rsidRPr="00DE1B49" w:rsidDel="006F0397" w:rsidRDefault="0087709E" w:rsidP="0087709E">
      <w:pPr>
        <w:rPr>
          <w:del w:id="1899" w:author="Kathrin Eichler" w:date="2014-11-24T11:31:00Z"/>
          <w:lang w:val="en-US"/>
        </w:rPr>
      </w:pPr>
      <w:del w:id="1900" w:author="Kathrin Eichler" w:date="2014-11-24T11:31:00Z">
        <w:r w:rsidRPr="00DE1B49" w:rsidDel="006F0397">
          <w:rPr>
            <w:lang w:val="en-US"/>
          </w:rPr>
          <w:delText xml:space="preserve">Internally, this implementation uses two additional (non-API) methods: </w:delText>
        </w:r>
      </w:del>
    </w:p>
    <w:p w:rsidR="0087709E" w:rsidRPr="00DE1B49" w:rsidDel="006F0397" w:rsidRDefault="0087709E" w:rsidP="0087709E">
      <w:pPr>
        <w:rPr>
          <w:del w:id="1901" w:author="Kathrin Eichler" w:date="2014-11-24T11:31:00Z"/>
          <w:lang w:val="en-US"/>
        </w:rPr>
      </w:pPr>
    </w:p>
    <w:p w:rsidR="00DA12C3" w:rsidDel="006F0397" w:rsidRDefault="0087709E" w:rsidP="00DA12C3">
      <w:pPr>
        <w:numPr>
          <w:ilvl w:val="0"/>
          <w:numId w:val="5"/>
        </w:numPr>
        <w:spacing w:line="276" w:lineRule="auto"/>
        <w:ind w:hanging="359"/>
        <w:rPr>
          <w:del w:id="1902" w:author="Kathrin Eichler" w:date="2014-11-24T11:31:00Z"/>
          <w:lang w:val="en-US"/>
        </w:rPr>
      </w:pPr>
      <w:del w:id="1903" w:author="Kathrin Eichler" w:date="2014-11-24T11:31:00Z">
        <w:r w:rsidRPr="00DE1B49" w:rsidDel="006F0397">
          <w:rPr>
            <w:i/>
            <w:lang w:val="en-US"/>
          </w:rPr>
          <w:delText>NodeMatch findMatchingNodesForMention(EntailmentUnitMention mentionToB</w:delText>
        </w:r>
        <w:r w:rsidRPr="00DE1B49" w:rsidDel="006F0397">
          <w:rPr>
            <w:i/>
            <w:lang w:val="en-US"/>
          </w:rPr>
          <w:delText>e</w:delText>
        </w:r>
        <w:r w:rsidRPr="00DE1B49" w:rsidDel="006F0397">
          <w:rPr>
            <w:i/>
            <w:lang w:val="en-US"/>
          </w:rPr>
          <w:delText>Found, EntailmentGraph</w:delText>
        </w:r>
      </w:del>
      <w:del w:id="1904" w:author="Kathrin Eichler" w:date="2013-10-15T11:12:00Z">
        <w:r w:rsidRPr="00DE1B49" w:rsidDel="00CC614A">
          <w:rPr>
            <w:i/>
            <w:lang w:val="en-US"/>
          </w:rPr>
          <w:delText>Raw</w:delText>
        </w:r>
      </w:del>
      <w:del w:id="1905" w:author="Kathrin Eichler" w:date="2014-11-24T11:31:00Z">
        <w:r w:rsidRPr="00DE1B49" w:rsidDel="006F0397">
          <w:rPr>
            <w:i/>
            <w:lang w:val="en-US"/>
          </w:rPr>
          <w:delText xml:space="preserve"> entailmentGraph)</w:delText>
        </w:r>
      </w:del>
    </w:p>
    <w:p w:rsidR="00DA12C3" w:rsidDel="006F0397" w:rsidRDefault="00DA12C3" w:rsidP="00DA12C3">
      <w:pPr>
        <w:spacing w:line="276" w:lineRule="auto"/>
        <w:ind w:left="720"/>
        <w:rPr>
          <w:del w:id="1906" w:author="Kathrin Eichler" w:date="2014-11-24T11:31:00Z"/>
          <w:lang w:val="en-US"/>
        </w:rPr>
      </w:pPr>
    </w:p>
    <w:p w:rsidR="0087709E" w:rsidRPr="00DA12C3" w:rsidDel="006F0397" w:rsidRDefault="0087709E" w:rsidP="00DA12C3">
      <w:pPr>
        <w:spacing w:line="276" w:lineRule="auto"/>
        <w:ind w:left="720"/>
        <w:rPr>
          <w:del w:id="1907" w:author="Kathrin Eichler" w:date="2014-11-24T11:31:00Z"/>
          <w:lang w:val="en-US"/>
        </w:rPr>
      </w:pPr>
      <w:del w:id="1908" w:author="Kathrin Eichler" w:date="2014-11-24T11:31:00Z">
        <w:r w:rsidRPr="00DA12C3" w:rsidDel="006F0397">
          <w:rPr>
            <w:lang w:val="en-US"/>
          </w:rPr>
          <w:delText>The purpose of this method is to find nodes in the entailment graph that match a pa</w:delText>
        </w:r>
        <w:r w:rsidRPr="00DA12C3" w:rsidDel="006F0397">
          <w:rPr>
            <w:lang w:val="en-US"/>
          </w:rPr>
          <w:delText>r</w:delText>
        </w:r>
        <w:r w:rsidRPr="00DA12C3" w:rsidDel="006F0397">
          <w:rPr>
            <w:lang w:val="en-US"/>
          </w:rPr>
          <w:delText>ticular mention. In this prototypical implementation, it goes through all the nodes in the entailment graph and compare</w:delText>
        </w:r>
        <w:r w:rsidR="00DE0473" w:rsidRPr="00DA12C3" w:rsidDel="006F0397">
          <w:rPr>
            <w:lang w:val="en-US"/>
          </w:rPr>
          <w:delText>s</w:delText>
        </w:r>
        <w:r w:rsidRPr="00DA12C3" w:rsidDel="006F0397">
          <w:rPr>
            <w:lang w:val="en-US"/>
          </w:rPr>
          <w:delText xml:space="preserve"> the mentionToBeFound to all mentions associa</w:delText>
        </w:r>
        <w:r w:rsidRPr="00DA12C3" w:rsidDel="006F0397">
          <w:rPr>
            <w:lang w:val="en-US"/>
          </w:rPr>
          <w:delText>t</w:delText>
        </w:r>
        <w:r w:rsidRPr="00DA12C3" w:rsidDel="006F0397">
          <w:rPr>
            <w:lang w:val="en-US"/>
          </w:rPr>
          <w:delText>ed to the nodes in the graph.</w:delText>
        </w:r>
      </w:del>
    </w:p>
    <w:p w:rsidR="0087709E" w:rsidRPr="00DE1B49" w:rsidDel="006F0397" w:rsidRDefault="0087709E" w:rsidP="0087709E">
      <w:pPr>
        <w:rPr>
          <w:del w:id="1909" w:author="Kathrin Eichler" w:date="2014-11-24T11:31:00Z"/>
          <w:lang w:val="en-US"/>
        </w:rPr>
      </w:pPr>
    </w:p>
    <w:p w:rsidR="0087709E" w:rsidRPr="00DE1B49" w:rsidDel="006F0397" w:rsidRDefault="0087709E" w:rsidP="00675094">
      <w:pPr>
        <w:numPr>
          <w:ilvl w:val="1"/>
          <w:numId w:val="5"/>
        </w:numPr>
        <w:spacing w:line="276" w:lineRule="auto"/>
        <w:ind w:hanging="359"/>
        <w:rPr>
          <w:del w:id="1910" w:author="Kathrin Eichler" w:date="2014-11-24T11:31:00Z"/>
          <w:lang w:val="en-US"/>
        </w:rPr>
      </w:pPr>
      <w:del w:id="1911" w:author="Kathrin Eichler" w:date="2014-11-24T11:31:00Z">
        <w:r w:rsidRPr="00DE1B49" w:rsidDel="006F0397">
          <w:rPr>
            <w:lang w:val="en-US"/>
          </w:rPr>
          <w:delText xml:space="preserve">@param mentionToBeFound </w:delText>
        </w:r>
        <w:r w:rsidR="00B77A1E" w:rsidDel="006F0397">
          <w:rPr>
            <w:lang w:val="en-US"/>
          </w:rPr>
          <w:delText>–</w:delText>
        </w:r>
        <w:r w:rsidRPr="00DE1B49" w:rsidDel="006F0397">
          <w:rPr>
            <w:lang w:val="en-US"/>
          </w:rPr>
          <w:delText xml:space="preserve"> the entailment unit mention to be found in the graph</w:delText>
        </w:r>
      </w:del>
    </w:p>
    <w:p w:rsidR="0087709E" w:rsidRPr="00DE1B49" w:rsidDel="006F0397" w:rsidRDefault="0087709E" w:rsidP="00675094">
      <w:pPr>
        <w:numPr>
          <w:ilvl w:val="1"/>
          <w:numId w:val="5"/>
        </w:numPr>
        <w:spacing w:line="276" w:lineRule="auto"/>
        <w:ind w:hanging="359"/>
        <w:rPr>
          <w:del w:id="1912" w:author="Kathrin Eichler" w:date="2014-11-24T11:31:00Z"/>
          <w:lang w:val="en-US"/>
        </w:rPr>
      </w:pPr>
      <w:del w:id="1913" w:author="Kathrin Eichler" w:date="2014-11-24T11:31:00Z">
        <w:r w:rsidRPr="00DE1B49" w:rsidDel="006F0397">
          <w:rPr>
            <w:lang w:val="en-US"/>
          </w:rPr>
          <w:delText xml:space="preserve">@param entailmentGraph </w:delText>
        </w:r>
        <w:r w:rsidR="00B77A1E" w:rsidDel="006F0397">
          <w:rPr>
            <w:lang w:val="en-US"/>
          </w:rPr>
          <w:delText>–</w:delText>
        </w:r>
        <w:r w:rsidRPr="00DE1B49" w:rsidDel="006F0397">
          <w:rPr>
            <w:lang w:val="en-US"/>
          </w:rPr>
          <w:delText xml:space="preserve"> the </w:delText>
        </w:r>
      </w:del>
      <w:del w:id="1914" w:author="Kathrin Eichler" w:date="2013-10-15T11:13:00Z">
        <w:r w:rsidRPr="00DE1B49" w:rsidDel="00CC614A">
          <w:rPr>
            <w:lang w:val="en-US"/>
          </w:rPr>
          <w:delText xml:space="preserve">raw </w:delText>
        </w:r>
      </w:del>
      <w:del w:id="1915" w:author="Kathrin Eichler" w:date="2014-11-24T11:31:00Z">
        <w:r w:rsidRPr="00DE1B49" w:rsidDel="006F0397">
          <w:rPr>
            <w:lang w:val="en-US"/>
          </w:rPr>
          <w:delText>entailment graph against which the me</w:delText>
        </w:r>
        <w:r w:rsidRPr="00DE1B49" w:rsidDel="006F0397">
          <w:rPr>
            <w:lang w:val="en-US"/>
          </w:rPr>
          <w:delText>n</w:delText>
        </w:r>
        <w:r w:rsidRPr="00DE1B49" w:rsidDel="006F0397">
          <w:rPr>
            <w:lang w:val="en-US"/>
          </w:rPr>
          <w:delText>tion is matched</w:delText>
        </w:r>
      </w:del>
    </w:p>
    <w:p w:rsidR="0087709E" w:rsidRPr="00DE1B49" w:rsidDel="006F0397" w:rsidRDefault="00410180" w:rsidP="00675094">
      <w:pPr>
        <w:numPr>
          <w:ilvl w:val="1"/>
          <w:numId w:val="5"/>
        </w:numPr>
        <w:spacing w:line="276" w:lineRule="auto"/>
        <w:ind w:hanging="359"/>
        <w:rPr>
          <w:del w:id="1916" w:author="Kathrin Eichler" w:date="2014-11-24T11:31:00Z"/>
          <w:lang w:val="en-US"/>
        </w:rPr>
      </w:pPr>
      <w:del w:id="1917" w:author="Kathrin Eichler" w:date="2014-11-24T11:31:00Z">
        <w:r w:rsidDel="006F0397">
          <w:rPr>
            <w:lang w:val="en-US"/>
          </w:rPr>
          <w:delText>@return</w:delText>
        </w:r>
        <w:r w:rsidR="0087709E" w:rsidRPr="00DE1B49" w:rsidDel="006F0397">
          <w:rPr>
            <w:lang w:val="en-US"/>
          </w:rPr>
          <w:delText xml:space="preserve"> </w:delText>
        </w:r>
        <w:r w:rsidR="001171DD" w:rsidDel="006F0397">
          <w:rPr>
            <w:lang w:val="en-US"/>
          </w:rPr>
          <w:delText xml:space="preserve">(NodeMatch) </w:delText>
        </w:r>
        <w:r w:rsidR="0087709E" w:rsidRPr="00DE1B49" w:rsidDel="006F0397">
          <w:rPr>
            <w:lang w:val="en-US"/>
          </w:rPr>
          <w:delText>a node match for the mention to be found</w:delText>
        </w:r>
      </w:del>
    </w:p>
    <w:p w:rsidR="0087709E" w:rsidRPr="00DE1B49" w:rsidDel="006F0397" w:rsidRDefault="0087709E" w:rsidP="0087709E">
      <w:pPr>
        <w:rPr>
          <w:del w:id="1918" w:author="Kathrin Eichler" w:date="2014-11-24T11:31:00Z"/>
          <w:lang w:val="en-US"/>
        </w:rPr>
      </w:pPr>
    </w:p>
    <w:p w:rsidR="0087709E" w:rsidRPr="00DE1B49" w:rsidDel="006F0397" w:rsidRDefault="0087709E" w:rsidP="00675094">
      <w:pPr>
        <w:numPr>
          <w:ilvl w:val="0"/>
          <w:numId w:val="5"/>
        </w:numPr>
        <w:spacing w:line="276" w:lineRule="auto"/>
        <w:ind w:hanging="359"/>
        <w:rPr>
          <w:del w:id="1919" w:author="Kathrin Eichler" w:date="2014-11-24T11:31:00Z"/>
          <w:lang w:val="en-US"/>
        </w:rPr>
      </w:pPr>
      <w:del w:id="1920" w:author="Kathrin Eichler" w:date="2014-11-24T11:31:00Z">
        <w:r w:rsidRPr="00DE1B49" w:rsidDel="006F0397">
          <w:rPr>
            <w:i/>
            <w:lang w:val="en-US"/>
          </w:rPr>
          <w:delText xml:space="preserve">double getNodeScore(EntailmentUnitMention mentionToBeFound,   </w:delText>
        </w:r>
        <w:r w:rsidRPr="00DE1B49" w:rsidDel="006F0397">
          <w:rPr>
            <w:i/>
            <w:lang w:val="en-US"/>
          </w:rPr>
          <w:tab/>
        </w:r>
        <w:r w:rsidRPr="00DE1B49" w:rsidDel="006F0397">
          <w:rPr>
            <w:i/>
            <w:lang w:val="en-US"/>
          </w:rPr>
          <w:tab/>
          <w:delText xml:space="preserve"> EntailmentUnit eu)</w:delText>
        </w:r>
        <w:r w:rsidRPr="00DE1B49" w:rsidDel="006F0397">
          <w:rPr>
            <w:lang w:val="en-US"/>
          </w:rPr>
          <w:delText xml:space="preserve"> </w:delText>
        </w:r>
        <w:r w:rsidRPr="00DE1B49" w:rsidDel="006F0397">
          <w:rPr>
            <w:lang w:val="en-US"/>
          </w:rPr>
          <w:br/>
        </w:r>
      </w:del>
    </w:p>
    <w:p w:rsidR="0087709E" w:rsidRPr="00DE1B49" w:rsidDel="006F0397" w:rsidRDefault="0087709E" w:rsidP="0087709E">
      <w:pPr>
        <w:ind w:left="720"/>
        <w:rPr>
          <w:del w:id="1921" w:author="Kathrin Eichler" w:date="2014-11-24T11:31:00Z"/>
          <w:lang w:val="en-US"/>
        </w:rPr>
      </w:pPr>
      <w:del w:id="1922" w:author="Kathrin Eichler" w:date="2014-11-24T11:31:00Z">
        <w:r w:rsidRPr="00DE1B49" w:rsidDel="006F0397">
          <w:rPr>
            <w:lang w:val="en-US"/>
          </w:rPr>
          <w:delText>This method computes a score expressing how well the mention matches the entai</w:delText>
        </w:r>
        <w:r w:rsidRPr="00DE1B49" w:rsidDel="006F0397">
          <w:rPr>
            <w:lang w:val="en-US"/>
          </w:rPr>
          <w:delText>l</w:delText>
        </w:r>
        <w:r w:rsidRPr="00DE1B49" w:rsidDel="006F0397">
          <w:rPr>
            <w:lang w:val="en-US"/>
          </w:rPr>
          <w:delText>ment graph node. In this prototypical implementation, it simply returns 1, if the me</w:delText>
        </w:r>
        <w:r w:rsidRPr="00DE1B49" w:rsidDel="006F0397">
          <w:rPr>
            <w:lang w:val="en-US"/>
          </w:rPr>
          <w:delText>n</w:delText>
        </w:r>
        <w:r w:rsidRPr="00DE1B49" w:rsidDel="006F0397">
          <w:rPr>
            <w:lang w:val="en-US"/>
          </w:rPr>
          <w:delText>tion exactly matches one of the mentions associated to the node, if not, it returns 0.</w:delText>
        </w:r>
      </w:del>
    </w:p>
    <w:p w:rsidR="0087709E" w:rsidRPr="00DE1B49" w:rsidDel="006F0397" w:rsidRDefault="0087709E" w:rsidP="0087709E">
      <w:pPr>
        <w:rPr>
          <w:del w:id="1923" w:author="Kathrin Eichler" w:date="2014-11-24T11:31:00Z"/>
          <w:lang w:val="en-US"/>
        </w:rPr>
      </w:pPr>
    </w:p>
    <w:p w:rsidR="0087709E" w:rsidRPr="00DE1B49" w:rsidDel="006F0397" w:rsidRDefault="0087709E" w:rsidP="00675094">
      <w:pPr>
        <w:numPr>
          <w:ilvl w:val="1"/>
          <w:numId w:val="5"/>
        </w:numPr>
        <w:spacing w:line="276" w:lineRule="auto"/>
        <w:ind w:hanging="359"/>
        <w:rPr>
          <w:del w:id="1924" w:author="Kathrin Eichler" w:date="2014-11-24T11:31:00Z"/>
          <w:lang w:val="en-US"/>
        </w:rPr>
      </w:pPr>
      <w:del w:id="1925" w:author="Kathrin Eichler" w:date="2014-11-24T11:31:00Z">
        <w:r w:rsidRPr="00DE1B49" w:rsidDel="006F0397">
          <w:rPr>
            <w:lang w:val="en-US"/>
          </w:rPr>
          <w:delText xml:space="preserve">@param mentionToBeFound </w:delText>
        </w:r>
        <w:r w:rsidR="00B77A1E" w:rsidDel="006F0397">
          <w:rPr>
            <w:lang w:val="en-US"/>
          </w:rPr>
          <w:delText>–</w:delText>
        </w:r>
        <w:r w:rsidRPr="00DE1B49" w:rsidDel="006F0397">
          <w:rPr>
            <w:lang w:val="en-US"/>
          </w:rPr>
          <w:delText xml:space="preserve"> the entailment unit mention to be found in the graph</w:delText>
        </w:r>
      </w:del>
    </w:p>
    <w:p w:rsidR="0087709E" w:rsidRPr="00DE1B49" w:rsidDel="006F0397" w:rsidRDefault="0087709E" w:rsidP="00675094">
      <w:pPr>
        <w:numPr>
          <w:ilvl w:val="1"/>
          <w:numId w:val="5"/>
        </w:numPr>
        <w:spacing w:line="276" w:lineRule="auto"/>
        <w:ind w:hanging="359"/>
        <w:rPr>
          <w:del w:id="1926" w:author="Kathrin Eichler" w:date="2014-11-24T11:31:00Z"/>
          <w:lang w:val="en-US"/>
        </w:rPr>
      </w:pPr>
      <w:del w:id="1927" w:author="Kathrin Eichler" w:date="2014-11-24T11:31:00Z">
        <w:r w:rsidRPr="00DE1B49" w:rsidDel="006F0397">
          <w:rPr>
            <w:lang w:val="en-US"/>
          </w:rPr>
          <w:delText xml:space="preserve">@param eu </w:delText>
        </w:r>
        <w:r w:rsidR="00B77A1E" w:rsidDel="006F0397">
          <w:rPr>
            <w:lang w:val="en-US"/>
          </w:rPr>
          <w:delText>–</w:delText>
        </w:r>
        <w:r w:rsidRPr="00DE1B49" w:rsidDel="006F0397">
          <w:rPr>
            <w:lang w:val="en-US"/>
          </w:rPr>
          <w:delText xml:space="preserve"> the entailment unit the mentionToBeFound is matched against</w:delText>
        </w:r>
      </w:del>
    </w:p>
    <w:p w:rsidR="0087709E" w:rsidRPr="00DE1B49" w:rsidDel="006F0397" w:rsidRDefault="00410180" w:rsidP="00675094">
      <w:pPr>
        <w:numPr>
          <w:ilvl w:val="1"/>
          <w:numId w:val="5"/>
        </w:numPr>
        <w:spacing w:line="276" w:lineRule="auto"/>
        <w:ind w:hanging="359"/>
        <w:rPr>
          <w:del w:id="1928" w:author="Kathrin Eichler" w:date="2014-11-24T11:31:00Z"/>
          <w:lang w:val="en-US"/>
        </w:rPr>
      </w:pPr>
      <w:del w:id="1929" w:author="Kathrin Eichler" w:date="2014-11-24T11:31:00Z">
        <w:r w:rsidDel="006F0397">
          <w:rPr>
            <w:lang w:val="en-US"/>
          </w:rPr>
          <w:delText>@return</w:delText>
        </w:r>
        <w:r w:rsidR="001171DD" w:rsidDel="006F0397">
          <w:rPr>
            <w:lang w:val="en-US"/>
          </w:rPr>
          <w:delText xml:space="preserve"> (</w:delText>
        </w:r>
        <w:r w:rsidR="0087709E" w:rsidRPr="00DE1B49" w:rsidDel="006F0397">
          <w:rPr>
            <w:lang w:val="en-US"/>
          </w:rPr>
          <w:delText>double</w:delText>
        </w:r>
        <w:r w:rsidR="001171DD" w:rsidDel="006F0397">
          <w:rPr>
            <w:lang w:val="en-US"/>
          </w:rPr>
          <w:delText>)</w:delText>
        </w:r>
        <w:r w:rsidR="0087709E" w:rsidRPr="00DE1B49" w:rsidDel="006F0397">
          <w:rPr>
            <w:lang w:val="en-US"/>
          </w:rPr>
          <w:delText xml:space="preserve"> score expressing how well the mention matches the node</w:delText>
        </w:r>
      </w:del>
    </w:p>
    <w:p w:rsidR="00436383" w:rsidRDefault="00BB641D" w:rsidP="006C3E1B">
      <w:pPr>
        <w:pStyle w:val="Heading4"/>
        <w:rPr>
          <w:ins w:id="1930" w:author="Kathrin Eichler" w:date="2013-10-16T15:01:00Z"/>
        </w:rPr>
        <w:pPrChange w:id="1931" w:author="Lili" w:date="2014-11-25T10:51:00Z">
          <w:pPr>
            <w:autoSpaceDE w:val="0"/>
            <w:autoSpaceDN w:val="0"/>
            <w:adjustRightInd w:val="0"/>
            <w:spacing w:line="240" w:lineRule="auto"/>
          </w:pPr>
        </w:pPrChange>
      </w:pPr>
      <w:bookmarkStart w:id="1932" w:name="h.i4hde1j9b6lp" w:colFirst="0" w:colLast="0"/>
      <w:bookmarkStart w:id="1933" w:name="_Ref359920280"/>
      <w:bookmarkEnd w:id="1932"/>
      <w:proofErr w:type="gramStart"/>
      <w:ins w:id="1934" w:author="Kathrin Eichler" w:date="2013-10-16T15:01:00Z">
        <w:r w:rsidRPr="00DE1B49">
          <w:t>class</w:t>
        </w:r>
        <w:proofErr w:type="gramEnd"/>
        <w:r w:rsidRPr="00DE1B49">
          <w:t xml:space="preserve"> NodeMatcher</w:t>
        </w:r>
        <w:r>
          <w:t>Lucene</w:t>
        </w:r>
      </w:ins>
      <w:ins w:id="1935" w:author="Kathrin Eichler" w:date="2014-11-24T11:39:00Z">
        <w:r w:rsidR="00A23166">
          <w:t>Simple</w:t>
        </w:r>
      </w:ins>
      <w:ins w:id="1936" w:author="Kathrin Eichler" w:date="2013-10-16T15:01:00Z">
        <w:r>
          <w:t xml:space="preserve"> (</w:t>
        </w:r>
        <w:r w:rsidRPr="008D6CF9">
          <w:t>eu</w:t>
        </w:r>
        <w:r>
          <w:t>.excitementproject.</w:t>
        </w:r>
        <w:r w:rsidRPr="008D6CF9">
          <w:t>tl</w:t>
        </w:r>
        <w:r>
          <w:t>.composition.nodematcher)</w:t>
        </w:r>
      </w:ins>
    </w:p>
    <w:p w:rsidR="00BB641D" w:rsidRPr="00EF7911" w:rsidRDefault="00EF7911">
      <w:pPr>
        <w:pStyle w:val="Normal2"/>
        <w:rPr>
          <w:ins w:id="1937" w:author="Kathrin Eichler" w:date="2013-10-16T15:01:00Z"/>
          <w:lang w:val="en-US"/>
        </w:rPr>
        <w:pPrChange w:id="1938" w:author="Kathrin Eichler" w:date="2014-11-24T11:35:00Z">
          <w:pPr/>
        </w:pPrChange>
      </w:pPr>
      <w:ins w:id="1939" w:author="Kathrin Eichler" w:date="2014-11-24T11:34:00Z">
        <w:r w:rsidRPr="00EF7911">
          <w:rPr>
            <w:lang w:val="en-US"/>
            <w:rPrChange w:id="1940" w:author="Kathrin Eichler" w:date="2014-11-24T11:34:00Z">
              <w:rPr>
                <w:rFonts w:ascii="Consolas" w:hAnsi="Consolas" w:cs="Consolas"/>
                <w:color w:val="3F5FBF"/>
                <w:sz w:val="20"/>
                <w:szCs w:val="20"/>
                <w:lang w:val="de-DE"/>
              </w:rPr>
            </w:rPrChange>
          </w:rPr>
          <w:t>This</w:t>
        </w:r>
        <w:r>
          <w:rPr>
            <w:lang w:val="en-US"/>
          </w:rPr>
          <w:t xml:space="preserve"> implementation of the</w:t>
        </w:r>
        <w:r w:rsidRPr="00EF7911">
          <w:rPr>
            <w:lang w:val="en-US"/>
            <w:rPrChange w:id="1941" w:author="Kathrin Eichler" w:date="2014-11-24T11:34:00Z">
              <w:rPr>
                <w:rFonts w:ascii="Consolas" w:hAnsi="Consolas" w:cs="Consolas"/>
                <w:color w:val="3F5FBF"/>
                <w:sz w:val="20"/>
                <w:szCs w:val="20"/>
                <w:lang w:val="de-DE"/>
              </w:rPr>
            </w:rPrChange>
          </w:rPr>
          <w:t xml:space="preserve"> NodeMatcher </w:t>
        </w:r>
        <w:r>
          <w:rPr>
            <w:lang w:val="en-US"/>
          </w:rPr>
          <w:t xml:space="preserve">module </w:t>
        </w:r>
        <w:r w:rsidRPr="00EF7911">
          <w:rPr>
            <w:lang w:val="en-US"/>
            <w:rPrChange w:id="1942" w:author="Kathrin Eichler" w:date="2014-11-24T11:34:00Z">
              <w:rPr>
                <w:rFonts w:ascii="Consolas" w:hAnsi="Consolas" w:cs="Consolas"/>
                <w:color w:val="3F5FBF"/>
                <w:sz w:val="20"/>
                <w:szCs w:val="20"/>
                <w:lang w:val="de-DE"/>
              </w:rPr>
            </w:rPrChange>
          </w:rPr>
          <w:t xml:space="preserve">compares an input fragment graph to an input </w:t>
        </w:r>
        <w:r w:rsidRPr="00EF7911">
          <w:rPr>
            <w:u w:val="single"/>
            <w:lang w:val="en-US"/>
            <w:rPrChange w:id="1943" w:author="Kathrin Eichler" w:date="2014-11-24T11:34:00Z">
              <w:rPr>
                <w:rFonts w:ascii="Consolas" w:hAnsi="Consolas" w:cs="Consolas"/>
                <w:color w:val="3F5FBF"/>
                <w:sz w:val="20"/>
                <w:szCs w:val="20"/>
                <w:u w:val="single"/>
                <w:lang w:val="de-DE"/>
              </w:rPr>
            </w:rPrChange>
          </w:rPr>
          <w:t>entailment</w:t>
        </w:r>
        <w:r w:rsidRPr="00EF7911">
          <w:rPr>
            <w:lang w:val="en-US"/>
            <w:rPrChange w:id="1944" w:author="Kathrin Eichler" w:date="2014-11-24T11:34:00Z">
              <w:rPr>
                <w:rFonts w:ascii="Consolas" w:hAnsi="Consolas" w:cs="Consolas"/>
                <w:color w:val="3F5FBF"/>
                <w:sz w:val="20"/>
                <w:szCs w:val="20"/>
                <w:lang w:val="de-DE"/>
              </w:rPr>
            </w:rPrChange>
          </w:rPr>
          <w:t xml:space="preserve"> graph. It </w:t>
        </w:r>
      </w:ins>
      <w:ins w:id="1945" w:author="Kathrin Eichler" w:date="2014-11-24T11:36:00Z">
        <w:r w:rsidR="00981FF2">
          <w:rPr>
            <w:lang w:val="en-US"/>
          </w:rPr>
          <w:t>provides methods for transforming</w:t>
        </w:r>
      </w:ins>
      <w:ins w:id="1946" w:author="Kathrin Eichler" w:date="2014-11-24T11:34:00Z">
        <w:r w:rsidRPr="00EF7911">
          <w:rPr>
            <w:lang w:val="en-US"/>
            <w:rPrChange w:id="1947" w:author="Kathrin Eichler" w:date="2014-11-24T11:34:00Z">
              <w:rPr>
                <w:rFonts w:ascii="Consolas" w:hAnsi="Consolas" w:cs="Consolas"/>
                <w:color w:val="3F5FBF"/>
                <w:sz w:val="20"/>
                <w:szCs w:val="20"/>
                <w:lang w:val="de-DE"/>
              </w:rPr>
            </w:rPrChange>
          </w:rPr>
          <w:t xml:space="preserve"> the </w:t>
        </w:r>
        <w:r w:rsidRPr="00EF7911">
          <w:rPr>
            <w:u w:val="single"/>
            <w:lang w:val="en-US"/>
            <w:rPrChange w:id="1948" w:author="Kathrin Eichler" w:date="2014-11-24T11:34:00Z">
              <w:rPr>
                <w:rFonts w:ascii="Consolas" w:hAnsi="Consolas" w:cs="Consolas"/>
                <w:color w:val="3F5FBF"/>
                <w:sz w:val="20"/>
                <w:szCs w:val="20"/>
                <w:u w:val="single"/>
                <w:lang w:val="de-DE"/>
              </w:rPr>
            </w:rPrChange>
          </w:rPr>
          <w:t>entailment</w:t>
        </w:r>
        <w:r w:rsidRPr="00EF7911">
          <w:rPr>
            <w:lang w:val="en-US"/>
            <w:rPrChange w:id="1949" w:author="Kathrin Eichler" w:date="2014-11-24T11:34:00Z">
              <w:rPr>
                <w:rFonts w:ascii="Consolas" w:hAnsi="Consolas" w:cs="Consolas"/>
                <w:color w:val="3F5FBF"/>
                <w:sz w:val="20"/>
                <w:szCs w:val="20"/>
                <w:lang w:val="de-DE"/>
              </w:rPr>
            </w:rPrChange>
          </w:rPr>
          <w:t xml:space="preserve"> graph into a </w:t>
        </w:r>
        <w:r w:rsidRPr="00EF7911">
          <w:rPr>
            <w:u w:val="single"/>
            <w:lang w:val="en-US"/>
            <w:rPrChange w:id="1950" w:author="Kathrin Eichler" w:date="2014-11-24T11:34:00Z">
              <w:rPr>
                <w:rFonts w:ascii="Consolas" w:hAnsi="Consolas" w:cs="Consolas"/>
                <w:color w:val="3F5FBF"/>
                <w:sz w:val="20"/>
                <w:szCs w:val="20"/>
                <w:u w:val="single"/>
                <w:lang w:val="de-DE"/>
              </w:rPr>
            </w:rPrChange>
          </w:rPr>
          <w:t>Lucene</w:t>
        </w:r>
        <w:r w:rsidRPr="00EF7911">
          <w:rPr>
            <w:lang w:val="en-US"/>
            <w:rPrChange w:id="1951" w:author="Kathrin Eichler" w:date="2014-11-24T11:34:00Z">
              <w:rPr>
                <w:rFonts w:ascii="Consolas" w:hAnsi="Consolas" w:cs="Consolas"/>
                <w:color w:val="3F5FBF"/>
                <w:sz w:val="20"/>
                <w:szCs w:val="20"/>
                <w:lang w:val="de-DE"/>
              </w:rPr>
            </w:rPrChange>
          </w:rPr>
          <w:t xml:space="preserve"> index and </w:t>
        </w:r>
      </w:ins>
      <w:ins w:id="1952" w:author="Kathrin Eichler" w:date="2014-11-24T11:36:00Z">
        <w:r w:rsidR="00981FF2">
          <w:rPr>
            <w:lang w:val="en-US"/>
          </w:rPr>
          <w:t>to convert a</w:t>
        </w:r>
      </w:ins>
      <w:ins w:id="1953" w:author="Kathrin Eichler" w:date="2014-11-24T11:34:00Z">
        <w:r w:rsidRPr="00EF7911">
          <w:rPr>
            <w:lang w:val="en-US"/>
            <w:rPrChange w:id="1954" w:author="Kathrin Eichler" w:date="2014-11-24T11:34:00Z">
              <w:rPr>
                <w:rFonts w:ascii="Consolas" w:hAnsi="Consolas" w:cs="Consolas"/>
                <w:color w:val="3F5FBF"/>
                <w:sz w:val="20"/>
                <w:szCs w:val="20"/>
                <w:lang w:val="de-DE"/>
              </w:rPr>
            </w:rPrChange>
          </w:rPr>
          <w:t xml:space="preserve"> fragment graph into a </w:t>
        </w:r>
        <w:r w:rsidRPr="00EF7911">
          <w:rPr>
            <w:u w:val="single"/>
            <w:lang w:val="en-US"/>
            <w:rPrChange w:id="1955" w:author="Kathrin Eichler" w:date="2014-11-24T11:34:00Z">
              <w:rPr>
                <w:rFonts w:ascii="Consolas" w:hAnsi="Consolas" w:cs="Consolas"/>
                <w:color w:val="3F5FBF"/>
                <w:sz w:val="20"/>
                <w:szCs w:val="20"/>
                <w:u w:val="single"/>
                <w:lang w:val="de-DE"/>
              </w:rPr>
            </w:rPrChange>
          </w:rPr>
          <w:t>Lucene</w:t>
        </w:r>
        <w:r w:rsidRPr="00EF7911">
          <w:rPr>
            <w:lang w:val="en-US"/>
            <w:rPrChange w:id="1956" w:author="Kathrin Eichler" w:date="2014-11-24T11:34:00Z">
              <w:rPr>
                <w:rFonts w:ascii="Consolas" w:hAnsi="Consolas" w:cs="Consolas"/>
                <w:color w:val="3F5FBF"/>
                <w:sz w:val="20"/>
                <w:szCs w:val="20"/>
                <w:lang w:val="de-DE"/>
              </w:rPr>
            </w:rPrChange>
          </w:rPr>
          <w:t xml:space="preserve"> query, which </w:t>
        </w:r>
      </w:ins>
      <w:ins w:id="1957" w:author="Kathrin Eichler" w:date="2014-11-24T11:36:00Z">
        <w:r w:rsidR="00981FF2">
          <w:rPr>
            <w:lang w:val="en-US"/>
          </w:rPr>
          <w:t>can</w:t>
        </w:r>
      </w:ins>
      <w:ins w:id="1958" w:author="Kathrin Eichler" w:date="2014-11-24T11:34:00Z">
        <w:r>
          <w:rPr>
            <w:lang w:val="en-US"/>
          </w:rPr>
          <w:t xml:space="preserve"> </w:t>
        </w:r>
      </w:ins>
      <w:ins w:id="1959" w:author="Kathrin Eichler" w:date="2014-11-24T11:36:00Z">
        <w:r w:rsidR="00981FF2">
          <w:rPr>
            <w:lang w:val="en-US"/>
          </w:rPr>
          <w:t xml:space="preserve">be </w:t>
        </w:r>
      </w:ins>
      <w:ins w:id="1960" w:author="Kathrin Eichler" w:date="2014-11-24T11:34:00Z">
        <w:r w:rsidRPr="00EF7911">
          <w:rPr>
            <w:lang w:val="en-US"/>
            <w:rPrChange w:id="1961" w:author="Kathrin Eichler" w:date="2014-11-24T11:34:00Z">
              <w:rPr>
                <w:rFonts w:ascii="Consolas" w:hAnsi="Consolas" w:cs="Consolas"/>
                <w:color w:val="3F5FBF"/>
                <w:sz w:val="20"/>
                <w:szCs w:val="20"/>
                <w:lang w:val="de-DE"/>
              </w:rPr>
            </w:rPrChange>
          </w:rPr>
          <w:t xml:space="preserve">matched against this index. For efficiency reasons, it compares the base statement </w:t>
        </w:r>
      </w:ins>
      <w:ins w:id="1962" w:author="Kathrin Eichler" w:date="2014-11-24T11:37:00Z">
        <w:r w:rsidR="00981FF2">
          <w:rPr>
            <w:lang w:val="en-US"/>
          </w:rPr>
          <w:t xml:space="preserve">of the fragment graph </w:t>
        </w:r>
      </w:ins>
      <w:ins w:id="1963" w:author="Kathrin Eichler" w:date="2014-11-24T11:34:00Z">
        <w:r w:rsidRPr="00EF7911">
          <w:rPr>
            <w:lang w:val="en-US"/>
            <w:rPrChange w:id="1964" w:author="Kathrin Eichler" w:date="2014-11-24T11:34:00Z">
              <w:rPr>
                <w:rFonts w:ascii="Consolas" w:hAnsi="Consolas" w:cs="Consolas"/>
                <w:color w:val="3F5FBF"/>
                <w:sz w:val="20"/>
                <w:szCs w:val="20"/>
                <w:lang w:val="de-DE"/>
              </w:rPr>
            </w:rPrChange>
          </w:rPr>
          <w:t xml:space="preserve">only. If a matching node is found, it returns this node together with the confidence score of the match. </w:t>
        </w:r>
      </w:ins>
    </w:p>
    <w:p w:rsidR="0087709E" w:rsidRPr="00DE1B49" w:rsidRDefault="0087709E" w:rsidP="006C3E1B">
      <w:pPr>
        <w:pStyle w:val="Heading3"/>
      </w:pPr>
      <w:bookmarkStart w:id="1965" w:name="_Ref404589553"/>
      <w:bookmarkStart w:id="1966" w:name="_Toc404677871"/>
      <w:r w:rsidRPr="00DE1B49">
        <w:lastRenderedPageBreak/>
        <w:t xml:space="preserve">Category Annotator </w:t>
      </w:r>
      <w:r w:rsidR="005E31BF">
        <w:t>M</w:t>
      </w:r>
      <w:r w:rsidRPr="00DE1B49">
        <w:t>odule: class CategoryAnnotat</w:t>
      </w:r>
      <w:r w:rsidRPr="00DE1B49">
        <w:t>o</w:t>
      </w:r>
      <w:r w:rsidRPr="00DE1B49">
        <w:t>rAllCats</w:t>
      </w:r>
      <w:ins w:id="1967" w:author="Kathrin Eichler" w:date="2014-11-24T11:48:00Z">
        <w:r w:rsidR="00431638">
          <w:t xml:space="preserve"> </w:t>
        </w:r>
      </w:ins>
      <w:del w:id="1968" w:author="Kathrin Eichler" w:date="2014-11-17T11:27:00Z">
        <w:r w:rsidR="008D6CF9" w:rsidDel="009E17B3">
          <w:delText xml:space="preserve"> </w:delText>
        </w:r>
      </w:del>
      <w:r w:rsidR="008D6CF9">
        <w:t>(</w:t>
      </w:r>
      <w:r w:rsidR="008D6CF9" w:rsidRPr="008D6CF9">
        <w:t>eu</w:t>
      </w:r>
      <w:r w:rsidR="008D6CF9">
        <w:t>.excitementproject.</w:t>
      </w:r>
      <w:r w:rsidR="008D6CF9" w:rsidRPr="008D6CF9">
        <w:t>tl</w:t>
      </w:r>
      <w:r w:rsidR="008D6CF9">
        <w:t>.composition.categoryannotator)</w:t>
      </w:r>
      <w:bookmarkEnd w:id="1933"/>
      <w:bookmarkEnd w:id="1965"/>
      <w:bookmarkEnd w:id="1966"/>
    </w:p>
    <w:p w:rsidR="000A784E" w:rsidRDefault="0087709E" w:rsidP="0087709E">
      <w:pPr>
        <w:rPr>
          <w:ins w:id="1969" w:author="Kathrin Eichler" w:date="2013-10-08T12:33:00Z"/>
          <w:i/>
          <w:lang w:val="en-US"/>
        </w:rPr>
      </w:pPr>
      <w:r w:rsidRPr="00DE1B49">
        <w:rPr>
          <w:lang w:val="en-US"/>
        </w:rPr>
        <w:t xml:space="preserve">The </w:t>
      </w:r>
      <w:r w:rsidRPr="00DA12C3">
        <w:rPr>
          <w:i/>
          <w:lang w:val="en-US"/>
        </w:rPr>
        <w:t>CategoryAnnotator</w:t>
      </w:r>
      <w:r w:rsidRPr="00DE1B49">
        <w:rPr>
          <w:lang w:val="en-US"/>
        </w:rPr>
        <w:t xml:space="preserve"> </w:t>
      </w:r>
      <w:r w:rsidR="00DA12C3">
        <w:rPr>
          <w:lang w:val="en-US"/>
        </w:rPr>
        <w:t xml:space="preserve">module </w:t>
      </w:r>
      <w:r w:rsidRPr="00DE1B49">
        <w:rPr>
          <w:lang w:val="en-US"/>
        </w:rPr>
        <w:t>adds category annotation to an input CAS</w:t>
      </w:r>
      <w:del w:id="1970"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r w:rsidRPr="007E7ED7">
        <w:rPr>
          <w:i/>
          <w:lang w:val="en-US"/>
        </w:rPr>
        <w:t>NodeMatch</w:t>
      </w:r>
      <w:r w:rsidRPr="00DE1B49">
        <w:rPr>
          <w:lang w:val="en-US"/>
        </w:rPr>
        <w:t xml:space="preserve">-es. </w:t>
      </w:r>
      <w:del w:id="1971" w:author="Kathrin Eichler" w:date="2013-10-08T12:30:00Z">
        <w:r w:rsidRPr="00DE1B49" w:rsidDel="0069623B">
          <w:rPr>
            <w:lang w:val="en-US"/>
          </w:rPr>
          <w:delText xml:space="preserve">This </w:delText>
        </w:r>
      </w:del>
      <w:del w:id="1972"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1973" w:author="Kathrin Eichler" w:date="2013-10-08T12:30:00Z">
        <w:r w:rsidRPr="00DE1B49" w:rsidDel="0069623B">
          <w:rPr>
            <w:lang w:val="en-US"/>
          </w:rPr>
          <w:delText xml:space="preserve">category </w:delText>
        </w:r>
      </w:del>
      <w:del w:id="1974" w:author="Kathrin Eichler" w:date="2013-10-08T12:31:00Z">
        <w:r w:rsidRPr="00DE1B49" w:rsidDel="000A784E">
          <w:rPr>
            <w:lang w:val="en-US"/>
          </w:rPr>
          <w:delText>confidence score</w:delText>
        </w:r>
      </w:del>
      <w:del w:id="1975" w:author="Kathrin Eichler" w:date="2013-10-08T12:30:00Z">
        <w:r w:rsidRPr="00DE1B49" w:rsidDel="0069623B">
          <w:rPr>
            <w:lang w:val="en-US"/>
          </w:rPr>
          <w:delText>s</w:delText>
        </w:r>
      </w:del>
      <w:del w:id="1976" w:author="Kathrin Eichler" w:date="2013-10-08T12:31:00Z">
        <w:r w:rsidRPr="00DE1B49" w:rsidDel="000A784E">
          <w:rPr>
            <w:lang w:val="en-US"/>
          </w:rPr>
          <w:delText xml:space="preserve">. </w:delText>
        </w:r>
      </w:del>
      <w:r w:rsidRPr="00DE1B49">
        <w:rPr>
          <w:lang w:val="en-US"/>
        </w:rPr>
        <w:t xml:space="preserve">Each </w:t>
      </w:r>
      <w:r w:rsidRPr="007E7ED7">
        <w:rPr>
          <w:i/>
          <w:lang w:val="en-US"/>
        </w:rPr>
        <w:t>NodeMatch</w:t>
      </w:r>
      <w:r w:rsidRPr="00DE1B49">
        <w:rPr>
          <w:lang w:val="en-US"/>
        </w:rPr>
        <w:t xml:space="preserve"> in the input set of </w:t>
      </w:r>
      <w:r w:rsidRPr="007E7ED7">
        <w:rPr>
          <w:i/>
          <w:lang w:val="en-US"/>
        </w:rPr>
        <w:t>Nod</w:t>
      </w:r>
      <w:r w:rsidRPr="007E7ED7">
        <w:rPr>
          <w:i/>
          <w:lang w:val="en-US"/>
        </w:rPr>
        <w:t>e</w:t>
      </w:r>
      <w:r w:rsidRPr="007E7ED7">
        <w:rPr>
          <w:i/>
          <w:lang w:val="en-US"/>
        </w:rPr>
        <w:t>Match</w:t>
      </w:r>
      <w:r w:rsidRPr="00DE1B49">
        <w:rPr>
          <w:lang w:val="en-US"/>
        </w:rPr>
        <w:t xml:space="preserve">-es holds exactly one </w:t>
      </w:r>
      <w:r w:rsidRPr="007E7ED7">
        <w:rPr>
          <w:i/>
          <w:lang w:val="en-US"/>
        </w:rPr>
        <w:t>EntailmentUnitMention</w:t>
      </w:r>
      <w:r w:rsidRPr="00DE1B49">
        <w:rPr>
          <w:lang w:val="en-US"/>
        </w:rPr>
        <w:t xml:space="preserve"> </w:t>
      </w:r>
      <w:ins w:id="1977" w:author="Kathrin Eichler" w:date="2013-10-08T12:33:00Z">
        <w:r w:rsidR="000A784E">
          <w:rPr>
            <w:i/>
            <w:lang w:val="en-US"/>
          </w:rPr>
          <w:t>M</w:t>
        </w:r>
      </w:ins>
      <w:del w:id="1978" w:author="Kathrin Eichler" w:date="2013-10-08T12:13:00Z">
        <w:r w:rsidRPr="007E7ED7" w:rsidDel="00A26883">
          <w:rPr>
            <w:i/>
            <w:lang w:val="en-US"/>
          </w:rPr>
          <w:delText>M</w:delText>
        </w:r>
        <w:r w:rsidRPr="00DE1B49" w:rsidDel="00A26883">
          <w:rPr>
            <w:lang w:val="en-US"/>
          </w:rPr>
          <w:delText xml:space="preserve"> </w:delText>
        </w:r>
      </w:del>
      <w:ins w:id="1979" w:author="Kathrin Eichler" w:date="2013-10-08T12:13:00Z">
        <w:r w:rsidR="00A26883" w:rsidRPr="00DE1B49">
          <w:rPr>
            <w:lang w:val="en-US"/>
          </w:rPr>
          <w:t xml:space="preserve"> </w:t>
        </w:r>
      </w:ins>
      <w:r w:rsidRPr="00DE1B49">
        <w:rPr>
          <w:lang w:val="en-US"/>
        </w:rPr>
        <w:t xml:space="preserve">(found in the input CAS), which is associated to a </w:t>
      </w:r>
      <w:del w:id="1980" w:author="Kathrin Eichler" w:date="2013-10-08T12:37:00Z">
        <w:r w:rsidRPr="00DE1B49" w:rsidDel="000A784E">
          <w:rPr>
            <w:lang w:val="en-US"/>
          </w:rPr>
          <w:delText xml:space="preserve">list </w:delText>
        </w:r>
      </w:del>
      <w:ins w:id="1981" w:author="Kathrin Eichler" w:date="2013-10-08T12:37:00Z">
        <w:r w:rsidR="000A784E">
          <w:rPr>
            <w:lang w:val="en-US"/>
          </w:rPr>
          <w:t>set</w:t>
        </w:r>
        <w:r w:rsidR="000A784E" w:rsidRPr="00DE1B49">
          <w:rPr>
            <w:lang w:val="en-US"/>
          </w:rPr>
          <w:t xml:space="preserve"> </w:t>
        </w:r>
      </w:ins>
      <w:r w:rsidRPr="00DE1B49">
        <w:rPr>
          <w:lang w:val="en-US"/>
        </w:rPr>
        <w:t xml:space="preserve">of </w:t>
      </w:r>
      <w:r w:rsidRPr="007E7ED7">
        <w:rPr>
          <w:i/>
          <w:lang w:val="en-US"/>
        </w:rPr>
        <w:t>Pe</w:t>
      </w:r>
      <w:r w:rsidRPr="007E7ED7">
        <w:rPr>
          <w:i/>
          <w:lang w:val="en-US"/>
        </w:rPr>
        <w:t>r</w:t>
      </w:r>
      <w:r w:rsidRPr="007E7ED7">
        <w:rPr>
          <w:i/>
          <w:lang w:val="en-US"/>
        </w:rPr>
        <w:t>NodeScore</w:t>
      </w:r>
      <w:r w:rsidRPr="00DE1B49">
        <w:rPr>
          <w:lang w:val="en-US"/>
        </w:rPr>
        <w:t xml:space="preserve">-s </w:t>
      </w:r>
      <w:r w:rsidRPr="007E7ED7">
        <w:rPr>
          <w:i/>
          <w:lang w:val="en-US"/>
        </w:rPr>
        <w:t>P</w:t>
      </w:r>
      <w:r w:rsidRPr="00DE1B49">
        <w:rPr>
          <w:lang w:val="en-US"/>
        </w:rPr>
        <w:t xml:space="preserve">. Each </w:t>
      </w:r>
      <w:proofErr w:type="gramStart"/>
      <w:r w:rsidRPr="007E7ED7">
        <w:rPr>
          <w:i/>
          <w:lang w:val="en-US"/>
        </w:rPr>
        <w:t>PerNodeScore</w:t>
      </w:r>
      <w:ins w:id="1982" w:author="Kathrin Eichler" w:date="2013-10-08T12:15:00Z">
        <w:r w:rsidR="00A26883">
          <w:rPr>
            <w:i/>
            <w:lang w:val="en-US"/>
          </w:rPr>
          <w:t xml:space="preserve"> </w:t>
        </w:r>
      </w:ins>
      <w:r w:rsidRPr="00DE1B49">
        <w:rPr>
          <w:lang w:val="en-US"/>
        </w:rPr>
        <w:t xml:space="preserve"> in</w:t>
      </w:r>
      <w:proofErr w:type="gramEnd"/>
      <w:r w:rsidRPr="00DE1B49">
        <w:rPr>
          <w:lang w:val="en-US"/>
        </w:rPr>
        <w:t xml:space="preserve"> </w:t>
      </w:r>
      <w:r w:rsidRPr="007E7ED7">
        <w:rPr>
          <w:i/>
          <w:lang w:val="en-US"/>
        </w:rPr>
        <w:t>P</w:t>
      </w:r>
      <w:r w:rsidRPr="00DE1B49">
        <w:rPr>
          <w:lang w:val="en-US"/>
        </w:rPr>
        <w:t xml:space="preserve"> refers to a tuple of an </w:t>
      </w:r>
      <w:r w:rsidRPr="007E7ED7">
        <w:rPr>
          <w:i/>
          <w:lang w:val="en-US"/>
        </w:rPr>
        <w:t>E</w:t>
      </w:r>
      <w:ins w:id="1983" w:author="Kathrin Eichler" w:date="2013-10-08T11:21:00Z">
        <w:r w:rsidR="00E17F56">
          <w:rPr>
            <w:i/>
            <w:lang w:val="en-US"/>
          </w:rPr>
          <w:t xml:space="preserve">quivalenceClass </w:t>
        </w:r>
      </w:ins>
      <w:del w:id="1984" w:author="Kathrin Eichler" w:date="2013-10-08T11:21:00Z">
        <w:r w:rsidRPr="007E7ED7" w:rsidDel="00E17F56">
          <w:rPr>
            <w:i/>
            <w:lang w:val="en-US"/>
          </w:rPr>
          <w:delText>ntailmentUnit</w:delText>
        </w:r>
        <w:r w:rsidRPr="00DE1B49" w:rsidDel="00E17F56">
          <w:rPr>
            <w:lang w:val="en-US"/>
          </w:rPr>
          <w:delText xml:space="preserve"> </w:delText>
        </w:r>
      </w:del>
      <w:del w:id="1985" w:author="Kathrin Eichler" w:date="2013-10-08T12:06:00Z">
        <w:r w:rsidRPr="007E7ED7" w:rsidDel="00050EFC">
          <w:rPr>
            <w:i/>
            <w:lang w:val="en-US"/>
          </w:rPr>
          <w:delText>E</w:delText>
        </w:r>
        <w:r w:rsidRPr="00DE1B49" w:rsidDel="00050EFC">
          <w:rPr>
            <w:lang w:val="en-US"/>
          </w:rPr>
          <w:delText xml:space="preserve"> </w:delText>
        </w:r>
      </w:del>
      <w:ins w:id="1986" w:author="Kathrin Eichler" w:date="2013-10-08T12:33:00Z">
        <w:r w:rsidR="006C1AF3" w:rsidRPr="006C1AF3">
          <w:rPr>
            <w:i/>
            <w:lang w:val="en-US"/>
            <w:rPrChange w:id="1987" w:author="Kathrin Eichler" w:date="2013-10-08T12:33:00Z">
              <w:rPr>
                <w:rFonts w:eastAsia="Times New Roman" w:cs="Arial"/>
                <w:b/>
                <w:bCs/>
                <w:color w:val="0000FF" w:themeColor="hyperlink"/>
                <w:sz w:val="26"/>
                <w:szCs w:val="26"/>
                <w:u w:val="single"/>
                <w:lang w:val="en-US" w:eastAsia="de-DE"/>
              </w:rPr>
            </w:rPrChange>
          </w:rPr>
          <w:t>E</w:t>
        </w:r>
      </w:ins>
      <w:ins w:id="1988" w:author="Kathrin Eichler" w:date="2013-10-08T12:06:00Z">
        <w:r w:rsidR="00050EFC" w:rsidRPr="00DE1B49">
          <w:rPr>
            <w:lang w:val="en-US"/>
          </w:rPr>
          <w:t xml:space="preserve"> </w:t>
        </w:r>
      </w:ins>
      <w:r w:rsidRPr="00DE1B49">
        <w:rPr>
          <w:lang w:val="en-US"/>
        </w:rPr>
        <w:t xml:space="preserve">(a node in a </w:t>
      </w:r>
      <w:ins w:id="1989" w:author="Kathrin Eichler" w:date="2013-10-08T11:21:00Z">
        <w:r w:rsidR="00E17F56">
          <w:rPr>
            <w:lang w:val="en-US"/>
          </w:rPr>
          <w:t>collapsed</w:t>
        </w:r>
      </w:ins>
      <w:del w:id="1990"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1991" w:author="Kathrin Eichler" w:date="2013-10-08T12:06:00Z">
        <w:r w:rsidR="00DE0473" w:rsidRPr="007E7ED7" w:rsidDel="00050EFC">
          <w:rPr>
            <w:i/>
            <w:lang w:val="en-US"/>
          </w:rPr>
          <w:delText>p</w:delText>
        </w:r>
        <w:r w:rsidR="00DE0473" w:rsidRPr="00DE1B49" w:rsidDel="00050EFC">
          <w:rPr>
            <w:lang w:val="en-US"/>
          </w:rPr>
          <w:delText xml:space="preserve"> </w:delText>
        </w:r>
      </w:del>
      <w:ins w:id="1992"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1993" w:author="Kathrin Eichler" w:date="2013-10-08T12:31:00Z">
        <w:r w:rsidR="000A784E">
          <w:rPr>
            <w:i/>
            <w:lang w:val="en-US"/>
          </w:rPr>
          <w:t xml:space="preserve">. </w:t>
        </w:r>
      </w:ins>
    </w:p>
    <w:p w:rsidR="008F1352" w:rsidRDefault="006C1AF3" w:rsidP="000A784E">
      <w:pPr>
        <w:rPr>
          <w:ins w:id="1994" w:author="Kathrin Eichler" w:date="2013-10-08T12:43:00Z"/>
          <w:lang w:val="en-US"/>
        </w:rPr>
      </w:pPr>
      <w:ins w:id="1995" w:author="Kathrin Eichler" w:date="2013-10-08T12:34:00Z">
        <w:r w:rsidRPr="006C1AF3">
          <w:rPr>
            <w:lang w:val="en-US"/>
            <w:rPrChange w:id="1996"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1997" w:author="Kathrin Eichler" w:date="2013-10-08T12:43:00Z">
        <w:r w:rsidR="008F1352">
          <w:rPr>
            <w:lang w:val="en-US"/>
          </w:rPr>
          <w:t xml:space="preserve">need to </w:t>
        </w:r>
      </w:ins>
      <w:ins w:id="1998"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1999" w:author="Kathrin Eichler" w:date="2013-10-08T12:44:00Z"/>
          <w:lang w:val="en-US"/>
        </w:rPr>
      </w:pPr>
      <w:ins w:id="2000" w:author="Kathrin Eichler" w:date="2013-10-08T12:43:00Z">
        <w:r w:rsidRPr="00A7528B">
          <w:rPr>
            <w:lang w:val="en-US"/>
          </w:rPr>
          <w:t xml:space="preserve">In this implementation of the CategoryAnnotator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2001" w:author="Kathrin Eichler" w:date="2013-10-15T12:04:00Z"/>
          <w:lang w:val="en-US"/>
        </w:rPr>
      </w:pPr>
      <w:ins w:id="2002" w:author="Kathrin Eichler" w:date="2013-10-15T12:01:00Z">
        <w:r>
          <w:rPr>
            <w:lang w:val="en-US"/>
          </w:rPr>
          <w:t xml:space="preserve">For each per node score </w:t>
        </w:r>
      </w:ins>
      <w:ins w:id="2003" w:author="Kathrin Eichler" w:date="2013-10-15T12:03:00Z">
        <w:r w:rsidR="006C1AF3" w:rsidRPr="006C1AF3">
          <w:rPr>
            <w:i/>
            <w:lang w:val="en-US"/>
            <w:rPrChange w:id="2004" w:author="Kathrin Eichler" w:date="2013-10-15T12:03:00Z">
              <w:rPr>
                <w:rFonts w:cstheme="minorBidi"/>
                <w:color w:val="0000FF" w:themeColor="hyperlink"/>
                <w:u w:val="single"/>
                <w:lang w:val="en-US"/>
              </w:rPr>
            </w:rPrChange>
          </w:rPr>
          <w:t>p</w:t>
        </w:r>
        <w:r w:rsidR="006C1AF3" w:rsidRPr="006C1AF3">
          <w:rPr>
            <w:i/>
            <w:vertAlign w:val="subscript"/>
            <w:lang w:val="en-US"/>
            <w:rPrChange w:id="2005" w:author="Kathrin Eichler" w:date="2013-10-15T12:03:00Z">
              <w:rPr>
                <w:rFonts w:cstheme="minorBidi"/>
                <w:color w:val="0000FF" w:themeColor="hyperlink"/>
                <w:u w:val="single"/>
                <w:lang w:val="en-US"/>
              </w:rPr>
            </w:rPrChange>
          </w:rPr>
          <w:t>y</w:t>
        </w:r>
        <w:r>
          <w:rPr>
            <w:lang w:val="en-US"/>
          </w:rPr>
          <w:t xml:space="preserve"> </w:t>
        </w:r>
      </w:ins>
      <w:ins w:id="2006" w:author="Kathrin Eichler" w:date="2013-10-08T12:47:00Z">
        <w:r w:rsidR="008F1352">
          <w:rPr>
            <w:lang w:val="en-US"/>
          </w:rPr>
          <w:t xml:space="preserve">in </w:t>
        </w:r>
        <w:r w:rsidR="006C1AF3" w:rsidRPr="006C1AF3">
          <w:rPr>
            <w:i/>
            <w:lang w:val="en-US"/>
            <w:rPrChange w:id="2007" w:author="Kathrin Eichler" w:date="2013-10-08T12:47:00Z">
              <w:rPr>
                <w:rFonts w:eastAsia="Times New Roman" w:cs="Arial"/>
                <w:b/>
                <w:bCs/>
                <w:color w:val="0000FF" w:themeColor="hyperlink"/>
                <w:sz w:val="26"/>
                <w:szCs w:val="26"/>
                <w:u w:val="single"/>
                <w:lang w:val="en-US" w:eastAsia="de-DE"/>
              </w:rPr>
            </w:rPrChange>
          </w:rPr>
          <w:t>P</w:t>
        </w:r>
      </w:ins>
      <w:ins w:id="2008" w:author="Kathrin Eichler" w:date="2013-10-15T12:02:00Z">
        <w:r>
          <w:rPr>
            <w:lang w:val="en-US"/>
          </w:rPr>
          <w:t xml:space="preserve">, we first </w:t>
        </w:r>
      </w:ins>
      <w:ins w:id="2009" w:author="Kathrin Eichler" w:date="2013-10-08T12:43:00Z">
        <w:r w:rsidR="008F1352">
          <w:rPr>
            <w:lang w:val="en-US"/>
          </w:rPr>
          <w:t xml:space="preserve">compute a score per category </w:t>
        </w:r>
      </w:ins>
      <w:ins w:id="2010" w:author="Kathrin Eichler" w:date="2013-10-15T12:04:00Z">
        <w:r w:rsidR="006C1AF3" w:rsidRPr="006C1AF3">
          <w:rPr>
            <w:i/>
            <w:lang w:val="en-US"/>
            <w:rPrChange w:id="2011" w:author="Kathrin Eichler" w:date="2013-10-15T12:04:00Z">
              <w:rPr>
                <w:rFonts w:cstheme="minorBidi"/>
                <w:color w:val="0000FF" w:themeColor="hyperlink"/>
                <w:u w:val="single"/>
                <w:lang w:val="en-US"/>
              </w:rPr>
            </w:rPrChange>
          </w:rPr>
          <w:t>c</w:t>
        </w:r>
        <w:r w:rsidR="006C1AF3" w:rsidRPr="006C1AF3">
          <w:rPr>
            <w:i/>
            <w:vertAlign w:val="subscript"/>
            <w:lang w:val="en-US"/>
            <w:rPrChange w:id="2012" w:author="Kathrin Eichler" w:date="2013-10-15T12:04:00Z">
              <w:rPr>
                <w:rFonts w:cstheme="minorBidi"/>
                <w:color w:val="0000FF" w:themeColor="hyperlink"/>
                <w:u w:val="single"/>
                <w:lang w:val="en-US"/>
              </w:rPr>
            </w:rPrChange>
          </w:rPr>
          <w:t>x</w:t>
        </w:r>
        <w:r>
          <w:rPr>
            <w:lang w:val="en-US"/>
          </w:rPr>
          <w:t xml:space="preserve"> </w:t>
        </w:r>
      </w:ins>
      <w:ins w:id="2013" w:author="Kathrin Eichler" w:date="2013-10-08T12:43:00Z">
        <w:r w:rsidR="008F1352">
          <w:rPr>
            <w:lang w:val="en-US"/>
          </w:rPr>
          <w:t xml:space="preserve">associated to </w:t>
        </w:r>
      </w:ins>
      <w:ins w:id="2014" w:author="Kathrin Eichler" w:date="2013-10-15T12:02:00Z">
        <w:r>
          <w:rPr>
            <w:lang w:val="en-US"/>
          </w:rPr>
          <w:t xml:space="preserve">this per node score </w:t>
        </w:r>
      </w:ins>
      <w:ins w:id="2015"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2016" w:author="Kathrin Eichler" w:date="2013-10-15T12:05:00Z">
        <w:r>
          <w:rPr>
            <w:lang w:val="en-US"/>
          </w:rPr>
          <w:t>this</w:t>
        </w:r>
      </w:ins>
      <w:ins w:id="2017" w:author="Kathrin Eichler" w:date="2013-10-08T12:43:00Z">
        <w:r w:rsidR="008F1352">
          <w:rPr>
            <w:lang w:val="en-US"/>
          </w:rPr>
          <w:t xml:space="preserve"> category</w:t>
        </w:r>
        <w:r w:rsidR="008F1352" w:rsidRPr="00A7528B">
          <w:rPr>
            <w:lang w:val="en-US"/>
          </w:rPr>
          <w:t xml:space="preserve"> </w:t>
        </w:r>
        <w:proofErr w:type="gramStart"/>
        <w:r w:rsidR="008F1352">
          <w:rPr>
            <w:i/>
            <w:lang w:val="en-US"/>
          </w:rPr>
          <w:t>f</w:t>
        </w:r>
        <w:r w:rsidR="008F1352" w:rsidRPr="007E7ED7">
          <w:rPr>
            <w:i/>
            <w:lang w:val="en-US"/>
          </w:rPr>
          <w:t>(</w:t>
        </w:r>
        <w:proofErr w:type="gramEnd"/>
        <w:r w:rsidR="008F1352" w:rsidRPr="007E7ED7">
          <w:rPr>
            <w:i/>
            <w:lang w:val="en-US"/>
          </w:rPr>
          <w:t>c</w:t>
        </w:r>
      </w:ins>
      <w:ins w:id="2018" w:author="Kathrin Eichler" w:date="2013-10-15T11:57:00Z">
        <w:r>
          <w:rPr>
            <w:i/>
            <w:vertAlign w:val="subscript"/>
            <w:lang w:val="en-US"/>
          </w:rPr>
          <w:t>x</w:t>
        </w:r>
      </w:ins>
      <w:ins w:id="2019" w:author="Kathrin Eichler" w:date="2013-10-08T12:43:00Z">
        <w:r w:rsidR="008F1352" w:rsidRPr="007E7ED7">
          <w:rPr>
            <w:i/>
            <w:lang w:val="en-US"/>
          </w:rPr>
          <w:t>)</w:t>
        </w:r>
        <w:r w:rsidR="008F1352">
          <w:rPr>
            <w:lang w:val="en-US"/>
          </w:rPr>
          <w:t xml:space="preserve"> (as computed using the ConfidenceCalculator module) </w:t>
        </w:r>
        <w:r w:rsidR="008F1352" w:rsidRPr="00A7528B">
          <w:rPr>
            <w:lang w:val="en-US"/>
          </w:rPr>
          <w:t xml:space="preserve">with </w:t>
        </w:r>
        <w:r w:rsidR="008F1352" w:rsidRPr="00A7528B">
          <w:rPr>
            <w:i/>
            <w:lang w:val="en-US"/>
          </w:rPr>
          <w:t>s</w:t>
        </w:r>
      </w:ins>
      <w:ins w:id="2020" w:author="Kathrin Eichler" w:date="2013-10-15T12:05:00Z">
        <w:r w:rsidR="006C1AF3" w:rsidRPr="006C1AF3">
          <w:rPr>
            <w:i/>
            <w:vertAlign w:val="subscript"/>
            <w:lang w:val="en-US"/>
            <w:rPrChange w:id="2021" w:author="Kathrin Eichler" w:date="2013-10-15T12:05:00Z">
              <w:rPr>
                <w:rFonts w:cstheme="minorBidi"/>
                <w:i/>
                <w:color w:val="0000FF" w:themeColor="hyperlink"/>
                <w:u w:val="single"/>
                <w:lang w:val="en-US"/>
              </w:rPr>
            </w:rPrChange>
          </w:rPr>
          <w:t>y</w:t>
        </w:r>
      </w:ins>
      <w:ins w:id="2022" w:author="Kathrin Eichler" w:date="2013-10-08T12:43:00Z">
        <w:r w:rsidR="008F1352">
          <w:rPr>
            <w:lang w:val="en-US"/>
          </w:rPr>
          <w:t xml:space="preserve">, i.e., </w:t>
        </w:r>
        <w:r w:rsidR="008F1352" w:rsidRPr="00A7528B">
          <w:rPr>
            <w:lang w:val="en-US"/>
          </w:rPr>
          <w:t>the confidence of the matc</w:t>
        </w:r>
        <w:r w:rsidR="008F1352">
          <w:rPr>
            <w:lang w:val="en-US"/>
          </w:rPr>
          <w:t>h</w:t>
        </w:r>
      </w:ins>
      <w:ins w:id="2023" w:author="Kathrin Eichler" w:date="2013-10-15T12:02:00Z">
        <w:r>
          <w:rPr>
            <w:lang w:val="en-US"/>
          </w:rPr>
          <w:t>:</w:t>
        </w:r>
      </w:ins>
    </w:p>
    <w:p w:rsidR="00C24334" w:rsidRDefault="00C24334" w:rsidP="00C24334">
      <w:pPr>
        <w:pStyle w:val="Normal2"/>
        <w:rPr>
          <w:ins w:id="2024" w:author="Kathrin Eichler" w:date="2013-10-15T12:04:00Z"/>
          <w:lang w:val="en-US"/>
        </w:rPr>
      </w:pPr>
      <w:proofErr w:type="gramStart"/>
      <w:ins w:id="2025" w:author="Kathrin Eichler" w:date="2013-10-15T12:04:00Z">
        <w:r w:rsidRPr="00A7528B">
          <w:rPr>
            <w:i/>
            <w:lang w:val="en-US"/>
          </w:rPr>
          <w:t>score(</w:t>
        </w:r>
        <w:proofErr w:type="gramEnd"/>
        <w:r>
          <w:rPr>
            <w:i/>
            <w:lang w:val="en-US"/>
          </w:rPr>
          <w:t>p</w:t>
        </w:r>
        <w:r w:rsidR="006C1AF3" w:rsidRPr="006C1AF3">
          <w:rPr>
            <w:i/>
            <w:vertAlign w:val="subscript"/>
            <w:lang w:val="en-US"/>
            <w:rPrChange w:id="2026"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r w:rsidRPr="00A7528B">
          <w:rPr>
            <w:i/>
            <w:lang w:val="en-US"/>
          </w:rPr>
          <w:t>)</w:t>
        </w:r>
        <w:r>
          <w:rPr>
            <w:i/>
            <w:lang w:val="en-US"/>
          </w:rPr>
          <w:t xml:space="preserve"> =</w:t>
        </w:r>
      </w:ins>
      <w:ins w:id="2027" w:author="Kathrin Eichler" w:date="2013-10-15T12:05:00Z">
        <w:r>
          <w:rPr>
            <w:i/>
            <w:lang w:val="en-US"/>
          </w:rPr>
          <w:t>f(c</w:t>
        </w:r>
        <w:r w:rsidR="006C1AF3" w:rsidRPr="006C1AF3">
          <w:rPr>
            <w:i/>
            <w:vertAlign w:val="subscript"/>
            <w:lang w:val="en-US"/>
            <w:rPrChange w:id="2028" w:author="Kathrin Eichler" w:date="2013-10-15T12:05:00Z">
              <w:rPr>
                <w:rFonts w:cstheme="minorBidi"/>
                <w:i/>
                <w:color w:val="0000FF" w:themeColor="hyperlink"/>
                <w:u w:val="single"/>
                <w:lang w:val="en-US"/>
              </w:rPr>
            </w:rPrChange>
          </w:rPr>
          <w:t>x</w:t>
        </w:r>
        <w:r>
          <w:rPr>
            <w:i/>
            <w:lang w:val="en-US"/>
          </w:rPr>
          <w:t>)*s</w:t>
        </w:r>
        <w:r w:rsidR="006C1AF3" w:rsidRPr="006C1AF3">
          <w:rPr>
            <w:i/>
            <w:vertAlign w:val="subscript"/>
            <w:lang w:val="en-US"/>
            <w:rPrChange w:id="2029" w:author="Kathrin Eichler" w:date="2013-10-15T12:05:00Z">
              <w:rPr>
                <w:rFonts w:cstheme="minorBidi"/>
                <w:i/>
                <w:color w:val="0000FF" w:themeColor="hyperlink"/>
                <w:u w:val="single"/>
                <w:lang w:val="en-US"/>
              </w:rPr>
            </w:rPrChange>
          </w:rPr>
          <w:t>y</w:t>
        </w:r>
      </w:ins>
    </w:p>
    <w:p w:rsidR="00436383" w:rsidRDefault="008F1352">
      <w:pPr>
        <w:pStyle w:val="Normal2"/>
        <w:rPr>
          <w:del w:id="2030" w:author="Kathrin Eichler" w:date="2013-10-08T12:17:00Z"/>
          <w:lang w:val="en-US"/>
        </w:rPr>
        <w:pPrChange w:id="2031" w:author="Kathrin Eichler" w:date="2013-10-16T15:19:00Z">
          <w:pPr/>
        </w:pPrChange>
      </w:pPr>
      <w:ins w:id="2032" w:author="Kathrin Eichler" w:date="2013-10-08T12:43:00Z">
        <w:r>
          <w:rPr>
            <w:lang w:val="en-US"/>
          </w:rPr>
          <w:t xml:space="preserve">Going through all per node scores in P, we then sum up all scores per category and divide them by the total number of </w:t>
        </w:r>
      </w:ins>
      <w:ins w:id="2033" w:author="Kathrin Eichler" w:date="2013-10-08T12:52:00Z">
        <w:r w:rsidR="00376EF9">
          <w:rPr>
            <w:lang w:val="en-US"/>
          </w:rPr>
          <w:t xml:space="preserve">per node scores in </w:t>
        </w:r>
        <w:r w:rsidR="006C1AF3" w:rsidRPr="006C1AF3">
          <w:rPr>
            <w:i/>
            <w:lang w:val="en-US"/>
            <w:rPrChange w:id="2034" w:author="Kathrin Eichler" w:date="2013-10-08T12:53:00Z">
              <w:rPr>
                <w:color w:val="0000FF" w:themeColor="hyperlink"/>
                <w:u w:val="single"/>
                <w:lang w:val="en-US"/>
              </w:rPr>
            </w:rPrChange>
          </w:rPr>
          <w:t>P</w:t>
        </w:r>
      </w:ins>
      <w:ins w:id="2035"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2036" w:author="Kathrin Eichler" w:date="2013-10-08T12:46:00Z">
        <w:r>
          <w:rPr>
            <w:lang w:val="en-US"/>
          </w:rPr>
          <w:t xml:space="preserve"> for the </w:t>
        </w:r>
      </w:ins>
      <w:ins w:id="2037" w:author="Kathrin Eichler" w:date="2013-10-15T11:57:00Z">
        <w:r w:rsidR="00C24334">
          <w:rPr>
            <w:i/>
            <w:lang w:val="en-US"/>
          </w:rPr>
          <w:t>x</w:t>
        </w:r>
      </w:ins>
      <w:ins w:id="2038" w:author="Kathrin Eichler" w:date="2013-10-08T12:46:00Z">
        <w:r w:rsidR="006C1AF3" w:rsidRPr="006C1AF3">
          <w:rPr>
            <w:vertAlign w:val="superscript"/>
            <w:lang w:val="en-US"/>
            <w:rPrChange w:id="2039" w:author="Kathrin Eichler" w:date="2013-10-08T12:46:00Z">
              <w:rPr>
                <w:color w:val="0000FF" w:themeColor="hyperlink"/>
                <w:u w:val="single"/>
                <w:lang w:val="en-US"/>
              </w:rPr>
            </w:rPrChange>
          </w:rPr>
          <w:t>th</w:t>
        </w:r>
        <w:r>
          <w:rPr>
            <w:lang w:val="en-US"/>
          </w:rPr>
          <w:t xml:space="preserve"> category</w:t>
        </w:r>
      </w:ins>
      <w:ins w:id="2040" w:author="Kathrin Eichler" w:date="2013-10-08T12:43:00Z">
        <w:r>
          <w:rPr>
            <w:lang w:val="en-US"/>
          </w:rPr>
          <w:t xml:space="preserve"> </w:t>
        </w:r>
        <w:r w:rsidRPr="00A7528B">
          <w:rPr>
            <w:i/>
            <w:lang w:val="en-US"/>
          </w:rPr>
          <w:t>score(c</w:t>
        </w:r>
      </w:ins>
      <w:ins w:id="2041" w:author="Kathrin Eichler" w:date="2013-10-15T11:57:00Z">
        <w:r w:rsidR="00C24334">
          <w:rPr>
            <w:i/>
            <w:vertAlign w:val="subscript"/>
            <w:lang w:val="en-US"/>
          </w:rPr>
          <w:t>x</w:t>
        </w:r>
      </w:ins>
      <w:ins w:id="2042" w:author="Kathrin Eichler" w:date="2013-10-08T12:43:00Z">
        <w:r w:rsidRPr="00A7528B">
          <w:rPr>
            <w:i/>
            <w:lang w:val="en-US"/>
          </w:rPr>
          <w:t>)</w:t>
        </w:r>
        <w:r>
          <w:rPr>
            <w:lang w:val="en-US"/>
          </w:rPr>
          <w:t>:</w:t>
        </w:r>
      </w:ins>
      <w:del w:id="2043" w:author="Kathrin Eichler" w:date="2013-10-08T12:16:00Z">
        <w:r w:rsidR="0087709E" w:rsidRPr="00DE1B49" w:rsidDel="00A26883">
          <w:rPr>
            <w:lang w:val="en-US"/>
          </w:rPr>
          <w:delText>.</w:delText>
        </w:r>
      </w:del>
    </w:p>
    <w:p w:rsidR="00436383" w:rsidRDefault="0087709E">
      <w:pPr>
        <w:pStyle w:val="Normal2"/>
        <w:rPr>
          <w:del w:id="2044" w:author="Kathrin Eichler" w:date="2013-10-15T12:07:00Z"/>
          <w:lang w:val="en-US"/>
        </w:rPr>
        <w:pPrChange w:id="2045" w:author="Kathrin Eichler" w:date="2013-10-16T15:19:00Z">
          <w:pPr/>
        </w:pPrChange>
      </w:pPr>
      <w:del w:id="2046" w:author="Kathrin Eichler" w:date="2013-10-08T12:17:00Z">
        <w:r w:rsidRPr="00DE1B49" w:rsidDel="00A26883">
          <w:rPr>
            <w:lang w:val="en-US"/>
          </w:rPr>
          <w:delText xml:space="preserve"> </w:delText>
        </w:r>
      </w:del>
      <w:proofErr w:type="gramStart"/>
      <w:ins w:id="2047" w:author="Kathrin Eichler" w:date="2013-10-16T15:19:00Z">
        <w:r w:rsidR="00C77216" w:rsidRPr="00A7528B">
          <w:rPr>
            <w:i/>
            <w:lang w:val="en-US"/>
          </w:rPr>
          <w:t>score(</w:t>
        </w:r>
        <w:proofErr w:type="gramEnd"/>
        <w:r w:rsidR="00C77216" w:rsidRPr="00A7528B">
          <w:rPr>
            <w:i/>
            <w:lang w:val="en-US"/>
          </w:rPr>
          <w:t>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pPr>
        <w:pStyle w:val="Normal2"/>
        <w:rPr>
          <w:del w:id="2048" w:author="Kathrin Eichler" w:date="2013-10-08T11:31:00Z"/>
          <w:lang w:val="en-US"/>
        </w:rPr>
        <w:pPrChange w:id="2049" w:author="Kathrin Eichler" w:date="2013-10-16T15:19:00Z">
          <w:pPr/>
        </w:pPrChange>
      </w:pPr>
      <w:del w:id="2050" w:author="Kathrin Eichler" w:date="2013-10-08T11:31:00Z">
        <w:r w:rsidRPr="00DE1B49" w:rsidDel="005A5266">
          <w:rPr>
            <w:lang w:val="en-US"/>
          </w:rPr>
          <w:delText>In this implementation of the CategoryAnnotator module, category confidence scores are computed in the following way:</w:delText>
        </w:r>
      </w:del>
    </w:p>
    <w:p w:rsidR="00436383" w:rsidRPr="00436383" w:rsidRDefault="0087709E">
      <w:pPr>
        <w:pStyle w:val="Normal2"/>
        <w:rPr>
          <w:del w:id="2051" w:author="Kathrin Eichler" w:date="2013-10-08T12:27:00Z"/>
          <w:i/>
          <w:lang w:val="en-US"/>
          <w:rPrChange w:id="2052" w:author="Kathrin Eichler" w:date="2013-10-08T12:27:00Z">
            <w:rPr>
              <w:del w:id="2053" w:author="Kathrin Eichler" w:date="2013-10-08T12:27:00Z"/>
              <w:lang w:val="en-US"/>
            </w:rPr>
          </w:rPrChange>
        </w:rPr>
        <w:pPrChange w:id="2054" w:author="Kathrin Eichler" w:date="2013-10-16T15:19:00Z">
          <w:pPr/>
        </w:pPrChange>
      </w:pPr>
      <w:del w:id="2055" w:author="Kathrin Eichler" w:date="2013-10-08T11:31:00Z">
        <w:r w:rsidRPr="00DE1B49" w:rsidDel="005A5266">
          <w:rPr>
            <w:lang w:val="en-US"/>
          </w:rPr>
          <w:delText xml:space="preserve"> </w:delText>
        </w:r>
      </w:del>
    </w:p>
    <w:p w:rsidR="0087709E" w:rsidRPr="00DE1B49" w:rsidDel="00E17F56" w:rsidRDefault="0087709E" w:rsidP="0087709E">
      <w:pPr>
        <w:rPr>
          <w:del w:id="2056" w:author="Kathrin Eichler" w:date="2013-10-08T11:23:00Z"/>
          <w:lang w:val="en-US"/>
        </w:rPr>
      </w:pPr>
      <w:del w:id="2057"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2058" w:author="Kathrin Eichler" w:date="2013-10-08T11:22:00Z">
        <w:r w:rsidRPr="00DE1B49" w:rsidDel="00E17F56">
          <w:rPr>
            <w:lang w:val="en-US"/>
          </w:rPr>
          <w:delText xml:space="preserve">category distribution </w:delText>
        </w:r>
      </w:del>
      <w:del w:id="2059"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2060" w:author="Kathrin Eichler" w:date="2013-10-08T12:27:00Z"/>
          <w:lang w:val="en-US"/>
        </w:rPr>
      </w:pPr>
      <w:del w:id="2061" w:author="Kathrin Eichler" w:date="2013-10-08T12:27:00Z">
        <w:r w:rsidRPr="00DE1B49" w:rsidDel="00B60522">
          <w:rPr>
            <w:lang w:val="en-US"/>
          </w:rPr>
          <w:delText xml:space="preserve"> </w:delText>
        </w:r>
      </w:del>
    </w:p>
    <w:p w:rsidR="0087709E" w:rsidRPr="00DE1B49" w:rsidDel="00B60522" w:rsidRDefault="0087709E" w:rsidP="0087709E">
      <w:pPr>
        <w:rPr>
          <w:del w:id="2062" w:author="Kathrin Eichler" w:date="2013-10-08T12:27:00Z"/>
          <w:lang w:val="en-US"/>
        </w:rPr>
      </w:pPr>
      <w:del w:id="2063"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2064" w:author="Kathrin Eichler" w:date="2013-10-08T12:27:00Z">
        <w:r w:rsidRPr="00DE1B49" w:rsidDel="00B60522">
          <w:rPr>
            <w:lang w:val="en-US"/>
          </w:rPr>
          <w:delText xml:space="preserve">e compute a score </w:delText>
        </w:r>
      </w:del>
      <w:del w:id="2065" w:author="Kathrin Eichler" w:date="2013-10-08T11:23:00Z">
        <w:r w:rsidRPr="007E7ED7" w:rsidDel="00E17F56">
          <w:rPr>
            <w:i/>
            <w:lang w:val="en-US"/>
          </w:rPr>
          <w:delText>s</w:delText>
        </w:r>
      </w:del>
      <w:del w:id="2066" w:author="Kathrin Eichler" w:date="2013-10-08T12:27:00Z">
        <w:r w:rsidRPr="007E7ED7" w:rsidDel="00B60522">
          <w:rPr>
            <w:i/>
            <w:lang w:val="en-US"/>
          </w:rPr>
          <w:delText>(c)</w:delText>
        </w:r>
        <w:r w:rsidRPr="00DE1B49" w:rsidDel="00B60522">
          <w:rPr>
            <w:lang w:val="en-US"/>
          </w:rPr>
          <w:delText xml:space="preserve"> </w:delText>
        </w:r>
      </w:del>
      <w:del w:id="2067" w:author="Kathrin Eichler" w:date="2013-10-08T11:24:00Z">
        <w:r w:rsidRPr="00DE1B49" w:rsidDel="00E17F56">
          <w:rPr>
            <w:lang w:val="en-US"/>
          </w:rPr>
          <w:delText xml:space="preserve">for each category occurring on the node </w:delText>
        </w:r>
      </w:del>
      <w:del w:id="2068" w:author="Kathrin Eichler" w:date="2013-10-08T12:27:00Z">
        <w:r w:rsidRPr="00DE1B49" w:rsidDel="00B60522">
          <w:rPr>
            <w:lang w:val="en-US"/>
          </w:rPr>
          <w:delText>using the following formula:</w:delText>
        </w:r>
      </w:del>
    </w:p>
    <w:p w:rsidR="00E17F56" w:rsidDel="00B60522" w:rsidRDefault="00E17F56" w:rsidP="00E17F56">
      <w:pPr>
        <w:rPr>
          <w:del w:id="2069" w:author="Kathrin Eichler" w:date="2013-10-08T12:27:00Z"/>
          <w:lang w:val="en-US"/>
        </w:rPr>
      </w:pPr>
      <w:moveToRangeStart w:id="2070" w:author="Kathrin Eichler" w:date="2013-10-08T11:26:00Z" w:name="move368994914"/>
      <w:moveTo w:id="2071" w:author="Kathrin Eichler" w:date="2013-10-08T11:26:00Z">
        <w:del w:id="2072" w:author="Kathrin Eichler" w:date="2013-10-08T12:27:00Z">
          <w:r w:rsidRPr="00DE1B49" w:rsidDel="00B60522">
            <w:rPr>
              <w:lang w:val="en-US"/>
            </w:rPr>
            <w:lastRenderedPageBreak/>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2070"/>
    <w:p w:rsidR="0087709E" w:rsidRPr="00DE1B49" w:rsidDel="00B60522" w:rsidRDefault="0087709E" w:rsidP="0087709E">
      <w:pPr>
        <w:rPr>
          <w:del w:id="2073" w:author="Kathrin Eichler" w:date="2013-10-08T12:27:00Z"/>
          <w:lang w:val="en-US"/>
        </w:rPr>
      </w:pPr>
      <w:del w:id="2074"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2075" w:author="Kathrin Eichler" w:date="2013-10-08T12:27:00Z"/>
          <w:i/>
          <w:lang w:val="en-US"/>
        </w:rPr>
      </w:pPr>
      <w:del w:id="2076" w:author="Kathrin Eichler" w:date="2013-10-08T11:24:00Z">
        <w:r w:rsidRPr="007E7ED7" w:rsidDel="00E17F56">
          <w:rPr>
            <w:i/>
            <w:lang w:val="en-US"/>
          </w:rPr>
          <w:delText>s</w:delText>
        </w:r>
      </w:del>
      <w:del w:id="2077"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2078" w:author="Kathrin Eichler" w:date="2013-10-08T11:24:00Z">
        <w:r w:rsidRPr="007E7ED7" w:rsidDel="00E17F56">
          <w:rPr>
            <w:i/>
            <w:lang w:val="en-US"/>
          </w:rPr>
          <w:delText>sum(c) / m</w:delText>
        </w:r>
      </w:del>
    </w:p>
    <w:p w:rsidR="0087709E" w:rsidRPr="00DE1B49" w:rsidDel="00B60522" w:rsidRDefault="0087709E" w:rsidP="0087709E">
      <w:pPr>
        <w:rPr>
          <w:del w:id="2079" w:author="Kathrin Eichler" w:date="2013-10-08T12:27:00Z"/>
          <w:lang w:val="en-US"/>
        </w:rPr>
      </w:pPr>
      <w:del w:id="2080" w:author="Kathrin Eichler" w:date="2013-10-08T12:27:00Z">
        <w:r w:rsidRPr="00DE1B49" w:rsidDel="00B60522">
          <w:rPr>
            <w:lang w:val="en-US"/>
          </w:rPr>
          <w:delText xml:space="preserve"> </w:delText>
        </w:r>
      </w:del>
    </w:p>
    <w:p w:rsidR="0087709E" w:rsidDel="00B60522" w:rsidRDefault="0087709E" w:rsidP="0087709E">
      <w:pPr>
        <w:rPr>
          <w:del w:id="2081" w:author="Kathrin Eichler" w:date="2013-10-08T12:27:00Z"/>
          <w:lang w:val="en-US"/>
        </w:rPr>
      </w:pPr>
      <w:moveFromRangeStart w:id="2082" w:author="Kathrin Eichler" w:date="2013-10-08T11:26:00Z" w:name="move368994914"/>
      <w:moveFrom w:id="2083" w:author="Kathrin Eichler" w:date="2013-10-08T11:26:00Z">
        <w:del w:id="2084"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2082"/>
    <w:p w:rsidR="00EB71F9" w:rsidRPr="00DE1B49" w:rsidRDefault="00EB71F9" w:rsidP="0087709E">
      <w:pPr>
        <w:rPr>
          <w:lang w:val="en-US"/>
        </w:rPr>
      </w:pPr>
    </w:p>
    <w:p w:rsidR="0087709E" w:rsidRPr="00DE1B49" w:rsidRDefault="0087709E" w:rsidP="0087709E">
      <w:pPr>
        <w:pStyle w:val="Heading2"/>
      </w:pPr>
      <w:bookmarkStart w:id="2085" w:name="h.4xafayk7n2bb" w:colFirst="0" w:colLast="0"/>
      <w:bookmarkStart w:id="2086" w:name="_Toc404677872"/>
      <w:bookmarkEnd w:id="2085"/>
      <w:r w:rsidRPr="00DE1B49">
        <w:t>Implementation of Top Levels</w:t>
      </w:r>
      <w:bookmarkEnd w:id="2086"/>
    </w:p>
    <w:p w:rsidR="0087709E" w:rsidRPr="00DE1B49" w:rsidRDefault="0087709E" w:rsidP="006C3E1B">
      <w:pPr>
        <w:pStyle w:val="Heading3"/>
      </w:pPr>
      <w:bookmarkStart w:id="2087" w:name="h.8bmwhmdkugu3" w:colFirst="0" w:colLast="0"/>
      <w:bookmarkStart w:id="2088" w:name="_Toc404677873"/>
      <w:bookmarkEnd w:id="2087"/>
      <w:r w:rsidRPr="00DE1B49">
        <w:t>Use Case 1: class UseCaseOneRunnerPrototype</w:t>
      </w:r>
      <w:ins w:id="2089" w:author="Kathrin Eichler" w:date="2014-11-17T11:05:00Z">
        <w:r w:rsidR="00786C33">
          <w:t xml:space="preserve"> [Vivi]</w:t>
        </w:r>
      </w:ins>
      <w:r w:rsidR="008D6CF9">
        <w:t xml:space="preserve"> (</w:t>
      </w:r>
      <w:r w:rsidR="008D6CF9" w:rsidRPr="008D6CF9">
        <w:t>eu</w:t>
      </w:r>
      <w:r w:rsidR="008D6CF9">
        <w:t>.excitementpr</w:t>
      </w:r>
      <w:r w:rsidR="008D6CF9">
        <w:t>o</w:t>
      </w:r>
      <w:r w:rsidR="008D6CF9">
        <w:t>ject.</w:t>
      </w:r>
      <w:r w:rsidR="008D6CF9" w:rsidRPr="008D6CF9">
        <w:t>tl</w:t>
      </w:r>
      <w:r w:rsidR="008D6CF9">
        <w:t>.toplevel.usecaseonerunner)</w:t>
      </w:r>
      <w:bookmarkEnd w:id="2088"/>
    </w:p>
    <w:p w:rsidR="0087709E" w:rsidRDefault="0087709E" w:rsidP="00563EB2">
      <w:pPr>
        <w:rPr>
          <w:lang w:val="en-US"/>
        </w:rPr>
      </w:pPr>
      <w:r w:rsidRPr="00DE1B49">
        <w:rPr>
          <w:lang w:val="en-US"/>
        </w:rPr>
        <w:t xml:space="preserve">The </w:t>
      </w:r>
      <w:r w:rsidRPr="00DE1B49">
        <w:rPr>
          <w:i/>
          <w:lang w:val="en-US"/>
        </w:rPr>
        <w:t>UseCaseOneRunnerPrototype</w:t>
      </w:r>
      <w:r w:rsidRPr="00DE1B49">
        <w:rPr>
          <w:lang w:val="en-US"/>
        </w:rPr>
        <w:t xml:space="preserve"> provides an implementation of the </w:t>
      </w:r>
      <w:r w:rsidRPr="00DE1B49">
        <w:rPr>
          <w:i/>
          <w:lang w:val="en-US"/>
        </w:rPr>
        <w:t>UseCaseOneRunner</w:t>
      </w:r>
      <w:r w:rsidRPr="00DE1B49">
        <w:rPr>
          <w:lang w:val="en-US"/>
        </w:rPr>
        <w:t xml:space="preserve"> interface. </w:t>
      </w:r>
      <w:r w:rsidR="00590A96" w:rsidRPr="00DE1B49">
        <w:rPr>
          <w:lang w:val="en-US"/>
        </w:rPr>
        <w:t xml:space="preserve">The interface’s </w:t>
      </w:r>
      <w:r w:rsidR="00590A96">
        <w:rPr>
          <w:i/>
          <w:lang w:val="en-US"/>
        </w:rPr>
        <w:t>buildRaw</w:t>
      </w:r>
      <w:r w:rsidR="00590A96" w:rsidRPr="00DE1B49">
        <w:rPr>
          <w:i/>
          <w:lang w:val="en-US"/>
        </w:rPr>
        <w:t>Graph</w:t>
      </w:r>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r w:rsidRPr="00DE1B49">
        <w:rPr>
          <w:i/>
          <w:lang w:val="en-US"/>
        </w:rPr>
        <w:t>build</w:t>
      </w:r>
      <w:r w:rsidR="00590A96">
        <w:rPr>
          <w:i/>
          <w:lang w:val="en-US"/>
        </w:rPr>
        <w:t>Collapsed</w:t>
      </w:r>
      <w:r w:rsidRPr="00DE1B49">
        <w:rPr>
          <w:i/>
          <w:lang w:val="en-US"/>
        </w:rPr>
        <w:t>Graph</w:t>
      </w:r>
      <w:r w:rsidRPr="00DE1B49">
        <w:rPr>
          <w:lang w:val="en-US"/>
        </w:rPr>
        <w:t xml:space="preserve"> method</w:t>
      </w:r>
      <w:r w:rsidR="00590A96">
        <w:rPr>
          <w:lang w:val="en-US"/>
        </w:rPr>
        <w:t>s produce</w:t>
      </w:r>
      <w:r w:rsidRPr="00DE1B49">
        <w:rPr>
          <w:lang w:val="en-US"/>
        </w:rPr>
        <w:t xml:space="preserve"> an </w:t>
      </w:r>
      <w:r w:rsidRPr="00DE1B49">
        <w:rPr>
          <w:i/>
          <w:lang w:val="en-US"/>
        </w:rPr>
        <w:t>EntailmentGraphCollapsed</w:t>
      </w:r>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2090" w:author="Lili" w:date="2013-10-24T13:20:00Z">
        <w:r w:rsidRPr="00DE1B49" w:rsidDel="00563EB2">
          <w:rPr>
            <w:lang w:val="en-US"/>
          </w:rPr>
          <w:delText xml:space="preserve">collapsed </w:delText>
        </w:r>
      </w:del>
      <w:ins w:id="2091" w:author="Lili" w:date="2013-10-24T13:20:00Z">
        <w:r w:rsidR="00563EB2">
          <w:rPr>
            <w:lang w:val="en-US"/>
          </w:rPr>
          <w:t>optimized</w:t>
        </w:r>
        <w:r w:rsidR="00563EB2" w:rsidRPr="00DE1B49">
          <w:rPr>
            <w:lang w:val="en-US"/>
          </w:rPr>
          <w:t xml:space="preserve"> </w:t>
        </w:r>
      </w:ins>
      <w:r w:rsidRPr="00DE1B49">
        <w:rPr>
          <w:lang w:val="en-US"/>
        </w:rPr>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r w:rsidRPr="003D5D56">
        <w:rPr>
          <w:i/>
        </w:rPr>
        <w:t>UseCaseOneRunnerPrototype</w:t>
      </w:r>
      <w:r>
        <w:t xml:space="preserve">, and are initialized by the </w:t>
      </w:r>
      <w:proofErr w:type="gramStart"/>
      <w:r w:rsidRPr="003D5D56">
        <w:rPr>
          <w:i/>
        </w:rPr>
        <w:t>initInterfaces(</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r>
        <w:t>LAPAccess lap</w:t>
      </w:r>
    </w:p>
    <w:p w:rsidR="00A45917" w:rsidRPr="00A45917" w:rsidRDefault="00A45917" w:rsidP="0087709E">
      <w:pPr>
        <w:pStyle w:val="Normal2"/>
        <w:numPr>
          <w:ilvl w:val="1"/>
          <w:numId w:val="96"/>
        </w:numPr>
        <w:rPr>
          <w:lang w:val="en-US"/>
        </w:rPr>
      </w:pPr>
      <w:r>
        <w:t>EDABasic&lt;?&gt; eda</w:t>
      </w:r>
    </w:p>
    <w:p w:rsidR="00A45917" w:rsidRPr="00A45917" w:rsidRDefault="00A45917" w:rsidP="0087709E">
      <w:pPr>
        <w:pStyle w:val="Normal2"/>
        <w:numPr>
          <w:ilvl w:val="1"/>
          <w:numId w:val="96"/>
        </w:numPr>
        <w:rPr>
          <w:lang w:val="en-US"/>
        </w:rPr>
      </w:pPr>
      <w:r>
        <w:t>FragmentAnnotator fragAnot</w:t>
      </w:r>
    </w:p>
    <w:p w:rsidR="00A45917" w:rsidRPr="00A45917" w:rsidRDefault="00A45917" w:rsidP="0087709E">
      <w:pPr>
        <w:pStyle w:val="Normal2"/>
        <w:numPr>
          <w:ilvl w:val="1"/>
          <w:numId w:val="96"/>
        </w:numPr>
        <w:rPr>
          <w:lang w:val="en-US"/>
        </w:rPr>
      </w:pPr>
      <w:r>
        <w:lastRenderedPageBreak/>
        <w:t>ModifierAnnotator modAnot</w:t>
      </w:r>
    </w:p>
    <w:p w:rsidR="00A45917" w:rsidRPr="00A45917" w:rsidRDefault="00A45917" w:rsidP="0087709E">
      <w:pPr>
        <w:pStyle w:val="Normal2"/>
        <w:numPr>
          <w:ilvl w:val="1"/>
          <w:numId w:val="96"/>
        </w:numPr>
        <w:rPr>
          <w:lang w:val="en-US"/>
        </w:rPr>
      </w:pPr>
      <w:r>
        <w:t>FragmentGraphGenerator fragGen</w:t>
      </w:r>
    </w:p>
    <w:p w:rsidR="00A45917" w:rsidRPr="00A45917" w:rsidRDefault="00A45917" w:rsidP="0087709E">
      <w:pPr>
        <w:pStyle w:val="Normal2"/>
        <w:numPr>
          <w:ilvl w:val="1"/>
          <w:numId w:val="96"/>
        </w:numPr>
        <w:rPr>
          <w:lang w:val="en-US"/>
        </w:rPr>
      </w:pPr>
      <w:r>
        <w:t>GraphMerger graphMerger</w:t>
      </w:r>
    </w:p>
    <w:p w:rsidR="00A45917" w:rsidRPr="00A45917" w:rsidRDefault="00A45917" w:rsidP="0087709E">
      <w:pPr>
        <w:pStyle w:val="Normal2"/>
        <w:numPr>
          <w:ilvl w:val="1"/>
          <w:numId w:val="96"/>
        </w:numPr>
        <w:rPr>
          <w:lang w:val="en-US"/>
        </w:rPr>
      </w:pPr>
      <w:del w:id="2092" w:author="Kathrin Eichler" w:date="2013-10-11T12:47:00Z">
        <w:r w:rsidDel="00BB1926">
          <w:delText xml:space="preserve">CollapsedGraphGenerator </w:delText>
        </w:r>
      </w:del>
      <w:ins w:id="2093" w:author="Kathrin Eichler" w:date="2013-10-11T12:47:00Z">
        <w:r w:rsidR="00BB1926">
          <w:t xml:space="preserve">GraphOptimizer </w:t>
        </w:r>
      </w:ins>
      <w:r>
        <w:t>collapseGraph</w:t>
      </w:r>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r w:rsidRPr="003D5D56">
        <w:rPr>
          <w:i/>
        </w:rPr>
        <w:t>UseCaseOneRunner</w:t>
      </w:r>
      <w:r>
        <w:t xml:space="preserve">'s abstract method, the </w:t>
      </w:r>
      <w:r w:rsidRPr="003D5D56">
        <w:rPr>
          <w:i/>
        </w:rPr>
        <w:t>UseCaseOneRu</w:t>
      </w:r>
      <w:r w:rsidRPr="003D5D56">
        <w:rPr>
          <w:i/>
        </w:rPr>
        <w:t>n</w:t>
      </w:r>
      <w:r w:rsidRPr="003D5D56">
        <w:rPr>
          <w:i/>
        </w:rPr>
        <w:t>nerPrototype</w:t>
      </w:r>
      <w:r>
        <w:t xml:space="preserve"> implements the </w:t>
      </w:r>
      <w:proofErr w:type="gramStart"/>
      <w:r w:rsidRPr="003D5D56">
        <w:rPr>
          <w:i/>
        </w:rPr>
        <w:t>initInterfaces(</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r>
        <w:t xml:space="preserve">FragmentAnnotator: </w:t>
      </w:r>
      <w:r w:rsidRPr="003D5D56">
        <w:rPr>
          <w:i/>
        </w:rPr>
        <w:t>SentenceAsFragmentAnnotator</w:t>
      </w:r>
      <w:r>
        <w:t xml:space="preserve"> for adding (determined) fragment annotation of the input CAS</w:t>
      </w:r>
    </w:p>
    <w:p w:rsidR="00A45917" w:rsidRPr="00A45917" w:rsidRDefault="00A45917" w:rsidP="00A45917">
      <w:pPr>
        <w:pStyle w:val="Normal2"/>
        <w:numPr>
          <w:ilvl w:val="1"/>
          <w:numId w:val="96"/>
        </w:numPr>
        <w:rPr>
          <w:lang w:val="en-US"/>
        </w:rPr>
      </w:pPr>
      <w:r>
        <w:t xml:space="preserve">ModifierAnnotator: </w:t>
      </w:r>
      <w:r w:rsidRPr="003D5D56">
        <w:rPr>
          <w:i/>
        </w:rPr>
        <w:t>AdvAsModifierAnnotator</w:t>
      </w:r>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r>
        <w:t xml:space="preserve">FragmentGraphGenerator: </w:t>
      </w:r>
      <w:r w:rsidRPr="003D5D56">
        <w:rPr>
          <w:i/>
        </w:rPr>
        <w:t>FragmentGraphGeneratorFromCAS</w:t>
      </w:r>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r>
        <w:t xml:space="preserve">GraphMerger: </w:t>
      </w:r>
      <w:del w:id="2094" w:author="Lili" w:date="2014-11-25T09:46:00Z">
        <w:r w:rsidRPr="003D5D56" w:rsidDel="00F70BFE">
          <w:rPr>
            <w:i/>
          </w:rPr>
          <w:delText>Aut</w:delText>
        </w:r>
        <w:r w:rsidRPr="003D5D56" w:rsidDel="00F70BFE">
          <w:rPr>
            <w:i/>
          </w:rPr>
          <w:delText>o</w:delText>
        </w:r>
        <w:r w:rsidRPr="003D5D56" w:rsidDel="00F70BFE">
          <w:rPr>
            <w:i/>
          </w:rPr>
          <w:delText>mateWP2ProcedureGraphMerger</w:delText>
        </w:r>
      </w:del>
      <w:ins w:id="2095" w:author="Lili" w:date="2014-11-25T09:46:00Z">
        <w:r w:rsidR="00F70BFE">
          <w:rPr>
            <w:i/>
          </w:rPr>
          <w:t>StructureBasedGraphMerger</w:t>
        </w:r>
      </w:ins>
      <w:r>
        <w:t xml:space="preserve"> for merging </w:t>
      </w:r>
      <w:r w:rsidRPr="003D5D56">
        <w:rPr>
          <w:i/>
        </w:rPr>
        <w:t>FragmentGraph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2096" w:author="Kathrin Eichler" w:date="2013-10-11T12:47:00Z">
        <w:r w:rsidDel="00BB1926">
          <w:delText>CollapsedGraphGenerator</w:delText>
        </w:r>
      </w:del>
      <w:ins w:id="2097" w:author="Kathrin Eichler" w:date="2013-10-11T12:47:00Z">
        <w:r w:rsidR="00BB1926">
          <w:t>GraphOptimizer</w:t>
        </w:r>
      </w:ins>
      <w:r>
        <w:t xml:space="preserve">: </w:t>
      </w:r>
      <w:del w:id="2098" w:author="Kathrin Eichler" w:date="2013-10-11T12:47:00Z">
        <w:r w:rsidRPr="003D5D56" w:rsidDel="00BB1926">
          <w:rPr>
            <w:i/>
          </w:rPr>
          <w:delText>SimpleCollapsedGraphGenerator</w:delText>
        </w:r>
        <w:r w:rsidDel="00BB1926">
          <w:delText xml:space="preserve"> </w:delText>
        </w:r>
      </w:del>
      <w:ins w:id="2099" w:author="Kathrin Eichler" w:date="2013-10-11T12:47:00Z">
        <w:r w:rsidR="00BB1926" w:rsidRPr="003D5D56">
          <w:rPr>
            <w:i/>
          </w:rPr>
          <w:t>Simple</w:t>
        </w:r>
        <w:r w:rsidR="00BB1926">
          <w:rPr>
            <w:i/>
          </w:rPr>
          <w:t xml:space="preserve">GraphOptimizer </w:t>
        </w:r>
      </w:ins>
      <w:r>
        <w:t xml:space="preserve">to build an </w:t>
      </w:r>
      <w:r w:rsidRPr="003D5D56">
        <w:rPr>
          <w:i/>
        </w:rPr>
        <w:t>EntailmentGraphCollapsed</w:t>
      </w:r>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6C3E1B">
      <w:pPr>
        <w:pStyle w:val="Heading3"/>
      </w:pPr>
      <w:bookmarkStart w:id="2100" w:name="h.t7zdw4dl1bgy" w:colFirst="0" w:colLast="0"/>
      <w:bookmarkStart w:id="2101" w:name="_Toc404677874"/>
      <w:bookmarkEnd w:id="2100"/>
      <w:r w:rsidRPr="00DE1B49">
        <w:t xml:space="preserve">Use Case 2: class </w:t>
      </w:r>
      <w:proofErr w:type="gramStart"/>
      <w:r w:rsidRPr="00DE1B49">
        <w:t xml:space="preserve">UseCaseTwoRunnerPrototype </w:t>
      </w:r>
      <w:r w:rsidR="008D6CF9">
        <w:t xml:space="preserve"> (</w:t>
      </w:r>
      <w:proofErr w:type="gramEnd"/>
      <w:r w:rsidR="008D6CF9" w:rsidRPr="008D6CF9">
        <w:t>eu</w:t>
      </w:r>
      <w:r w:rsidR="008D6CF9">
        <w:t>.excitementproject.</w:t>
      </w:r>
      <w:r w:rsidR="008D6CF9" w:rsidRPr="008D6CF9">
        <w:t>tl</w:t>
      </w:r>
      <w:r w:rsidR="008D6CF9">
        <w:t>.toplevel.usecaseonerunner)</w:t>
      </w:r>
      <w:bookmarkEnd w:id="2101"/>
    </w:p>
    <w:p w:rsidR="0087709E" w:rsidRPr="00DE1B49" w:rsidRDefault="0087709E" w:rsidP="0087709E">
      <w:pPr>
        <w:rPr>
          <w:lang w:val="en-US"/>
        </w:rPr>
      </w:pPr>
      <w:r w:rsidRPr="00DE1B49">
        <w:rPr>
          <w:rFonts w:eastAsia="Arial" w:cs="Arial"/>
          <w:lang w:val="en-US"/>
        </w:rPr>
        <w:t xml:space="preserve">The UseCaseTwoRunnerPrototype provides an implementation of the </w:t>
      </w:r>
      <w:r w:rsidRPr="00DE1B49">
        <w:rPr>
          <w:rFonts w:eastAsia="Arial" w:cs="Arial"/>
          <w:i/>
          <w:lang w:val="en-US"/>
        </w:rPr>
        <w:t xml:space="preserve">UseCaseTwoRunner </w:t>
      </w:r>
      <w:r w:rsidRPr="00DE1B49">
        <w:rPr>
          <w:rFonts w:eastAsia="Arial" w:cs="Arial"/>
          <w:lang w:val="en-US"/>
        </w:rPr>
        <w:t xml:space="preserve">interface, which has one interface method </w:t>
      </w:r>
      <w:proofErr w:type="gramStart"/>
      <w:r w:rsidRPr="00DE1B49">
        <w:rPr>
          <w:i/>
          <w:lang w:val="en-US"/>
        </w:rPr>
        <w:t>annotateCategories(</w:t>
      </w:r>
      <w:proofErr w:type="gramEnd"/>
      <w:r w:rsidRPr="00DE1B49">
        <w:rPr>
          <w:i/>
          <w:lang w:val="en-US"/>
        </w:rPr>
        <w:t>JCas cas,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r w:rsidRPr="00DE1B49">
        <w:rPr>
          <w:lang w:val="en-US"/>
        </w:rPr>
        <w:lastRenderedPageBreak/>
        <w:t>SentenceAsFragmentAnnotator: This module adds fragment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AdvAsModifierAnnotator: This module adds modifier annotation to the input CAS.</w:t>
      </w:r>
    </w:p>
    <w:p w:rsidR="0087709E" w:rsidRPr="00DE1B49" w:rsidRDefault="0087709E" w:rsidP="00675094">
      <w:pPr>
        <w:numPr>
          <w:ilvl w:val="0"/>
          <w:numId w:val="42"/>
        </w:numPr>
        <w:spacing w:line="276" w:lineRule="auto"/>
        <w:ind w:hanging="359"/>
        <w:rPr>
          <w:lang w:val="en-US"/>
        </w:rPr>
      </w:pPr>
      <w:r w:rsidRPr="00DE1B49">
        <w:rPr>
          <w:lang w:val="en-US"/>
        </w:rPr>
        <w:t>FragmentGraphGeneratorFromCAS: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r w:rsidRPr="00DE1B49">
        <w:rPr>
          <w:lang w:val="en-US"/>
        </w:rPr>
        <w:t xml:space="preserve">NodeMatcherLongestOnly: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r w:rsidRPr="00DE1B49">
        <w:rPr>
          <w:lang w:val="en-US"/>
        </w:rPr>
        <w:t xml:space="preserve">CategoryAnnotatorAllCats: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Heading2"/>
      </w:pPr>
      <w:bookmarkStart w:id="2102" w:name="h.8yd8ip6ylx0z" w:colFirst="0" w:colLast="0"/>
      <w:bookmarkStart w:id="2103" w:name="_Toc404677875"/>
      <w:bookmarkEnd w:id="2102"/>
      <w:r w:rsidRPr="00DE1B49">
        <w:t xml:space="preserve">Implementation of Data </w:t>
      </w:r>
      <w:r w:rsidR="00D3367F">
        <w:t>Readers, and O</w:t>
      </w:r>
      <w:r w:rsidRPr="00DE1B49">
        <w:t xml:space="preserve">ther </w:t>
      </w:r>
      <w:r w:rsidR="00D3367F">
        <w:t>U</w:t>
      </w:r>
      <w:r w:rsidRPr="00DE1B49">
        <w:t xml:space="preserve">tilities </w:t>
      </w:r>
      <w:ins w:id="2104" w:author="Kathrin Eichler" w:date="2014-11-17T11:05:00Z">
        <w:r w:rsidR="00786C33">
          <w:t>[Gil]</w:t>
        </w:r>
      </w:ins>
      <w:bookmarkEnd w:id="2103"/>
    </w:p>
    <w:p w:rsidR="0087709E" w:rsidRPr="00DE1B49" w:rsidRDefault="008D6CF9" w:rsidP="006C3E1B">
      <w:pPr>
        <w:pStyle w:val="Heading3"/>
      </w:pPr>
      <w:bookmarkStart w:id="2105" w:name="h.q0mj66u79nja" w:colFirst="0" w:colLast="0"/>
      <w:bookmarkStart w:id="2106" w:name="_Toc404677876"/>
      <w:bookmarkEnd w:id="2105"/>
      <w:proofErr w:type="gramStart"/>
      <w:r>
        <w:t>class</w:t>
      </w:r>
      <w:proofErr w:type="gramEnd"/>
      <w:r>
        <w:t xml:space="preserve"> CASUtils (</w:t>
      </w:r>
      <w:r w:rsidR="0087709E" w:rsidRPr="00DE1B49">
        <w:t>eu.excitementpr</w:t>
      </w:r>
      <w:r w:rsidR="0087709E" w:rsidRPr="00DE1B49">
        <w:t>o</w:t>
      </w:r>
      <w:r w:rsidR="0087709E" w:rsidRPr="00DE1B49">
        <w:t>ject.tl.laputils)</w:t>
      </w:r>
      <w:bookmarkEnd w:id="2106"/>
    </w:p>
    <w:p w:rsidR="0087709E" w:rsidRPr="00DE1B49" w:rsidRDefault="0087709E" w:rsidP="0087709E">
      <w:pPr>
        <w:rPr>
          <w:lang w:val="en-US"/>
        </w:rPr>
      </w:pPr>
      <w:r w:rsidRPr="00DE1B49">
        <w:rPr>
          <w:lang w:val="en-US"/>
        </w:rPr>
        <w:t>CASUtils is a class that contains a set of public methods. All of them are utility functions th</w:t>
      </w:r>
      <w:r w:rsidR="008C343A">
        <w:rPr>
          <w:lang w:val="en-US"/>
        </w:rPr>
        <w:t>at are</w:t>
      </w:r>
      <w:r w:rsidRPr="00DE1B49">
        <w:rPr>
          <w:lang w:val="en-US"/>
        </w:rPr>
        <w:t xml:space="preserve"> related to accessing CAS (JCas)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r w:rsidRPr="00DE1B49">
        <w:rPr>
          <w:i/>
          <w:lang w:val="en-US"/>
        </w:rPr>
        <w:t xml:space="preserve">JCas </w:t>
      </w:r>
      <w:proofErr w:type="gramStart"/>
      <w:r w:rsidRPr="00DE1B49">
        <w:rPr>
          <w:i/>
          <w:lang w:val="en-US"/>
        </w:rPr>
        <w:t>createNewInputCAS(</w:t>
      </w:r>
      <w:proofErr w:type="gramEnd"/>
      <w:r w:rsidRPr="00DE1B49">
        <w:rPr>
          <w:i/>
          <w:lang w:val="en-US"/>
        </w:rPr>
        <w:t>)</w:t>
      </w:r>
      <w:r w:rsidRPr="00DE1B49">
        <w:rPr>
          <w:lang w:val="en-US"/>
        </w:rPr>
        <w:t xml:space="preserve">: this is the preferred method of generating a new JCas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serializeToXmi(JCas, File)</w:t>
      </w:r>
      <w:r w:rsidRPr="00DE1B49">
        <w:rPr>
          <w:lang w:val="en-US"/>
        </w:rPr>
        <w:t>: this method serializes the JCas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deserializeFromXmi(JCas, File)</w:t>
      </w:r>
      <w:r w:rsidRPr="00DE1B49">
        <w:rPr>
          <w:lang w:val="en-US"/>
        </w:rPr>
        <w:t xml:space="preserve">: this method reads an XMI file and fills the content of the JCas with it. </w:t>
      </w:r>
    </w:p>
    <w:p w:rsidR="0087709E" w:rsidRPr="00541D00" w:rsidRDefault="0087709E" w:rsidP="00675094">
      <w:pPr>
        <w:numPr>
          <w:ilvl w:val="0"/>
          <w:numId w:val="37"/>
        </w:numPr>
        <w:spacing w:line="276" w:lineRule="auto"/>
        <w:ind w:hanging="359"/>
      </w:pPr>
      <w:proofErr w:type="gramStart"/>
      <w:r w:rsidRPr="008C343A">
        <w:rPr>
          <w:i/>
          <w:lang w:val="en-US"/>
        </w:rPr>
        <w:t>annotateOneAssumedFragment(</w:t>
      </w:r>
      <w:proofErr w:type="gramEnd"/>
      <w:r w:rsidRPr="008C343A">
        <w:rPr>
          <w:i/>
          <w:lang w:val="en-US"/>
        </w:rPr>
        <w:t>JCas, Region[]), annotateOneDeterminedFra</w:t>
      </w:r>
      <w:r w:rsidRPr="008C343A">
        <w:rPr>
          <w:i/>
          <w:lang w:val="en-US"/>
        </w:rPr>
        <w:t>g</w:t>
      </w:r>
      <w:r w:rsidRPr="008C343A">
        <w:rPr>
          <w:i/>
          <w:lang w:val="en-US"/>
        </w:rPr>
        <w:t>ment(JCas,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r w:rsidR="00541D00" w:rsidRPr="00541D00">
        <w:rPr>
          <w:i/>
        </w:rPr>
        <w:t>assum</w:t>
      </w:r>
      <w:r w:rsidRPr="00541D00">
        <w:rPr>
          <w:i/>
        </w:rPr>
        <w:t>edFragment</w:t>
      </w:r>
      <w:r w:rsidRPr="00541D00">
        <w:t xml:space="preserve">, and the second annotates </w:t>
      </w:r>
      <w:r w:rsidR="00541D00" w:rsidRPr="00541D00">
        <w:rPr>
          <w:i/>
        </w:rPr>
        <w:t>d</w:t>
      </w:r>
      <w:r w:rsidRPr="00541D00">
        <w:rPr>
          <w:i/>
        </w:rPr>
        <w:t>eterminedFra</w:t>
      </w:r>
      <w:r w:rsidRPr="00541D00">
        <w:rPr>
          <w:i/>
        </w:rPr>
        <w:t>g</w:t>
      </w:r>
      <w:r w:rsidRPr="00541D00">
        <w:rPr>
          <w:i/>
        </w:rPr>
        <w:t>ment</w:t>
      </w:r>
      <w:r w:rsidRPr="00541D00">
        <w:t xml:space="preserv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annotateOneModifier(</w:t>
      </w:r>
      <w:proofErr w:type="gramEnd"/>
      <w:r w:rsidRPr="008C343A">
        <w:rPr>
          <w:i/>
          <w:lang w:val="en-US"/>
        </w:rPr>
        <w:t>JCas, Region[], ModifierAnnotation), annotateOneModif</w:t>
      </w:r>
      <w:r w:rsidRPr="008C343A">
        <w:rPr>
          <w:i/>
          <w:lang w:val="en-US"/>
        </w:rPr>
        <w:t>i</w:t>
      </w:r>
      <w:r w:rsidRPr="008C343A">
        <w:rPr>
          <w:i/>
          <w:lang w:val="en-US"/>
        </w:rPr>
        <w:t>er(JCas,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t>annotate</w:t>
      </w:r>
      <w:r w:rsidRPr="008C343A">
        <w:rPr>
          <w:rStyle w:val="Normal2Char"/>
          <w:i/>
        </w:rPr>
        <w:t>Categories(</w:t>
      </w:r>
      <w:proofErr w:type="gramEnd"/>
      <w:r w:rsidRPr="008C343A">
        <w:rPr>
          <w:rStyle w:val="Normal2Char"/>
          <w:i/>
          <w:lang w:val="en-US"/>
        </w:rPr>
        <w:t>JCas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dumpCAS(JCas)</w:t>
      </w:r>
      <w:r w:rsidRPr="00DE1B49">
        <w:rPr>
          <w:lang w:val="en-US"/>
        </w:rPr>
        <w:t xml:space="preserve">: this is a method that prints details of the JCas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dumpAnnotationsInCAS(JCas aJCas, int annotType)</w:t>
      </w:r>
      <w:r>
        <w:t>: this method is a "smar</w:t>
      </w:r>
      <w:r>
        <w:t>t</w:t>
      </w:r>
      <w:r>
        <w:t xml:space="preserve">er" version of dumpCAS(), which gets the type of the annotation and only prints out that type within the input CAS. Just like </w:t>
      </w:r>
      <w:proofErr w:type="gramStart"/>
      <w:r>
        <w:t>dumpCAS(</w:t>
      </w:r>
      <w:proofErr w:type="gramEnd"/>
      <w:r>
        <w:t>), this method is also provided for mostly debugging and checking.</w:t>
      </w:r>
    </w:p>
    <w:p w:rsidR="0087709E" w:rsidRPr="00DE1B49" w:rsidRDefault="008D6CF9" w:rsidP="006C3E1B">
      <w:pPr>
        <w:pStyle w:val="Heading3"/>
      </w:pPr>
      <w:bookmarkStart w:id="2107" w:name="h.diiv8qtpz9ia" w:colFirst="0" w:colLast="0"/>
      <w:bookmarkStart w:id="2108" w:name="_Toc404677877"/>
      <w:bookmarkEnd w:id="2107"/>
      <w:proofErr w:type="gramStart"/>
      <w:r>
        <w:lastRenderedPageBreak/>
        <w:t>class</w:t>
      </w:r>
      <w:proofErr w:type="gramEnd"/>
      <w:r>
        <w:t xml:space="preserve"> InteractionReader (</w:t>
      </w:r>
      <w:r w:rsidR="0087709E" w:rsidRPr="00DE1B49">
        <w:t>eu.excitementpr</w:t>
      </w:r>
      <w:r w:rsidR="0087709E" w:rsidRPr="00DE1B49">
        <w:t>o</w:t>
      </w:r>
      <w:r w:rsidR="0087709E" w:rsidRPr="00DE1B49">
        <w:t>ject.tl.laputils)</w:t>
      </w:r>
      <w:bookmarkEnd w:id="2108"/>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InteractionReader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gramStart"/>
      <w:r w:rsidRPr="00DE1B49">
        <w:rPr>
          <w:i/>
          <w:lang w:val="en-US"/>
        </w:rPr>
        <w:t>readInteractionXML(</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verted to JCas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r w:rsidRPr="00DE1B49">
        <w:rPr>
          <w:i/>
          <w:lang w:val="en-US"/>
        </w:rPr>
        <w:t xml:space="preserve">fillInputCAS(JCas), </w:t>
      </w:r>
      <w:r w:rsidRPr="00DE1B49">
        <w:rPr>
          <w:lang w:val="en-US"/>
        </w:rPr>
        <w:t xml:space="preserve">or </w:t>
      </w:r>
      <w:r w:rsidRPr="00DE1B49">
        <w:rPr>
          <w:i/>
          <w:lang w:val="en-US"/>
        </w:rPr>
        <w:t>JCas createAndFillInputCAS</w:t>
      </w:r>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File, File, JCas,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JCas,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Heading1"/>
        <w:rPr>
          <w:ins w:id="2109" w:author="Kathrin Eichler" w:date="2013-11-04T11:30:00Z"/>
          <w:rFonts w:ascii="Georgia" w:hAnsi="Georgia"/>
        </w:rPr>
      </w:pPr>
      <w:bookmarkStart w:id="2110" w:name="h.usvq0unjghz8" w:colFirst="0" w:colLast="0"/>
      <w:bookmarkStart w:id="2111" w:name="_Toc404677878"/>
      <w:bookmarkEnd w:id="2110"/>
      <w:ins w:id="2112" w:author="Kathrin Eichler" w:date="2013-11-04T11:28:00Z">
        <w:r>
          <w:rPr>
            <w:rFonts w:ascii="Georgia" w:hAnsi="Georgia"/>
          </w:rPr>
          <w:lastRenderedPageBreak/>
          <w:t>Evaluation</w:t>
        </w:r>
      </w:ins>
      <w:ins w:id="2113" w:author="Kathrin Eichler" w:date="2014-11-17T11:28:00Z">
        <w:r w:rsidR="009E17B3">
          <w:rPr>
            <w:rFonts w:ascii="Georgia" w:hAnsi="Georgia"/>
          </w:rPr>
          <w:t xml:space="preserve"> [all]</w:t>
        </w:r>
      </w:ins>
      <w:bookmarkEnd w:id="2111"/>
    </w:p>
    <w:p w:rsidR="0040134E" w:rsidRDefault="0040134E">
      <w:pPr>
        <w:rPr>
          <w:ins w:id="2114" w:author="Kathrin Eichler" w:date="2013-11-04T11:34:00Z"/>
        </w:rPr>
        <w:pPrChange w:id="2115" w:author="Kathrin Eichler" w:date="2013-11-04T11:30:00Z">
          <w:pPr>
            <w:pStyle w:val="Heading1"/>
          </w:pPr>
        </w:pPrChange>
      </w:pPr>
      <w:ins w:id="2116" w:author="Kathrin Eichler" w:date="2013-11-04T11:30:00Z">
        <w:r>
          <w:rPr>
            <w:lang w:val="en-US" w:eastAsia="de-DE" w:bidi="he-IL"/>
          </w:rPr>
          <w:t xml:space="preserve">This chapter describes the evaluation environment we developed for </w:t>
        </w:r>
      </w:ins>
      <w:ins w:id="2117" w:author="Kathrin Eichler" w:date="2013-11-04T11:31:00Z">
        <w:r>
          <w:rPr>
            <w:lang w:val="en-US" w:eastAsia="de-DE" w:bidi="he-IL"/>
          </w:rPr>
          <w:t>the two use ca</w:t>
        </w:r>
        <w:r>
          <w:rPr>
            <w:lang w:val="en-US" w:eastAsia="de-DE" w:bidi="he-IL"/>
          </w:rPr>
          <w:t>s</w:t>
        </w:r>
        <w:r>
          <w:rPr>
            <w:lang w:val="en-US" w:eastAsia="de-DE" w:bidi="he-IL"/>
          </w:rPr>
          <w:t xml:space="preserve">es </w:t>
        </w:r>
        <w:r w:rsidR="00833E90">
          <w:rPr>
            <w:lang w:val="en-US" w:eastAsia="de-DE" w:bidi="he-IL"/>
          </w:rPr>
          <w:t xml:space="preserve">and the results achieved on </w:t>
        </w:r>
      </w:ins>
      <w:ins w:id="2118" w:author="Kathrin Eichler" w:date="2014-11-17T09:36:00Z">
        <w:r w:rsidR="00833E90">
          <w:rPr>
            <w:lang w:val="en-US" w:eastAsia="de-DE" w:bidi="he-IL"/>
          </w:rPr>
          <w:t>industrial datasets created within the project</w:t>
        </w:r>
      </w:ins>
      <w:ins w:id="2119" w:author="Kathrin Eichler" w:date="2013-11-04T11:31:00Z">
        <w:r>
          <w:rPr>
            <w:lang w:val="en-US" w:eastAsia="de-DE" w:bidi="he-IL"/>
          </w:rPr>
          <w:t xml:space="preserve">. </w:t>
        </w:r>
      </w:ins>
      <w:ins w:id="2120" w:author="Kathrin Eichler" w:date="2014-11-10T11:43:00Z">
        <w:r w:rsidR="00AE433E">
          <w:rPr>
            <w:lang w:val="en-US"/>
          </w:rPr>
          <w:t>The evaluation env</w:t>
        </w:r>
        <w:r w:rsidR="00AE433E">
          <w:rPr>
            <w:lang w:val="en-US"/>
          </w:rPr>
          <w:t>i</w:t>
        </w:r>
        <w:r w:rsidR="00AE433E">
          <w:rPr>
            <w:lang w:val="en-US"/>
          </w:rPr>
          <w:t>ronment</w:t>
        </w:r>
        <w:r w:rsidR="00AE433E" w:rsidRPr="00DE1B49">
          <w:rPr>
            <w:lang w:val="en-US"/>
          </w:rPr>
          <w:t xml:space="preserve"> allows us to test and evaluate the perfor</w:t>
        </w:r>
        <w:r w:rsidR="00AE433E">
          <w:rPr>
            <w:lang w:val="en-US"/>
          </w:rPr>
          <w:t xml:space="preserve">mance of </w:t>
        </w:r>
      </w:ins>
      <w:ins w:id="2121" w:author="Kathrin Eichler" w:date="2014-11-10T11:44:00Z">
        <w:r w:rsidR="00AE433E">
          <w:rPr>
            <w:lang w:val="en-US"/>
          </w:rPr>
          <w:t xml:space="preserve">different implementations of </w:t>
        </w:r>
      </w:ins>
      <w:ins w:id="2122" w:author="Kathrin Eichler" w:date="2014-11-10T11:43:00Z">
        <w:r w:rsidR="00AE433E">
          <w:rPr>
            <w:lang w:val="en-US"/>
          </w:rPr>
          <w:t>the Transduction Layer modules</w:t>
        </w:r>
      </w:ins>
      <w:ins w:id="2123" w:author="Kathrin Eichler" w:date="2014-11-17T09:39:00Z">
        <w:r w:rsidR="00833E90">
          <w:rPr>
            <w:lang w:val="en-US"/>
          </w:rPr>
          <w:t>,</w:t>
        </w:r>
      </w:ins>
      <w:ins w:id="2124" w:author="Kathrin Eichler" w:date="2014-11-17T09:38:00Z">
        <w:r w:rsidR="00833E90">
          <w:rPr>
            <w:lang w:val="en-US"/>
          </w:rPr>
          <w:t xml:space="preserve"> </w:t>
        </w:r>
      </w:ins>
      <w:ins w:id="2125" w:author="Kathrin Eichler" w:date="2014-11-17T09:37:00Z">
        <w:r w:rsidR="00833E90">
          <w:rPr>
            <w:lang w:val="en-US"/>
          </w:rPr>
          <w:t xml:space="preserve">allowing us to </w:t>
        </w:r>
      </w:ins>
      <w:ins w:id="2126" w:author="Kathrin Eichler" w:date="2014-11-10T11:48:00Z">
        <w:r w:rsidR="00062E6D">
          <w:rPr>
            <w:lang w:val="en-US"/>
          </w:rPr>
          <w:t xml:space="preserve">determine the </w:t>
        </w:r>
      </w:ins>
      <w:ins w:id="2127" w:author="Kathrin Eichler" w:date="2014-11-17T09:42:00Z">
        <w:r w:rsidR="00833E90">
          <w:rPr>
            <w:lang w:val="en-US"/>
          </w:rPr>
          <w:t xml:space="preserve">Transduction Layer </w:t>
        </w:r>
      </w:ins>
      <w:ins w:id="2128" w:author="Kathrin Eichler" w:date="2014-11-10T11:48:00Z">
        <w:r w:rsidR="00062E6D">
          <w:rPr>
            <w:lang w:val="en-US"/>
          </w:rPr>
          <w:t>config</w:t>
        </w:r>
        <w:r w:rsidR="00062E6D">
          <w:rPr>
            <w:lang w:val="en-US"/>
          </w:rPr>
          <w:t>u</w:t>
        </w:r>
        <w:r w:rsidR="00062E6D">
          <w:rPr>
            <w:lang w:val="en-US"/>
          </w:rPr>
          <w:t xml:space="preserve">ration that is expected to </w:t>
        </w:r>
      </w:ins>
      <w:ins w:id="2129" w:author="Kathrin Eichler" w:date="2014-11-17T09:41:00Z">
        <w:r w:rsidR="00833E90">
          <w:rPr>
            <w:lang w:val="en-US"/>
          </w:rPr>
          <w:t>create highest</w:t>
        </w:r>
      </w:ins>
      <w:ins w:id="2130" w:author="Kathrin Eichler" w:date="2014-11-10T11:48:00Z">
        <w:r w:rsidR="00062E6D">
          <w:rPr>
            <w:lang w:val="en-US"/>
          </w:rPr>
          <w:t xml:space="preserve"> benefit </w:t>
        </w:r>
      </w:ins>
      <w:ins w:id="2131" w:author="Kathrin Eichler" w:date="2014-11-17T09:41:00Z">
        <w:r w:rsidR="00833E90">
          <w:rPr>
            <w:lang w:val="en-US"/>
          </w:rPr>
          <w:t>to</w:t>
        </w:r>
      </w:ins>
      <w:ins w:id="2132" w:author="Kathrin Eichler" w:date="2014-11-10T11:49:00Z">
        <w:r w:rsidR="00062E6D">
          <w:rPr>
            <w:lang w:val="en-US"/>
          </w:rPr>
          <w:t xml:space="preserve"> the industrial use cases</w:t>
        </w:r>
      </w:ins>
      <w:ins w:id="2133" w:author="Kathrin Eichler" w:date="2014-11-10T11:48:00Z">
        <w:r w:rsidR="00062E6D">
          <w:rPr>
            <w:lang w:val="en-US"/>
          </w:rPr>
          <w:t>.</w:t>
        </w:r>
      </w:ins>
      <w:ins w:id="2134" w:author="Kathrin Eichler" w:date="2014-11-10T11:43:00Z">
        <w:r w:rsidR="00AE433E">
          <w:rPr>
            <w:lang w:val="en-US"/>
          </w:rPr>
          <w:t xml:space="preserve">  </w:t>
        </w:r>
      </w:ins>
      <w:ins w:id="2135" w:author="Kathrin Eichler" w:date="2013-11-04T11:37:00Z">
        <w:r>
          <w:rPr>
            <w:lang w:val="en-US" w:eastAsia="de-DE" w:bidi="he-IL"/>
          </w:rPr>
          <w:t xml:space="preserve">The following matrix gives an overview of the </w:t>
        </w:r>
      </w:ins>
      <w:ins w:id="2136" w:author="Kathrin Eichler" w:date="2014-11-17T09:42:00Z">
        <w:r w:rsidR="00833E90">
          <w:rPr>
            <w:lang w:val="en-US"/>
          </w:rPr>
          <w:t xml:space="preserve">Transduction Layer </w:t>
        </w:r>
      </w:ins>
      <w:ins w:id="2137" w:author="Kathrin Eichler" w:date="2013-11-04T11:38:00Z">
        <w:r w:rsidR="00E0382E">
          <w:rPr>
            <w:lang w:val="en-US" w:eastAsia="de-DE" w:bidi="he-IL"/>
          </w:rPr>
          <w:t xml:space="preserve">modules evaluated </w:t>
        </w:r>
      </w:ins>
      <w:ins w:id="2138" w:author="Kathrin Eichler" w:date="2013-11-04T11:39:00Z">
        <w:r w:rsidR="00E0382E">
          <w:rPr>
            <w:lang w:val="en-US" w:eastAsia="de-DE" w:bidi="he-IL"/>
          </w:rPr>
          <w:t xml:space="preserve">within WP6 </w:t>
        </w:r>
      </w:ins>
      <w:ins w:id="2139" w:author="Kathrin Eichler" w:date="2013-11-04T11:38:00Z">
        <w:r w:rsidR="00E0382E">
          <w:rPr>
            <w:lang w:val="en-US" w:eastAsia="de-DE" w:bidi="he-IL"/>
          </w:rPr>
          <w:t xml:space="preserve">and the datasets used for the evaluation per language. </w:t>
        </w:r>
      </w:ins>
    </w:p>
    <w:p w:rsidR="0040134E" w:rsidRDefault="0040134E">
      <w:pPr>
        <w:rPr>
          <w:ins w:id="2140" w:author="Kathrin Eichler" w:date="2013-11-04T11:34:00Z"/>
        </w:rPr>
        <w:pPrChange w:id="2141" w:author="Kathrin Eichler" w:date="2013-11-04T11:30:00Z">
          <w:pPr>
            <w:pStyle w:val="Heading1"/>
          </w:pPr>
        </w:pPrChange>
      </w:pPr>
    </w:p>
    <w:tbl>
      <w:tblPr>
        <w:tblStyle w:val="TableGrid"/>
        <w:tblW w:w="0" w:type="auto"/>
        <w:tblLook w:val="04A0" w:firstRow="1" w:lastRow="0" w:firstColumn="1" w:lastColumn="0" w:noHBand="0" w:noVBand="1"/>
      </w:tblPr>
      <w:tblGrid>
        <w:gridCol w:w="2291"/>
        <w:gridCol w:w="2291"/>
        <w:gridCol w:w="2292"/>
        <w:gridCol w:w="2292"/>
      </w:tblGrid>
      <w:tr w:rsidR="0040134E" w:rsidTr="0040134E">
        <w:trPr>
          <w:ins w:id="2142" w:author="Kathrin Eichler" w:date="2013-11-04T11:34:00Z"/>
        </w:trPr>
        <w:tc>
          <w:tcPr>
            <w:tcW w:w="2291" w:type="dxa"/>
          </w:tcPr>
          <w:p w:rsidR="0040134E" w:rsidRDefault="0040134E" w:rsidP="0040134E">
            <w:pPr>
              <w:rPr>
                <w:ins w:id="2143" w:author="Kathrin Eichler" w:date="2013-11-04T11:34:00Z"/>
                <w:lang w:val="en-US" w:eastAsia="de-DE" w:bidi="he-IL"/>
              </w:rPr>
            </w:pPr>
          </w:p>
        </w:tc>
        <w:tc>
          <w:tcPr>
            <w:tcW w:w="2291" w:type="dxa"/>
          </w:tcPr>
          <w:p w:rsidR="0040134E" w:rsidRDefault="0040134E" w:rsidP="0040134E">
            <w:pPr>
              <w:rPr>
                <w:ins w:id="2144" w:author="Kathrin Eichler" w:date="2013-11-04T11:34:00Z"/>
                <w:lang w:val="en-US" w:eastAsia="de-DE" w:bidi="he-IL"/>
              </w:rPr>
            </w:pPr>
            <w:ins w:id="2145" w:author="Kathrin Eichler" w:date="2013-11-04T11:35:00Z">
              <w:r>
                <w:rPr>
                  <w:lang w:val="en-US" w:eastAsia="de-DE" w:bidi="he-IL"/>
                </w:rPr>
                <w:t>English</w:t>
              </w:r>
            </w:ins>
          </w:p>
        </w:tc>
        <w:tc>
          <w:tcPr>
            <w:tcW w:w="2292" w:type="dxa"/>
          </w:tcPr>
          <w:p w:rsidR="0040134E" w:rsidRDefault="0040134E" w:rsidP="0040134E">
            <w:pPr>
              <w:rPr>
                <w:ins w:id="2146" w:author="Kathrin Eichler" w:date="2013-11-04T11:34:00Z"/>
                <w:lang w:val="en-US" w:eastAsia="de-DE" w:bidi="he-IL"/>
              </w:rPr>
            </w:pPr>
            <w:ins w:id="2147" w:author="Kathrin Eichler" w:date="2013-11-04T11:35:00Z">
              <w:r>
                <w:rPr>
                  <w:lang w:val="en-US" w:eastAsia="de-DE" w:bidi="he-IL"/>
                </w:rPr>
                <w:t>Italian</w:t>
              </w:r>
            </w:ins>
          </w:p>
        </w:tc>
        <w:tc>
          <w:tcPr>
            <w:tcW w:w="2292" w:type="dxa"/>
          </w:tcPr>
          <w:p w:rsidR="0040134E" w:rsidRDefault="0040134E" w:rsidP="0040134E">
            <w:pPr>
              <w:rPr>
                <w:ins w:id="2148" w:author="Kathrin Eichler" w:date="2013-11-04T11:34:00Z"/>
                <w:lang w:val="en-US" w:eastAsia="de-DE" w:bidi="he-IL"/>
              </w:rPr>
            </w:pPr>
            <w:ins w:id="2149" w:author="Kathrin Eichler" w:date="2013-11-04T11:35:00Z">
              <w:r>
                <w:rPr>
                  <w:lang w:val="en-US" w:eastAsia="de-DE" w:bidi="he-IL"/>
                </w:rPr>
                <w:t>German</w:t>
              </w:r>
            </w:ins>
          </w:p>
        </w:tc>
      </w:tr>
      <w:tr w:rsidR="0040134E" w:rsidTr="0040134E">
        <w:trPr>
          <w:ins w:id="2150" w:author="Kathrin Eichler" w:date="2013-11-04T11:34:00Z"/>
        </w:trPr>
        <w:tc>
          <w:tcPr>
            <w:tcW w:w="2291" w:type="dxa"/>
          </w:tcPr>
          <w:p w:rsidR="0040134E" w:rsidRDefault="0040134E" w:rsidP="0040134E">
            <w:pPr>
              <w:rPr>
                <w:ins w:id="2151" w:author="Kathrin Eichler" w:date="2013-11-04T11:34:00Z"/>
                <w:lang w:val="en-US" w:eastAsia="de-DE" w:bidi="he-IL"/>
              </w:rPr>
            </w:pPr>
            <w:ins w:id="2152" w:author="Kathrin Eichler" w:date="2013-11-04T11:34:00Z">
              <w:r>
                <w:rPr>
                  <w:lang w:val="en-US" w:eastAsia="de-DE" w:bidi="he-IL"/>
                </w:rPr>
                <w:t>Fragment</w:t>
              </w:r>
            </w:ins>
            <w:ins w:id="2153" w:author="Kathrin Eichler" w:date="2013-11-04T11:37:00Z">
              <w:r>
                <w:rPr>
                  <w:lang w:val="en-US" w:eastAsia="de-DE" w:bidi="he-IL"/>
                </w:rPr>
                <w:t xml:space="preserve"> &amp; Modifier</w:t>
              </w:r>
            </w:ins>
            <w:ins w:id="2154" w:author="Kathrin Eichler" w:date="2013-11-04T11:34:00Z">
              <w:r>
                <w:rPr>
                  <w:lang w:val="en-US" w:eastAsia="de-DE" w:bidi="he-IL"/>
                </w:rPr>
                <w:t xml:space="preserve"> Annotation</w:t>
              </w:r>
            </w:ins>
          </w:p>
        </w:tc>
        <w:tc>
          <w:tcPr>
            <w:tcW w:w="2291" w:type="dxa"/>
          </w:tcPr>
          <w:p w:rsidR="0040134E" w:rsidRDefault="0040134E" w:rsidP="0040134E">
            <w:pPr>
              <w:rPr>
                <w:ins w:id="2155" w:author="Kathrin Eichler" w:date="2013-11-04T11:34:00Z"/>
                <w:lang w:val="en-US" w:eastAsia="de-DE" w:bidi="he-IL"/>
              </w:rPr>
            </w:pPr>
            <w:ins w:id="2156" w:author="Kathrin Eichler" w:date="2013-11-04T11:35:00Z">
              <w:r>
                <w:rPr>
                  <w:lang w:val="en-US" w:eastAsia="de-DE" w:bidi="he-IL"/>
                </w:rPr>
                <w:t>NICE interactions</w:t>
              </w:r>
            </w:ins>
          </w:p>
        </w:tc>
        <w:tc>
          <w:tcPr>
            <w:tcW w:w="2292" w:type="dxa"/>
          </w:tcPr>
          <w:p w:rsidR="0040134E" w:rsidRDefault="0040134E" w:rsidP="0040134E">
            <w:pPr>
              <w:rPr>
                <w:ins w:id="2157" w:author="Kathrin Eichler" w:date="2013-11-04T11:34:00Z"/>
                <w:lang w:val="en-US" w:eastAsia="de-DE" w:bidi="he-IL"/>
              </w:rPr>
            </w:pPr>
            <w:ins w:id="2158" w:author="Kathrin Eichler" w:date="2013-11-04T11:35:00Z">
              <w:r>
                <w:rPr>
                  <w:lang w:val="en-US" w:eastAsia="de-DE" w:bidi="he-IL"/>
                </w:rPr>
                <w:t>ALMA interactions</w:t>
              </w:r>
            </w:ins>
          </w:p>
        </w:tc>
        <w:tc>
          <w:tcPr>
            <w:tcW w:w="2292" w:type="dxa"/>
          </w:tcPr>
          <w:p w:rsidR="0040134E" w:rsidRDefault="0040134E" w:rsidP="0040134E">
            <w:pPr>
              <w:rPr>
                <w:ins w:id="2159" w:author="Kathrin Eichler" w:date="2013-11-04T11:34:00Z"/>
                <w:lang w:val="en-US" w:eastAsia="de-DE" w:bidi="he-IL"/>
              </w:rPr>
            </w:pPr>
            <w:ins w:id="2160" w:author="Kathrin Eichler" w:date="2013-11-04T11:36:00Z">
              <w:r>
                <w:rPr>
                  <w:lang w:val="en-US" w:eastAsia="de-DE" w:bidi="he-IL"/>
                </w:rPr>
                <w:t>-</w:t>
              </w:r>
            </w:ins>
          </w:p>
        </w:tc>
      </w:tr>
      <w:tr w:rsidR="0040134E" w:rsidTr="0040134E">
        <w:trPr>
          <w:ins w:id="2161" w:author="Kathrin Eichler" w:date="2013-11-04T11:34:00Z"/>
        </w:trPr>
        <w:tc>
          <w:tcPr>
            <w:tcW w:w="2291" w:type="dxa"/>
          </w:tcPr>
          <w:p w:rsidR="0040134E" w:rsidRDefault="0040134E" w:rsidP="0040134E">
            <w:pPr>
              <w:rPr>
                <w:ins w:id="2162" w:author="Kathrin Eichler" w:date="2013-11-04T11:34:00Z"/>
                <w:lang w:val="en-US" w:eastAsia="de-DE" w:bidi="he-IL"/>
              </w:rPr>
            </w:pPr>
            <w:ins w:id="2163" w:author="Kathrin Eichler" w:date="2013-11-04T11:35:00Z">
              <w:r>
                <w:rPr>
                  <w:lang w:val="en-US" w:eastAsia="de-DE" w:bidi="he-IL"/>
                </w:rPr>
                <w:t>Graph Merger</w:t>
              </w:r>
            </w:ins>
            <w:ins w:id="2164"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2165" w:author="Kathrin Eichler" w:date="2013-11-04T11:34:00Z"/>
                <w:lang w:val="en-US" w:eastAsia="de-DE" w:bidi="he-IL"/>
              </w:rPr>
            </w:pPr>
            <w:ins w:id="2166" w:author="Kathrin Eichler" w:date="2013-11-04T11:35:00Z">
              <w:r>
                <w:rPr>
                  <w:lang w:val="en-US" w:eastAsia="de-DE" w:bidi="he-IL"/>
                </w:rPr>
                <w:t xml:space="preserve">NICE </w:t>
              </w:r>
            </w:ins>
            <w:ins w:id="2167" w:author="Kathrin Eichler" w:date="2013-11-04T11:36:00Z">
              <w:r>
                <w:rPr>
                  <w:lang w:val="en-US" w:eastAsia="de-DE" w:bidi="he-IL"/>
                </w:rPr>
                <w:t>g</w:t>
              </w:r>
            </w:ins>
            <w:ins w:id="2168" w:author="Kathrin Eichler" w:date="2013-11-04T11:35:00Z">
              <w:r>
                <w:rPr>
                  <w:lang w:val="en-US" w:eastAsia="de-DE" w:bidi="he-IL"/>
                </w:rPr>
                <w:t>raphs</w:t>
              </w:r>
            </w:ins>
          </w:p>
        </w:tc>
        <w:tc>
          <w:tcPr>
            <w:tcW w:w="2292" w:type="dxa"/>
          </w:tcPr>
          <w:p w:rsidR="0040134E" w:rsidRDefault="0040134E" w:rsidP="0040134E">
            <w:pPr>
              <w:rPr>
                <w:ins w:id="2169" w:author="Kathrin Eichler" w:date="2013-11-04T11:34:00Z"/>
                <w:lang w:val="en-US" w:eastAsia="de-DE" w:bidi="he-IL"/>
              </w:rPr>
            </w:pPr>
            <w:ins w:id="2170" w:author="Kathrin Eichler" w:date="2013-11-04T11:36:00Z">
              <w:r>
                <w:rPr>
                  <w:lang w:val="en-US" w:eastAsia="de-DE" w:bidi="he-IL"/>
                </w:rPr>
                <w:t>ALMA graphs</w:t>
              </w:r>
            </w:ins>
          </w:p>
        </w:tc>
        <w:tc>
          <w:tcPr>
            <w:tcW w:w="2292" w:type="dxa"/>
          </w:tcPr>
          <w:p w:rsidR="0040134E" w:rsidRDefault="0040134E" w:rsidP="0040134E">
            <w:pPr>
              <w:rPr>
                <w:ins w:id="2171" w:author="Kathrin Eichler" w:date="2013-11-04T11:34:00Z"/>
                <w:lang w:val="en-US" w:eastAsia="de-DE" w:bidi="he-IL"/>
              </w:rPr>
            </w:pPr>
            <w:ins w:id="2172" w:author="Kathrin Eichler" w:date="2013-11-04T11:36:00Z">
              <w:r>
                <w:rPr>
                  <w:lang w:val="en-US" w:eastAsia="de-DE" w:bidi="he-IL"/>
                </w:rPr>
                <w:t>-</w:t>
              </w:r>
            </w:ins>
          </w:p>
        </w:tc>
      </w:tr>
      <w:tr w:rsidR="0040134E" w:rsidTr="0040134E">
        <w:trPr>
          <w:ins w:id="2173" w:author="Kathrin Eichler" w:date="2013-11-04T11:34:00Z"/>
        </w:trPr>
        <w:tc>
          <w:tcPr>
            <w:tcW w:w="2291" w:type="dxa"/>
          </w:tcPr>
          <w:p w:rsidR="0040134E" w:rsidRDefault="0040134E" w:rsidP="0040134E">
            <w:pPr>
              <w:rPr>
                <w:ins w:id="2174" w:author="Kathrin Eichler" w:date="2013-11-04T11:34:00Z"/>
                <w:lang w:val="en-US" w:eastAsia="de-DE" w:bidi="he-IL"/>
              </w:rPr>
            </w:pPr>
            <w:ins w:id="2175" w:author="Kathrin Eichler" w:date="2013-11-04T11:35:00Z">
              <w:r>
                <w:rPr>
                  <w:lang w:val="en-US" w:eastAsia="de-DE" w:bidi="he-IL"/>
                </w:rPr>
                <w:t>Category Annotation</w:t>
              </w:r>
            </w:ins>
          </w:p>
        </w:tc>
        <w:tc>
          <w:tcPr>
            <w:tcW w:w="2291" w:type="dxa"/>
          </w:tcPr>
          <w:p w:rsidR="0040134E" w:rsidRDefault="0040134E" w:rsidP="0040134E">
            <w:pPr>
              <w:rPr>
                <w:ins w:id="2176" w:author="Kathrin Eichler" w:date="2013-11-04T11:34:00Z"/>
                <w:lang w:val="en-US" w:eastAsia="de-DE" w:bidi="he-IL"/>
              </w:rPr>
            </w:pPr>
            <w:ins w:id="2177" w:author="Kathrin Eichler" w:date="2013-11-04T11:36:00Z">
              <w:r>
                <w:rPr>
                  <w:lang w:val="en-US" w:eastAsia="de-DE" w:bidi="he-IL"/>
                </w:rPr>
                <w:t>-</w:t>
              </w:r>
            </w:ins>
          </w:p>
        </w:tc>
        <w:tc>
          <w:tcPr>
            <w:tcW w:w="2292" w:type="dxa"/>
          </w:tcPr>
          <w:p w:rsidR="0040134E" w:rsidRDefault="0040134E" w:rsidP="0040134E">
            <w:pPr>
              <w:rPr>
                <w:ins w:id="2178" w:author="Kathrin Eichler" w:date="2013-11-04T11:34:00Z"/>
                <w:lang w:val="en-US" w:eastAsia="de-DE" w:bidi="he-IL"/>
              </w:rPr>
            </w:pPr>
            <w:ins w:id="2179" w:author="Kathrin Eichler" w:date="2013-11-04T11:36:00Z">
              <w:r>
                <w:rPr>
                  <w:lang w:val="en-US" w:eastAsia="de-DE" w:bidi="he-IL"/>
                </w:rPr>
                <w:t>-</w:t>
              </w:r>
            </w:ins>
          </w:p>
        </w:tc>
        <w:tc>
          <w:tcPr>
            <w:tcW w:w="2292" w:type="dxa"/>
          </w:tcPr>
          <w:p w:rsidR="0040134E" w:rsidRDefault="0040134E" w:rsidP="0040134E">
            <w:pPr>
              <w:rPr>
                <w:ins w:id="2180" w:author="Kathrin Eichler" w:date="2013-11-04T11:34:00Z"/>
                <w:lang w:val="en-US" w:eastAsia="de-DE" w:bidi="he-IL"/>
              </w:rPr>
            </w:pPr>
            <w:ins w:id="2181" w:author="Kathrin Eichler" w:date="2013-11-04T11:36:00Z">
              <w:r>
                <w:rPr>
                  <w:lang w:val="en-US" w:eastAsia="de-DE" w:bidi="he-IL"/>
                </w:rPr>
                <w:t xml:space="preserve">OMQ interactions </w:t>
              </w:r>
            </w:ins>
          </w:p>
        </w:tc>
      </w:tr>
    </w:tbl>
    <w:p w:rsidR="0040134E" w:rsidRDefault="0040134E">
      <w:pPr>
        <w:rPr>
          <w:ins w:id="2182" w:author="Kathrin Eichler" w:date="2014-11-17T09:41:00Z"/>
        </w:rPr>
        <w:pPrChange w:id="2183" w:author="Kathrin Eichler" w:date="2013-11-04T11:30:00Z">
          <w:pPr>
            <w:pStyle w:val="Heading1"/>
          </w:pPr>
        </w:pPrChange>
      </w:pPr>
    </w:p>
    <w:p w:rsidR="00833E90" w:rsidRPr="00862D1A" w:rsidRDefault="00833E90">
      <w:pPr>
        <w:rPr>
          <w:ins w:id="2184" w:author="Kathrin Eichler" w:date="2013-11-04T11:28:00Z"/>
        </w:rPr>
        <w:pPrChange w:id="2185" w:author="Kathrin Eichler" w:date="2013-11-04T11:30:00Z">
          <w:pPr>
            <w:pStyle w:val="Heading1"/>
          </w:pPr>
        </w:pPrChange>
      </w:pPr>
      <w:ins w:id="2186" w:author="Kathrin Eichler" w:date="2014-11-17T09:42:00Z">
        <w:r>
          <w:t xml:space="preserve">In addition to the </w:t>
        </w:r>
      </w:ins>
      <w:ins w:id="2187" w:author="Kathrin Eichler" w:date="2014-11-17T09:43:00Z">
        <w:r>
          <w:t xml:space="preserve">evaluation of </w:t>
        </w:r>
        <w:r>
          <w:rPr>
            <w:lang w:val="en-US"/>
          </w:rPr>
          <w:t>Transduction Layer module implementations, WP6 conduc</w:t>
        </w:r>
        <w:r>
          <w:rPr>
            <w:lang w:val="en-US"/>
          </w:rPr>
          <w:t>t</w:t>
        </w:r>
        <w:r>
          <w:rPr>
            <w:lang w:val="en-US"/>
          </w:rPr>
          <w:t xml:space="preserve">ed evaluations of different </w:t>
        </w:r>
      </w:ins>
      <w:ins w:id="2188" w:author="Kathrin Eichler" w:date="2014-11-17T09:47:00Z">
        <w:r w:rsidR="001B3BBB">
          <w:rPr>
            <w:lang w:val="en-US"/>
          </w:rPr>
          <w:t>EDA</w:t>
        </w:r>
      </w:ins>
      <w:ins w:id="2189" w:author="Kathrin Eichler" w:date="2014-11-17T09:43:00Z">
        <w:r>
          <w:rPr>
            <w:lang w:val="en-US"/>
          </w:rPr>
          <w:t xml:space="preserve"> configurations on project data</w:t>
        </w:r>
      </w:ins>
      <w:ins w:id="2190" w:author="Kathrin Eichler" w:date="2014-11-17T09:44:00Z">
        <w:r>
          <w:rPr>
            <w:lang w:val="en-US"/>
          </w:rPr>
          <w:t xml:space="preserve"> for all three languages and all EDAs provided within the EOP</w:t>
        </w:r>
      </w:ins>
      <w:ins w:id="2191" w:author="Kathrin Eichler" w:date="2014-11-17T09:43:00Z">
        <w:r>
          <w:rPr>
            <w:lang w:val="en-US"/>
          </w:rPr>
          <w:t>.</w:t>
        </w:r>
      </w:ins>
    </w:p>
    <w:p w:rsidR="00324DCC" w:rsidRDefault="00324DCC">
      <w:pPr>
        <w:pStyle w:val="Heading2"/>
        <w:rPr>
          <w:ins w:id="2192" w:author="Kathrin Eichler" w:date="2014-11-10T11:49:00Z"/>
        </w:rPr>
        <w:pPrChange w:id="2193" w:author="Kathrin Eichler" w:date="2013-11-04T11:28:00Z">
          <w:pPr>
            <w:pStyle w:val="Heading1"/>
          </w:pPr>
        </w:pPrChange>
      </w:pPr>
      <w:bookmarkStart w:id="2194" w:name="_Toc404677879"/>
      <w:ins w:id="2195" w:author="Kathrin Eichler" w:date="2014-11-10T11:35:00Z">
        <w:r>
          <w:t>Data revision</w:t>
        </w:r>
      </w:ins>
      <w:bookmarkEnd w:id="2194"/>
      <w:ins w:id="2196" w:author="Kathrin Eichler" w:date="2014-11-17T11:28:00Z">
        <w:r w:rsidR="009E17B3">
          <w:t xml:space="preserve"> </w:t>
        </w:r>
      </w:ins>
    </w:p>
    <w:p w:rsidR="005E6BD9" w:rsidRPr="00833E90" w:rsidRDefault="005E6BD9">
      <w:pPr>
        <w:ind w:left="576"/>
        <w:rPr>
          <w:ins w:id="2197" w:author="Kathrin Eichler" w:date="2014-11-10T11:35:00Z"/>
        </w:rPr>
        <w:pPrChange w:id="2198" w:author="Kathrin Eichler" w:date="2014-11-10T11:49:00Z">
          <w:pPr>
            <w:pStyle w:val="Heading1"/>
          </w:pPr>
        </w:pPrChange>
      </w:pPr>
      <w:ins w:id="2199" w:author="Kathrin Eichler" w:date="2014-11-10T11:49:00Z">
        <w:r>
          <w:rPr>
            <w:lang w:val="en-US" w:eastAsia="de-DE"/>
          </w:rPr>
          <w:t xml:space="preserve">After </w:t>
        </w:r>
      </w:ins>
      <w:ins w:id="2200" w:author="Kathrin Eichler" w:date="2014-11-10T11:50:00Z">
        <w:r>
          <w:rPr>
            <w:lang w:val="en-US" w:eastAsia="de-DE"/>
          </w:rPr>
          <w:t xml:space="preserve">a first evaluation round, we realized that </w:t>
        </w:r>
      </w:ins>
      <w:ins w:id="2201" w:author="Kathrin Eichler" w:date="2014-11-10T11:51:00Z">
        <w:r>
          <w:rPr>
            <w:lang w:val="en-US" w:eastAsia="de-DE"/>
          </w:rPr>
          <w:t xml:space="preserve">the datasets </w:t>
        </w:r>
      </w:ins>
      <w:ins w:id="2202" w:author="Kathrin Eichler" w:date="2014-11-17T09:45:00Z">
        <w:r w:rsidR="00072CB0">
          <w:rPr>
            <w:lang w:val="en-US" w:eastAsia="de-DE"/>
          </w:rPr>
          <w:t xml:space="preserve">created within WP2 </w:t>
        </w:r>
      </w:ins>
      <w:ins w:id="2203" w:author="Kathrin Eichler" w:date="2014-11-10T11:51:00Z">
        <w:r>
          <w:rPr>
            <w:lang w:val="en-US" w:eastAsia="de-DE"/>
          </w:rPr>
          <w:t>co</w:t>
        </w:r>
        <w:r>
          <w:rPr>
            <w:lang w:val="en-US" w:eastAsia="de-DE"/>
          </w:rPr>
          <w:t>n</w:t>
        </w:r>
        <w:r>
          <w:rPr>
            <w:lang w:val="en-US" w:eastAsia="de-DE"/>
          </w:rPr>
          <w:t xml:space="preserve">tained </w:t>
        </w:r>
      </w:ins>
      <w:ins w:id="2204" w:author="Kathrin Eichler" w:date="2014-11-17T09:45:00Z">
        <w:r w:rsidR="00072CB0">
          <w:rPr>
            <w:lang w:val="en-US" w:eastAsia="de-DE"/>
          </w:rPr>
          <w:t>inconsistencies</w:t>
        </w:r>
      </w:ins>
      <w:ins w:id="2205" w:author="Kathrin Eichler" w:date="2014-11-10T11:51:00Z">
        <w:r>
          <w:rPr>
            <w:lang w:val="en-US" w:eastAsia="de-DE"/>
          </w:rPr>
          <w:t xml:space="preserve"> that should be fixed in order to make the results of our evalu</w:t>
        </w:r>
        <w:r>
          <w:rPr>
            <w:lang w:val="en-US" w:eastAsia="de-DE"/>
          </w:rPr>
          <w:t>a</w:t>
        </w:r>
        <w:r>
          <w:rPr>
            <w:lang w:val="en-US" w:eastAsia="de-DE"/>
          </w:rPr>
          <w:t>tion more meaningful. We therefore decided to spend some effort on revising and co</w:t>
        </w:r>
        <w:r>
          <w:rPr>
            <w:lang w:val="en-US" w:eastAsia="de-DE"/>
          </w:rPr>
          <w:t>r</w:t>
        </w:r>
        <w:r>
          <w:rPr>
            <w:lang w:val="en-US" w:eastAsia="de-DE"/>
          </w:rPr>
          <w:t>recting the existing datasets</w:t>
        </w:r>
      </w:ins>
      <w:ins w:id="2206" w:author="Kathrin Eichler" w:date="2014-11-10T11:52:00Z">
        <w:r>
          <w:rPr>
            <w:lang w:val="en-US" w:eastAsia="de-DE"/>
          </w:rPr>
          <w:t xml:space="preserve"> for both use cases</w:t>
        </w:r>
      </w:ins>
      <w:ins w:id="2207" w:author="Kathrin Eichler" w:date="2014-11-10T11:51:00Z">
        <w:r>
          <w:rPr>
            <w:lang w:val="en-US" w:eastAsia="de-DE"/>
          </w:rPr>
          <w:t xml:space="preserve">. This effort is described </w:t>
        </w:r>
      </w:ins>
      <w:ins w:id="2208" w:author="Kathrin Eichler" w:date="2014-11-10T11:52:00Z">
        <w:r>
          <w:rPr>
            <w:lang w:val="en-US" w:eastAsia="de-DE"/>
          </w:rPr>
          <w:t xml:space="preserve">in the following two sections. </w:t>
        </w:r>
      </w:ins>
    </w:p>
    <w:p w:rsidR="00324DCC" w:rsidRDefault="00324DCC" w:rsidP="006C3E1B">
      <w:pPr>
        <w:pStyle w:val="Heading3"/>
        <w:rPr>
          <w:ins w:id="2209" w:author="Kathrin Eichler" w:date="2014-11-10T11:36:00Z"/>
        </w:rPr>
      </w:pPr>
      <w:bookmarkStart w:id="2210" w:name="_Toc404677880"/>
      <w:ins w:id="2211" w:author="Kathrin Eichler" w:date="2014-11-10T11:36:00Z">
        <w:r>
          <w:rPr>
            <w:lang w:bidi="he-IL"/>
          </w:rPr>
          <w:t>Use case 1 d</w:t>
        </w:r>
        <w:r>
          <w:rPr>
            <w:lang w:bidi="he-IL"/>
          </w:rPr>
          <w:t>a</w:t>
        </w:r>
        <w:r>
          <w:rPr>
            <w:lang w:bidi="he-IL"/>
          </w:rPr>
          <w:t>ta [Lili</w:t>
        </w:r>
      </w:ins>
      <w:ins w:id="2212" w:author="Kathrin Eichler" w:date="2014-11-17T09:46:00Z">
        <w:r w:rsidR="00072CB0">
          <w:rPr>
            <w:lang w:bidi="he-IL"/>
          </w:rPr>
          <w:t xml:space="preserve"> / Luisa?</w:t>
        </w:r>
      </w:ins>
      <w:ins w:id="2213" w:author="Kathrin Eichler" w:date="2014-11-10T11:36:00Z">
        <w:r>
          <w:rPr>
            <w:lang w:bidi="he-IL"/>
          </w:rPr>
          <w:t>]</w:t>
        </w:r>
        <w:bookmarkEnd w:id="2210"/>
      </w:ins>
    </w:p>
    <w:p w:rsidR="00324DCC" w:rsidRDefault="0009236B" w:rsidP="006C3E1B">
      <w:pPr>
        <w:pStyle w:val="Heading3"/>
        <w:rPr>
          <w:ins w:id="2214" w:author="Kathrin Eichler" w:date="2014-11-10T11:36:00Z"/>
        </w:rPr>
        <w:pPrChange w:id="2215" w:author="Lili" w:date="2014-11-25T10:51:00Z">
          <w:pPr>
            <w:pStyle w:val="Heading1"/>
          </w:pPr>
        </w:pPrChange>
      </w:pPr>
      <w:bookmarkStart w:id="2216" w:name="_Toc404677881"/>
      <w:ins w:id="2217" w:author="Kathrin Eichler" w:date="2014-11-24T12:16:00Z">
        <w:r>
          <w:rPr>
            <w:lang w:bidi="he-IL"/>
          </w:rPr>
          <w:t>Public Ge</w:t>
        </w:r>
        <w:r>
          <w:rPr>
            <w:lang w:bidi="he-IL"/>
          </w:rPr>
          <w:t>r</w:t>
        </w:r>
        <w:r>
          <w:rPr>
            <w:lang w:bidi="he-IL"/>
          </w:rPr>
          <w:t xml:space="preserve">man </w:t>
        </w:r>
        <w:r w:rsidR="008071FA">
          <w:rPr>
            <w:lang w:bidi="he-IL"/>
          </w:rPr>
          <w:t xml:space="preserve">OMQ email </w:t>
        </w:r>
        <w:r>
          <w:rPr>
            <w:lang w:bidi="he-IL"/>
          </w:rPr>
          <w:t>dataset</w:t>
        </w:r>
        <w:r w:rsidR="008071FA">
          <w:rPr>
            <w:lang w:bidi="he-IL"/>
          </w:rPr>
          <w:t xml:space="preserve"> (</w:t>
        </w:r>
      </w:ins>
      <w:ins w:id="2218" w:author="Kathrin Eichler" w:date="2014-11-10T11:36:00Z">
        <w:r w:rsidR="00324DCC">
          <w:rPr>
            <w:lang w:bidi="he-IL"/>
          </w:rPr>
          <w:t>Use case 2</w:t>
        </w:r>
      </w:ins>
      <w:ins w:id="2219" w:author="Kathrin Eichler" w:date="2014-11-24T12:16:00Z">
        <w:r w:rsidR="008071FA">
          <w:rPr>
            <w:lang w:bidi="he-IL"/>
          </w:rPr>
          <w:t>)</w:t>
        </w:r>
      </w:ins>
      <w:bookmarkEnd w:id="2216"/>
    </w:p>
    <w:p w:rsidR="00324DCC" w:rsidRDefault="000D00B4">
      <w:pPr>
        <w:ind w:left="862"/>
        <w:rPr>
          <w:ins w:id="2220" w:author="Kathrin Eichler" w:date="2014-11-24T11:55:00Z"/>
        </w:rPr>
        <w:pPrChange w:id="2221" w:author="Kathrin Eichler" w:date="2014-11-24T11:53:00Z">
          <w:pPr>
            <w:pStyle w:val="Heading1"/>
          </w:pPr>
        </w:pPrChange>
      </w:pPr>
      <w:ins w:id="2222" w:author="Kathrin Eichler" w:date="2014-11-24T12:17:00Z">
        <w:r>
          <w:rPr>
            <w:lang w:val="en-US"/>
          </w:rPr>
          <w:t xml:space="preserve">During the first evaluation phase, </w:t>
        </w:r>
      </w:ins>
      <w:ins w:id="2223" w:author="Kathrin Eichler" w:date="2014-11-24T11:54:00Z">
        <w:r w:rsidR="00CD7C15">
          <w:t xml:space="preserve">we detected a few errors </w:t>
        </w:r>
      </w:ins>
      <w:ins w:id="2224" w:author="Kathrin Eichler" w:date="2014-11-24T11:57:00Z">
        <w:r w:rsidR="00CD7C15">
          <w:t>and</w:t>
        </w:r>
      </w:ins>
      <w:ins w:id="2225" w:author="Kathrin Eichler" w:date="2014-11-24T11:54:00Z">
        <w:r w:rsidR="00CD7C15">
          <w:t xml:space="preserve"> inconsiste</w:t>
        </w:r>
        <w:r w:rsidR="00CD7C15">
          <w:t>n</w:t>
        </w:r>
        <w:r w:rsidR="00CD7C15">
          <w:t xml:space="preserve">cies </w:t>
        </w:r>
      </w:ins>
      <w:ins w:id="2226" w:author="Kathrin Eichler" w:date="2014-11-24T12:17:00Z">
        <w:r>
          <w:t>in the OMQ email dataset for use case 2, which</w:t>
        </w:r>
      </w:ins>
      <w:ins w:id="2227" w:author="Kathrin Eichler" w:date="2014-11-24T11:54:00Z">
        <w:r w:rsidR="00CD7C15">
          <w:t xml:space="preserve"> we decided to correct in order to reach a better data quality for our evaluation. </w:t>
        </w:r>
      </w:ins>
      <w:ins w:id="2228" w:author="Kathrin Eichler" w:date="2014-11-24T11:55:00Z">
        <w:r w:rsidR="0057669C">
          <w:t>Th</w:t>
        </w:r>
      </w:ins>
      <w:ins w:id="2229" w:author="Kathrin Eichler" w:date="2014-11-24T12:17:00Z">
        <w:r w:rsidR="0057669C">
          <w:t>e</w:t>
        </w:r>
      </w:ins>
      <w:ins w:id="2230" w:author="Kathrin Eichler" w:date="2014-11-24T11:55:00Z">
        <w:r w:rsidR="00CD7C15">
          <w:t xml:space="preserve"> corrections are described in the following.</w:t>
        </w:r>
      </w:ins>
      <w:ins w:id="2231" w:author="Kathrin Eichler" w:date="2014-11-24T11:57:00Z">
        <w:r w:rsidR="00CD7C15">
          <w:t xml:space="preserve"> Please note that </w:t>
        </w:r>
      </w:ins>
      <w:ins w:id="2232" w:author="Kathrin Eichler" w:date="2014-11-24T11:58:00Z">
        <w:r w:rsidR="00CD7C15">
          <w:t xml:space="preserve">we </w:t>
        </w:r>
      </w:ins>
      <w:ins w:id="2233" w:author="Kathrin Eichler" w:date="2014-11-24T11:57:00Z">
        <w:r w:rsidR="00CD7C15">
          <w:t>only corrected errors that were introduced during d</w:t>
        </w:r>
        <w:r w:rsidR="00CD7C15">
          <w:t>a</w:t>
        </w:r>
        <w:r w:rsidR="00CD7C15">
          <w:t>ta pro</w:t>
        </w:r>
        <w:r w:rsidR="00973908">
          <w:t>cessing</w:t>
        </w:r>
      </w:ins>
      <w:ins w:id="2234" w:author="Kathrin Eichler" w:date="2014-11-24T11:58:00Z">
        <w:r w:rsidR="00CD7C15">
          <w:t>, NOT errors introduced by the author</w:t>
        </w:r>
      </w:ins>
      <w:ins w:id="2235" w:author="Kathrin Eichler" w:date="2014-11-24T11:59:00Z">
        <w:r w:rsidR="00CD7C15">
          <w:t>s</w:t>
        </w:r>
      </w:ins>
      <w:ins w:id="2236" w:author="Kathrin Eichler" w:date="2014-11-24T11:58:00Z">
        <w:r w:rsidR="00CD7C15">
          <w:t xml:space="preserve"> of the email</w:t>
        </w:r>
      </w:ins>
      <w:ins w:id="2237" w:author="Kathrin Eichler" w:date="2014-11-24T11:59:00Z">
        <w:r w:rsidR="00CD7C15">
          <w:t>s themselves.</w:t>
        </w:r>
      </w:ins>
    </w:p>
    <w:p w:rsidR="00CD7C15" w:rsidRDefault="00CD7C15">
      <w:pPr>
        <w:ind w:left="862"/>
        <w:rPr>
          <w:ins w:id="2238" w:author="Kathrin Eichler" w:date="2014-11-24T11:54:00Z"/>
        </w:rPr>
        <w:pPrChange w:id="2239" w:author="Kathrin Eichler" w:date="2014-11-24T11:53:00Z">
          <w:pPr>
            <w:pStyle w:val="Heading1"/>
          </w:pPr>
        </w:pPrChange>
      </w:pPr>
    </w:p>
    <w:p w:rsidR="00577557" w:rsidRDefault="00600DA3" w:rsidP="006C3E1B">
      <w:pPr>
        <w:pStyle w:val="Heading4"/>
        <w:rPr>
          <w:ins w:id="2240" w:author="Kathrin Eichler" w:date="2014-11-24T11:56:00Z"/>
        </w:rPr>
        <w:pPrChange w:id="2241" w:author="Lili" w:date="2014-11-25T10:51:00Z">
          <w:pPr>
            <w:numPr>
              <w:numId w:val="106"/>
            </w:numPr>
            <w:tabs>
              <w:tab w:val="num" w:pos="720"/>
            </w:tabs>
            <w:ind w:left="720" w:hanging="360"/>
          </w:pPr>
        </w:pPrChange>
      </w:pPr>
      <w:ins w:id="2242" w:author="Kathrin Eichler" w:date="2014-11-24T11:54:00Z">
        <w:r w:rsidRPr="00CD7C15">
          <w:rPr>
            <w:rFonts w:eastAsiaTheme="minorEastAsia"/>
          </w:rPr>
          <w:t>Lines starting with "&gt;"-sign</w:t>
        </w:r>
      </w:ins>
    </w:p>
    <w:p w:rsidR="00CD7C15" w:rsidRDefault="00CD7C15">
      <w:pPr>
        <w:rPr>
          <w:ins w:id="2243" w:author="Kathrin Eichler" w:date="2014-11-24T11:56:00Z"/>
          <w:lang w:val="en-US" w:eastAsia="de-DE"/>
        </w:rPr>
        <w:pPrChange w:id="2244" w:author="Kathrin Eichler" w:date="2014-11-24T11:56:00Z">
          <w:pPr>
            <w:numPr>
              <w:numId w:val="106"/>
            </w:numPr>
            <w:tabs>
              <w:tab w:val="num" w:pos="720"/>
            </w:tabs>
            <w:ind w:left="720" w:hanging="360"/>
          </w:pPr>
        </w:pPrChange>
      </w:pPr>
      <w:ins w:id="2245" w:author="Kathrin Eichler" w:date="2014-11-24T11:56:00Z">
        <w:r>
          <w:rPr>
            <w:lang w:val="en-US" w:eastAsia="de-DE"/>
          </w:rPr>
          <w:t xml:space="preserve">A number of emails contained “&gt;” signs at the beginning of the (original) lines of the user email, as shown in the following data sample: </w:t>
        </w:r>
      </w:ins>
    </w:p>
    <w:p w:rsidR="00CD7C15" w:rsidRDefault="00CD7C15">
      <w:pPr>
        <w:rPr>
          <w:ins w:id="2246" w:author="Kathrin Eichler" w:date="2014-11-24T11:57:00Z"/>
          <w:lang w:val="en-US" w:eastAsia="de-DE"/>
        </w:rPr>
        <w:pPrChange w:id="2247" w:author="Kathrin Eichler" w:date="2014-11-24T11:56:00Z">
          <w:pPr>
            <w:numPr>
              <w:numId w:val="106"/>
            </w:numPr>
            <w:tabs>
              <w:tab w:val="num" w:pos="720"/>
            </w:tabs>
            <w:ind w:left="720" w:hanging="360"/>
          </w:pPr>
        </w:pPrChange>
      </w:pPr>
      <w:ins w:id="2248" w:author="Kathrin Eichler" w:date="2014-11-24T11:56:00Z">
        <w:r>
          <w:rPr>
            <w:lang w:val="en-US" w:eastAsia="de-DE"/>
          </w:rPr>
          <w:t xml:space="preserve"> </w:t>
        </w:r>
        <w:r w:rsidRPr="00CD7C15">
          <w:rPr>
            <w:noProof/>
            <w:lang w:eastAsia="en-GB" w:bidi="he-IL"/>
          </w:rPr>
          <w:drawing>
            <wp:inline distT="0" distB="0" distL="0" distR="0" wp14:anchorId="658C8D92" wp14:editId="5C200735">
              <wp:extent cx="5731510" cy="1084636"/>
              <wp:effectExtent l="0" t="0" r="2540" b="127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084636"/>
                      </a:xfrm>
                      <a:prstGeom prst="rect">
                        <a:avLst/>
                      </a:prstGeom>
                      <a:noFill/>
                      <a:ln>
                        <a:noFill/>
                      </a:ln>
                      <a:effectLst/>
                      <a:extLst/>
                    </pic:spPr>
                  </pic:pic>
                </a:graphicData>
              </a:graphic>
            </wp:inline>
          </w:drawing>
        </w:r>
      </w:ins>
    </w:p>
    <w:p w:rsidR="00CD7C15" w:rsidRPr="00CD7C15" w:rsidRDefault="00CD7C15">
      <w:pPr>
        <w:rPr>
          <w:ins w:id="2249" w:author="Kathrin Eichler" w:date="2014-11-24T11:54:00Z"/>
          <w:lang w:val="en-US" w:eastAsia="de-DE"/>
          <w:rPrChange w:id="2250" w:author="Kathrin Eichler" w:date="2014-11-24T11:56:00Z">
            <w:rPr>
              <w:ins w:id="2251" w:author="Kathrin Eichler" w:date="2014-11-24T11:54:00Z"/>
            </w:rPr>
          </w:rPrChange>
        </w:rPr>
        <w:pPrChange w:id="2252" w:author="Kathrin Eichler" w:date="2014-11-24T11:56:00Z">
          <w:pPr>
            <w:numPr>
              <w:numId w:val="106"/>
            </w:numPr>
            <w:tabs>
              <w:tab w:val="num" w:pos="720"/>
            </w:tabs>
            <w:ind w:left="720" w:hanging="360"/>
          </w:pPr>
        </w:pPrChange>
      </w:pPr>
      <w:ins w:id="2253" w:author="Kathrin Eichler" w:date="2014-11-24T11:57:00Z">
        <w:r>
          <w:rPr>
            <w:lang w:val="en-US" w:eastAsia="de-DE"/>
          </w:rPr>
          <w:t xml:space="preserve">We decided to remove them automatically as they </w:t>
        </w:r>
      </w:ins>
      <w:ins w:id="2254" w:author="Kathrin Eichler" w:date="2014-11-24T11:59:00Z">
        <w:r>
          <w:rPr>
            <w:lang w:val="en-US" w:eastAsia="de-DE"/>
          </w:rPr>
          <w:t xml:space="preserve">are not expected to be part of a user email in a real setting. </w:t>
        </w:r>
      </w:ins>
    </w:p>
    <w:p w:rsidR="00577557" w:rsidRPr="00CD7C15" w:rsidRDefault="00600DA3" w:rsidP="006C3E1B">
      <w:pPr>
        <w:pStyle w:val="Heading4"/>
        <w:rPr>
          <w:ins w:id="2255" w:author="Kathrin Eichler" w:date="2014-11-24T11:54:00Z"/>
        </w:rPr>
        <w:pPrChange w:id="2256" w:author="Lili" w:date="2014-11-25T10:51:00Z">
          <w:pPr>
            <w:numPr>
              <w:numId w:val="106"/>
            </w:numPr>
            <w:tabs>
              <w:tab w:val="num" w:pos="720"/>
            </w:tabs>
            <w:ind w:left="720" w:hanging="360"/>
          </w:pPr>
        </w:pPrChange>
      </w:pPr>
      <w:ins w:id="2257" w:author="Kathrin Eichler" w:date="2014-11-24T11:54:00Z">
        <w:r w:rsidRPr="00CD7C15">
          <w:rPr>
            <w:rFonts w:eastAsiaTheme="minorEastAsia"/>
          </w:rPr>
          <w:t>Missing white spaces between words</w:t>
        </w:r>
      </w:ins>
    </w:p>
    <w:p w:rsidR="00CD7C15" w:rsidRDefault="00CD7C15" w:rsidP="00CD7C15">
      <w:pPr>
        <w:rPr>
          <w:ins w:id="2258" w:author="Kathrin Eichler" w:date="2014-11-24T11:59:00Z"/>
          <w:lang w:val="en-US" w:eastAsia="de-DE"/>
        </w:rPr>
      </w:pPr>
      <w:ins w:id="2259" w:author="Kathrin Eichler" w:date="2014-11-24T11:59:00Z">
        <w:r>
          <w:rPr>
            <w:lang w:val="en-US" w:eastAsia="de-DE"/>
          </w:rPr>
          <w:t>A number of emails contained</w:t>
        </w:r>
      </w:ins>
      <w:ins w:id="2260" w:author="Kathrin Eichler" w:date="2014-11-24T12:00:00Z">
        <w:r>
          <w:rPr>
            <w:lang w:val="en-US" w:eastAsia="de-DE"/>
          </w:rPr>
          <w:t xml:space="preserve"> blank spaces between the line ending and line beginning</w:t>
        </w:r>
      </w:ins>
      <w:ins w:id="2261" w:author="Kathrin Eichler" w:date="2014-11-24T11:59:00Z">
        <w:r>
          <w:rPr>
            <w:lang w:val="en-US" w:eastAsia="de-DE"/>
          </w:rPr>
          <w:t xml:space="preserve"> of </w:t>
        </w:r>
      </w:ins>
      <w:ins w:id="2262" w:author="Kathrin Eichler" w:date="2014-11-24T12:00:00Z">
        <w:r>
          <w:rPr>
            <w:lang w:val="en-US" w:eastAsia="de-DE"/>
          </w:rPr>
          <w:t xml:space="preserve">the (original) </w:t>
        </w:r>
      </w:ins>
      <w:ins w:id="2263" w:author="Kathrin Eichler" w:date="2014-11-24T11:59:00Z">
        <w:r>
          <w:rPr>
            <w:lang w:val="en-US" w:eastAsia="de-DE"/>
          </w:rPr>
          <w:t xml:space="preserve">user email, as shown in the following data sample: </w:t>
        </w:r>
      </w:ins>
    </w:p>
    <w:p w:rsidR="00577557" w:rsidRPr="00CD7C15" w:rsidRDefault="00CD7C15">
      <w:pPr>
        <w:ind w:left="720"/>
        <w:rPr>
          <w:ins w:id="2264" w:author="Kathrin Eichler" w:date="2014-11-24T11:54:00Z"/>
          <w:lang w:val="de-DE"/>
        </w:rPr>
        <w:pPrChange w:id="2265" w:author="Kathrin Eichler" w:date="2014-11-24T12:00:00Z">
          <w:pPr>
            <w:numPr>
              <w:numId w:val="106"/>
            </w:numPr>
            <w:tabs>
              <w:tab w:val="num" w:pos="720"/>
            </w:tabs>
            <w:ind w:left="720" w:hanging="360"/>
          </w:pPr>
        </w:pPrChange>
      </w:pPr>
      <w:ins w:id="2266" w:author="Kathrin Eichler" w:date="2014-11-24T11:56:00Z">
        <w:r w:rsidRPr="00CD7C15">
          <w:rPr>
            <w:noProof/>
            <w:lang w:eastAsia="en-GB" w:bidi="he-IL"/>
          </w:rPr>
          <w:drawing>
            <wp:inline distT="0" distB="0" distL="0" distR="0" wp14:anchorId="53C16F0B" wp14:editId="3ECDDD53">
              <wp:extent cx="5731510" cy="1065137"/>
              <wp:effectExtent l="0" t="0" r="2540" b="190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065137"/>
                      </a:xfrm>
                      <a:prstGeom prst="rect">
                        <a:avLst/>
                      </a:prstGeom>
                      <a:noFill/>
                      <a:ln>
                        <a:noFill/>
                      </a:ln>
                      <a:effectLst/>
                      <a:extLst/>
                    </pic:spPr>
                  </pic:pic>
                </a:graphicData>
              </a:graphic>
            </wp:inline>
          </w:drawing>
        </w:r>
      </w:ins>
    </w:p>
    <w:p w:rsidR="00CD7C15" w:rsidRDefault="00CD7C15">
      <w:pPr>
        <w:pStyle w:val="ListParagraph"/>
        <w:numPr>
          <w:ilvl w:val="0"/>
          <w:numId w:val="0"/>
        </w:numPr>
        <w:ind w:left="720"/>
        <w:rPr>
          <w:ins w:id="2267" w:author="Kathrin Eichler" w:date="2014-11-24T12:02:00Z"/>
        </w:rPr>
        <w:pPrChange w:id="2268" w:author="Kathrin Eichler" w:date="2014-11-24T12:01:00Z">
          <w:pPr>
            <w:pStyle w:val="Heading1"/>
          </w:pPr>
        </w:pPrChange>
      </w:pPr>
      <w:ins w:id="2269" w:author="Kathrin Eichler" w:date="2014-11-24T11:59:00Z">
        <w:r w:rsidRPr="00CD7C15">
          <w:rPr>
            <w:lang w:val="en-US" w:eastAsia="de-DE"/>
          </w:rPr>
          <w:t>We decided to remove them automatically as they are not expected to be part of a u</w:t>
        </w:r>
        <w:r w:rsidRPr="00CD7C15">
          <w:rPr>
            <w:lang w:val="en-US" w:eastAsia="de-DE"/>
          </w:rPr>
          <w:t>s</w:t>
        </w:r>
        <w:r w:rsidRPr="00CD7C15">
          <w:rPr>
            <w:lang w:val="en-US" w:eastAsia="de-DE"/>
          </w:rPr>
          <w:t xml:space="preserve">er email in a real setting. </w:t>
        </w:r>
      </w:ins>
    </w:p>
    <w:p w:rsidR="00634D4C" w:rsidRDefault="00634D4C" w:rsidP="006C3E1B">
      <w:pPr>
        <w:pStyle w:val="Heading4"/>
        <w:rPr>
          <w:ins w:id="2270" w:author="Kathrin Eichler" w:date="2014-11-24T12:02:00Z"/>
        </w:rPr>
        <w:pPrChange w:id="2271" w:author="Lili" w:date="2014-11-25T10:51:00Z">
          <w:pPr>
            <w:pStyle w:val="Heading1"/>
          </w:pPr>
        </w:pPrChange>
      </w:pPr>
      <w:ins w:id="2272" w:author="Kathrin Eichler" w:date="2014-11-24T12:02:00Z">
        <w:r>
          <w:t>Wrong processing of emails assigned to multiple categories</w:t>
        </w:r>
      </w:ins>
    </w:p>
    <w:p w:rsidR="00634D4C" w:rsidRPr="00634D4C" w:rsidRDefault="00634D4C">
      <w:pPr>
        <w:rPr>
          <w:ins w:id="2273" w:author="Kathrin Eichler" w:date="2014-11-24T12:02:00Z"/>
          <w:lang w:val="en-US" w:eastAsia="de-DE"/>
          <w:rPrChange w:id="2274" w:author="Kathrin Eichler" w:date="2014-11-24T12:02:00Z">
            <w:rPr>
              <w:ins w:id="2275" w:author="Kathrin Eichler" w:date="2014-11-24T12:02:00Z"/>
              <w:lang w:val="de-DE" w:eastAsia="de-DE"/>
            </w:rPr>
          </w:rPrChange>
        </w:rPr>
        <w:pPrChange w:id="2276" w:author="Kathrin Eichler" w:date="2014-11-24T12:06:00Z">
          <w:pPr>
            <w:numPr>
              <w:numId w:val="107"/>
            </w:numPr>
            <w:tabs>
              <w:tab w:val="num" w:pos="720"/>
            </w:tabs>
            <w:ind w:left="720" w:hanging="360"/>
          </w:pPr>
        </w:pPrChange>
      </w:pPr>
      <w:ins w:id="2277" w:author="Kathrin Eichler" w:date="2014-11-24T12:03:00Z">
        <w:r>
          <w:rPr>
            <w:lang w:val="en-US" w:eastAsia="de-DE"/>
          </w:rPr>
          <w:t xml:space="preserve">Several errors were introduced </w:t>
        </w:r>
      </w:ins>
      <w:ins w:id="2278" w:author="Kathrin Eichler" w:date="2014-11-24T12:04:00Z">
        <w:r>
          <w:rPr>
            <w:lang w:val="en-US" w:eastAsia="de-DE"/>
          </w:rPr>
          <w:t xml:space="preserve">in the generation of the dataset </w:t>
        </w:r>
      </w:ins>
      <w:ins w:id="2279" w:author="Kathrin Eichler" w:date="2014-11-24T12:03:00Z">
        <w:r>
          <w:rPr>
            <w:lang w:val="en-US" w:eastAsia="de-DE"/>
          </w:rPr>
          <w:t>when processing</w:t>
        </w:r>
      </w:ins>
      <w:ins w:id="2280" w:author="Kathrin Eichler" w:date="2014-11-24T12:04:00Z">
        <w:r>
          <w:rPr>
            <w:lang w:val="en-US" w:eastAsia="de-DE"/>
          </w:rPr>
          <w:t xml:space="preserve"> emails assigned to more than one category. </w:t>
        </w:r>
      </w:ins>
      <w:ins w:id="2281" w:author="Kathrin Eichler" w:date="2014-11-24T12:05:00Z">
        <w:r>
          <w:rPr>
            <w:lang w:val="en-US" w:eastAsia="de-DE"/>
          </w:rPr>
          <w:t>One problem here was that i</w:t>
        </w:r>
      </w:ins>
      <w:ins w:id="2282" w:author="Kathrin Eichler" w:date="2014-11-24T12:02:00Z">
        <w:r w:rsidR="00600DA3" w:rsidRPr="00634D4C">
          <w:rPr>
            <w:lang w:val="en-US" w:eastAsia="de-DE"/>
            <w:rPrChange w:id="2283" w:author="Kathrin Eichler" w:date="2014-11-24T12:02:00Z">
              <w:rPr>
                <w:lang w:val="de-DE" w:eastAsia="de-DE"/>
              </w:rPr>
            </w:rPrChange>
          </w:rPr>
          <w:t>dentical emails o</w:t>
        </w:r>
        <w:r w:rsidR="00600DA3" w:rsidRPr="00634D4C">
          <w:rPr>
            <w:lang w:val="en-US" w:eastAsia="de-DE"/>
            <w:rPrChange w:id="2284" w:author="Kathrin Eichler" w:date="2014-11-24T12:02:00Z">
              <w:rPr>
                <w:lang w:val="de-DE" w:eastAsia="de-DE"/>
              </w:rPr>
            </w:rPrChange>
          </w:rPr>
          <w:t>c</w:t>
        </w:r>
        <w:r w:rsidR="00600DA3" w:rsidRPr="00634D4C">
          <w:rPr>
            <w:lang w:val="en-US" w:eastAsia="de-DE"/>
            <w:rPrChange w:id="2285" w:author="Kathrin Eichler" w:date="2014-11-24T12:02:00Z">
              <w:rPr>
                <w:lang w:val="de-DE" w:eastAsia="de-DE"/>
              </w:rPr>
            </w:rPrChange>
          </w:rPr>
          <w:t xml:space="preserve">curred more than once </w:t>
        </w:r>
      </w:ins>
      <w:ins w:id="2286" w:author="Kathrin Eichler" w:date="2014-11-24T12:05:00Z">
        <w:r>
          <w:rPr>
            <w:lang w:val="en-US" w:eastAsia="de-DE"/>
          </w:rPr>
          <w:t xml:space="preserve">in the </w:t>
        </w:r>
        <w:proofErr w:type="gramStart"/>
        <w:r>
          <w:rPr>
            <w:lang w:val="en-US" w:eastAsia="de-DE"/>
          </w:rPr>
          <w:t>dataset</w:t>
        </w:r>
      </w:ins>
      <w:ins w:id="2287" w:author="Kathrin Eichler" w:date="2014-11-24T12:09:00Z">
        <w:r>
          <w:rPr>
            <w:lang w:val="en-US" w:eastAsia="de-DE"/>
          </w:rPr>
          <w:t>,</w:t>
        </w:r>
        <w:proofErr w:type="gramEnd"/>
        <w:r>
          <w:rPr>
            <w:lang w:val="en-US" w:eastAsia="de-DE"/>
          </w:rPr>
          <w:t xml:space="preserve"> and (in some cases)</w:t>
        </w:r>
      </w:ins>
      <w:ins w:id="2288" w:author="Kathrin Eichler" w:date="2014-11-24T12:06:00Z">
        <w:r>
          <w:rPr>
            <w:lang w:val="en-US" w:eastAsia="de-DE"/>
          </w:rPr>
          <w:t xml:space="preserve"> </w:t>
        </w:r>
      </w:ins>
      <w:ins w:id="2289" w:author="Kathrin Eichler" w:date="2014-11-24T12:05:00Z">
        <w:r>
          <w:rPr>
            <w:lang w:val="en-US" w:eastAsia="de-DE"/>
          </w:rPr>
          <w:t xml:space="preserve">each </w:t>
        </w:r>
      </w:ins>
      <w:ins w:id="2290" w:author="Kathrin Eichler" w:date="2014-11-24T12:06:00Z">
        <w:r>
          <w:rPr>
            <w:lang w:val="en-US" w:eastAsia="de-DE"/>
          </w:rPr>
          <w:t xml:space="preserve">occurrence of the emails was </w:t>
        </w:r>
      </w:ins>
      <w:ins w:id="2291" w:author="Kathrin Eichler" w:date="2014-11-24T12:05:00Z">
        <w:r>
          <w:rPr>
            <w:lang w:val="en-US" w:eastAsia="de-DE"/>
          </w:rPr>
          <w:t>associated to</w:t>
        </w:r>
      </w:ins>
      <w:ins w:id="2292" w:author="Kathrin Eichler" w:date="2014-11-24T12:06:00Z">
        <w:r>
          <w:rPr>
            <w:lang w:val="en-US" w:eastAsia="de-DE"/>
          </w:rPr>
          <w:t xml:space="preserve"> a</w:t>
        </w:r>
      </w:ins>
      <w:ins w:id="2293" w:author="Kathrin Eichler" w:date="2014-11-24T12:05:00Z">
        <w:r>
          <w:rPr>
            <w:lang w:val="en-US" w:eastAsia="de-DE"/>
          </w:rPr>
          <w:t xml:space="preserve"> different category. </w:t>
        </w:r>
      </w:ins>
      <w:ins w:id="2294" w:author="Kathrin Eichler" w:date="2014-11-24T12:06:00Z">
        <w:r>
          <w:rPr>
            <w:lang w:val="en-US" w:eastAsia="de-DE"/>
          </w:rPr>
          <w:t xml:space="preserve">In addition, for emails in which several </w:t>
        </w:r>
      </w:ins>
      <w:ins w:id="2295" w:author="Kathrin Eichler" w:date="2014-11-24T12:07:00Z">
        <w:r>
          <w:rPr>
            <w:lang w:val="en-US" w:eastAsia="de-DE"/>
          </w:rPr>
          <w:t>“relevant texts” were marked during the manual annotation step, the second and following occurrences of a “relevant text” in the same email were not processed correctly.</w:t>
        </w:r>
      </w:ins>
      <w:ins w:id="2296" w:author="Kathrin Eichler" w:date="2014-11-24T12:08:00Z">
        <w:r>
          <w:rPr>
            <w:lang w:val="en-US" w:eastAsia="de-DE"/>
          </w:rPr>
          <w:t xml:space="preserve"> </w:t>
        </w:r>
      </w:ins>
      <w:ins w:id="2297" w:author="Kathrin Eichler" w:date="2014-11-24T12:05:00Z">
        <w:r>
          <w:rPr>
            <w:lang w:val="en-US" w:eastAsia="de-DE"/>
          </w:rPr>
          <w:t xml:space="preserve"> </w:t>
        </w:r>
      </w:ins>
      <w:ins w:id="2298" w:author="Kathrin Eichler" w:date="2014-11-24T12:08:00Z">
        <w:r>
          <w:rPr>
            <w:lang w:val="en-US" w:eastAsia="de-DE"/>
          </w:rPr>
          <w:t>The following table summ</w:t>
        </w:r>
        <w:r>
          <w:rPr>
            <w:lang w:val="en-US" w:eastAsia="de-DE"/>
          </w:rPr>
          <w:t>a</w:t>
        </w:r>
        <w:r>
          <w:rPr>
            <w:lang w:val="en-US" w:eastAsia="de-DE"/>
          </w:rPr>
          <w:t>rizes the diffe</w:t>
        </w:r>
        <w:r>
          <w:rPr>
            <w:lang w:val="en-US" w:eastAsia="de-DE"/>
          </w:rPr>
          <w:t>r</w:t>
        </w:r>
        <w:r>
          <w:rPr>
            <w:lang w:val="en-US" w:eastAsia="de-DE"/>
          </w:rPr>
          <w:t xml:space="preserve">ent cases we detected </w:t>
        </w:r>
      </w:ins>
      <w:ins w:id="2299" w:author="Kathrin Eichler" w:date="2014-11-24T12:09:00Z">
        <w:r w:rsidR="008D00DD">
          <w:rPr>
            <w:lang w:val="en-US" w:eastAsia="de-DE"/>
          </w:rPr>
          <w:t xml:space="preserve">in the original dataset </w:t>
        </w:r>
      </w:ins>
      <w:ins w:id="2300" w:author="Kathrin Eichler" w:date="2014-11-24T12:08:00Z">
        <w:r>
          <w:rPr>
            <w:lang w:val="en-US" w:eastAsia="de-DE"/>
          </w:rPr>
          <w:t xml:space="preserve">and the actions we took to solve the respective problems: </w:t>
        </w:r>
      </w:ins>
      <w:ins w:id="2301" w:author="Kathrin Eichler" w:date="2014-11-24T12:02:00Z">
        <w:r w:rsidR="00600DA3" w:rsidRPr="00634D4C">
          <w:rPr>
            <w:lang w:val="en-US" w:eastAsia="de-DE"/>
            <w:rPrChange w:id="2302" w:author="Kathrin Eichler" w:date="2014-11-24T12:02:00Z">
              <w:rPr>
                <w:lang w:val="de-DE" w:eastAsia="de-DE"/>
              </w:rPr>
            </w:rPrChange>
          </w:rPr>
          <w:br/>
        </w:r>
      </w:ins>
    </w:p>
    <w:p w:rsidR="00634D4C" w:rsidRDefault="00634D4C">
      <w:pPr>
        <w:rPr>
          <w:ins w:id="2303" w:author="Kathrin Eichler" w:date="2014-11-24T12:13:00Z"/>
        </w:rPr>
        <w:pPrChange w:id="2304" w:author="Kathrin Eichler" w:date="2014-11-24T12:02:00Z">
          <w:pPr>
            <w:pStyle w:val="Heading1"/>
          </w:pPr>
        </w:pPrChange>
      </w:pPr>
      <w:ins w:id="2305" w:author="Kathrin Eichler" w:date="2014-11-24T12:03:00Z">
        <w:r>
          <w:rPr>
            <w:noProof/>
            <w:lang w:eastAsia="en-GB" w:bidi="he-IL"/>
            <w:rPrChange w:id="2306" w:author="Unknown">
              <w:rPr>
                <w:noProof/>
                <w:lang w:eastAsia="en-GB"/>
              </w:rPr>
            </w:rPrChange>
          </w:rPr>
          <w:lastRenderedPageBreak/>
          <w:drawing>
            <wp:inline distT="0" distB="0" distL="0" distR="0" wp14:anchorId="7AB09B4E" wp14:editId="6442FD97">
              <wp:extent cx="4778630" cy="2138613"/>
              <wp:effectExtent l="0" t="0" r="317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777814" cy="2138248"/>
                      </a:xfrm>
                      <a:prstGeom prst="rect">
                        <a:avLst/>
                      </a:prstGeom>
                      <a:noFill/>
                    </pic:spPr>
                  </pic:pic>
                </a:graphicData>
              </a:graphic>
            </wp:inline>
          </w:drawing>
        </w:r>
      </w:ins>
    </w:p>
    <w:p w:rsidR="00FC0529" w:rsidRDefault="00FC0529" w:rsidP="006C3E1B">
      <w:pPr>
        <w:pStyle w:val="Heading3"/>
        <w:rPr>
          <w:ins w:id="2307" w:author="Kathrin Eichler" w:date="2014-11-24T12:13:00Z"/>
          <w:rFonts w:eastAsiaTheme="minorEastAsia"/>
        </w:rPr>
        <w:pPrChange w:id="2308" w:author="Lili" w:date="2014-11-25T10:51:00Z">
          <w:pPr>
            <w:pStyle w:val="Heading1"/>
          </w:pPr>
        </w:pPrChange>
      </w:pPr>
      <w:bookmarkStart w:id="2309" w:name="_Toc404677882"/>
      <w:ins w:id="2310" w:author="Kathrin Eichler" w:date="2014-11-24T12:13:00Z">
        <w:r>
          <w:rPr>
            <w:rFonts w:eastAsiaTheme="minorEastAsia"/>
          </w:rPr>
          <w:t>New statistics</w:t>
        </w:r>
        <w:bookmarkEnd w:id="2309"/>
      </w:ins>
    </w:p>
    <w:p w:rsidR="005046E1" w:rsidRDefault="005046E1">
      <w:pPr>
        <w:pStyle w:val="Normal2"/>
        <w:rPr>
          <w:ins w:id="2311" w:author="Kathrin Eichler" w:date="2014-11-24T13:31:00Z"/>
        </w:rPr>
        <w:pPrChange w:id="2312" w:author="Kathrin Eichler" w:date="2014-11-24T12:19:00Z">
          <w:pPr>
            <w:autoSpaceDE w:val="0"/>
            <w:autoSpaceDN w:val="0"/>
            <w:adjustRightInd w:val="0"/>
            <w:spacing w:line="240" w:lineRule="auto"/>
          </w:pPr>
        </w:pPrChange>
      </w:pPr>
      <w:ins w:id="2313" w:author="Kathrin Eichler" w:date="2014-11-24T12:18:00Z">
        <w:r w:rsidRPr="008204E7">
          <w:rPr>
            <w:rPrChange w:id="2314" w:author="Kathrin Eichler" w:date="2014-11-24T12:19:00Z">
              <w:rPr>
                <w:lang w:val="de-DE"/>
              </w:rPr>
            </w:rPrChange>
          </w:rPr>
          <w:t xml:space="preserve">Number of </w:t>
        </w:r>
      </w:ins>
      <w:ins w:id="2315" w:author="Kathrin Eichler" w:date="2014-11-24T13:31:00Z">
        <w:r w:rsidR="00B43D08">
          <w:t>e</w:t>
        </w:r>
      </w:ins>
      <w:ins w:id="2316" w:author="Kathrin Eichler" w:date="2014-11-24T12:18:00Z">
        <w:r w:rsidRPr="008204E7">
          <w:rPr>
            <w:rPrChange w:id="2317" w:author="Kathrin Eichler" w:date="2014-11-24T12:19:00Z">
              <w:rPr>
                <w:lang w:val="de-DE"/>
              </w:rPr>
            </w:rPrChange>
          </w:rPr>
          <w:t>mails: 6</w:t>
        </w:r>
      </w:ins>
      <w:ins w:id="2318" w:author="Kathrin Eichler" w:date="2014-11-24T13:31:00Z">
        <w:r w:rsidR="00B43D08">
          <w:t xml:space="preserve">27 </w:t>
        </w:r>
      </w:ins>
    </w:p>
    <w:p w:rsidR="00B43D08" w:rsidRPr="008204E7" w:rsidRDefault="00B43D08">
      <w:pPr>
        <w:pStyle w:val="Normal2"/>
        <w:rPr>
          <w:ins w:id="2319" w:author="Kathrin Eichler" w:date="2014-11-24T12:18:00Z"/>
          <w:rPrChange w:id="2320" w:author="Kathrin Eichler" w:date="2014-11-24T12:19:00Z">
            <w:rPr>
              <w:ins w:id="2321" w:author="Kathrin Eichler" w:date="2014-11-24T12:18:00Z"/>
              <w:lang w:val="de-DE"/>
            </w:rPr>
          </w:rPrChange>
        </w:rPr>
        <w:pPrChange w:id="2322" w:author="Kathrin Eichler" w:date="2014-11-24T12:19:00Z">
          <w:pPr>
            <w:autoSpaceDE w:val="0"/>
            <w:autoSpaceDN w:val="0"/>
            <w:adjustRightInd w:val="0"/>
            <w:spacing w:line="240" w:lineRule="auto"/>
          </w:pPr>
        </w:pPrChange>
      </w:pPr>
      <w:ins w:id="2323" w:author="Kathrin Eichler" w:date="2014-11-24T13:31:00Z">
        <w:r>
          <w:t>Number of relevant texts: 638</w:t>
        </w:r>
      </w:ins>
    </w:p>
    <w:p w:rsidR="005046E1" w:rsidRPr="008204E7" w:rsidRDefault="005046E1">
      <w:pPr>
        <w:pStyle w:val="Normal2"/>
        <w:rPr>
          <w:ins w:id="2324" w:author="Kathrin Eichler" w:date="2014-11-24T12:18:00Z"/>
          <w:rPrChange w:id="2325" w:author="Kathrin Eichler" w:date="2014-11-24T12:19:00Z">
            <w:rPr>
              <w:ins w:id="2326" w:author="Kathrin Eichler" w:date="2014-11-24T12:18:00Z"/>
              <w:rFonts w:cs="Georgia"/>
              <w:sz w:val="20"/>
              <w:szCs w:val="20"/>
              <w:lang w:val="de-DE"/>
            </w:rPr>
          </w:rPrChange>
        </w:rPr>
        <w:pPrChange w:id="2327" w:author="Kathrin Eichler" w:date="2014-11-24T12:19:00Z">
          <w:pPr>
            <w:autoSpaceDE w:val="0"/>
            <w:autoSpaceDN w:val="0"/>
            <w:adjustRightInd w:val="0"/>
            <w:spacing w:line="240" w:lineRule="auto"/>
          </w:pPr>
        </w:pPrChange>
      </w:pPr>
      <w:ins w:id="2328" w:author="Kathrin Eichler" w:date="2014-11-24T12:18:00Z">
        <w:r w:rsidRPr="008204E7">
          <w:rPr>
            <w:rPrChange w:id="2329" w:author="Kathrin Eichler" w:date="2014-11-24T12:19:00Z">
              <w:rPr>
                <w:rFonts w:cs="Georgia"/>
                <w:sz w:val="20"/>
                <w:szCs w:val="20"/>
                <w:lang w:val="de-DE"/>
              </w:rPr>
            </w:rPrChange>
          </w:rPr>
          <w:t>Number of Categories: 41 (arranged in 20 groups)</w:t>
        </w:r>
      </w:ins>
    </w:p>
    <w:p w:rsidR="005046E1" w:rsidRPr="008204E7" w:rsidRDefault="005046E1">
      <w:pPr>
        <w:pStyle w:val="Normal2"/>
        <w:rPr>
          <w:ins w:id="2330" w:author="Kathrin Eichler" w:date="2014-11-24T12:18:00Z"/>
          <w:rPrChange w:id="2331" w:author="Kathrin Eichler" w:date="2014-11-24T12:19:00Z">
            <w:rPr>
              <w:ins w:id="2332" w:author="Kathrin Eichler" w:date="2014-11-24T12:18:00Z"/>
              <w:rFonts w:cs="Georgia"/>
              <w:sz w:val="20"/>
              <w:szCs w:val="20"/>
              <w:lang w:val="de-DE"/>
            </w:rPr>
          </w:rPrChange>
        </w:rPr>
        <w:pPrChange w:id="2333" w:author="Kathrin Eichler" w:date="2014-11-24T12:19:00Z">
          <w:pPr>
            <w:autoSpaceDE w:val="0"/>
            <w:autoSpaceDN w:val="0"/>
            <w:adjustRightInd w:val="0"/>
            <w:spacing w:line="240" w:lineRule="auto"/>
          </w:pPr>
        </w:pPrChange>
      </w:pPr>
      <w:commentRangeStart w:id="2334"/>
      <w:ins w:id="2335" w:author="Kathrin Eichler" w:date="2014-11-24T12:18:00Z">
        <w:r w:rsidRPr="008204E7">
          <w:rPr>
            <w:rPrChange w:id="2336" w:author="Kathrin Eichler" w:date="2014-11-24T12:19:00Z">
              <w:rPr>
                <w:rFonts w:cs="Georgia"/>
                <w:sz w:val="20"/>
                <w:szCs w:val="20"/>
                <w:lang w:val="de-DE"/>
              </w:rPr>
            </w:rPrChange>
          </w:rPr>
          <w:t>Number of words: in emails: 47,259; in categories: 433; total:</w:t>
        </w:r>
      </w:ins>
      <w:ins w:id="2337" w:author="Kathrin Eichler" w:date="2014-11-24T12:19:00Z">
        <w:r w:rsidR="009F6C96" w:rsidRPr="008204E7">
          <w:rPr>
            <w:rPrChange w:id="2338" w:author="Kathrin Eichler" w:date="2014-11-24T12:19:00Z">
              <w:rPr>
                <w:lang w:val="en-US"/>
              </w:rPr>
            </w:rPrChange>
          </w:rPr>
          <w:t xml:space="preserve"> </w:t>
        </w:r>
      </w:ins>
      <w:ins w:id="2339" w:author="Kathrin Eichler" w:date="2014-11-24T12:18:00Z">
        <w:r w:rsidRPr="008204E7">
          <w:rPr>
            <w:rPrChange w:id="2340" w:author="Kathrin Eichler" w:date="2014-11-24T12:19:00Z">
              <w:rPr>
                <w:rFonts w:cs="Georgia"/>
                <w:sz w:val="20"/>
                <w:szCs w:val="20"/>
                <w:lang w:val="de-DE"/>
              </w:rPr>
            </w:rPrChange>
          </w:rPr>
          <w:t>47,692</w:t>
        </w:r>
      </w:ins>
    </w:p>
    <w:p w:rsidR="008204E7" w:rsidRDefault="005046E1">
      <w:pPr>
        <w:pStyle w:val="Normal2"/>
        <w:rPr>
          <w:ins w:id="2341" w:author="Kathrin Eichler" w:date="2014-11-24T12:19:00Z"/>
        </w:rPr>
        <w:pPrChange w:id="2342" w:author="Kathrin Eichler" w:date="2014-11-24T12:19:00Z">
          <w:pPr>
            <w:pStyle w:val="Heading1"/>
          </w:pPr>
        </w:pPrChange>
      </w:pPr>
      <w:ins w:id="2343" w:author="Kathrin Eichler" w:date="2014-11-24T12:18:00Z">
        <w:r w:rsidRPr="008204E7">
          <w:rPr>
            <w:rPrChange w:id="2344" w:author="Kathrin Eichler" w:date="2014-11-24T12:19:00Z">
              <w:rPr>
                <w:rFonts w:cs="Georgia"/>
                <w:b w:val="0"/>
                <w:bCs w:val="0"/>
                <w:sz w:val="20"/>
                <w:szCs w:val="20"/>
                <w:lang w:val="de-DE"/>
              </w:rPr>
            </w:rPrChange>
          </w:rPr>
          <w:t>Number of Text/Hypothesis pairs: 24,968</w:t>
        </w:r>
      </w:ins>
    </w:p>
    <w:p w:rsidR="008204E7" w:rsidRPr="008204E7" w:rsidRDefault="005046E1">
      <w:pPr>
        <w:pStyle w:val="Normal2"/>
        <w:rPr>
          <w:ins w:id="2345" w:author="Kathrin Eichler" w:date="2014-11-24T12:19:00Z"/>
        </w:rPr>
        <w:pPrChange w:id="2346" w:author="Kathrin Eichler" w:date="2014-11-24T12:19:00Z">
          <w:pPr>
            <w:pStyle w:val="Heading1"/>
          </w:pPr>
        </w:pPrChange>
      </w:pPr>
      <w:ins w:id="2347" w:author="Kathrin Eichler" w:date="2014-11-24T12:18:00Z">
        <w:r w:rsidRPr="008204E7">
          <w:rPr>
            <w:rPrChange w:id="2348" w:author="Kathrin Eichler" w:date="2014-11-24T12:19:00Z">
              <w:rPr>
                <w:rFonts w:cs="Georgia"/>
                <w:b w:val="0"/>
                <w:bCs w:val="0"/>
                <w:sz w:val="20"/>
                <w:szCs w:val="20"/>
                <w:lang w:val="de-DE"/>
              </w:rPr>
            </w:rPrChange>
          </w:rPr>
          <w:t>Number of positive T/H pairs: 640</w:t>
        </w:r>
      </w:ins>
    </w:p>
    <w:p w:rsidR="00B43D08" w:rsidRPr="00B43D08" w:rsidRDefault="005046E1">
      <w:pPr>
        <w:pStyle w:val="Normal2"/>
        <w:rPr>
          <w:ins w:id="2349" w:author="Kathrin Eichler" w:date="2014-11-10T11:35:00Z"/>
        </w:rPr>
        <w:pPrChange w:id="2350" w:author="Kathrin Eichler" w:date="2014-11-24T12:19:00Z">
          <w:pPr>
            <w:pStyle w:val="Heading1"/>
          </w:pPr>
        </w:pPrChange>
      </w:pPr>
      <w:ins w:id="2351" w:author="Kathrin Eichler" w:date="2014-11-24T12:18:00Z">
        <w:r w:rsidRPr="008204E7">
          <w:rPr>
            <w:rPrChange w:id="2352" w:author="Kathrin Eichler" w:date="2014-11-24T12:19:00Z">
              <w:rPr>
                <w:rFonts w:cs="Georgia"/>
                <w:b w:val="0"/>
                <w:bCs w:val="0"/>
                <w:sz w:val="20"/>
                <w:szCs w:val="20"/>
                <w:lang w:val="de-DE"/>
              </w:rPr>
            </w:rPrChange>
          </w:rPr>
          <w:t>Number of negative T/H pairs: 24,328</w:t>
        </w:r>
      </w:ins>
      <w:commentRangeEnd w:id="2334"/>
      <w:ins w:id="2353" w:author="Kathrin Eichler" w:date="2014-11-24T13:33:00Z">
        <w:r w:rsidR="00AB7308">
          <w:rPr>
            <w:rStyle w:val="CommentReference"/>
            <w:rFonts w:cstheme="minorBidi"/>
          </w:rPr>
          <w:commentReference w:id="2334"/>
        </w:r>
      </w:ins>
    </w:p>
    <w:p w:rsidR="001B3BBB" w:rsidRDefault="001B3BBB">
      <w:pPr>
        <w:pStyle w:val="Heading2"/>
        <w:rPr>
          <w:ins w:id="2354" w:author="Kathrin Eichler" w:date="2014-11-17T09:46:00Z"/>
        </w:rPr>
        <w:pPrChange w:id="2355" w:author="Kathrin Eichler" w:date="2013-11-04T11:28:00Z">
          <w:pPr>
            <w:pStyle w:val="Heading1"/>
          </w:pPr>
        </w:pPrChange>
      </w:pPr>
      <w:bookmarkStart w:id="2356" w:name="_Toc404677883"/>
      <w:ins w:id="2357" w:author="Kathrin Eichler" w:date="2014-11-17T09:46:00Z">
        <w:r>
          <w:rPr>
            <w:lang w:bidi="he-IL"/>
          </w:rPr>
          <w:t xml:space="preserve">Evaluation of </w:t>
        </w:r>
      </w:ins>
      <w:ins w:id="2358" w:author="Kathrin Eichler" w:date="2014-11-17T09:47:00Z">
        <w:r>
          <w:rPr>
            <w:lang w:bidi="he-IL"/>
          </w:rPr>
          <w:t>EDA configurations</w:t>
        </w:r>
      </w:ins>
      <w:ins w:id="2359" w:author="Kathrin Eichler" w:date="2014-11-17T09:46:00Z">
        <w:r>
          <w:rPr>
            <w:lang w:bidi="he-IL"/>
          </w:rPr>
          <w:t xml:space="preserve"> [Vivi]</w:t>
        </w:r>
        <w:bookmarkEnd w:id="2356"/>
      </w:ins>
    </w:p>
    <w:p w:rsidR="001B3BBB" w:rsidRPr="00862D1A" w:rsidRDefault="001B3BBB">
      <w:pPr>
        <w:ind w:left="576"/>
        <w:rPr>
          <w:ins w:id="2360" w:author="Kathrin Eichler" w:date="2014-11-17T09:46:00Z"/>
        </w:rPr>
        <w:pPrChange w:id="2361" w:author="Kathrin Eichler" w:date="2014-11-17T09:46:00Z">
          <w:pPr>
            <w:pStyle w:val="Heading1"/>
          </w:pPr>
        </w:pPrChange>
      </w:pPr>
      <w:ins w:id="2362" w:author="Kathrin Eichler" w:date="2014-11-17T09:46:00Z">
        <w:r>
          <w:rPr>
            <w:lang w:val="en-US" w:eastAsia="de-DE" w:bidi="he-IL"/>
          </w:rPr>
          <w:t>This section describes the results of evaluating different EDA configurations</w:t>
        </w:r>
      </w:ins>
      <w:ins w:id="2363" w:author="Kathrin Eichler" w:date="2014-11-17T09:47:00Z">
        <w:r>
          <w:rPr>
            <w:lang w:val="en-US" w:eastAsia="de-DE" w:bidi="he-IL"/>
          </w:rPr>
          <w:t xml:space="preserve"> on pr</w:t>
        </w:r>
        <w:r>
          <w:rPr>
            <w:lang w:val="en-US" w:eastAsia="de-DE" w:bidi="he-IL"/>
          </w:rPr>
          <w:t>o</w:t>
        </w:r>
        <w:r>
          <w:rPr>
            <w:lang w:val="en-US" w:eastAsia="de-DE" w:bidi="he-IL"/>
          </w:rPr>
          <w:t xml:space="preserve">ject data </w:t>
        </w:r>
      </w:ins>
      <w:ins w:id="2364" w:author="Kathrin Eichler" w:date="2014-11-17T09:48:00Z">
        <w:r>
          <w:rPr>
            <w:lang w:val="en-US" w:eastAsia="de-DE" w:bidi="he-IL"/>
          </w:rPr>
          <w:t>(</w:t>
        </w:r>
      </w:ins>
      <w:ins w:id="2365" w:author="Kathrin Eichler" w:date="2014-11-17T09:47:00Z">
        <w:r>
          <w:rPr>
            <w:lang w:val="en-US" w:eastAsia="de-DE" w:bidi="he-IL"/>
          </w:rPr>
          <w:t>for all three languages</w:t>
        </w:r>
      </w:ins>
      <w:ins w:id="2366" w:author="Kathrin Eichler" w:date="2014-11-17T09:48:00Z">
        <w:r>
          <w:rPr>
            <w:lang w:val="en-US" w:eastAsia="de-DE" w:bidi="he-IL"/>
          </w:rPr>
          <w:t>)</w:t>
        </w:r>
      </w:ins>
      <w:ins w:id="2367" w:author="Kathrin Eichler" w:date="2014-11-17T09:47:00Z">
        <w:r>
          <w:rPr>
            <w:lang w:val="en-US" w:eastAsia="de-DE" w:bidi="he-IL"/>
          </w:rPr>
          <w:t xml:space="preserve">. </w:t>
        </w:r>
      </w:ins>
    </w:p>
    <w:p w:rsidR="0040134E" w:rsidRDefault="0040134E">
      <w:pPr>
        <w:pStyle w:val="Heading2"/>
        <w:rPr>
          <w:ins w:id="2368" w:author="Kathrin Eichler" w:date="2014-11-10T11:52:00Z"/>
        </w:rPr>
        <w:pPrChange w:id="2369" w:author="Kathrin Eichler" w:date="2013-11-04T11:28:00Z">
          <w:pPr>
            <w:pStyle w:val="Heading1"/>
          </w:pPr>
        </w:pPrChange>
      </w:pPr>
      <w:bookmarkStart w:id="2370" w:name="_Toc404677884"/>
      <w:ins w:id="2371" w:author="Kathrin Eichler" w:date="2013-11-04T11:28:00Z">
        <w:r>
          <w:rPr>
            <w:lang w:bidi="he-IL"/>
          </w:rPr>
          <w:t xml:space="preserve">Evaluation of </w:t>
        </w:r>
      </w:ins>
      <w:ins w:id="2372" w:author="Kathrin Eichler" w:date="2014-11-17T11:56:00Z">
        <w:r w:rsidR="00F30339">
          <w:rPr>
            <w:lang w:bidi="he-IL"/>
          </w:rPr>
          <w:t>T</w:t>
        </w:r>
      </w:ins>
      <w:ins w:id="2373" w:author="Kathrin Eichler" w:date="2014-11-17T11:57:00Z">
        <w:r w:rsidR="00F30339">
          <w:rPr>
            <w:lang w:bidi="he-IL"/>
          </w:rPr>
          <w:t xml:space="preserve">ransduction </w:t>
        </w:r>
      </w:ins>
      <w:ins w:id="2374" w:author="Kathrin Eichler" w:date="2014-11-17T11:56:00Z">
        <w:r w:rsidR="00F30339">
          <w:rPr>
            <w:lang w:bidi="he-IL"/>
          </w:rPr>
          <w:t>L</w:t>
        </w:r>
      </w:ins>
      <w:ins w:id="2375" w:author="Kathrin Eichler" w:date="2014-11-17T11:57:00Z">
        <w:r w:rsidR="00F30339">
          <w:rPr>
            <w:lang w:bidi="he-IL"/>
          </w:rPr>
          <w:t>ayer</w:t>
        </w:r>
      </w:ins>
      <w:ins w:id="2376" w:author="Kathrin Eichler" w:date="2014-11-17T11:56:00Z">
        <w:r w:rsidR="00F30339">
          <w:rPr>
            <w:lang w:bidi="he-IL"/>
          </w:rPr>
          <w:t xml:space="preserve"> modules</w:t>
        </w:r>
      </w:ins>
      <w:bookmarkEnd w:id="2370"/>
    </w:p>
    <w:p w:rsidR="00337D38" w:rsidRDefault="00337D38">
      <w:pPr>
        <w:ind w:left="576"/>
        <w:rPr>
          <w:ins w:id="2377" w:author="Kathrin Eichler" w:date="2014-11-17T12:00:00Z"/>
        </w:rPr>
        <w:pPrChange w:id="2378" w:author="Kathrin Eichler" w:date="2014-11-10T11:52:00Z">
          <w:pPr>
            <w:pStyle w:val="Heading1"/>
          </w:pPr>
        </w:pPrChange>
      </w:pPr>
      <w:ins w:id="2379" w:author="Kathrin Eichler" w:date="2014-11-10T11:52:00Z">
        <w:r>
          <w:rPr>
            <w:lang w:val="en-US" w:eastAsia="de-DE" w:bidi="he-IL"/>
          </w:rPr>
          <w:t>This section describes the evaluation environment developed for</w:t>
        </w:r>
      </w:ins>
      <w:ins w:id="2380" w:author="Kathrin Eichler" w:date="2014-11-17T11:57:00Z">
        <w:r w:rsidR="00F30339">
          <w:rPr>
            <w:lang w:val="en-US" w:eastAsia="de-DE" w:bidi="he-IL"/>
          </w:rPr>
          <w:t xml:space="preserve"> the evaluation of Transduction Layer modules</w:t>
        </w:r>
      </w:ins>
      <w:ins w:id="2381" w:author="Kathrin Eichler" w:date="2014-11-10T11:52:00Z">
        <w:r>
          <w:rPr>
            <w:lang w:val="en-US" w:eastAsia="de-DE" w:bidi="he-IL"/>
          </w:rPr>
          <w:t xml:space="preserve"> as well as the results achieved on the revised datasets. </w:t>
        </w:r>
      </w:ins>
    </w:p>
    <w:p w:rsidR="002F751A" w:rsidRDefault="002F751A" w:rsidP="006C3E1B">
      <w:pPr>
        <w:pStyle w:val="Heading3"/>
        <w:rPr>
          <w:ins w:id="2382" w:author="Kathrin Eichler" w:date="2014-11-17T12:01:00Z"/>
        </w:rPr>
        <w:pPrChange w:id="2383" w:author="Lili" w:date="2014-11-25T10:51:00Z">
          <w:pPr>
            <w:pStyle w:val="Heading1"/>
          </w:pPr>
        </w:pPrChange>
      </w:pPr>
      <w:bookmarkStart w:id="2384" w:name="_Toc404677885"/>
      <w:ins w:id="2385" w:author="Kathrin Eichler" w:date="2014-11-17T12:01:00Z">
        <w:r>
          <w:rPr>
            <w:lang w:bidi="he-IL"/>
          </w:rPr>
          <w:lastRenderedPageBreak/>
          <w:t>Overview of e</w:t>
        </w:r>
      </w:ins>
      <w:ins w:id="2386" w:author="Kathrin Eichler" w:date="2014-11-17T12:00:00Z">
        <w:r>
          <w:rPr>
            <w:lang w:bidi="he-IL"/>
          </w:rPr>
          <w:t>valuation measures</w:t>
        </w:r>
      </w:ins>
      <w:bookmarkEnd w:id="2384"/>
    </w:p>
    <w:p w:rsidR="002F751A" w:rsidRDefault="002F751A">
      <w:pPr>
        <w:pStyle w:val="Normal2"/>
        <w:rPr>
          <w:ins w:id="2387" w:author="Lili" w:date="2014-11-25T10:03:00Z"/>
        </w:rPr>
        <w:pPrChange w:id="2388" w:author="Kathrin Eichler" w:date="2014-11-17T12:10:00Z">
          <w:pPr>
            <w:pStyle w:val="Heading1"/>
          </w:pPr>
        </w:pPrChange>
      </w:pPr>
      <w:ins w:id="2389" w:author="Kathrin Eichler" w:date="2014-11-17T12:01:00Z">
        <w:r>
          <w:rPr>
            <w:noProof/>
            <w:lang w:eastAsia="en-GB" w:bidi="he-IL"/>
            <w:rPrChange w:id="2390" w:author="Unknown">
              <w:rPr>
                <w:b w:val="0"/>
                <w:bCs w:val="0"/>
                <w:noProof/>
                <w:lang w:eastAsia="en-GB"/>
              </w:rPr>
            </w:rPrChange>
          </w:rPr>
          <w:drawing>
            <wp:inline distT="0" distB="0" distL="0" distR="0" wp14:anchorId="7907663D" wp14:editId="2BEA30F1">
              <wp:extent cx="5734050" cy="3369426"/>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41527" cy="3373820"/>
                      </a:xfrm>
                      <a:prstGeom prst="rect">
                        <a:avLst/>
                      </a:prstGeom>
                      <a:noFill/>
                    </pic:spPr>
                  </pic:pic>
                </a:graphicData>
              </a:graphic>
            </wp:inline>
          </w:drawing>
        </w:r>
      </w:ins>
    </w:p>
    <w:p w:rsidR="00AF2E6B" w:rsidRDefault="004D4DF4" w:rsidP="00AF2E6B">
      <w:pPr>
        <w:pStyle w:val="Normal2"/>
        <w:rPr>
          <w:ins w:id="2391" w:author="Lili" w:date="2014-11-25T10:03:00Z"/>
        </w:rPr>
        <w:pPrChange w:id="2392" w:author="Lili" w:date="2014-11-25T10:05:00Z">
          <w:pPr>
            <w:pStyle w:val="Heading1"/>
          </w:pPr>
        </w:pPrChange>
      </w:pPr>
      <w:ins w:id="2393" w:author="Lili" w:date="2014-11-25T10:51:00Z">
        <w:r>
          <w:t xml:space="preserve">[Kathrin] </w:t>
        </w:r>
      </w:ins>
      <w:ins w:id="2394" w:author="Lili" w:date="2014-11-25T10:03:00Z">
        <w:r w:rsidR="00AF2E6B">
          <w:t>Need to add accuracy as a measure of merging/optimization: same as pr</w:t>
        </w:r>
        <w:r w:rsidR="00AF2E6B">
          <w:t>e</w:t>
        </w:r>
        <w:r w:rsidR="00AF2E6B">
          <w:t>cision, but also counts “non-entailing</w:t>
        </w:r>
      </w:ins>
      <w:ins w:id="2395" w:author="Lili" w:date="2014-11-25T10:04:00Z">
        <w:r w:rsidR="00AF2E6B">
          <w:t>” edges. Can call it # of correct entailment decisions / # of e</w:t>
        </w:r>
        <w:r w:rsidR="00AF2E6B">
          <w:t>n</w:t>
        </w:r>
        <w:r w:rsidR="00AF2E6B">
          <w:t>tailment decisions in gold-standard, where entailment decision is yes/no (add</w:t>
        </w:r>
      </w:ins>
      <w:ins w:id="2396" w:author="Lili" w:date="2014-11-25T10:05:00Z">
        <w:r w:rsidR="00AF2E6B">
          <w:t xml:space="preserve"> </w:t>
        </w:r>
      </w:ins>
      <w:ins w:id="2397" w:author="Lili" w:date="2014-11-25T10:04:00Z">
        <w:r w:rsidR="00AF2E6B">
          <w:t>/don</w:t>
        </w:r>
      </w:ins>
      <w:ins w:id="2398" w:author="Lili" w:date="2014-11-25T10:05:00Z">
        <w:r w:rsidR="00AF2E6B">
          <w:t>’t add an edge)</w:t>
        </w:r>
      </w:ins>
    </w:p>
    <w:p w:rsidR="00AF2E6B" w:rsidRPr="00833E90" w:rsidDel="00AF2E6B" w:rsidRDefault="00AF2E6B">
      <w:pPr>
        <w:pStyle w:val="Normal2"/>
        <w:rPr>
          <w:del w:id="2399" w:author="Lili" w:date="2014-11-25T10:03:00Z"/>
        </w:rPr>
        <w:pPrChange w:id="2400" w:author="Kathrin Eichler" w:date="2014-11-17T12:10:00Z">
          <w:pPr>
            <w:pStyle w:val="Heading1"/>
          </w:pPr>
        </w:pPrChange>
      </w:pPr>
    </w:p>
    <w:p w:rsidR="0040134E" w:rsidRDefault="0040134E" w:rsidP="006C3E1B">
      <w:pPr>
        <w:pStyle w:val="Heading3"/>
        <w:pPrChange w:id="2401" w:author="Lili" w:date="2014-11-25T10:51:00Z">
          <w:pPr>
            <w:pStyle w:val="Heading1"/>
          </w:pPr>
        </w:pPrChange>
      </w:pPr>
      <w:bookmarkStart w:id="2402" w:name="_Toc404677886"/>
      <w:r>
        <w:rPr>
          <w:lang w:bidi="he-IL"/>
        </w:rPr>
        <w:t>Fragment Annotation</w:t>
      </w:r>
      <w:r w:rsidR="00324DCC">
        <w:rPr>
          <w:lang w:bidi="he-IL"/>
        </w:rPr>
        <w:t xml:space="preserve"> [</w:t>
      </w:r>
      <w:r w:rsidR="00E601DE">
        <w:rPr>
          <w:lang w:bidi="he-IL"/>
        </w:rPr>
        <w:t>Vivi]</w:t>
      </w:r>
      <w:bookmarkEnd w:id="2402"/>
    </w:p>
    <w:p w:rsidR="00CD7B66" w:rsidRDefault="00CD7B66">
      <w:pPr>
        <w:pStyle w:val="Normal1"/>
        <w:pPrChange w:id="2403" w:author="Kathrin Eichler" w:date="2014-11-17T12:03:00Z">
          <w:pPr>
            <w:pStyle w:val="Heading1"/>
          </w:pPr>
        </w:pPrChange>
      </w:pPr>
      <w:r>
        <w:rPr>
          <w:lang w:bidi="he-IL"/>
        </w:rPr>
        <w:t xml:space="preserve">(Details about the evaluation and results on the </w:t>
      </w:r>
      <w:r w:rsidR="00937BE7">
        <w:rPr>
          <w:lang w:bidi="he-IL"/>
        </w:rPr>
        <w:t xml:space="preserve">ALMA / NICE </w:t>
      </w:r>
      <w:r>
        <w:rPr>
          <w:lang w:bidi="he-IL"/>
        </w:rPr>
        <w:t>dataset</w:t>
      </w:r>
      <w:r w:rsidR="00937BE7">
        <w:rPr>
          <w:lang w:bidi="he-IL"/>
        </w:rPr>
        <w:t>s</w:t>
      </w:r>
      <w:r>
        <w:rPr>
          <w:lang w:bidi="he-IL"/>
        </w:rPr>
        <w:t>)</w:t>
      </w:r>
    </w:p>
    <w:p w:rsidR="0040134E" w:rsidRDefault="0040134E" w:rsidP="006C3E1B">
      <w:pPr>
        <w:pStyle w:val="Heading3"/>
        <w:pPrChange w:id="2404" w:author="Lili" w:date="2014-11-25T10:51:00Z">
          <w:pPr>
            <w:pStyle w:val="Heading1"/>
          </w:pPr>
        </w:pPrChange>
      </w:pPr>
      <w:bookmarkStart w:id="2405" w:name="_Toc404677887"/>
      <w:r>
        <w:rPr>
          <w:lang w:bidi="he-IL"/>
        </w:rPr>
        <w:t>Modifier A</w:t>
      </w:r>
      <w:r>
        <w:rPr>
          <w:lang w:bidi="he-IL"/>
        </w:rPr>
        <w:t>n</w:t>
      </w:r>
      <w:r>
        <w:rPr>
          <w:lang w:bidi="he-IL"/>
        </w:rPr>
        <w:t>notation</w:t>
      </w:r>
      <w:r w:rsidR="00E601DE">
        <w:rPr>
          <w:lang w:bidi="he-IL"/>
        </w:rPr>
        <w:t xml:space="preserve"> [Vivi]</w:t>
      </w:r>
      <w:bookmarkEnd w:id="2405"/>
    </w:p>
    <w:p w:rsidR="00937BE7" w:rsidRDefault="00937BE7" w:rsidP="00937BE7">
      <w:pPr>
        <w:pStyle w:val="Normal1"/>
      </w:pPr>
      <w:r>
        <w:rPr>
          <w:lang w:bidi="he-IL"/>
        </w:rPr>
        <w:t>(Details about the evaluation and results on the ALMA / NICE datasets)</w:t>
      </w:r>
    </w:p>
    <w:p w:rsidR="0040134E" w:rsidRDefault="00B04693" w:rsidP="00F16E90">
      <w:pPr>
        <w:pStyle w:val="Heading3"/>
      </w:pPr>
      <w:bookmarkStart w:id="2406" w:name="_Toc404677888"/>
      <w:r>
        <w:rPr>
          <w:lang w:bidi="he-IL"/>
        </w:rPr>
        <w:t>Graph Merging</w:t>
      </w:r>
      <w:r w:rsidR="00E601DE">
        <w:rPr>
          <w:lang w:bidi="he-IL"/>
        </w:rPr>
        <w:t xml:space="preserve"> </w:t>
      </w:r>
      <w:r w:rsidR="00EA7FD2">
        <w:rPr>
          <w:lang w:bidi="he-IL"/>
        </w:rPr>
        <w:t>and Opt</w:t>
      </w:r>
      <w:r w:rsidR="00EA7FD2">
        <w:rPr>
          <w:lang w:bidi="he-IL"/>
        </w:rPr>
        <w:t>i</w:t>
      </w:r>
      <w:r w:rsidR="00EA7FD2">
        <w:rPr>
          <w:lang w:bidi="he-IL"/>
        </w:rPr>
        <w:t>mization</w:t>
      </w:r>
      <w:bookmarkEnd w:id="2406"/>
    </w:p>
    <w:p w:rsidR="00EA1DB6" w:rsidRDefault="00EA1DB6" w:rsidP="00862E74">
      <w:pPr>
        <w:pStyle w:val="Normal1"/>
        <w:rPr>
          <w:lang w:bidi="he-IL"/>
        </w:rPr>
      </w:pPr>
      <w:r>
        <w:rPr>
          <w:lang w:bidi="he-IL"/>
        </w:rPr>
        <w:t xml:space="preserve">Following the evaluation of EDA configurations (see above) below we report the results of the best-performing P1EDA for graph construction. The evaluations were performed using the datasets described above:   </w:t>
      </w:r>
    </w:p>
    <w:p w:rsidR="00EA1DB6" w:rsidRPr="00200D7F" w:rsidRDefault="00EA1DB6" w:rsidP="00EA1DB6">
      <w:pPr>
        <w:pStyle w:val="Normal1"/>
        <w:numPr>
          <w:ilvl w:val="0"/>
          <w:numId w:val="108"/>
        </w:numPr>
        <w:rPr>
          <w:lang w:bidi="he-IL"/>
        </w:rPr>
      </w:pPr>
      <w:r w:rsidRPr="00200D7F">
        <w:rPr>
          <w:lang w:bidi="he-IL"/>
        </w:rPr>
        <w:t>NICE (English): 17 clusters in development set, 12 clusters in test set</w:t>
      </w:r>
    </w:p>
    <w:p w:rsidR="00EA1DB6" w:rsidRDefault="00EA1DB6" w:rsidP="00EA1DB6">
      <w:pPr>
        <w:pStyle w:val="Normal1"/>
        <w:numPr>
          <w:ilvl w:val="0"/>
          <w:numId w:val="108"/>
        </w:numPr>
        <w:rPr>
          <w:lang w:bidi="he-IL"/>
        </w:rPr>
      </w:pPr>
      <w:r w:rsidRPr="00200D7F">
        <w:rPr>
          <w:lang w:bidi="he-IL"/>
        </w:rPr>
        <w:t>ALMA (Italian): 11 clusters in development set, 7 clusters in test set</w:t>
      </w:r>
    </w:p>
    <w:p w:rsidR="00EA1DB6" w:rsidRDefault="00EA1DB6" w:rsidP="00EA1DB6">
      <w:pPr>
        <w:pStyle w:val="Normal1"/>
        <w:ind w:left="720"/>
        <w:rPr>
          <w:lang w:bidi="he-IL"/>
        </w:rPr>
      </w:pPr>
    </w:p>
    <w:p w:rsidR="00176936" w:rsidRDefault="0005216C" w:rsidP="0005216C">
      <w:pPr>
        <w:pStyle w:val="Normal1"/>
        <w:rPr>
          <w:lang w:bidi="he-IL"/>
        </w:rPr>
      </w:pPr>
      <w:r>
        <w:rPr>
          <w:lang w:bidi="he-IL"/>
        </w:rPr>
        <w:t>Clusters from the d</w:t>
      </w:r>
      <w:r w:rsidR="00EA1DB6">
        <w:rPr>
          <w:lang w:bidi="he-IL"/>
        </w:rPr>
        <w:t>evelopment set</w:t>
      </w:r>
      <w:r w:rsidR="00862E74">
        <w:rPr>
          <w:lang w:bidi="he-IL"/>
        </w:rPr>
        <w:t xml:space="preserve"> </w:t>
      </w:r>
      <w:r w:rsidR="007D4DDA">
        <w:rPr>
          <w:lang w:bidi="he-IL"/>
        </w:rPr>
        <w:t xml:space="preserve">were </w:t>
      </w:r>
      <w:r w:rsidR="00862E74">
        <w:rPr>
          <w:lang w:bidi="he-IL"/>
        </w:rPr>
        <w:t xml:space="preserve">used to generate training data for the EDA. </w:t>
      </w:r>
      <w:r w:rsidR="00176936">
        <w:rPr>
          <w:lang w:bidi="he-IL"/>
        </w:rPr>
        <w:t>To co</w:t>
      </w:r>
      <w:r w:rsidR="00176936">
        <w:rPr>
          <w:lang w:bidi="he-IL"/>
        </w:rPr>
        <w:t>n</w:t>
      </w:r>
      <w:r w:rsidR="00176936">
        <w:rPr>
          <w:lang w:bidi="he-IL"/>
        </w:rPr>
        <w:t>struct the training data we used all the inter-fragment edges in the development set as pos</w:t>
      </w:r>
      <w:r w:rsidR="00176936">
        <w:rPr>
          <w:lang w:bidi="he-IL"/>
        </w:rPr>
        <w:t>i</w:t>
      </w:r>
      <w:r w:rsidR="00176936">
        <w:rPr>
          <w:lang w:bidi="he-IL"/>
        </w:rPr>
        <w:t>tive (entailing) examples, and a similar amount of randomly selected node pairs for which there was no edge in the dataset as negative (non-entailing) examples. Such ‘balanced’ trai</w:t>
      </w:r>
      <w:r w:rsidR="00176936">
        <w:rPr>
          <w:lang w:bidi="he-IL"/>
        </w:rPr>
        <w:t>n</w:t>
      </w:r>
      <w:r w:rsidR="00176936">
        <w:rPr>
          <w:lang w:bidi="he-IL"/>
        </w:rPr>
        <w:t>ing set construction showed better results than using all available positive (edge) and neg</w:t>
      </w:r>
      <w:r w:rsidR="00176936">
        <w:rPr>
          <w:lang w:bidi="he-IL"/>
        </w:rPr>
        <w:t>a</w:t>
      </w:r>
      <w:r w:rsidR="00176936">
        <w:rPr>
          <w:lang w:bidi="he-IL"/>
        </w:rPr>
        <w:t>tive (no-edge) exa</w:t>
      </w:r>
      <w:r w:rsidR="00176936">
        <w:rPr>
          <w:lang w:bidi="he-IL"/>
        </w:rPr>
        <w:t>m</w:t>
      </w:r>
      <w:r w:rsidR="00176936">
        <w:rPr>
          <w:lang w:bidi="he-IL"/>
        </w:rPr>
        <w:t>ples in our preliminary experiments over the development set.</w:t>
      </w:r>
    </w:p>
    <w:p w:rsidR="007D4DDA" w:rsidRDefault="007D4DDA" w:rsidP="0005216C">
      <w:pPr>
        <w:pStyle w:val="Normal1"/>
        <w:rPr>
          <w:lang w:bidi="he-IL"/>
        </w:rPr>
      </w:pPr>
    </w:p>
    <w:p w:rsidR="007D4DDA" w:rsidRDefault="007D4DDA" w:rsidP="00BB72D5">
      <w:pPr>
        <w:pStyle w:val="Normal1"/>
        <w:rPr>
          <w:lang w:bidi="he-IL"/>
        </w:rPr>
      </w:pPr>
      <w:r>
        <w:rPr>
          <w:lang w:bidi="he-IL"/>
        </w:rPr>
        <w:t>Then, we applied merging and optimization procedures to construct entailments graphs for each of the clusters in the test set</w:t>
      </w:r>
      <w:r w:rsidR="00B24407">
        <w:rPr>
          <w:lang w:bidi="he-IL"/>
        </w:rPr>
        <w:t>. Gold-standard fragment graphs we used as input</w:t>
      </w:r>
      <w:r w:rsidR="006342A8">
        <w:rPr>
          <w:lang w:bidi="he-IL"/>
        </w:rPr>
        <w:t>.</w:t>
      </w:r>
      <w:r>
        <w:rPr>
          <w:lang w:bidi="he-IL"/>
        </w:rPr>
        <w:t xml:space="preserve"> </w:t>
      </w:r>
      <w:r w:rsidR="00B24407">
        <w:rPr>
          <w:lang w:bidi="he-IL"/>
        </w:rPr>
        <w:t xml:space="preserve">We </w:t>
      </w:r>
      <w:r>
        <w:rPr>
          <w:lang w:bidi="he-IL"/>
        </w:rPr>
        <w:t>evaluated the resulting graphs</w:t>
      </w:r>
      <w:r w:rsidR="00B24407">
        <w:rPr>
          <w:lang w:bidi="he-IL"/>
        </w:rPr>
        <w:t xml:space="preserve"> and</w:t>
      </w:r>
      <w:r>
        <w:rPr>
          <w:lang w:bidi="he-IL"/>
        </w:rPr>
        <w:t xml:space="preserve"> report macro-averaged results across the clusters of the test set.</w:t>
      </w:r>
    </w:p>
    <w:p w:rsidR="003C61C1" w:rsidRDefault="003C61C1" w:rsidP="007D4DDA">
      <w:pPr>
        <w:pStyle w:val="Normal1"/>
        <w:rPr>
          <w:lang w:bidi="he-IL"/>
        </w:rPr>
      </w:pPr>
    </w:p>
    <w:p w:rsidR="003C61C1" w:rsidRDefault="003C61C1" w:rsidP="00C14C35">
      <w:pPr>
        <w:pStyle w:val="Normal1"/>
        <w:rPr>
          <w:lang w:bidi="he-IL"/>
        </w:rPr>
      </w:pPr>
      <w:r>
        <w:rPr>
          <w:lang w:bidi="he-IL"/>
        </w:rPr>
        <w:t xml:space="preserve">The table below compares </w:t>
      </w:r>
      <w:r w:rsidR="00D92DB7">
        <w:rPr>
          <w:lang w:bidi="he-IL"/>
        </w:rPr>
        <w:t>the performance of the AllPairsGraphMerger (</w:t>
      </w:r>
      <w:r w:rsidR="00D92DB7" w:rsidRPr="0023421C">
        <w:rPr>
          <w:i/>
          <w:iCs/>
          <w:lang w:bidi="he-IL"/>
        </w:rPr>
        <w:t>All-pairs</w:t>
      </w:r>
      <w:r w:rsidR="00D92DB7">
        <w:rPr>
          <w:lang w:bidi="he-IL"/>
        </w:rPr>
        <w:t>) and the StructureBasedGraphMerger</w:t>
      </w:r>
      <w:r w:rsidR="00C14C35">
        <w:rPr>
          <w:lang w:bidi="he-IL"/>
        </w:rPr>
        <w:t xml:space="preserve"> (</w:t>
      </w:r>
      <w:r w:rsidR="00C14C35" w:rsidRPr="0023421C">
        <w:rPr>
          <w:i/>
          <w:iCs/>
          <w:lang w:bidi="he-IL"/>
        </w:rPr>
        <w:t>Str-based</w:t>
      </w:r>
      <w:r w:rsidR="00C14C35">
        <w:rPr>
          <w:lang w:bidi="he-IL"/>
        </w:rPr>
        <w:t>). In this evaluation fragment graph edges were e</w:t>
      </w:r>
      <w:r w:rsidR="00C14C35">
        <w:rPr>
          <w:lang w:bidi="he-IL"/>
        </w:rPr>
        <w:t>x</w:t>
      </w:r>
      <w:r w:rsidR="00C14C35">
        <w:rPr>
          <w:lang w:bidi="he-IL"/>
        </w:rPr>
        <w:t>cluded from the calculation, since they are given as input. We see that StructureBase</w:t>
      </w:r>
      <w:r w:rsidR="00C14C35">
        <w:rPr>
          <w:lang w:bidi="he-IL"/>
        </w:rPr>
        <w:t>d</w:t>
      </w:r>
      <w:r w:rsidR="00C14C35">
        <w:rPr>
          <w:lang w:bidi="he-IL"/>
        </w:rPr>
        <w:t>GraphMerger indeed allows considerably reducing the number of EDA calls, while outpe</w:t>
      </w:r>
      <w:r w:rsidR="00C14C35">
        <w:rPr>
          <w:lang w:bidi="he-IL"/>
        </w:rPr>
        <w:t>r</w:t>
      </w:r>
      <w:r w:rsidR="00C14C35">
        <w:rPr>
          <w:lang w:bidi="he-IL"/>
        </w:rPr>
        <w:t>forming the AllPairsGraphMerger</w:t>
      </w:r>
      <w:r w:rsidR="00B94D29">
        <w:rPr>
          <w:rStyle w:val="FootnoteReference"/>
          <w:lang w:bidi="he-IL"/>
        </w:rPr>
        <w:footnoteReference w:id="2"/>
      </w:r>
      <w:r w:rsidR="00C14C35">
        <w:rPr>
          <w:lang w:bidi="he-IL"/>
        </w:rPr>
        <w:t>.</w:t>
      </w:r>
    </w:p>
    <w:p w:rsidR="003C61C1" w:rsidRDefault="00862E74" w:rsidP="00176936">
      <w:pPr>
        <w:pStyle w:val="Normal1"/>
        <w:rPr>
          <w:lang w:bidi="he-IL"/>
        </w:rPr>
      </w:pPr>
      <w:r>
        <w:rPr>
          <w:lang w:bidi="he-IL"/>
        </w:rPr>
        <w:t xml:space="preserve"> </w:t>
      </w:r>
    </w:p>
    <w:tbl>
      <w:tblPr>
        <w:tblW w:w="7210" w:type="dxa"/>
        <w:jc w:val="center"/>
        <w:tblCellMar>
          <w:left w:w="0" w:type="dxa"/>
          <w:right w:w="0" w:type="dxa"/>
        </w:tblCellMar>
        <w:tblLook w:val="0600" w:firstRow="0" w:lastRow="0" w:firstColumn="0" w:lastColumn="0" w:noHBand="1" w:noVBand="1"/>
      </w:tblPr>
      <w:tblGrid>
        <w:gridCol w:w="866"/>
        <w:gridCol w:w="80"/>
        <w:gridCol w:w="968"/>
        <w:gridCol w:w="1060"/>
        <w:gridCol w:w="100"/>
        <w:gridCol w:w="968"/>
        <w:gridCol w:w="1060"/>
        <w:gridCol w:w="80"/>
        <w:gridCol w:w="968"/>
        <w:gridCol w:w="1060"/>
      </w:tblGrid>
      <w:tr w:rsidR="003C61C1" w:rsidRPr="003C61C1" w:rsidTr="0023421C">
        <w:trPr>
          <w:trHeight w:val="315"/>
          <w:jc w:val="center"/>
        </w:trPr>
        <w:tc>
          <w:tcPr>
            <w:tcW w:w="866"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Pr>
                <w:lang w:bidi="he-IL"/>
              </w:rPr>
              <w:t>Dataset</w:t>
            </w: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3C61C1" w:rsidRPr="003C61C1" w:rsidRDefault="003C61C1" w:rsidP="0023421C">
            <w:pPr>
              <w:pStyle w:val="Normal1"/>
              <w:jc w:val="center"/>
              <w:rPr>
                <w:lang w:bidi="he-IL"/>
              </w:rPr>
            </w:pPr>
          </w:p>
        </w:tc>
        <w:tc>
          <w:tcPr>
            <w:tcW w:w="2028" w:type="dxa"/>
            <w:gridSpan w:val="2"/>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F1</w:t>
            </w:r>
          </w:p>
        </w:tc>
        <w:tc>
          <w:tcPr>
            <w:tcW w:w="10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3C61C1" w:rsidRPr="003C61C1" w:rsidRDefault="003C61C1" w:rsidP="0023421C">
            <w:pPr>
              <w:pStyle w:val="Normal1"/>
              <w:jc w:val="center"/>
              <w:rPr>
                <w:lang w:bidi="he-IL"/>
              </w:rPr>
            </w:pPr>
          </w:p>
        </w:tc>
        <w:tc>
          <w:tcPr>
            <w:tcW w:w="2028" w:type="dxa"/>
            <w:gridSpan w:val="2"/>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Accuracy</w:t>
            </w: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3C61C1" w:rsidRPr="003C61C1" w:rsidRDefault="003C61C1" w:rsidP="0023421C">
            <w:pPr>
              <w:pStyle w:val="Normal1"/>
              <w:jc w:val="center"/>
              <w:rPr>
                <w:lang w:bidi="he-IL"/>
              </w:rPr>
            </w:pPr>
          </w:p>
        </w:tc>
        <w:tc>
          <w:tcPr>
            <w:tcW w:w="2028" w:type="dxa"/>
            <w:gridSpan w:val="2"/>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sidRPr="003C61C1">
              <w:rPr>
                <w:lang w:bidi="he-IL"/>
              </w:rPr>
              <w:t>EDA calls</w:t>
            </w:r>
          </w:p>
        </w:tc>
      </w:tr>
      <w:tr w:rsidR="003C61C1" w:rsidRPr="003C61C1" w:rsidTr="0023421C">
        <w:trPr>
          <w:trHeight w:val="315"/>
          <w:jc w:val="center"/>
        </w:trPr>
        <w:tc>
          <w:tcPr>
            <w:tcW w:w="866" w:type="dxa"/>
            <w:vMerge/>
            <w:tcBorders>
              <w:top w:val="single" w:sz="6" w:space="0" w:color="7D60A0"/>
              <w:left w:val="single" w:sz="6" w:space="0" w:color="7D60A0"/>
              <w:bottom w:val="single" w:sz="6" w:space="0" w:color="7D60A0"/>
              <w:right w:val="single" w:sz="6" w:space="0" w:color="7D60A0"/>
            </w:tcBorders>
            <w:vAlign w:val="center"/>
            <w:hideMark/>
          </w:tcPr>
          <w:p w:rsidR="003C61C1" w:rsidRPr="003C61C1" w:rsidRDefault="003C61C1" w:rsidP="0023421C">
            <w:pPr>
              <w:pStyle w:val="Normal1"/>
              <w:jc w:val="center"/>
              <w:rPr>
                <w:lang w:bidi="he-IL"/>
              </w:rPr>
            </w:pP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sidRPr="003C61C1">
              <w:rPr>
                <w:lang w:bidi="he-IL"/>
              </w:rPr>
              <w:t>All-pairs</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sidRPr="003C61C1">
              <w:rPr>
                <w:lang w:bidi="he-IL"/>
              </w:rPr>
              <w:t>Str-based</w:t>
            </w:r>
          </w:p>
        </w:tc>
        <w:tc>
          <w:tcPr>
            <w:tcW w:w="10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sidRPr="003C61C1">
              <w:rPr>
                <w:lang w:bidi="he-IL"/>
              </w:rPr>
              <w:t>All-pairs</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sidRPr="003C61C1">
              <w:rPr>
                <w:lang w:bidi="he-IL"/>
              </w:rPr>
              <w:t>Str-based</w:t>
            </w: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sidRPr="003C61C1">
              <w:rPr>
                <w:lang w:bidi="he-IL"/>
              </w:rPr>
              <w:t>All-pairs</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sidRPr="003C61C1">
              <w:rPr>
                <w:lang w:bidi="he-IL"/>
              </w:rPr>
              <w:t>Str-based</w:t>
            </w:r>
          </w:p>
        </w:tc>
      </w:tr>
      <w:tr w:rsidR="003C61C1" w:rsidRPr="003C61C1" w:rsidTr="0023421C">
        <w:trPr>
          <w:trHeight w:val="315"/>
          <w:jc w:val="center"/>
        </w:trPr>
        <w:tc>
          <w:tcPr>
            <w:tcW w:w="866" w:type="dxa"/>
            <w:tcBorders>
              <w:top w:val="single" w:sz="6" w:space="0" w:color="7D60A0"/>
              <w:left w:val="single" w:sz="6" w:space="0" w:color="7D60A0"/>
              <w:bottom w:val="single" w:sz="6" w:space="0" w:color="7D60A0"/>
              <w:right w:val="single" w:sz="6" w:space="0" w:color="7D60A0"/>
            </w:tcBorders>
            <w:vAlign w:val="center"/>
          </w:tcPr>
          <w:p w:rsidR="003C61C1" w:rsidRPr="003C61C1" w:rsidRDefault="003C61C1" w:rsidP="0023421C">
            <w:pPr>
              <w:pStyle w:val="Normal1"/>
              <w:jc w:val="center"/>
              <w:rPr>
                <w:lang w:bidi="he-IL"/>
              </w:rPr>
            </w:pPr>
            <w:r>
              <w:rPr>
                <w:lang w:bidi="he-IL"/>
              </w:rPr>
              <w:t>NICE</w:t>
            </w: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3C61C1" w:rsidP="0023421C">
            <w:pPr>
              <w:pStyle w:val="Normal1"/>
              <w:jc w:val="center"/>
              <w:rPr>
                <w:lang w:bidi="he-IL"/>
              </w:rPr>
            </w:pPr>
            <w:r>
              <w:rPr>
                <w:lang w:bidi="he-IL"/>
              </w:rPr>
              <w:t>0.58</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3C61C1" w:rsidP="0023421C">
            <w:pPr>
              <w:pStyle w:val="Normal1"/>
              <w:jc w:val="center"/>
              <w:rPr>
                <w:lang w:bidi="he-IL"/>
              </w:rPr>
            </w:pPr>
            <w:r>
              <w:rPr>
                <w:lang w:bidi="he-IL"/>
              </w:rPr>
              <w:t>0.67</w:t>
            </w:r>
          </w:p>
        </w:tc>
        <w:tc>
          <w:tcPr>
            <w:tcW w:w="10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3C61C1" w:rsidP="0023421C">
            <w:pPr>
              <w:pStyle w:val="Normal1"/>
              <w:jc w:val="center"/>
              <w:rPr>
                <w:lang w:bidi="he-IL"/>
              </w:rPr>
            </w:pPr>
            <w:r>
              <w:rPr>
                <w:lang w:bidi="he-IL"/>
              </w:rPr>
              <w:t>0.72</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3C61C1" w:rsidP="0023421C">
            <w:pPr>
              <w:pStyle w:val="Normal1"/>
              <w:jc w:val="center"/>
              <w:rPr>
                <w:lang w:bidi="he-IL"/>
              </w:rPr>
            </w:pPr>
            <w:r>
              <w:rPr>
                <w:lang w:bidi="he-IL"/>
              </w:rPr>
              <w:t>0.76</w:t>
            </w: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597DFD" w:rsidP="0023421C">
            <w:pPr>
              <w:pStyle w:val="Normal1"/>
              <w:jc w:val="center"/>
              <w:rPr>
                <w:lang w:bidi="he-IL"/>
              </w:rPr>
            </w:pPr>
            <w:r>
              <w:rPr>
                <w:lang w:bidi="he-IL"/>
              </w:rPr>
              <w:t>7,510</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tcPr>
          <w:p w:rsidR="003C61C1" w:rsidRPr="003C61C1" w:rsidRDefault="00597DFD" w:rsidP="0023421C">
            <w:pPr>
              <w:pStyle w:val="Normal1"/>
              <w:jc w:val="center"/>
              <w:rPr>
                <w:lang w:bidi="he-IL"/>
              </w:rPr>
            </w:pPr>
            <w:r>
              <w:rPr>
                <w:lang w:bidi="he-IL"/>
              </w:rPr>
              <w:t>2,282</w:t>
            </w:r>
          </w:p>
        </w:tc>
      </w:tr>
      <w:tr w:rsidR="003C61C1" w:rsidRPr="003C61C1" w:rsidTr="0023421C">
        <w:trPr>
          <w:trHeight w:val="300"/>
          <w:jc w:val="center"/>
        </w:trPr>
        <w:tc>
          <w:tcPr>
            <w:tcW w:w="866"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222723" w:rsidRPr="003C61C1" w:rsidRDefault="003C61C1" w:rsidP="0023421C">
            <w:pPr>
              <w:pStyle w:val="Normal1"/>
              <w:jc w:val="center"/>
              <w:rPr>
                <w:lang w:bidi="he-IL"/>
              </w:rPr>
            </w:pPr>
            <w:r>
              <w:rPr>
                <w:lang w:bidi="he-IL"/>
              </w:rPr>
              <w:t>ALMA</w:t>
            </w: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bottom"/>
            <w:hideMark/>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0.44</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0.51</w:t>
            </w:r>
          </w:p>
        </w:tc>
        <w:tc>
          <w:tcPr>
            <w:tcW w:w="10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0.79</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0.84</w:t>
            </w:r>
          </w:p>
        </w:tc>
        <w:tc>
          <w:tcPr>
            <w:tcW w:w="8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3C61C1" w:rsidRPr="003C61C1" w:rsidRDefault="003C61C1" w:rsidP="0023421C">
            <w:pPr>
              <w:pStyle w:val="Normal1"/>
              <w:jc w:val="center"/>
              <w:rPr>
                <w:lang w:bidi="he-IL"/>
              </w:rPr>
            </w:pPr>
          </w:p>
        </w:tc>
        <w:tc>
          <w:tcPr>
            <w:tcW w:w="9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11,384</w:t>
            </w:r>
          </w:p>
        </w:tc>
        <w:tc>
          <w:tcPr>
            <w:tcW w:w="106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3C61C1" w:rsidRDefault="003C61C1" w:rsidP="0023421C">
            <w:pPr>
              <w:pStyle w:val="Normal1"/>
              <w:jc w:val="center"/>
              <w:rPr>
                <w:lang w:bidi="he-IL"/>
              </w:rPr>
            </w:pPr>
            <w:r w:rsidRPr="003C61C1">
              <w:rPr>
                <w:lang w:bidi="he-IL"/>
              </w:rPr>
              <w:t>4,355</w:t>
            </w:r>
          </w:p>
        </w:tc>
      </w:tr>
    </w:tbl>
    <w:p w:rsidR="00EA1DB6" w:rsidRDefault="00EA1DB6" w:rsidP="00176936">
      <w:pPr>
        <w:pStyle w:val="Normal1"/>
        <w:rPr>
          <w:lang w:bidi="he-IL"/>
        </w:rPr>
      </w:pPr>
    </w:p>
    <w:p w:rsidR="005F1720" w:rsidRDefault="005F1720" w:rsidP="005F1720">
      <w:pPr>
        <w:pStyle w:val="Normal1"/>
        <w:rPr>
          <w:lang w:bidi="he-IL"/>
        </w:rPr>
      </w:pPr>
      <w:r>
        <w:rPr>
          <w:lang w:bidi="he-IL"/>
        </w:rPr>
        <w:t>The tables below evaluate the quality of the final graphs</w:t>
      </w:r>
      <w:r w:rsidR="00851F17">
        <w:rPr>
          <w:lang w:bidi="he-IL"/>
        </w:rPr>
        <w:t xml:space="preserve"> (</w:t>
      </w:r>
      <w:r w:rsidR="00851F17" w:rsidRPr="0023421C">
        <w:rPr>
          <w:i/>
          <w:iCs/>
          <w:lang w:bidi="he-IL"/>
        </w:rPr>
        <w:t>Entailment graph</w:t>
      </w:r>
      <w:r w:rsidR="00851F17">
        <w:rPr>
          <w:lang w:bidi="he-IL"/>
        </w:rPr>
        <w:t>) obtained after merging and optimization</w:t>
      </w:r>
      <w:r>
        <w:rPr>
          <w:lang w:bidi="he-IL"/>
        </w:rPr>
        <w:t>, including the fragment graph ed</w:t>
      </w:r>
      <w:r>
        <w:rPr>
          <w:lang w:bidi="he-IL"/>
        </w:rPr>
        <w:t>g</w:t>
      </w:r>
      <w:r>
        <w:rPr>
          <w:lang w:bidi="he-IL"/>
        </w:rPr>
        <w:t xml:space="preserve">es. </w:t>
      </w:r>
      <w:r w:rsidR="00851F17">
        <w:rPr>
          <w:lang w:bidi="he-IL"/>
        </w:rPr>
        <w:t>This is compared to a graph, which only includes fragment graph edges given as input (</w:t>
      </w:r>
      <w:r w:rsidR="00851F17" w:rsidRPr="0023421C">
        <w:rPr>
          <w:i/>
          <w:iCs/>
          <w:lang w:bidi="he-IL"/>
        </w:rPr>
        <w:t>FG edges only</w:t>
      </w:r>
      <w:r w:rsidR="00851F17">
        <w:rPr>
          <w:lang w:bidi="he-IL"/>
        </w:rPr>
        <w:t>)</w:t>
      </w:r>
      <w:r w:rsidR="00E00387">
        <w:rPr>
          <w:lang w:bidi="he-IL"/>
        </w:rPr>
        <w:t>.</w:t>
      </w:r>
      <w:r w:rsidR="00851F17">
        <w:rPr>
          <w:lang w:bidi="he-IL"/>
        </w:rPr>
        <w:t xml:space="preserve">  </w:t>
      </w:r>
    </w:p>
    <w:p w:rsidR="00EA1DB6" w:rsidRDefault="00EA1DB6" w:rsidP="00EA1DB6">
      <w:pPr>
        <w:pStyle w:val="Normal1"/>
        <w:ind w:left="720"/>
        <w:rPr>
          <w:lang w:bidi="he-IL"/>
        </w:rPr>
      </w:pPr>
    </w:p>
    <w:tbl>
      <w:tblPr>
        <w:tblW w:w="8095" w:type="dxa"/>
        <w:jc w:val="center"/>
        <w:tblCellMar>
          <w:left w:w="0" w:type="dxa"/>
          <w:right w:w="0" w:type="dxa"/>
        </w:tblCellMar>
        <w:tblLook w:val="0600" w:firstRow="0" w:lastRow="0" w:firstColumn="0" w:lastColumn="0" w:noHBand="1" w:noVBand="1"/>
      </w:tblPr>
      <w:tblGrid>
        <w:gridCol w:w="919"/>
        <w:gridCol w:w="2557"/>
        <w:gridCol w:w="769"/>
        <w:gridCol w:w="770"/>
        <w:gridCol w:w="770"/>
        <w:gridCol w:w="770"/>
        <w:gridCol w:w="770"/>
        <w:gridCol w:w="770"/>
        <w:tblGridChange w:id="2407">
          <w:tblGrid>
            <w:gridCol w:w="919"/>
            <w:gridCol w:w="2557"/>
            <w:gridCol w:w="769"/>
            <w:gridCol w:w="770"/>
            <w:gridCol w:w="770"/>
            <w:gridCol w:w="770"/>
            <w:gridCol w:w="770"/>
            <w:gridCol w:w="770"/>
          </w:tblGrid>
        </w:tblGridChange>
      </w:tblGrid>
      <w:tr w:rsidR="00C02338" w:rsidRPr="00C02338" w:rsidTr="0023421C">
        <w:trPr>
          <w:trHeight w:val="108"/>
          <w:jc w:val="center"/>
        </w:trPr>
        <w:tc>
          <w:tcPr>
            <w:tcW w:w="919"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 xml:space="preserve">Dataset </w:t>
            </w:r>
          </w:p>
        </w:tc>
        <w:tc>
          <w:tcPr>
            <w:tcW w:w="2557"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506C2E" w:rsidP="0023421C">
            <w:pPr>
              <w:pStyle w:val="Normal1"/>
              <w:jc w:val="center"/>
              <w:rPr>
                <w:lang w:bidi="he-IL"/>
              </w:rPr>
            </w:pPr>
            <w:r>
              <w:rPr>
                <w:lang w:bidi="he-IL"/>
              </w:rPr>
              <w:t>Graph</w:t>
            </w:r>
          </w:p>
        </w:tc>
        <w:tc>
          <w:tcPr>
            <w:tcW w:w="2309" w:type="dxa"/>
            <w:gridSpan w:val="3"/>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Str-based merger</w:t>
            </w:r>
          </w:p>
        </w:tc>
        <w:tc>
          <w:tcPr>
            <w:tcW w:w="2310" w:type="dxa"/>
            <w:gridSpan w:val="3"/>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Global optimizer</w:t>
            </w:r>
          </w:p>
        </w:tc>
      </w:tr>
      <w:tr w:rsidR="00C02338" w:rsidRPr="00C02338" w:rsidTr="0023421C">
        <w:trPr>
          <w:jc w:val="center"/>
        </w:trPr>
        <w:tc>
          <w:tcPr>
            <w:tcW w:w="919" w:type="dxa"/>
            <w:vMerge/>
            <w:tcBorders>
              <w:top w:val="single" w:sz="6" w:space="0" w:color="7D60A0"/>
              <w:left w:val="single" w:sz="6" w:space="0" w:color="7D60A0"/>
              <w:bottom w:val="single" w:sz="6" w:space="0" w:color="7D60A0"/>
              <w:right w:val="single" w:sz="6" w:space="0" w:color="7D60A0"/>
            </w:tcBorders>
            <w:vAlign w:val="center"/>
            <w:hideMark/>
          </w:tcPr>
          <w:p w:rsidR="00C02338" w:rsidRPr="00C02338" w:rsidRDefault="00C02338" w:rsidP="0023421C">
            <w:pPr>
              <w:pStyle w:val="Normal1"/>
              <w:jc w:val="center"/>
              <w:rPr>
                <w:lang w:bidi="he-IL"/>
              </w:rPr>
            </w:pPr>
          </w:p>
        </w:tc>
        <w:tc>
          <w:tcPr>
            <w:tcW w:w="2557" w:type="dxa"/>
            <w:vMerge/>
            <w:tcBorders>
              <w:top w:val="single" w:sz="6" w:space="0" w:color="7D60A0"/>
              <w:left w:val="single" w:sz="6" w:space="0" w:color="7D60A0"/>
              <w:bottom w:val="single" w:sz="6" w:space="0" w:color="7D60A0"/>
              <w:right w:val="single" w:sz="6" w:space="0" w:color="7D60A0"/>
            </w:tcBorders>
            <w:vAlign w:val="center"/>
            <w:hideMark/>
          </w:tcPr>
          <w:p w:rsidR="00C02338" w:rsidRPr="00C02338" w:rsidRDefault="00C02338" w:rsidP="0023421C">
            <w:pPr>
              <w:pStyle w:val="Normal1"/>
              <w:jc w:val="center"/>
              <w:rPr>
                <w:lang w:bidi="he-IL"/>
              </w:rPr>
            </w:pPr>
          </w:p>
        </w:tc>
        <w:tc>
          <w:tcPr>
            <w:tcW w:w="769"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R</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P</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F1</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R</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P</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F1</w:t>
            </w:r>
          </w:p>
        </w:tc>
      </w:tr>
      <w:tr w:rsidR="0066664F" w:rsidRPr="00C02338" w:rsidTr="0023421C">
        <w:trPr>
          <w:trHeight w:val="50"/>
          <w:jc w:val="center"/>
        </w:trPr>
        <w:tc>
          <w:tcPr>
            <w:tcW w:w="919"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NICE</w:t>
            </w:r>
          </w:p>
        </w:tc>
        <w:tc>
          <w:tcPr>
            <w:tcW w:w="2557"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506C2E" w:rsidP="0023421C">
            <w:pPr>
              <w:pStyle w:val="Normal1"/>
              <w:jc w:val="left"/>
              <w:rPr>
                <w:lang w:bidi="he-IL"/>
              </w:rPr>
            </w:pPr>
            <w:r>
              <w:rPr>
                <w:lang w:bidi="he-IL"/>
              </w:rPr>
              <w:t xml:space="preserve"> </w:t>
            </w:r>
            <w:r w:rsidR="00C02338" w:rsidRPr="00C02338">
              <w:rPr>
                <w:lang w:bidi="he-IL"/>
              </w:rPr>
              <w:t>FG</w:t>
            </w:r>
            <w:r>
              <w:rPr>
                <w:lang w:bidi="he-IL"/>
              </w:rPr>
              <w:t xml:space="preserve"> </w:t>
            </w:r>
            <w:r w:rsidR="00C02338" w:rsidRPr="00C02338">
              <w:rPr>
                <w:lang w:bidi="he-IL"/>
              </w:rPr>
              <w:t>edges only</w:t>
            </w:r>
          </w:p>
        </w:tc>
        <w:tc>
          <w:tcPr>
            <w:tcW w:w="769"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0.00</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1.00</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0.00</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w:t>
            </w:r>
          </w:p>
        </w:tc>
      </w:tr>
      <w:tr w:rsidR="0066664F" w:rsidRPr="00C02338" w:rsidTr="0066664F">
        <w:trPr>
          <w:trHeight w:val="50"/>
          <w:jc w:val="center"/>
        </w:trPr>
        <w:tc>
          <w:tcPr>
            <w:tcW w:w="919" w:type="dxa"/>
            <w:vMerge/>
            <w:tcBorders>
              <w:top w:val="single" w:sz="6" w:space="0" w:color="7D60A0"/>
              <w:left w:val="single" w:sz="6" w:space="0" w:color="7D60A0"/>
              <w:bottom w:val="single" w:sz="6" w:space="0" w:color="7D60A0"/>
              <w:right w:val="single" w:sz="6" w:space="0" w:color="7D60A0"/>
            </w:tcBorders>
            <w:vAlign w:val="center"/>
            <w:hideMark/>
          </w:tcPr>
          <w:p w:rsidR="00C02338" w:rsidRPr="00C02338" w:rsidRDefault="00C02338" w:rsidP="0023421C">
            <w:pPr>
              <w:pStyle w:val="Normal1"/>
              <w:jc w:val="center"/>
              <w:rPr>
                <w:lang w:bidi="he-IL"/>
              </w:rPr>
            </w:pPr>
          </w:p>
        </w:tc>
        <w:tc>
          <w:tcPr>
            <w:tcW w:w="2557"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left"/>
              <w:rPr>
                <w:lang w:bidi="he-IL"/>
              </w:rPr>
            </w:pPr>
            <w:r w:rsidRPr="00C02338">
              <w:rPr>
                <w:lang w:bidi="he-IL"/>
              </w:rPr>
              <w:t xml:space="preserve"> </w:t>
            </w:r>
            <w:r w:rsidR="00506C2E">
              <w:rPr>
                <w:lang w:bidi="he-IL"/>
              </w:rPr>
              <w:t>Entailment graph</w:t>
            </w:r>
          </w:p>
        </w:tc>
        <w:tc>
          <w:tcPr>
            <w:tcW w:w="769"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0.65</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0.52</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0.58</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0.64</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0.58</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222723" w:rsidRPr="00C02338" w:rsidRDefault="00C02338" w:rsidP="0023421C">
            <w:pPr>
              <w:pStyle w:val="Normal1"/>
              <w:jc w:val="center"/>
              <w:rPr>
                <w:lang w:bidi="he-IL"/>
              </w:rPr>
            </w:pPr>
            <w:r w:rsidRPr="00C02338">
              <w:rPr>
                <w:lang w:bidi="he-IL"/>
              </w:rPr>
              <w:t>0.61</w:t>
            </w:r>
          </w:p>
        </w:tc>
      </w:tr>
      <w:tr w:rsidR="00506C2E" w:rsidRPr="00C02338" w:rsidTr="0066664F">
        <w:trPr>
          <w:trHeight w:val="50"/>
          <w:jc w:val="center"/>
        </w:trPr>
        <w:tc>
          <w:tcPr>
            <w:tcW w:w="919"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ALMA</w:t>
            </w:r>
          </w:p>
        </w:tc>
        <w:tc>
          <w:tcPr>
            <w:tcW w:w="2557"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left"/>
              <w:rPr>
                <w:lang w:bidi="he-IL"/>
              </w:rPr>
            </w:pPr>
            <w:r>
              <w:rPr>
                <w:lang w:bidi="he-IL"/>
              </w:rPr>
              <w:t xml:space="preserve"> </w:t>
            </w:r>
            <w:r>
              <w:rPr>
                <w:lang w:bidi="he-IL"/>
              </w:rPr>
              <w:t>FG edges</w:t>
            </w:r>
            <w:r w:rsidRPr="00C02338">
              <w:rPr>
                <w:lang w:bidi="he-IL"/>
              </w:rPr>
              <w:t xml:space="preserve"> only</w:t>
            </w:r>
          </w:p>
        </w:tc>
        <w:tc>
          <w:tcPr>
            <w:tcW w:w="769"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0.14</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1.00</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0.25</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w:t>
            </w:r>
          </w:p>
        </w:tc>
      </w:tr>
      <w:tr w:rsidR="00506C2E" w:rsidRPr="00C02338" w:rsidTr="0066664F">
        <w:trPr>
          <w:trHeight w:val="50"/>
          <w:jc w:val="center"/>
        </w:trPr>
        <w:tc>
          <w:tcPr>
            <w:tcW w:w="919" w:type="dxa"/>
            <w:vMerge/>
            <w:tcBorders>
              <w:top w:val="single" w:sz="6" w:space="0" w:color="7D60A0"/>
              <w:left w:val="single" w:sz="6" w:space="0" w:color="7D60A0"/>
              <w:bottom w:val="single" w:sz="6" w:space="0" w:color="7D60A0"/>
              <w:right w:val="single" w:sz="6" w:space="0" w:color="7D60A0"/>
            </w:tcBorders>
            <w:vAlign w:val="center"/>
            <w:hideMark/>
          </w:tcPr>
          <w:p w:rsidR="00506C2E" w:rsidRPr="00C02338" w:rsidRDefault="00506C2E" w:rsidP="0023421C">
            <w:pPr>
              <w:pStyle w:val="Normal1"/>
              <w:jc w:val="center"/>
              <w:rPr>
                <w:lang w:bidi="he-IL"/>
              </w:rPr>
            </w:pPr>
          </w:p>
        </w:tc>
        <w:tc>
          <w:tcPr>
            <w:tcW w:w="2557"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left"/>
              <w:rPr>
                <w:lang w:bidi="he-IL"/>
              </w:rPr>
            </w:pPr>
            <w:r w:rsidRPr="00C02338">
              <w:rPr>
                <w:lang w:bidi="he-IL"/>
              </w:rPr>
              <w:t xml:space="preserve"> </w:t>
            </w:r>
            <w:r>
              <w:rPr>
                <w:lang w:bidi="he-IL"/>
              </w:rPr>
              <w:t>Entailment graph</w:t>
            </w:r>
          </w:p>
        </w:tc>
        <w:tc>
          <w:tcPr>
            <w:tcW w:w="769"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0.78</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0.46</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0.58</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0.48</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0.80</w:t>
            </w:r>
          </w:p>
        </w:tc>
        <w:tc>
          <w:tcPr>
            <w:tcW w:w="770"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506C2E" w:rsidRPr="00C02338" w:rsidRDefault="00506C2E" w:rsidP="0023421C">
            <w:pPr>
              <w:pStyle w:val="Normal1"/>
              <w:jc w:val="center"/>
              <w:rPr>
                <w:lang w:bidi="he-IL"/>
              </w:rPr>
            </w:pPr>
            <w:r w:rsidRPr="00C02338">
              <w:rPr>
                <w:lang w:bidi="he-IL"/>
              </w:rPr>
              <w:t>0.60</w:t>
            </w:r>
          </w:p>
        </w:tc>
      </w:tr>
    </w:tbl>
    <w:p w:rsidR="00C02338" w:rsidRDefault="00C02338" w:rsidP="00EA1DB6">
      <w:pPr>
        <w:pStyle w:val="Normal1"/>
        <w:ind w:left="720"/>
        <w:rPr>
          <w:lang w:bidi="he-IL"/>
        </w:rPr>
      </w:pPr>
    </w:p>
    <w:tbl>
      <w:tblPr>
        <w:tblW w:w="8070" w:type="dxa"/>
        <w:tblInd w:w="450" w:type="dxa"/>
        <w:tblCellMar>
          <w:left w:w="0" w:type="dxa"/>
          <w:right w:w="0" w:type="dxa"/>
        </w:tblCellMar>
        <w:tblLook w:val="0600" w:firstRow="0" w:lastRow="0" w:firstColumn="0" w:lastColumn="0" w:noHBand="1" w:noVBand="1"/>
      </w:tblPr>
      <w:tblGrid>
        <w:gridCol w:w="919"/>
        <w:gridCol w:w="2557"/>
        <w:gridCol w:w="2326"/>
        <w:gridCol w:w="2268"/>
      </w:tblGrid>
      <w:tr w:rsidR="004D6BDF" w:rsidRPr="00C02338" w:rsidTr="0023421C">
        <w:trPr>
          <w:trHeight w:val="108"/>
        </w:trPr>
        <w:tc>
          <w:tcPr>
            <w:tcW w:w="919"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 xml:space="preserve">Dataset </w:t>
            </w:r>
          </w:p>
        </w:tc>
        <w:tc>
          <w:tcPr>
            <w:tcW w:w="2557" w:type="dxa"/>
            <w:vMerge w:val="restart"/>
            <w:tcBorders>
              <w:top w:val="single" w:sz="6" w:space="0" w:color="7D60A0"/>
              <w:left w:val="single" w:sz="6" w:space="0" w:color="7D60A0"/>
              <w:right w:val="single" w:sz="6" w:space="0" w:color="7D60A0"/>
            </w:tcBorders>
            <w:vAlign w:val="center"/>
          </w:tcPr>
          <w:p w:rsidR="004D6BDF" w:rsidRPr="00C02338" w:rsidRDefault="004D6BDF" w:rsidP="0023421C">
            <w:pPr>
              <w:pStyle w:val="Normal1"/>
              <w:jc w:val="center"/>
              <w:rPr>
                <w:lang w:bidi="he-IL"/>
              </w:rPr>
            </w:pPr>
            <w:r>
              <w:rPr>
                <w:lang w:bidi="he-IL"/>
              </w:rPr>
              <w:t>Graph</w:t>
            </w:r>
          </w:p>
        </w:tc>
        <w:tc>
          <w:tcPr>
            <w:tcW w:w="2326"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Str-based merger</w:t>
            </w:r>
          </w:p>
        </w:tc>
        <w:tc>
          <w:tcPr>
            <w:tcW w:w="22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Global o</w:t>
            </w:r>
            <w:r w:rsidRPr="00C02338">
              <w:rPr>
                <w:lang w:bidi="he-IL"/>
              </w:rPr>
              <w:t>p</w:t>
            </w:r>
            <w:r w:rsidRPr="00C02338">
              <w:rPr>
                <w:lang w:bidi="he-IL"/>
              </w:rPr>
              <w:t>timizer</w:t>
            </w:r>
          </w:p>
        </w:tc>
      </w:tr>
      <w:tr w:rsidR="004D6BDF" w:rsidRPr="00C02338" w:rsidTr="0023421C">
        <w:trPr>
          <w:trHeight w:val="50"/>
        </w:trPr>
        <w:tc>
          <w:tcPr>
            <w:tcW w:w="919" w:type="dxa"/>
            <w:vMerge/>
            <w:tcBorders>
              <w:top w:val="single" w:sz="6" w:space="0" w:color="7D60A0"/>
              <w:left w:val="single" w:sz="6" w:space="0" w:color="7D60A0"/>
              <w:bottom w:val="single" w:sz="6" w:space="0" w:color="7D60A0"/>
              <w:right w:val="single" w:sz="6" w:space="0" w:color="7D60A0"/>
            </w:tcBorders>
            <w:vAlign w:val="center"/>
            <w:hideMark/>
          </w:tcPr>
          <w:p w:rsidR="004D6BDF" w:rsidRPr="00C02338" w:rsidRDefault="004D6BDF" w:rsidP="0023421C">
            <w:pPr>
              <w:pStyle w:val="Normal1"/>
              <w:jc w:val="center"/>
              <w:rPr>
                <w:lang w:bidi="he-IL"/>
              </w:rPr>
            </w:pPr>
          </w:p>
        </w:tc>
        <w:tc>
          <w:tcPr>
            <w:tcW w:w="2557" w:type="dxa"/>
            <w:vMerge/>
            <w:tcBorders>
              <w:left w:val="single" w:sz="6" w:space="0" w:color="7D60A0"/>
              <w:bottom w:val="single" w:sz="6" w:space="0" w:color="7D60A0"/>
              <w:right w:val="single" w:sz="6" w:space="0" w:color="7D60A0"/>
            </w:tcBorders>
            <w:vAlign w:val="center"/>
          </w:tcPr>
          <w:p w:rsidR="004D6BDF" w:rsidRPr="00C02338" w:rsidRDefault="004D6BDF" w:rsidP="0066664F">
            <w:pPr>
              <w:pStyle w:val="Normal1"/>
              <w:jc w:val="left"/>
              <w:rPr>
                <w:lang w:bidi="he-IL"/>
              </w:rPr>
            </w:pPr>
          </w:p>
        </w:tc>
        <w:tc>
          <w:tcPr>
            <w:tcW w:w="2326"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Accuracy</w:t>
            </w:r>
          </w:p>
        </w:tc>
        <w:tc>
          <w:tcPr>
            <w:tcW w:w="22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Accuracy</w:t>
            </w:r>
          </w:p>
        </w:tc>
      </w:tr>
      <w:tr w:rsidR="004D6BDF" w:rsidRPr="00C02338" w:rsidTr="0023421C">
        <w:trPr>
          <w:trHeight w:val="50"/>
        </w:trPr>
        <w:tc>
          <w:tcPr>
            <w:tcW w:w="919"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NICE</w:t>
            </w:r>
          </w:p>
        </w:tc>
        <w:tc>
          <w:tcPr>
            <w:tcW w:w="2557" w:type="dxa"/>
            <w:tcBorders>
              <w:top w:val="single" w:sz="6" w:space="0" w:color="7D60A0"/>
              <w:left w:val="single" w:sz="6" w:space="0" w:color="7D60A0"/>
              <w:bottom w:val="single" w:sz="6" w:space="0" w:color="7D60A0"/>
              <w:right w:val="single" w:sz="6" w:space="0" w:color="7D60A0"/>
            </w:tcBorders>
            <w:vAlign w:val="center"/>
          </w:tcPr>
          <w:p w:rsidR="004D6BDF" w:rsidRPr="00C02338" w:rsidRDefault="004D6BDF" w:rsidP="0066664F">
            <w:pPr>
              <w:pStyle w:val="Normal1"/>
              <w:jc w:val="left"/>
              <w:rPr>
                <w:lang w:bidi="he-IL"/>
              </w:rPr>
            </w:pPr>
            <w:r>
              <w:rPr>
                <w:lang w:bidi="he-IL"/>
              </w:rPr>
              <w:t xml:space="preserve"> </w:t>
            </w:r>
            <w:r w:rsidRPr="00C02338">
              <w:rPr>
                <w:lang w:bidi="he-IL"/>
              </w:rPr>
              <w:t>FG</w:t>
            </w:r>
            <w:r>
              <w:rPr>
                <w:lang w:bidi="he-IL"/>
              </w:rPr>
              <w:t xml:space="preserve"> </w:t>
            </w:r>
            <w:r w:rsidRPr="00C02338">
              <w:rPr>
                <w:lang w:bidi="he-IL"/>
              </w:rPr>
              <w:t>edges only</w:t>
            </w:r>
          </w:p>
        </w:tc>
        <w:tc>
          <w:tcPr>
            <w:tcW w:w="2326"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0.756</w:t>
            </w:r>
          </w:p>
        </w:tc>
        <w:tc>
          <w:tcPr>
            <w:tcW w:w="22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w:t>
            </w:r>
          </w:p>
        </w:tc>
      </w:tr>
      <w:tr w:rsidR="004D6BDF" w:rsidRPr="00C02338" w:rsidTr="0023421C">
        <w:trPr>
          <w:trHeight w:val="50"/>
        </w:trPr>
        <w:tc>
          <w:tcPr>
            <w:tcW w:w="919" w:type="dxa"/>
            <w:vMerge/>
            <w:tcBorders>
              <w:top w:val="single" w:sz="6" w:space="0" w:color="7D60A0"/>
              <w:left w:val="single" w:sz="6" w:space="0" w:color="7D60A0"/>
              <w:bottom w:val="single" w:sz="6" w:space="0" w:color="7D60A0"/>
              <w:right w:val="single" w:sz="6" w:space="0" w:color="7D60A0"/>
            </w:tcBorders>
            <w:vAlign w:val="center"/>
            <w:hideMark/>
          </w:tcPr>
          <w:p w:rsidR="004D6BDF" w:rsidRPr="00C02338" w:rsidRDefault="004D6BDF" w:rsidP="0023421C">
            <w:pPr>
              <w:pStyle w:val="Normal1"/>
              <w:jc w:val="center"/>
              <w:rPr>
                <w:lang w:bidi="he-IL"/>
              </w:rPr>
            </w:pPr>
          </w:p>
        </w:tc>
        <w:tc>
          <w:tcPr>
            <w:tcW w:w="2557" w:type="dxa"/>
            <w:tcBorders>
              <w:top w:val="single" w:sz="6" w:space="0" w:color="7D60A0"/>
              <w:left w:val="single" w:sz="6" w:space="0" w:color="7D60A0"/>
              <w:bottom w:val="single" w:sz="6" w:space="0" w:color="7D60A0"/>
              <w:right w:val="single" w:sz="6" w:space="0" w:color="7D60A0"/>
            </w:tcBorders>
            <w:vAlign w:val="center"/>
          </w:tcPr>
          <w:p w:rsidR="004D6BDF" w:rsidRPr="00C02338" w:rsidRDefault="004D6BDF" w:rsidP="0066664F">
            <w:pPr>
              <w:pStyle w:val="Normal1"/>
              <w:jc w:val="left"/>
              <w:rPr>
                <w:lang w:bidi="he-IL"/>
              </w:rPr>
            </w:pPr>
            <w:r w:rsidRPr="00C02338">
              <w:rPr>
                <w:lang w:bidi="he-IL"/>
              </w:rPr>
              <w:t xml:space="preserve"> </w:t>
            </w:r>
            <w:r>
              <w:rPr>
                <w:lang w:bidi="he-IL"/>
              </w:rPr>
              <w:t>Entailment graph</w:t>
            </w:r>
          </w:p>
        </w:tc>
        <w:tc>
          <w:tcPr>
            <w:tcW w:w="2326"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0.764</w:t>
            </w:r>
          </w:p>
        </w:tc>
        <w:tc>
          <w:tcPr>
            <w:tcW w:w="22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0.782</w:t>
            </w:r>
          </w:p>
        </w:tc>
      </w:tr>
      <w:tr w:rsidR="004D6BDF" w:rsidRPr="00C02338" w:rsidTr="0023421C">
        <w:trPr>
          <w:trHeight w:val="50"/>
        </w:trPr>
        <w:tc>
          <w:tcPr>
            <w:tcW w:w="919" w:type="dxa"/>
            <w:vMerge w:val="restart"/>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ALMA</w:t>
            </w:r>
          </w:p>
        </w:tc>
        <w:tc>
          <w:tcPr>
            <w:tcW w:w="2557" w:type="dxa"/>
            <w:tcBorders>
              <w:top w:val="single" w:sz="6" w:space="0" w:color="7D60A0"/>
              <w:left w:val="single" w:sz="6" w:space="0" w:color="7D60A0"/>
              <w:bottom w:val="single" w:sz="6" w:space="0" w:color="7D60A0"/>
              <w:right w:val="single" w:sz="6" w:space="0" w:color="7D60A0"/>
            </w:tcBorders>
            <w:vAlign w:val="center"/>
          </w:tcPr>
          <w:p w:rsidR="004D6BDF" w:rsidRPr="00C02338" w:rsidRDefault="004D6BDF" w:rsidP="0066664F">
            <w:pPr>
              <w:pStyle w:val="Normal1"/>
              <w:jc w:val="left"/>
              <w:rPr>
                <w:lang w:bidi="he-IL"/>
              </w:rPr>
            </w:pPr>
            <w:r>
              <w:rPr>
                <w:lang w:bidi="he-IL"/>
              </w:rPr>
              <w:t xml:space="preserve"> FG edges</w:t>
            </w:r>
            <w:r w:rsidRPr="00C02338">
              <w:rPr>
                <w:lang w:bidi="he-IL"/>
              </w:rPr>
              <w:t xml:space="preserve"> only</w:t>
            </w:r>
          </w:p>
        </w:tc>
        <w:tc>
          <w:tcPr>
            <w:tcW w:w="2326"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0.933</w:t>
            </w:r>
          </w:p>
        </w:tc>
        <w:tc>
          <w:tcPr>
            <w:tcW w:w="22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w:t>
            </w:r>
          </w:p>
        </w:tc>
      </w:tr>
      <w:tr w:rsidR="004D6BDF" w:rsidRPr="00C02338" w:rsidTr="0023421C">
        <w:trPr>
          <w:trHeight w:val="50"/>
        </w:trPr>
        <w:tc>
          <w:tcPr>
            <w:tcW w:w="919" w:type="dxa"/>
            <w:vMerge/>
            <w:tcBorders>
              <w:top w:val="single" w:sz="6" w:space="0" w:color="7D60A0"/>
              <w:left w:val="single" w:sz="6" w:space="0" w:color="7D60A0"/>
              <w:bottom w:val="single" w:sz="6" w:space="0" w:color="7D60A0"/>
              <w:right w:val="single" w:sz="6" w:space="0" w:color="7D60A0"/>
            </w:tcBorders>
            <w:vAlign w:val="center"/>
            <w:hideMark/>
          </w:tcPr>
          <w:p w:rsidR="004D6BDF" w:rsidRPr="00C02338" w:rsidRDefault="004D6BDF" w:rsidP="0023421C">
            <w:pPr>
              <w:pStyle w:val="Normal1"/>
              <w:jc w:val="center"/>
              <w:rPr>
                <w:lang w:bidi="he-IL"/>
              </w:rPr>
            </w:pPr>
          </w:p>
        </w:tc>
        <w:tc>
          <w:tcPr>
            <w:tcW w:w="2557" w:type="dxa"/>
            <w:tcBorders>
              <w:top w:val="single" w:sz="6" w:space="0" w:color="7D60A0"/>
              <w:left w:val="single" w:sz="6" w:space="0" w:color="7D60A0"/>
              <w:bottom w:val="single" w:sz="6" w:space="0" w:color="7D60A0"/>
              <w:right w:val="single" w:sz="6" w:space="0" w:color="7D60A0"/>
            </w:tcBorders>
            <w:vAlign w:val="center"/>
          </w:tcPr>
          <w:p w:rsidR="004D6BDF" w:rsidRPr="00C02338" w:rsidRDefault="004D6BDF" w:rsidP="0066664F">
            <w:pPr>
              <w:pStyle w:val="Normal1"/>
              <w:jc w:val="left"/>
              <w:rPr>
                <w:lang w:bidi="he-IL"/>
              </w:rPr>
            </w:pPr>
            <w:r w:rsidRPr="00C02338">
              <w:rPr>
                <w:lang w:bidi="he-IL"/>
              </w:rPr>
              <w:t xml:space="preserve"> </w:t>
            </w:r>
            <w:r>
              <w:rPr>
                <w:lang w:bidi="he-IL"/>
              </w:rPr>
              <w:t>Entailment graph</w:t>
            </w:r>
          </w:p>
        </w:tc>
        <w:tc>
          <w:tcPr>
            <w:tcW w:w="2326"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0.842</w:t>
            </w:r>
          </w:p>
        </w:tc>
        <w:tc>
          <w:tcPr>
            <w:tcW w:w="2268" w:type="dxa"/>
            <w:tcBorders>
              <w:top w:val="single" w:sz="6" w:space="0" w:color="7D60A0"/>
              <w:left w:val="single" w:sz="6" w:space="0" w:color="7D60A0"/>
              <w:bottom w:val="single" w:sz="6" w:space="0" w:color="7D60A0"/>
              <w:right w:val="single" w:sz="6" w:space="0" w:color="7D60A0"/>
            </w:tcBorders>
            <w:shd w:val="clear" w:color="auto" w:fill="auto"/>
            <w:tcMar>
              <w:top w:w="15" w:type="dxa"/>
              <w:left w:w="15" w:type="dxa"/>
              <w:bottom w:w="0" w:type="dxa"/>
              <w:right w:w="15" w:type="dxa"/>
            </w:tcMar>
            <w:vAlign w:val="center"/>
            <w:hideMark/>
          </w:tcPr>
          <w:p w:rsidR="004D6BDF" w:rsidRPr="00C02338" w:rsidRDefault="004D6BDF" w:rsidP="0023421C">
            <w:pPr>
              <w:pStyle w:val="Normal1"/>
              <w:jc w:val="center"/>
              <w:rPr>
                <w:lang w:bidi="he-IL"/>
              </w:rPr>
            </w:pPr>
            <w:r w:rsidRPr="00C02338">
              <w:rPr>
                <w:lang w:bidi="he-IL"/>
              </w:rPr>
              <w:t>0.941</w:t>
            </w:r>
          </w:p>
        </w:tc>
      </w:tr>
    </w:tbl>
    <w:p w:rsidR="00C02338" w:rsidRDefault="00C02338" w:rsidP="00EA1DB6">
      <w:pPr>
        <w:pStyle w:val="Normal1"/>
        <w:ind w:left="720"/>
        <w:rPr>
          <w:lang w:bidi="he-IL"/>
        </w:rPr>
      </w:pPr>
    </w:p>
    <w:p w:rsidR="00222723" w:rsidRDefault="00222723" w:rsidP="00DA44B1">
      <w:pPr>
        <w:pStyle w:val="Normal1"/>
        <w:rPr>
          <w:lang w:bidi="he-IL"/>
        </w:rPr>
      </w:pPr>
      <w:r>
        <w:rPr>
          <w:lang w:bidi="he-IL"/>
        </w:rPr>
        <w:t xml:space="preserve">The results show </w:t>
      </w:r>
      <w:r w:rsidR="008C66E1">
        <w:rPr>
          <w:lang w:bidi="he-IL"/>
        </w:rPr>
        <w:t>considerable recall gain achieved by the merged graphs</w:t>
      </w:r>
      <w:r>
        <w:rPr>
          <w:lang w:bidi="he-IL"/>
        </w:rPr>
        <w:t xml:space="preserve">. </w:t>
      </w:r>
    </w:p>
    <w:p w:rsidR="0069703A" w:rsidRDefault="0069703A" w:rsidP="008407EF">
      <w:pPr>
        <w:pStyle w:val="Normal1"/>
        <w:rPr>
          <w:lang w:bidi="he-IL"/>
        </w:rPr>
      </w:pPr>
      <w:r>
        <w:rPr>
          <w:lang w:bidi="he-IL"/>
        </w:rPr>
        <w:t xml:space="preserve">We also see that global optimization </w:t>
      </w:r>
      <w:r w:rsidR="008407EF">
        <w:rPr>
          <w:lang w:bidi="he-IL"/>
        </w:rPr>
        <w:t>yields</w:t>
      </w:r>
      <w:r w:rsidR="005C4495">
        <w:rPr>
          <w:lang w:bidi="he-IL"/>
        </w:rPr>
        <w:t xml:space="preserve"> improved</w:t>
      </w:r>
      <w:r>
        <w:rPr>
          <w:lang w:bidi="he-IL"/>
        </w:rPr>
        <w:t xml:space="preserve"> performance</w:t>
      </w:r>
      <w:r w:rsidR="00566282">
        <w:rPr>
          <w:lang w:bidi="he-IL"/>
        </w:rPr>
        <w:t xml:space="preserve"> (significant with p=0.01 for both datasets)</w:t>
      </w:r>
      <w:r>
        <w:rPr>
          <w:lang w:bidi="he-IL"/>
        </w:rPr>
        <w:t xml:space="preserve">. </w:t>
      </w:r>
    </w:p>
    <w:p w:rsidR="0069703A" w:rsidRDefault="0069703A" w:rsidP="008C66E1">
      <w:pPr>
        <w:pStyle w:val="Normal1"/>
        <w:rPr>
          <w:lang w:bidi="he-IL"/>
        </w:rPr>
      </w:pPr>
    </w:p>
    <w:p w:rsidR="0040134E" w:rsidRDefault="00B04693" w:rsidP="006C3E1B">
      <w:pPr>
        <w:pStyle w:val="Appendix3"/>
        <w:rPr>
          <w:ins w:id="2408" w:author="Kathrin Eichler" w:date="2013-11-04T11:28:00Z"/>
        </w:rPr>
        <w:pPrChange w:id="2409" w:author="Lili" w:date="2014-11-25T10:51:00Z">
          <w:pPr>
            <w:pStyle w:val="Heading1"/>
          </w:pPr>
        </w:pPrChange>
      </w:pPr>
      <w:bookmarkStart w:id="2410" w:name="_Toc404677889"/>
      <w:ins w:id="2411" w:author="Kathrin Eichler" w:date="2014-11-17T11:58:00Z">
        <w:r>
          <w:rPr>
            <w:lang w:bidi="he-IL"/>
          </w:rPr>
          <w:lastRenderedPageBreak/>
          <w:t>Category A</w:t>
        </w:r>
        <w:r>
          <w:rPr>
            <w:lang w:bidi="he-IL"/>
          </w:rPr>
          <w:t>n</w:t>
        </w:r>
        <w:r>
          <w:rPr>
            <w:lang w:bidi="he-IL"/>
          </w:rPr>
          <w:t>notat</w:t>
        </w:r>
      </w:ins>
      <w:ins w:id="2412" w:author="Kathrin Eichler" w:date="2014-11-17T11:59:00Z">
        <w:r>
          <w:rPr>
            <w:lang w:bidi="he-IL"/>
          </w:rPr>
          <w:t>ion</w:t>
        </w:r>
      </w:ins>
      <w:ins w:id="2413" w:author="Kathrin Eichler" w:date="2014-11-17T11:58:00Z">
        <w:r w:rsidR="00EE24AC">
          <w:rPr>
            <w:lang w:bidi="he-IL"/>
          </w:rPr>
          <w:t xml:space="preserve"> </w:t>
        </w:r>
      </w:ins>
      <w:ins w:id="2414" w:author="Kathrin Eichler" w:date="2013-11-04T11:40:00Z">
        <w:r w:rsidR="00E601DE">
          <w:rPr>
            <w:lang w:bidi="he-IL"/>
          </w:rPr>
          <w:t>[Kathrin]</w:t>
        </w:r>
      </w:ins>
      <w:bookmarkEnd w:id="2410"/>
    </w:p>
    <w:p w:rsidR="00FD2C0E" w:rsidRDefault="00FD2C0E" w:rsidP="00FD2C0E">
      <w:pPr>
        <w:pStyle w:val="Normal1"/>
        <w:rPr>
          <w:ins w:id="2415" w:author="Kathrin Eichler" w:date="2014-11-17T12:04:00Z"/>
        </w:rPr>
      </w:pPr>
      <w:bookmarkStart w:id="2416" w:name="_Toc403987164"/>
      <w:bookmarkStart w:id="2417" w:name="_Toc403987253"/>
      <w:bookmarkStart w:id="2418" w:name="_Toc403988415"/>
      <w:bookmarkStart w:id="2419" w:name="_Toc403988502"/>
      <w:bookmarkStart w:id="2420" w:name="_Toc403988590"/>
      <w:ins w:id="2421" w:author="Kathrin Eichler" w:date="2014-11-17T12:04:00Z">
        <w:r>
          <w:rPr>
            <w:lang w:bidi="he-IL"/>
          </w:rPr>
          <w:t xml:space="preserve">(Details about the evaluation and results on the </w:t>
        </w:r>
      </w:ins>
      <w:ins w:id="2422" w:author="Kathrin Eichler" w:date="2014-11-17T12:05:00Z">
        <w:r w:rsidR="00937BE7">
          <w:rPr>
            <w:lang w:bidi="he-IL"/>
          </w:rPr>
          <w:t xml:space="preserve">OMQ </w:t>
        </w:r>
      </w:ins>
      <w:ins w:id="2423" w:author="Kathrin Eichler" w:date="2014-11-17T12:04:00Z">
        <w:r>
          <w:rPr>
            <w:lang w:bidi="he-IL"/>
          </w:rPr>
          <w:t>dataset)</w:t>
        </w:r>
      </w:ins>
    </w:p>
    <w:p w:rsidR="0087709E" w:rsidRPr="00DE1B49" w:rsidDel="00CF173C" w:rsidRDefault="0087709E" w:rsidP="00CF173C">
      <w:pPr>
        <w:pStyle w:val="Heading1"/>
        <w:rPr>
          <w:del w:id="2424" w:author="Kathrin Eichler" w:date="2014-11-10T11:56:00Z"/>
          <w:rFonts w:ascii="Georgia" w:hAnsi="Georgia"/>
        </w:rPr>
      </w:pPr>
      <w:bookmarkStart w:id="2425" w:name="_Toc404592986"/>
      <w:bookmarkStart w:id="2426" w:name="_Toc404677890"/>
      <w:del w:id="2427" w:author="Kathrin Eichler" w:date="2014-11-10T09:44:00Z">
        <w:r w:rsidRPr="00DE1B49" w:rsidDel="004D6525">
          <w:rPr>
            <w:rFonts w:ascii="Georgia" w:hAnsi="Georgia"/>
          </w:rPr>
          <w:delText xml:space="preserve">Plans for the </w:delText>
        </w:r>
        <w:r w:rsidR="00D3367F" w:rsidDel="004D6525">
          <w:rPr>
            <w:rFonts w:ascii="Georgia" w:hAnsi="Georgia"/>
          </w:rPr>
          <w:delText>N</w:delText>
        </w:r>
        <w:r w:rsidRPr="00DE1B49" w:rsidDel="004D6525">
          <w:rPr>
            <w:rFonts w:ascii="Georgia" w:hAnsi="Georgia"/>
          </w:rPr>
          <w:delText xml:space="preserve">ext </w:delText>
        </w:r>
        <w:r w:rsidR="00D3367F" w:rsidDel="004D6525">
          <w:rPr>
            <w:rFonts w:ascii="Georgia" w:hAnsi="Georgia"/>
          </w:rPr>
          <w:delText>C</w:delText>
        </w:r>
        <w:r w:rsidRPr="00DE1B49" w:rsidDel="004D6525">
          <w:rPr>
            <w:rFonts w:ascii="Georgia" w:hAnsi="Georgia"/>
          </w:rPr>
          <w:delText>ycle</w:delText>
        </w:r>
      </w:del>
      <w:bookmarkEnd w:id="2416"/>
      <w:bookmarkEnd w:id="2417"/>
      <w:bookmarkEnd w:id="2418"/>
      <w:bookmarkEnd w:id="2419"/>
      <w:bookmarkEnd w:id="2420"/>
      <w:bookmarkEnd w:id="2425"/>
      <w:bookmarkEnd w:id="2426"/>
    </w:p>
    <w:p w:rsidR="0087709E" w:rsidRPr="00DE1B49" w:rsidDel="004D6525" w:rsidRDefault="0087709E">
      <w:pPr>
        <w:pStyle w:val="Heading1"/>
        <w:rPr>
          <w:del w:id="2428" w:author="Kathrin Eichler" w:date="2014-11-10T09:45:00Z"/>
        </w:rPr>
        <w:pPrChange w:id="2429" w:author="Kathrin Eichler" w:date="2014-11-10T11:56:00Z">
          <w:pPr>
            <w:spacing w:before="360" w:after="80"/>
          </w:pPr>
        </w:pPrChange>
      </w:pPr>
      <w:bookmarkStart w:id="2430" w:name="_Toc403987165"/>
      <w:bookmarkStart w:id="2431" w:name="_Toc403987254"/>
      <w:bookmarkStart w:id="2432" w:name="_Toc403988416"/>
      <w:bookmarkStart w:id="2433" w:name="_Toc403988503"/>
      <w:bookmarkStart w:id="2434" w:name="_Toc403988591"/>
      <w:bookmarkStart w:id="2435" w:name="_Toc404592987"/>
      <w:bookmarkStart w:id="2436" w:name="_Toc404677891"/>
      <w:del w:id="2437" w:author="Kathrin Eichler" w:date="2014-11-10T09:45:00Z">
        <w:r w:rsidRPr="00DE1B49" w:rsidDel="004D6525">
          <w:delText xml:space="preserve">The </w:delText>
        </w:r>
        <w:r w:rsidR="00A53844" w:rsidDel="004D6525">
          <w:delText>T</w:delText>
        </w:r>
        <w:r w:rsidRPr="00DE1B49" w:rsidDel="004D6525">
          <w:delText xml:space="preserve">ransduction </w:delText>
        </w:r>
        <w:r w:rsidR="00A53844" w:rsidDel="004D6525">
          <w:delText>L</w:delText>
        </w:r>
        <w:r w:rsidRPr="00DE1B49" w:rsidDel="004D6525">
          <w:delText>ayer is currently in a prototypical state and can be viewed as a “proof of concept.” So far, it has only been tested on a small amount of sample d</w:delText>
        </w:r>
        <w:r w:rsidRPr="00DE1B49" w:rsidDel="004D6525">
          <w:delText>a</w:delText>
        </w:r>
        <w:r w:rsidRPr="00DE1B49" w:rsidDel="004D6525">
          <w:delText>ta and the module implementations can be seen as e</w:delText>
        </w:r>
        <w:r w:rsidRPr="00DE1B49" w:rsidDel="004D6525">
          <w:delText>x</w:delText>
        </w:r>
        <w:r w:rsidRPr="00DE1B49" w:rsidDel="004D6525">
          <w:delText>amples illustrating the purpose of each module. In o</w:delText>
        </w:r>
        <w:r w:rsidRPr="00DE1B49" w:rsidDel="004D6525">
          <w:delText>r</w:delText>
        </w:r>
        <w:r w:rsidRPr="00DE1B49" w:rsidDel="004D6525">
          <w:delText xml:space="preserve">der to show that it can actually be used </w:delText>
        </w:r>
        <w:r w:rsidR="006830C8" w:rsidDel="004D6525">
          <w:delText>for</w:delText>
        </w:r>
        <w:r w:rsidRPr="00DE1B49" w:rsidDel="004D6525">
          <w:delText xml:space="preserve"> the different industrial use ca</w:delText>
        </w:r>
        <w:r w:rsidRPr="00DE1B49" w:rsidDel="004D6525">
          <w:delText>s</w:delText>
        </w:r>
        <w:r w:rsidRPr="00DE1B49" w:rsidDel="004D6525">
          <w:delText xml:space="preserve">es, we </w:delText>
        </w:r>
        <w:r w:rsidR="006830C8" w:rsidDel="004D6525">
          <w:delText>plan</w:delText>
        </w:r>
        <w:r w:rsidR="006830C8" w:rsidRPr="00DE1B49" w:rsidDel="004D6525">
          <w:delText xml:space="preserve"> </w:delText>
        </w:r>
        <w:r w:rsidRPr="00DE1B49" w:rsidDel="004D6525">
          <w:delText>to extend the transduction layer in the follo</w:delText>
        </w:r>
        <w:r w:rsidRPr="00DE1B49" w:rsidDel="004D6525">
          <w:delText>w</w:delText>
        </w:r>
        <w:r w:rsidRPr="00DE1B49" w:rsidDel="004D6525">
          <w:delText>ing ways.</w:delText>
        </w:r>
        <w:bookmarkEnd w:id="2430"/>
        <w:bookmarkEnd w:id="2431"/>
        <w:bookmarkEnd w:id="2432"/>
        <w:bookmarkEnd w:id="2433"/>
        <w:bookmarkEnd w:id="2434"/>
        <w:bookmarkEnd w:id="2435"/>
        <w:bookmarkEnd w:id="2436"/>
        <w:r w:rsidRPr="00DE1B49" w:rsidDel="004D6525">
          <w:delText xml:space="preserve">  </w:delText>
        </w:r>
      </w:del>
    </w:p>
    <w:p w:rsidR="0087709E" w:rsidRPr="00DE1B49" w:rsidDel="00CF173C" w:rsidRDefault="0087709E" w:rsidP="0087709E">
      <w:pPr>
        <w:pStyle w:val="Heading2"/>
        <w:rPr>
          <w:del w:id="2438" w:author="Kathrin Eichler" w:date="2014-11-10T11:56:00Z"/>
        </w:rPr>
      </w:pPr>
      <w:bookmarkStart w:id="2439" w:name="h.rdum9v1m0rhz" w:colFirst="0" w:colLast="0"/>
      <w:bookmarkStart w:id="2440" w:name="_Toc403987166"/>
      <w:bookmarkStart w:id="2441" w:name="_Toc403987255"/>
      <w:bookmarkStart w:id="2442" w:name="_Toc403988417"/>
      <w:bookmarkStart w:id="2443" w:name="_Toc403988504"/>
      <w:bookmarkStart w:id="2444" w:name="_Toc403988592"/>
      <w:bookmarkStart w:id="2445" w:name="_Toc404592988"/>
      <w:bookmarkStart w:id="2446" w:name="_Toc404677892"/>
      <w:bookmarkEnd w:id="2439"/>
      <w:del w:id="2447" w:author="Kathrin Eichler" w:date="2014-11-10T09:45:00Z">
        <w:r w:rsidRPr="00DE1B49" w:rsidDel="004D6525">
          <w:delText xml:space="preserve">Provide an </w:delText>
        </w:r>
      </w:del>
      <w:del w:id="2448" w:author="Kathrin Eichler" w:date="2014-11-10T11:56:00Z">
        <w:r w:rsidR="00D3367F" w:rsidDel="00CF173C">
          <w:delText>E</w:delText>
        </w:r>
        <w:r w:rsidRPr="00DE1B49" w:rsidDel="00CF173C">
          <w:delText xml:space="preserve">xperimentation </w:delText>
        </w:r>
        <w:r w:rsidR="00D3367F" w:rsidDel="00CF173C">
          <w:delText>E</w:delText>
        </w:r>
        <w:r w:rsidRPr="00DE1B49" w:rsidDel="00CF173C">
          <w:delText>nvironment</w:delText>
        </w:r>
        <w:bookmarkEnd w:id="2440"/>
        <w:bookmarkEnd w:id="2441"/>
        <w:bookmarkEnd w:id="2442"/>
        <w:bookmarkEnd w:id="2443"/>
        <w:bookmarkEnd w:id="2444"/>
        <w:bookmarkEnd w:id="2445"/>
        <w:bookmarkEnd w:id="2446"/>
      </w:del>
    </w:p>
    <w:p w:rsidR="00F100BD" w:rsidDel="00AE433E" w:rsidRDefault="0087709E" w:rsidP="00F100BD">
      <w:pPr>
        <w:rPr>
          <w:del w:id="2449" w:author="Kathrin Eichler" w:date="2014-11-10T11:40:00Z"/>
          <w:lang w:val="en-US"/>
        </w:rPr>
      </w:pPr>
      <w:del w:id="2450" w:author="Kathrin Eichler" w:date="2014-11-10T09:45:00Z">
        <w:r w:rsidRPr="00DE1B49" w:rsidDel="004D6525">
          <w:rPr>
            <w:lang w:val="en-US"/>
          </w:rPr>
          <w:delText xml:space="preserve">First of all, it is essential </w:delText>
        </w:r>
        <w:r w:rsidR="006830C8" w:rsidDel="004D6525">
          <w:rPr>
            <w:lang w:val="en-US"/>
          </w:rPr>
          <w:delText>to</w:delText>
        </w:r>
      </w:del>
      <w:del w:id="2451" w:author="Kathrin Eichler" w:date="2014-11-10T11:40:00Z">
        <w:r w:rsidRPr="00DE1B49" w:rsidDel="00AE433E">
          <w:rPr>
            <w:lang w:val="en-US"/>
          </w:rPr>
          <w:delText xml:space="preserve"> create an environment that allows us to test and evaluate the pe</w:delText>
        </w:r>
        <w:r w:rsidRPr="00DE1B49" w:rsidDel="00AE433E">
          <w:rPr>
            <w:lang w:val="en-US"/>
          </w:rPr>
          <w:delText>r</w:delText>
        </w:r>
        <w:r w:rsidRPr="00DE1B49" w:rsidDel="00AE433E">
          <w:rPr>
            <w:lang w:val="en-US"/>
          </w:rPr>
          <w:delText>formance of o</w:delText>
        </w:r>
        <w:r w:rsidR="00A53844" w:rsidDel="00AE433E">
          <w:rPr>
            <w:lang w:val="en-US"/>
          </w:rPr>
          <w:delText xml:space="preserve">ur modules on the WP2 datasets. </w:delText>
        </w:r>
        <w:r w:rsidR="009F7FD9" w:rsidDel="00AE433E">
          <w:rPr>
            <w:lang w:val="en-US"/>
          </w:rPr>
          <w:delText>T</w:delText>
        </w:r>
        <w:r w:rsidRPr="00DE1B49" w:rsidDel="00AE433E">
          <w:rPr>
            <w:lang w:val="en-US"/>
          </w:rPr>
          <w:delText xml:space="preserve">hese datasets can be used for </w:delText>
        </w:r>
        <w:r w:rsidR="004F6E5C" w:rsidDel="00AE433E">
          <w:rPr>
            <w:lang w:val="en-US"/>
          </w:rPr>
          <w:delText>the following</w:delText>
        </w:r>
        <w:r w:rsidRPr="00DE1B49" w:rsidDel="00AE433E">
          <w:rPr>
            <w:lang w:val="en-US"/>
          </w:rPr>
          <w:delText xml:space="preserve">: </w:delText>
        </w:r>
      </w:del>
    </w:p>
    <w:p w:rsidR="00F100BD" w:rsidDel="00AE433E" w:rsidRDefault="004F6E5C" w:rsidP="007E7ED7">
      <w:pPr>
        <w:pStyle w:val="NumbererdItems"/>
        <w:rPr>
          <w:del w:id="2452" w:author="Kathrin Eichler" w:date="2014-11-10T11:40:00Z"/>
          <w:lang w:val="en-US"/>
        </w:rPr>
      </w:pPr>
      <w:del w:id="2453" w:author="Kathrin Eichler" w:date="2014-11-10T11:40:00Z">
        <w:r w:rsidRPr="00E43BF4" w:rsidDel="00AE433E">
          <w:rPr>
            <w:lang w:val="en-US"/>
          </w:rPr>
          <w:delText>Testing the Transduction Layer</w:delText>
        </w:r>
        <w:r w:rsidR="0087709E" w:rsidRPr="00E43BF4" w:rsidDel="00AE433E">
          <w:rPr>
            <w:lang w:val="en-US"/>
          </w:rPr>
          <w:delText xml:space="preserve"> modules and </w:delText>
        </w:r>
        <w:r w:rsidRPr="00094C59" w:rsidDel="00AE433E">
          <w:rPr>
            <w:lang w:val="en-US"/>
          </w:rPr>
          <w:delText xml:space="preserve">evaluating </w:delText>
        </w:r>
        <w:r w:rsidR="0087709E" w:rsidRPr="0089146E" w:rsidDel="00AE433E">
          <w:rPr>
            <w:lang w:val="en-US"/>
          </w:rPr>
          <w:delText>the pe</w:delText>
        </w:r>
        <w:r w:rsidR="0087709E" w:rsidRPr="00E455B8" w:rsidDel="00AE433E">
          <w:rPr>
            <w:lang w:val="en-US"/>
          </w:rPr>
          <w:delText>r</w:delText>
        </w:r>
        <w:r w:rsidR="0087709E" w:rsidRPr="007E7ED7" w:rsidDel="00AE433E">
          <w:rPr>
            <w:lang w:val="en-US"/>
          </w:rPr>
          <w:delText xml:space="preserve">formance of different implementations on these datasets. </w:delText>
        </w:r>
      </w:del>
    </w:p>
    <w:p w:rsidR="0087709E" w:rsidRPr="00E43BF4" w:rsidDel="00AE433E" w:rsidRDefault="00F100BD" w:rsidP="007E7ED7">
      <w:pPr>
        <w:pStyle w:val="NumbererdItems"/>
        <w:rPr>
          <w:del w:id="2454" w:author="Kathrin Eichler" w:date="2014-11-10T11:40:00Z"/>
          <w:lang w:val="en-US"/>
        </w:rPr>
      </w:pPr>
      <w:del w:id="2455" w:author="Kathrin Eichler" w:date="2014-11-10T11:40:00Z">
        <w:r w:rsidRPr="00E43BF4" w:rsidDel="00AE433E">
          <w:rPr>
            <w:lang w:val="en-US"/>
          </w:rPr>
          <w:delText>Creating</w:delText>
        </w:r>
        <w:r w:rsidR="0087709E" w:rsidRPr="00E43BF4" w:rsidDel="00AE433E">
          <w:rPr>
            <w:lang w:val="en-US"/>
          </w:rPr>
          <w:delText xml:space="preserve"> training data to train the EDAs provided by the EOP.</w:delText>
        </w:r>
      </w:del>
    </w:p>
    <w:p w:rsidR="0087709E" w:rsidRPr="00DE1B49" w:rsidDel="00FD2C0E" w:rsidRDefault="0087709E" w:rsidP="0087709E">
      <w:pPr>
        <w:rPr>
          <w:del w:id="2456" w:author="Kathrin Eichler" w:date="2014-11-17T12:04:00Z"/>
          <w:lang w:val="en-US"/>
        </w:rPr>
      </w:pPr>
      <w:del w:id="2457" w:author="Kathrin Eichler" w:date="2014-11-10T11:40:00Z">
        <w:r w:rsidRPr="00DE1B49" w:rsidDel="00AE433E">
          <w:rPr>
            <w:lang w:val="en-US"/>
          </w:rPr>
          <w:delText xml:space="preserve"> </w:delText>
        </w:r>
      </w:del>
    </w:p>
    <w:p w:rsidR="00E43BF4" w:rsidRPr="00DE1B49" w:rsidDel="002A1C2D" w:rsidRDefault="0087709E" w:rsidP="00E43BF4">
      <w:pPr>
        <w:rPr>
          <w:del w:id="2458" w:author="Kathrin Eichler" w:date="2014-11-10T09:50:00Z"/>
          <w:lang w:val="en-US"/>
        </w:rPr>
      </w:pPr>
      <w:del w:id="2459" w:author="Kathrin Eichler" w:date="2014-11-10T09:50:00Z">
        <w:r w:rsidRPr="00DE1B49" w:rsidDel="002A1C2D">
          <w:rPr>
            <w:lang w:val="en-US"/>
          </w:rPr>
          <w:delText xml:space="preserve">For </w:delText>
        </w:r>
        <w:r w:rsidR="00E43BF4" w:rsidDel="002A1C2D">
          <w:rPr>
            <w:lang w:val="en-US"/>
          </w:rPr>
          <w:delText>evaluation and analysis of</w:delText>
        </w:r>
        <w:r w:rsidR="00E43BF4" w:rsidRPr="00DE1B49" w:rsidDel="002A1C2D">
          <w:rPr>
            <w:lang w:val="en-US"/>
          </w:rPr>
          <w:delText xml:space="preserve"> </w:delText>
        </w:r>
        <w:r w:rsidRPr="00DE1B49" w:rsidDel="002A1C2D">
          <w:rPr>
            <w:lang w:val="en-US"/>
          </w:rPr>
          <w:delText>the generated entailment graphs, visualization may be esse</w:delText>
        </w:r>
        <w:r w:rsidRPr="00DE1B49" w:rsidDel="002A1C2D">
          <w:rPr>
            <w:lang w:val="en-US"/>
          </w:rPr>
          <w:delText>n</w:delText>
        </w:r>
        <w:r w:rsidRPr="00DE1B49" w:rsidDel="002A1C2D">
          <w:rPr>
            <w:lang w:val="en-US"/>
          </w:rPr>
          <w:delText>tial. In the current prototype, we already use one external visualization package. For visuali</w:delText>
        </w:r>
        <w:r w:rsidRPr="00DE1B49" w:rsidDel="002A1C2D">
          <w:rPr>
            <w:lang w:val="en-US"/>
          </w:rPr>
          <w:delText>z</w:delText>
        </w:r>
        <w:r w:rsidRPr="00DE1B49" w:rsidDel="002A1C2D">
          <w:rPr>
            <w:lang w:val="en-US"/>
          </w:rPr>
          <w:delText xml:space="preserve">ing larger graphs, however, we </w:delText>
        </w:r>
        <w:r w:rsidR="00E43BF4" w:rsidDel="002A1C2D">
          <w:rPr>
            <w:lang w:val="en-US"/>
          </w:rPr>
          <w:delText xml:space="preserve">will </w:delText>
        </w:r>
        <w:r w:rsidRPr="00DE1B49" w:rsidDel="002A1C2D">
          <w:rPr>
            <w:lang w:val="en-US"/>
          </w:rPr>
          <w:delText>analyze what exactly needs to be visualized and which packages would best serve our purposes.</w:delText>
        </w:r>
        <w:r w:rsidR="00E43BF4" w:rsidRPr="00E43BF4" w:rsidDel="002A1C2D">
          <w:rPr>
            <w:lang w:val="en-US"/>
          </w:rPr>
          <w:delText xml:space="preserve"> </w:delText>
        </w:r>
        <w:r w:rsidR="00E43BF4" w:rsidDel="002A1C2D">
          <w:rPr>
            <w:lang w:val="en-US"/>
          </w:rPr>
          <w:delText>We plan to make this decision in synergy with the industrial partners, in order to make the visualizations suitable for their needs as well.</w:delText>
        </w:r>
      </w:del>
    </w:p>
    <w:p w:rsidR="0087709E" w:rsidRPr="00DE1B49" w:rsidRDefault="0087709E" w:rsidP="0087709E">
      <w:pPr>
        <w:rPr>
          <w:lang w:val="en-US"/>
        </w:rPr>
      </w:pPr>
    </w:p>
    <w:p w:rsidR="0087709E" w:rsidRPr="00DE1B49" w:rsidDel="00CF173C" w:rsidRDefault="0087709E" w:rsidP="0087709E">
      <w:pPr>
        <w:pStyle w:val="Heading2"/>
        <w:rPr>
          <w:del w:id="2460" w:author="Kathrin Eichler" w:date="2014-11-10T11:57:00Z"/>
        </w:rPr>
      </w:pPr>
      <w:bookmarkStart w:id="2461" w:name="h.t0o558m16cy3" w:colFirst="0" w:colLast="0"/>
      <w:bookmarkStart w:id="2462" w:name="_Toc403987167"/>
      <w:bookmarkStart w:id="2463" w:name="_Toc403987256"/>
      <w:bookmarkStart w:id="2464" w:name="_Toc403988418"/>
      <w:bookmarkStart w:id="2465" w:name="_Toc403988505"/>
      <w:bookmarkStart w:id="2466" w:name="_Toc403988593"/>
      <w:bookmarkStart w:id="2467" w:name="_Toc404592989"/>
      <w:bookmarkStart w:id="2468" w:name="_Toc404677893"/>
      <w:bookmarkEnd w:id="2461"/>
      <w:del w:id="2469" w:author="Kathrin Eichler" w:date="2014-11-10T11:57:00Z">
        <w:r w:rsidRPr="00DE1B49" w:rsidDel="00CF173C">
          <w:delText xml:space="preserve">Provide </w:delText>
        </w:r>
        <w:r w:rsidR="005E31BF" w:rsidDel="00CF173C">
          <w:delText>M</w:delText>
        </w:r>
        <w:r w:rsidRPr="00DE1B49" w:rsidDel="00CF173C">
          <w:delText xml:space="preserve">ore </w:delText>
        </w:r>
        <w:r w:rsidR="00D3367F" w:rsidDel="00CF173C">
          <w:delText>S</w:delText>
        </w:r>
        <w:r w:rsidRPr="00DE1B49" w:rsidDel="00CF173C">
          <w:delText xml:space="preserve">ophisticated </w:delText>
        </w:r>
        <w:r w:rsidR="00D3367F" w:rsidDel="00CF173C">
          <w:delText>M</w:delText>
        </w:r>
        <w:r w:rsidRPr="00DE1B49" w:rsidDel="00CF173C">
          <w:delText xml:space="preserve">odule </w:delText>
        </w:r>
        <w:r w:rsidR="00D3367F" w:rsidDel="00CF173C">
          <w:delText>I</w:delText>
        </w:r>
        <w:r w:rsidRPr="00DE1B49" w:rsidDel="00CF173C">
          <w:delText>mplementations</w:delText>
        </w:r>
        <w:bookmarkEnd w:id="2462"/>
        <w:bookmarkEnd w:id="2463"/>
        <w:bookmarkEnd w:id="2464"/>
        <w:bookmarkEnd w:id="2465"/>
        <w:bookmarkEnd w:id="2466"/>
        <w:bookmarkEnd w:id="2467"/>
        <w:bookmarkEnd w:id="2468"/>
      </w:del>
    </w:p>
    <w:p w:rsidR="0087709E" w:rsidRPr="00DE1B49" w:rsidDel="00CF173C" w:rsidRDefault="0087709E" w:rsidP="0087709E">
      <w:pPr>
        <w:spacing w:before="280" w:after="80"/>
        <w:rPr>
          <w:del w:id="2470" w:author="Kathrin Eichler" w:date="2014-11-10T11:57:00Z"/>
          <w:lang w:val="en-US"/>
        </w:rPr>
      </w:pPr>
      <w:del w:id="2471" w:author="Kathrin Eichler" w:date="2014-11-10T11:57:00Z">
        <w:r w:rsidRPr="00DE1B49" w:rsidDel="00CF173C">
          <w:rPr>
            <w:lang w:val="en-US"/>
          </w:rPr>
          <w:delText>The current implementations of the modules are prototypical. The implementation of more sophisticated modules will be based on the evaluation o</w:delText>
        </w:r>
        <w:r w:rsidR="00E43BF4" w:rsidDel="00CF173C">
          <w:rPr>
            <w:lang w:val="en-US"/>
          </w:rPr>
          <w:delText>ver the</w:delText>
        </w:r>
        <w:r w:rsidRPr="00DE1B49" w:rsidDel="00CF173C">
          <w:rPr>
            <w:lang w:val="en-US"/>
          </w:rPr>
          <w:delText xml:space="preserve"> WP2 data. Currently, we plan the following improvements.</w:delText>
        </w:r>
      </w:del>
    </w:p>
    <w:p w:rsidR="00C34365" w:rsidDel="00FE1752" w:rsidRDefault="00C34365" w:rsidP="006C3E1B">
      <w:pPr>
        <w:pStyle w:val="Heading3"/>
        <w:rPr>
          <w:del w:id="2472" w:author="Kathrin Eichler" w:date="2014-11-17T11:28:00Z"/>
        </w:rPr>
      </w:pPr>
      <w:bookmarkStart w:id="2473" w:name="h.yz4vcz248f98" w:colFirst="0" w:colLast="0"/>
      <w:bookmarkStart w:id="2474" w:name="_Toc403987168"/>
      <w:bookmarkStart w:id="2475" w:name="_Toc403987257"/>
      <w:bookmarkStart w:id="2476" w:name="_Toc403988419"/>
      <w:bookmarkStart w:id="2477" w:name="_Toc403988506"/>
      <w:bookmarkStart w:id="2478" w:name="_Toc403988594"/>
      <w:bookmarkStart w:id="2479" w:name="_Toc404592990"/>
      <w:bookmarkStart w:id="2480" w:name="_Toc404677894"/>
      <w:bookmarkEnd w:id="2473"/>
      <w:moveFromRangeStart w:id="2481" w:author="Kathrin Eichler" w:date="2014-11-10T11:57:00Z" w:name="move403383980"/>
      <w:moveFrom w:id="2482" w:author="Kathrin Eichler" w:date="2014-11-10T11:57:00Z">
        <w:del w:id="2483" w:author="Kathrin Eichler" w:date="2014-11-17T11:28:00Z">
          <w:r w:rsidDel="00FE1752">
            <w:lastRenderedPageBreak/>
            <w:delText>Interactio</w:delText>
          </w:r>
          <w:r w:rsidDel="00FE1752">
            <w:delText>n</w:delText>
          </w:r>
          <w:r w:rsidDel="00FE1752">
            <w:delText>Reader</w:delText>
          </w:r>
        </w:del>
      </w:moveFrom>
      <w:bookmarkEnd w:id="2474"/>
      <w:bookmarkEnd w:id="2475"/>
      <w:bookmarkEnd w:id="2476"/>
      <w:bookmarkEnd w:id="2477"/>
      <w:bookmarkEnd w:id="2478"/>
      <w:bookmarkEnd w:id="2479"/>
      <w:bookmarkEnd w:id="2480"/>
    </w:p>
    <w:p w:rsidR="00C046A8" w:rsidDel="00FE1752" w:rsidRDefault="00C34365" w:rsidP="007D429F">
      <w:pPr>
        <w:pStyle w:val="Normal2"/>
        <w:rPr>
          <w:del w:id="2484" w:author="Kathrin Eichler" w:date="2014-11-17T11:28:00Z"/>
        </w:rPr>
      </w:pPr>
      <w:moveFrom w:id="2485" w:author="Kathrin Eichler" w:date="2014-11-10T11:57:00Z">
        <w:del w:id="2486" w:author="Kathrin Eichler" w:date="2014-11-17T11:28:00Z">
          <w:r w:rsidDel="00FE1752">
            <w:delText>The reader code (in the</w:delText>
          </w:r>
          <w:r w:rsidR="00E0158E" w:rsidDel="00FE1752">
            <w:delText xml:space="preserve"> </w:delText>
          </w:r>
          <w:r w:rsidDel="00FE1752">
            <w:delText>InteractionReader class) currently cannot read</w:delText>
          </w:r>
          <w:r w:rsidDel="00FE1752">
            <w:br/>
            <w:delText>"non-continuous" fragments (which are common in the WP2 data). If the reader meets such a case, it raises an exception and gives up. Writing code for this is not trivial because</w:delText>
          </w:r>
          <w:r w:rsidDel="00FE1752">
            <w:br/>
            <w:delText xml:space="preserve">WP2 data does not have fragment annotation and some type of alignment has to be done. Note that CASUtils does provide a helper function to annotate CAS with non-continuous fragments, and we can easily make non-continuous fragments. The limit is only on the WP2 data reader. </w:delText>
          </w:r>
        </w:del>
      </w:moveFrom>
    </w:p>
    <w:p w:rsidR="00C046A8" w:rsidDel="00CF173C" w:rsidRDefault="00C34365" w:rsidP="00FE1752">
      <w:pPr>
        <w:pStyle w:val="Normal2"/>
        <w:rPr>
          <w:del w:id="2487" w:author="Kathrin Eichler" w:date="2014-11-10T11:59:00Z"/>
        </w:rPr>
      </w:pPr>
      <w:moveFrom w:id="2488" w:author="Kathrin Eichler" w:date="2014-11-10T11:57:00Z">
        <w:del w:id="2489" w:author="Kathrin Eichler" w:date="2014-11-17T11:28:00Z">
          <w:r w:rsidDel="00FE1752">
            <w:delText>The same limitation currently holds for modifiers: Non-continuous modifiers</w:delText>
          </w:r>
          <w:r w:rsidDel="00FE1752">
            <w:br/>
            <w:delText>are not covered. However, non-continuous modifiers are very rare in</w:delText>
          </w:r>
          <w:r w:rsidDel="00FE1752">
            <w:br/>
          </w:r>
        </w:del>
        <w:del w:id="2490" w:author="Kathrin Eichler" w:date="2014-11-10T11:59:00Z">
          <w:r w:rsidDel="00CF173C">
            <w:delText xml:space="preserve">the WP2 data. </w:delText>
          </w:r>
        </w:del>
      </w:moveFrom>
    </w:p>
    <w:moveFromRangeEnd w:id="2481"/>
    <w:p w:rsidR="0087709E" w:rsidRPr="00DE1B49" w:rsidDel="00CF173C" w:rsidRDefault="0087709E">
      <w:pPr>
        <w:pStyle w:val="Normal2"/>
        <w:rPr>
          <w:del w:id="2491" w:author="Kathrin Eichler" w:date="2014-11-10T11:59:00Z"/>
        </w:rPr>
        <w:pPrChange w:id="2492" w:author="Kathrin Eichler" w:date="2014-11-17T11:28:00Z">
          <w:pPr>
            <w:spacing w:before="360" w:after="80"/>
          </w:pPr>
        </w:pPrChange>
      </w:pPr>
      <w:del w:id="2493" w:author="Kathrin Eichler" w:date="2014-11-10T11:59:00Z">
        <w:r w:rsidRPr="00DE1B49" w:rsidDel="00CF173C">
          <w:delText>Decomposition</w:delText>
        </w:r>
      </w:del>
    </w:p>
    <w:p w:rsidR="0087709E" w:rsidRPr="00DE1B49" w:rsidDel="00CF173C" w:rsidRDefault="0087709E">
      <w:pPr>
        <w:pStyle w:val="Normal2"/>
        <w:rPr>
          <w:del w:id="2494" w:author="Kathrin Eichler" w:date="2014-11-10T11:59:00Z"/>
          <w:lang w:val="en-US"/>
        </w:rPr>
        <w:pPrChange w:id="2495" w:author="Kathrin Eichler" w:date="2014-11-17T11:28:00Z">
          <w:pPr/>
        </w:pPrChange>
      </w:pPr>
      <w:del w:id="2496" w:author="Kathrin Eichler" w:date="2014-11-10T11:59:00Z">
        <w:r w:rsidRPr="00DE1B49" w:rsidDel="00CF173C">
          <w:rPr>
            <w:lang w:val="en-US"/>
          </w:rPr>
          <w:delText>In the decomposition part, our focus in the next cycle will be on fragment and modifier ann</w:delText>
        </w:r>
        <w:r w:rsidRPr="00DE1B49" w:rsidDel="00CF173C">
          <w:rPr>
            <w:lang w:val="en-US"/>
          </w:rPr>
          <w:delText>o</w:delText>
        </w:r>
        <w:r w:rsidRPr="00DE1B49" w:rsidDel="00CF173C">
          <w:rPr>
            <w:lang w:val="en-US"/>
          </w:rPr>
          <w:delText xml:space="preserve">tation. For both tasks, we aim to first come up with a proper definition of the task (based on related research). For modifier annotation, we plan to </w:delText>
        </w:r>
        <w:r w:rsidR="00E43BF4" w:rsidDel="00CF173C">
          <w:rPr>
            <w:lang w:val="en-US"/>
          </w:rPr>
          <w:delText>examine</w:delText>
        </w:r>
        <w:r w:rsidRPr="00DE1B49" w:rsidDel="00CF173C">
          <w:rPr>
            <w:lang w:val="en-US"/>
          </w:rPr>
          <w:delText xml:space="preserve"> the field of “sentence co</w:delText>
        </w:r>
        <w:r w:rsidRPr="00DE1B49" w:rsidDel="00CF173C">
          <w:rPr>
            <w:lang w:val="en-US"/>
          </w:rPr>
          <w:delText>m</w:delText>
        </w:r>
        <w:r w:rsidRPr="00DE1B49" w:rsidDel="00CF173C">
          <w:rPr>
            <w:lang w:val="en-US"/>
          </w:rPr>
          <w:delText>pression”, which seems related to our task of recognizing modifiers. A starting point here would be to have a look at Mirella Lapata's line of work</w:delText>
        </w:r>
        <w:r w:rsidRPr="00DE1B49" w:rsidDel="00CF173C">
          <w:rPr>
            <w:vertAlign w:val="superscript"/>
          </w:rPr>
          <w:footnoteReference w:id="3"/>
        </w:r>
        <w:r w:rsidRPr="00DE1B49" w:rsidDel="00CF173C">
          <w:rPr>
            <w:lang w:val="en-US"/>
          </w:rPr>
          <w:delText xml:space="preserve"> to see if we can apply some of their approaches, or just get some inspiration from </w:delText>
        </w:r>
        <w:r w:rsidR="00E43BF4" w:rsidDel="00CF173C">
          <w:rPr>
            <w:lang w:val="en-US"/>
          </w:rPr>
          <w:delText>their work</w:delText>
        </w:r>
        <w:r w:rsidRPr="00DE1B49" w:rsidDel="00CF173C">
          <w:rPr>
            <w:lang w:val="en-US"/>
          </w:rPr>
          <w:delText>.</w:delText>
        </w:r>
      </w:del>
    </w:p>
    <w:p w:rsidR="0087709E" w:rsidRPr="00DE1B49" w:rsidDel="000B02BE" w:rsidRDefault="00D3367F">
      <w:pPr>
        <w:pStyle w:val="Normal2"/>
        <w:rPr>
          <w:del w:id="2499" w:author="Kathrin Eichler" w:date="2014-11-10T12:01:00Z"/>
        </w:rPr>
        <w:pPrChange w:id="2500" w:author="Kathrin Eichler" w:date="2014-11-17T11:28:00Z">
          <w:pPr/>
        </w:pPrChange>
      </w:pPr>
      <w:bookmarkStart w:id="2501" w:name="h.76hcd8a2u1xn" w:colFirst="0" w:colLast="0"/>
      <w:bookmarkEnd w:id="2501"/>
      <w:del w:id="2502" w:author="Kathrin Eichler" w:date="2014-11-10T12:01:00Z">
        <w:r w:rsidDel="000B02BE">
          <w:delText>Composition U</w:delText>
        </w:r>
        <w:r w:rsidR="0087709E" w:rsidRPr="00DE1B49" w:rsidDel="000B02BE">
          <w:delText xml:space="preserve">se </w:delText>
        </w:r>
        <w:r w:rsidDel="000B02BE">
          <w:delText>C</w:delText>
        </w:r>
        <w:r w:rsidR="0087709E" w:rsidRPr="00DE1B49" w:rsidDel="000B02BE">
          <w:delText>ase 1</w:delText>
        </w:r>
      </w:del>
    </w:p>
    <w:p w:rsidR="0087709E" w:rsidRPr="00DE1B49" w:rsidDel="000B02BE" w:rsidRDefault="0087709E">
      <w:pPr>
        <w:pStyle w:val="Normal2"/>
        <w:rPr>
          <w:del w:id="2503" w:author="Kathrin Eichler" w:date="2014-11-10T12:01:00Z"/>
          <w:lang w:val="en-US"/>
        </w:rPr>
        <w:pPrChange w:id="2504" w:author="Kathrin Eichler" w:date="2014-11-17T11:28:00Z">
          <w:pPr/>
        </w:pPrChange>
      </w:pPr>
      <w:del w:id="2505" w:author="Kathrin Eichler" w:date="2014-11-10T12:01:00Z">
        <w:r w:rsidRPr="00DE1B49" w:rsidDel="000B02BE">
          <w:rPr>
            <w:lang w:val="en-US"/>
          </w:rPr>
          <w:delText>In the composition part, we will work in two following directions:</w:delText>
        </w:r>
      </w:del>
    </w:p>
    <w:p w:rsidR="0087709E" w:rsidRPr="00DE1B49" w:rsidDel="000B02BE" w:rsidRDefault="0087709E">
      <w:pPr>
        <w:pStyle w:val="Normal2"/>
        <w:rPr>
          <w:del w:id="2506" w:author="Kathrin Eichler" w:date="2014-11-10T12:01:00Z"/>
        </w:rPr>
        <w:pPrChange w:id="2507" w:author="Kathrin Eichler" w:date="2014-11-17T11:28:00Z">
          <w:pPr>
            <w:numPr>
              <w:numId w:val="81"/>
            </w:numPr>
            <w:spacing w:line="276" w:lineRule="auto"/>
            <w:ind w:left="720" w:hanging="359"/>
          </w:pPr>
        </w:pPrChange>
      </w:pPr>
      <w:del w:id="2508" w:author="Kathrin Eichler" w:date="2014-11-10T12:01:00Z">
        <w:r w:rsidRPr="00DE1B49" w:rsidDel="000B02BE">
          <w:delText xml:space="preserve">Improving the </w:delText>
        </w:r>
        <w:r w:rsidRPr="00DE1B49" w:rsidDel="000B02BE">
          <w:rPr>
            <w:i/>
          </w:rPr>
          <w:delText>merge graph</w:delText>
        </w:r>
        <w:r w:rsidRPr="00DE1B49" w:rsidDel="000B02BE">
          <w:delText xml:space="preserve"> procedure</w:delText>
        </w:r>
      </w:del>
    </w:p>
    <w:p w:rsidR="0087709E" w:rsidRPr="00DE1B49" w:rsidDel="000B02BE" w:rsidRDefault="0087709E">
      <w:pPr>
        <w:pStyle w:val="Normal2"/>
        <w:rPr>
          <w:del w:id="2509" w:author="Kathrin Eichler" w:date="2014-11-10T12:01:00Z"/>
          <w:lang w:val="en-US"/>
        </w:rPr>
        <w:pPrChange w:id="2510" w:author="Kathrin Eichler" w:date="2014-11-17T11:28:00Z">
          <w:pPr>
            <w:numPr>
              <w:ilvl w:val="1"/>
              <w:numId w:val="81"/>
            </w:numPr>
            <w:spacing w:line="276" w:lineRule="auto"/>
            <w:ind w:left="1440" w:hanging="359"/>
          </w:pPr>
        </w:pPrChange>
      </w:pPr>
      <w:del w:id="2511" w:author="Kathrin Eichler" w:date="2014-11-10T12:01:00Z">
        <w:r w:rsidRPr="00DE1B49" w:rsidDel="000B02BE">
          <w:rPr>
            <w:lang w:val="en-US"/>
          </w:rPr>
          <w:delText xml:space="preserve">Evaluating and analyzing the limitations of the WP2 merging procedure when using automatic EDA-based entailment decisions, rather than manual annotation as done in WP2. </w:delText>
        </w:r>
      </w:del>
    </w:p>
    <w:p w:rsidR="0087709E" w:rsidRPr="00DE1B49" w:rsidDel="000B02BE" w:rsidRDefault="0087709E">
      <w:pPr>
        <w:pStyle w:val="Normal2"/>
        <w:rPr>
          <w:del w:id="2512" w:author="Kathrin Eichler" w:date="2014-11-10T12:01:00Z"/>
          <w:lang w:val="en-US"/>
        </w:rPr>
        <w:pPrChange w:id="2513" w:author="Kathrin Eichler" w:date="2014-11-17T11:28:00Z">
          <w:pPr>
            <w:numPr>
              <w:ilvl w:val="1"/>
              <w:numId w:val="81"/>
            </w:numPr>
            <w:spacing w:line="276" w:lineRule="auto"/>
            <w:ind w:left="1440" w:hanging="359"/>
          </w:pPr>
        </w:pPrChange>
      </w:pPr>
      <w:del w:id="2514" w:author="Kathrin Eichler" w:date="2014-11-10T12:01:00Z">
        <w:r w:rsidRPr="00DE1B49" w:rsidDel="000B02BE">
          <w:rPr>
            <w:lang w:val="en-US"/>
          </w:rPr>
          <w:delText>Following the results of this analysis, adjusting the algorithm to cope with inexact entailment decisions, or developing alternative merge procedures based on the insights from the analysis.</w:delText>
        </w:r>
      </w:del>
    </w:p>
    <w:p w:rsidR="0087709E" w:rsidRPr="00DE1B49" w:rsidDel="000B02BE" w:rsidRDefault="0087709E">
      <w:pPr>
        <w:pStyle w:val="Normal2"/>
        <w:rPr>
          <w:del w:id="2515" w:author="Kathrin Eichler" w:date="2014-11-10T12:01:00Z"/>
          <w:lang w:val="en-US"/>
        </w:rPr>
        <w:pPrChange w:id="2516" w:author="Kathrin Eichler" w:date="2014-11-17T11:28:00Z">
          <w:pPr>
            <w:numPr>
              <w:numId w:val="81"/>
            </w:numPr>
            <w:spacing w:line="276" w:lineRule="auto"/>
            <w:ind w:left="720" w:hanging="359"/>
          </w:pPr>
        </w:pPrChange>
      </w:pPr>
      <w:del w:id="2517" w:author="Kathrin Eichler" w:date="2014-11-10T12:01:00Z">
        <w:r w:rsidRPr="00DE1B49" w:rsidDel="000B02BE">
          <w:rPr>
            <w:lang w:val="en-US"/>
          </w:rPr>
          <w:delText xml:space="preserve">Developing a sound </w:delText>
        </w:r>
        <w:r w:rsidRPr="00DE1B49" w:rsidDel="000B02BE">
          <w:rPr>
            <w:i/>
            <w:lang w:val="en-US"/>
          </w:rPr>
          <w:delText>collapse graph</w:delText>
        </w:r>
      </w:del>
      <w:ins w:id="2518" w:author="Lili" w:date="2013-10-24T13:21:00Z">
        <w:del w:id="2519" w:author="Kathrin Eichler" w:date="2014-11-10T12:01:00Z">
          <w:r w:rsidR="002C28A2" w:rsidDel="000B02BE">
            <w:rPr>
              <w:lang w:val="en-US"/>
            </w:rPr>
            <w:delText xml:space="preserve"> optimization</w:delText>
          </w:r>
        </w:del>
      </w:ins>
      <w:del w:id="2520" w:author="Kathrin Eichler" w:date="2014-11-10T12:01:00Z">
        <w:r w:rsidRPr="00DE1B49" w:rsidDel="000B02BE">
          <w:rPr>
            <w:lang w:val="en-US"/>
          </w:rPr>
          <w:delText xml:space="preserve"> procedure</w:delText>
        </w:r>
      </w:del>
    </w:p>
    <w:p w:rsidR="0087709E" w:rsidRPr="00DE1B49" w:rsidDel="000B02BE" w:rsidRDefault="0087709E">
      <w:pPr>
        <w:pStyle w:val="Normal2"/>
        <w:rPr>
          <w:del w:id="2521" w:author="Kathrin Eichler" w:date="2014-11-10T12:01:00Z"/>
          <w:lang w:val="en-US"/>
        </w:rPr>
        <w:pPrChange w:id="2522" w:author="Kathrin Eichler" w:date="2014-11-17T11:28:00Z">
          <w:pPr>
            <w:numPr>
              <w:ilvl w:val="1"/>
              <w:numId w:val="81"/>
            </w:numPr>
            <w:spacing w:line="276" w:lineRule="auto"/>
            <w:ind w:left="1440" w:hanging="359"/>
          </w:pPr>
        </w:pPrChange>
      </w:pPr>
      <w:del w:id="2523" w:author="Kathrin Eichler" w:date="2014-11-10T12:01:00Z">
        <w:r w:rsidRPr="00DE1B49" w:rsidDel="000B02BE">
          <w:rPr>
            <w:lang w:val="en-US"/>
          </w:rPr>
          <w:lastRenderedPageBreak/>
          <w:delText>For this direction of research we plan to examine the applicability of the Global Graph Structure Optimization algorithm of Berant et.al</w:delText>
        </w:r>
        <w:r w:rsidRPr="00DE1B49" w:rsidDel="000B02BE">
          <w:rPr>
            <w:vertAlign w:val="superscript"/>
          </w:rPr>
          <w:footnoteReference w:id="4"/>
        </w:r>
        <w:r w:rsidRPr="00DE1B49" w:rsidDel="000B02BE">
          <w:rPr>
            <w:lang w:val="en-US"/>
          </w:rPr>
          <w:delText>, which is being implemented as part of WP5. The algorithm was suggested for learning entailment relations between predicates and is based on global optimization of an entailment graph structure in order to avoid trans</w:delText>
        </w:r>
        <w:r w:rsidRPr="00DE1B49" w:rsidDel="000B02BE">
          <w:rPr>
            <w:lang w:val="en-US"/>
          </w:rPr>
          <w:delText>i</w:delText>
        </w:r>
        <w:r w:rsidRPr="00DE1B49" w:rsidDel="000B02BE">
          <w:rPr>
            <w:lang w:val="en-US"/>
          </w:rPr>
          <w:delText>tivity violation.</w:delText>
        </w:r>
      </w:del>
    </w:p>
    <w:p w:rsidR="0087709E" w:rsidRPr="00DE1B49" w:rsidDel="000B02BE" w:rsidRDefault="0087709E">
      <w:pPr>
        <w:pStyle w:val="Normal2"/>
        <w:rPr>
          <w:del w:id="2526" w:author="Kathrin Eichler" w:date="2014-11-10T12:01:00Z"/>
          <w:lang w:val="en-US"/>
        </w:rPr>
        <w:pPrChange w:id="2527" w:author="Kathrin Eichler" w:date="2014-11-17T11:28:00Z">
          <w:pPr/>
        </w:pPrChange>
      </w:pPr>
    </w:p>
    <w:p w:rsidR="0087709E" w:rsidRPr="00DE1B49" w:rsidDel="00FE1752" w:rsidRDefault="0087709E">
      <w:pPr>
        <w:pStyle w:val="Normal2"/>
        <w:rPr>
          <w:del w:id="2528" w:author="Kathrin Eichler" w:date="2014-11-17T11:28:00Z"/>
          <w:lang w:val="en-US"/>
        </w:rPr>
        <w:pPrChange w:id="2529" w:author="Kathrin Eichler" w:date="2014-11-17T11:28:00Z">
          <w:pPr/>
        </w:pPrChange>
      </w:pPr>
      <w:del w:id="2530" w:author="Kathrin Eichler" w:date="2014-11-10T12:01:00Z">
        <w:r w:rsidRPr="00DE1B49" w:rsidDel="000B02BE">
          <w:rPr>
            <w:lang w:val="en-US"/>
          </w:rPr>
          <w:delText xml:space="preserve">We will give attention to efficiency issues. </w:delText>
        </w:r>
        <w:r w:rsidR="00E0158E" w:rsidDel="000B02BE">
          <w:rPr>
            <w:lang w:val="en-US"/>
          </w:rPr>
          <w:delText>For example,</w:delText>
        </w:r>
        <w:r w:rsidRPr="00DE1B49" w:rsidDel="000B02BE">
          <w:rPr>
            <w:lang w:val="en-US"/>
          </w:rPr>
          <w:delText xml:space="preserve"> thorough technical consideration will be needed on saving and reusing LAP annotation on the graphs, especially related to multiple EDAs</w:delText>
        </w:r>
      </w:del>
      <w:del w:id="2531" w:author="Kathrin Eichler" w:date="2014-11-17T11:28:00Z">
        <w:r w:rsidRPr="00DE1B49" w:rsidDel="00FE1752">
          <w:rPr>
            <w:lang w:val="en-US"/>
          </w:rPr>
          <w:delText xml:space="preserve">. </w:delText>
        </w:r>
      </w:del>
    </w:p>
    <w:p w:rsidR="0087709E" w:rsidRPr="00DE1B49" w:rsidDel="00931BF8" w:rsidRDefault="0087709E">
      <w:pPr>
        <w:pStyle w:val="Normal2"/>
        <w:rPr>
          <w:del w:id="2532" w:author="Kathrin Eichler" w:date="2014-11-10T12:03:00Z"/>
        </w:rPr>
        <w:pPrChange w:id="2533" w:author="Kathrin Eichler" w:date="2014-11-17T11:28:00Z">
          <w:pPr/>
        </w:pPrChange>
      </w:pPr>
      <w:bookmarkStart w:id="2534" w:name="h.nio9cu3mzkmk" w:colFirst="0" w:colLast="0"/>
      <w:bookmarkEnd w:id="2534"/>
      <w:del w:id="2535" w:author="Kathrin Eichler" w:date="2014-11-10T12:03:00Z">
        <w:r w:rsidRPr="00DE1B49" w:rsidDel="00931BF8">
          <w:delText xml:space="preserve">Composition </w:delText>
        </w:r>
        <w:r w:rsidR="00D3367F" w:rsidDel="00931BF8">
          <w:delText>U</w:delText>
        </w:r>
        <w:r w:rsidRPr="00DE1B49" w:rsidDel="00931BF8">
          <w:delText xml:space="preserve">se </w:delText>
        </w:r>
        <w:r w:rsidR="00D3367F" w:rsidDel="00931BF8">
          <w:delText>C</w:delText>
        </w:r>
        <w:r w:rsidRPr="00DE1B49" w:rsidDel="00931BF8">
          <w:delText>ase 2</w:delText>
        </w:r>
      </w:del>
    </w:p>
    <w:p w:rsidR="0087709E" w:rsidRPr="00DE1B49" w:rsidDel="00931BF8" w:rsidRDefault="0087709E">
      <w:pPr>
        <w:pStyle w:val="Normal2"/>
        <w:rPr>
          <w:del w:id="2536" w:author="Kathrin Eichler" w:date="2014-11-10T12:03:00Z"/>
          <w:lang w:val="en-US"/>
        </w:rPr>
        <w:pPrChange w:id="2537" w:author="Kathrin Eichler" w:date="2014-11-17T11:28:00Z">
          <w:pPr/>
        </w:pPrChange>
      </w:pPr>
      <w:del w:id="2538" w:author="Kathrin Eichler" w:date="2014-11-10T12:03:00Z">
        <w:r w:rsidRPr="00DE1B49" w:rsidDel="00931BF8">
          <w:rPr>
            <w:lang w:val="en-US"/>
          </w:rPr>
          <w:delText>In the current, prototypical implementation, the Node Matcher uses an exact match a</w:delText>
        </w:r>
        <w:r w:rsidRPr="00DE1B49" w:rsidDel="00931BF8">
          <w:rPr>
            <w:lang w:val="en-US"/>
          </w:rPr>
          <w:delText>p</w:delText>
        </w:r>
        <w:r w:rsidRPr="00DE1B49" w:rsidDel="00931BF8">
          <w:rPr>
            <w:lang w:val="en-US"/>
          </w:rPr>
          <w:delText>proach, i.e.</w:delText>
        </w:r>
        <w:r w:rsidR="00E0158E" w:rsidDel="00931BF8">
          <w:rPr>
            <w:lang w:val="en-US"/>
          </w:rPr>
          <w:delText>,</w:delText>
        </w:r>
        <w:r w:rsidRPr="00DE1B49" w:rsidDel="00931BF8">
          <w:rPr>
            <w:lang w:val="en-US"/>
          </w:rPr>
          <w:delText xml:space="preserve"> it only returns nodes that contain a mention that exactly matches the input string. When working with the industrial data, the matching step needs to become more to</w:delText>
        </w:r>
        <w:r w:rsidRPr="00DE1B49" w:rsidDel="00931BF8">
          <w:rPr>
            <w:lang w:val="en-US"/>
          </w:rPr>
          <w:delText>l</w:delText>
        </w:r>
        <w:r w:rsidRPr="00DE1B49" w:rsidDel="00931BF8">
          <w:rPr>
            <w:lang w:val="en-US"/>
          </w:rPr>
          <w:delText>erant. This may include tolerance concerning spelling differences, but also tolerance co</w:delText>
        </w:r>
        <w:r w:rsidRPr="00DE1B49" w:rsidDel="00931BF8">
          <w:rPr>
            <w:lang w:val="en-US"/>
          </w:rPr>
          <w:delText>n</w:delText>
        </w:r>
        <w:r w:rsidRPr="00DE1B49" w:rsidDel="00931BF8">
          <w:rPr>
            <w:lang w:val="en-US"/>
          </w:rPr>
          <w:delText xml:space="preserve">cerning morphological (or even syntactic) variation. The definition of the kind and degree of “tolerance” is a matter of research. </w:delText>
        </w:r>
      </w:del>
    </w:p>
    <w:p w:rsidR="0087709E" w:rsidRPr="00DE1B49" w:rsidDel="00931BF8" w:rsidRDefault="0087709E">
      <w:pPr>
        <w:pStyle w:val="Normal2"/>
        <w:rPr>
          <w:del w:id="2539" w:author="Kathrin Eichler" w:date="2014-11-10T12:03:00Z"/>
          <w:lang w:val="en-US"/>
        </w:rPr>
        <w:pPrChange w:id="2540" w:author="Kathrin Eichler" w:date="2014-11-17T11:28:00Z">
          <w:pPr/>
        </w:pPrChange>
      </w:pPr>
    </w:p>
    <w:p w:rsidR="0087709E" w:rsidRPr="00DE1B49" w:rsidDel="00CA396B" w:rsidRDefault="0087709E">
      <w:pPr>
        <w:pStyle w:val="Normal2"/>
        <w:rPr>
          <w:del w:id="2541" w:author="Kathrin Eichler" w:date="2014-11-17T11:59:00Z"/>
          <w:lang w:val="en-US"/>
        </w:rPr>
        <w:pPrChange w:id="2542" w:author="Kathrin Eichler" w:date="2014-11-17T11:28:00Z">
          <w:pPr/>
        </w:pPrChange>
      </w:pPr>
      <w:moveFromRangeStart w:id="2543" w:author="Kathrin Eichler" w:date="2014-11-10T12:03:00Z" w:name="move403384346"/>
      <w:moveFrom w:id="2544" w:author="Kathrin Eichler" w:date="2014-11-10T12:03:00Z">
        <w:del w:id="2545" w:author="Kathrin Eichler" w:date="2014-11-17T11:28:00Z">
          <w:r w:rsidRPr="00DE1B49" w:rsidDel="00FE1752">
            <w:rPr>
              <w:lang w:val="en-US"/>
            </w:rPr>
            <w:delText>Concerning the Category Annotator module, more sophisticated algorithms for combining category information on a graph node into a category confidence score may be explored. For this, we will investigate related work and run experiments using WP2 data.</w:delText>
          </w:r>
        </w:del>
      </w:moveFrom>
    </w:p>
    <w:moveFromRangeEnd w:id="2543"/>
    <w:p w:rsidR="002029F9" w:rsidRPr="00DE1B49" w:rsidRDefault="002029F9">
      <w:pPr>
        <w:pStyle w:val="Normal2"/>
        <w:rPr>
          <w:shd w:val="clear" w:color="auto" w:fill="FFFFFF"/>
        </w:rPr>
        <w:pPrChange w:id="2546" w:author="Kathrin Eichler" w:date="2014-11-17T11:59:00Z">
          <w:pPr>
            <w:pStyle w:val="NormalWeb1"/>
            <w:spacing w:before="0" w:after="0" w:line="360" w:lineRule="auto"/>
            <w:jc w:val="both"/>
          </w:pPr>
        </w:pPrChange>
      </w:pPr>
    </w:p>
    <w:sectPr w:rsidR="002029F9" w:rsidRPr="00DE1B49" w:rsidSect="00B80307">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71" w:author="Kathrin Eichler" w:date="2014-11-24T13:33:00Z" w:initials="KE">
    <w:p w:rsidR="00222723" w:rsidRDefault="00222723">
      <w:pPr>
        <w:pStyle w:val="CommentText"/>
      </w:pPr>
      <w:r>
        <w:rPr>
          <w:rStyle w:val="CommentReference"/>
        </w:rPr>
        <w:annotationRef/>
      </w:r>
      <w:r>
        <w:t>Is this correct, Gil?</w:t>
      </w:r>
    </w:p>
  </w:comment>
  <w:comment w:id="2334" w:author="Kathrin Eichler" w:date="2014-11-24T13:33:00Z" w:initials="KE">
    <w:p w:rsidR="00222723" w:rsidRDefault="00222723">
      <w:pPr>
        <w:pStyle w:val="CommentText"/>
      </w:pPr>
      <w:r>
        <w:rPr>
          <w:rStyle w:val="CommentReference"/>
        </w:rPr>
        <w:annotationRef/>
      </w:r>
      <w:r>
        <w:t>Aleksandra!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72CE" w:rsidRDefault="00D772CE" w:rsidP="00B80307">
      <w:pPr>
        <w:spacing w:line="240" w:lineRule="auto"/>
      </w:pPr>
      <w:r>
        <w:separator/>
      </w:r>
    </w:p>
  </w:endnote>
  <w:endnote w:type="continuationSeparator" w:id="0">
    <w:p w:rsidR="00D772CE" w:rsidRDefault="00D772CE"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MS Mincho"/>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Content>
      <w:p w:rsidR="00222723" w:rsidRDefault="00222723">
        <w:pPr>
          <w:pStyle w:val="Footer"/>
          <w:jc w:val="center"/>
        </w:pPr>
        <w:r>
          <w:fldChar w:fldCharType="begin"/>
        </w:r>
        <w:r>
          <w:instrText xml:space="preserve"> PAGE   \* MERGEFORMAT </w:instrText>
        </w:r>
        <w:r>
          <w:fldChar w:fldCharType="separate"/>
        </w:r>
        <w:r w:rsidR="00C06F36">
          <w:rPr>
            <w:noProof/>
          </w:rPr>
          <w:t>5</w:t>
        </w:r>
        <w:r>
          <w:rPr>
            <w:noProof/>
          </w:rPr>
          <w:fldChar w:fldCharType="end"/>
        </w:r>
      </w:p>
    </w:sdtContent>
  </w:sdt>
  <w:p w:rsidR="00222723" w:rsidRDefault="002227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72CE" w:rsidRDefault="00D772CE" w:rsidP="00B80307">
      <w:pPr>
        <w:spacing w:line="240" w:lineRule="auto"/>
      </w:pPr>
      <w:r>
        <w:separator/>
      </w:r>
    </w:p>
  </w:footnote>
  <w:footnote w:type="continuationSeparator" w:id="0">
    <w:p w:rsidR="00D772CE" w:rsidRDefault="00D772CE" w:rsidP="00B80307">
      <w:pPr>
        <w:spacing w:line="240" w:lineRule="auto"/>
      </w:pPr>
      <w:r>
        <w:continuationSeparator/>
      </w:r>
    </w:p>
  </w:footnote>
  <w:footnote w:id="1">
    <w:p w:rsidR="00222723" w:rsidRDefault="00222723" w:rsidP="0013786D">
      <w:pPr>
        <w:pStyle w:val="FootnoteText"/>
        <w:rPr>
          <w:ins w:id="1712" w:author="Lili" w:date="2014-11-24T10:34:00Z"/>
        </w:rPr>
      </w:pPr>
      <w:ins w:id="1713" w:author="Lili" w:date="2014-11-24T10:34:00Z">
        <w:r>
          <w:rPr>
            <w:rStyle w:val="FootnoteReference"/>
          </w:rPr>
          <w:footnoteRef/>
        </w:r>
        <w:r>
          <w:t xml:space="preserve"> </w:t>
        </w:r>
        <w:proofErr w:type="gramStart"/>
        <w:r>
          <w:t>Berant, Jonathan, Ido Dagan, and Jacob Goldberger.</w:t>
        </w:r>
        <w:proofErr w:type="gramEnd"/>
        <w:r>
          <w:t xml:space="preserve"> 2012. Learning entailment relations by global</w:t>
        </w:r>
      </w:ins>
    </w:p>
    <w:p w:rsidR="00222723" w:rsidRDefault="00222723" w:rsidP="0013786D">
      <w:pPr>
        <w:pStyle w:val="FootnoteText"/>
      </w:pPr>
      <w:proofErr w:type="gramStart"/>
      <w:ins w:id="1714" w:author="Lili" w:date="2014-11-24T10:34:00Z">
        <w:r>
          <w:t>graph</w:t>
        </w:r>
        <w:proofErr w:type="gramEnd"/>
        <w:r>
          <w:t xml:space="preserve"> structure optimization. Computational Linguistics, 38(1):73–111.</w:t>
        </w:r>
      </w:ins>
    </w:p>
  </w:footnote>
  <w:footnote w:id="2">
    <w:p w:rsidR="00222723" w:rsidRDefault="00222723" w:rsidP="00D241E9">
      <w:pPr>
        <w:pStyle w:val="FootnoteText"/>
      </w:pPr>
      <w:r>
        <w:rPr>
          <w:rStyle w:val="FootnoteReference"/>
        </w:rPr>
        <w:footnoteRef/>
      </w:r>
      <w:r>
        <w:t xml:space="preserve"> The advantage of </w:t>
      </w:r>
      <w:r>
        <w:rPr>
          <w:lang w:bidi="he-IL"/>
        </w:rPr>
        <w:t>StructureBase</w:t>
      </w:r>
      <w:r>
        <w:rPr>
          <w:lang w:bidi="he-IL"/>
        </w:rPr>
        <w:t>d</w:t>
      </w:r>
      <w:r>
        <w:rPr>
          <w:lang w:bidi="he-IL"/>
        </w:rPr>
        <w:t xml:space="preserve">GraphMerger is statistically significant for both datasets (p=0.01), according to the </w:t>
      </w:r>
      <w:r w:rsidRPr="00D241E9">
        <w:rPr>
          <w:lang w:bidi="he-IL"/>
        </w:rPr>
        <w:t>Wilcoxon singed-rank test</w:t>
      </w:r>
      <w:r>
        <w:rPr>
          <w:lang w:bidi="he-IL"/>
        </w:rPr>
        <w:t xml:space="preserve">. </w:t>
      </w:r>
    </w:p>
  </w:footnote>
  <w:footnote w:id="3">
    <w:p w:rsidR="00222723" w:rsidRPr="00386180" w:rsidDel="00CF173C" w:rsidRDefault="00222723" w:rsidP="0087709E">
      <w:pPr>
        <w:rPr>
          <w:del w:id="2497" w:author="Kathrin Eichler" w:date="2014-11-10T11:59:00Z"/>
          <w:lang w:val="en-US"/>
        </w:rPr>
      </w:pPr>
      <w:del w:id="2498" w:author="Kathrin Eichler" w:date="2014-11-10T11:59:00Z">
        <w:r w:rsidDel="00CF173C">
          <w:rPr>
            <w:vertAlign w:val="superscript"/>
          </w:rPr>
          <w:footnoteRef/>
        </w:r>
        <w:r w:rsidRPr="00386180" w:rsidDel="00CF173C">
          <w:rPr>
            <w:sz w:val="20"/>
            <w:lang w:val="en-US"/>
          </w:rPr>
          <w:delText xml:space="preserve"> Trevor Cohn and Mirella Lapata: </w:delText>
        </w:r>
        <w:r w:rsidDel="00CF173C">
          <w:fldChar w:fldCharType="begin"/>
        </w:r>
        <w:r w:rsidDel="00CF173C">
          <w:delInstrText xml:space="preserve"> HYPERLINK "http://homepages.inf.ed.ac.uk/mlap/Papers/jair09.pdf" \h </w:delInstrText>
        </w:r>
        <w:r w:rsidDel="00CF173C">
          <w:fldChar w:fldCharType="separate"/>
        </w:r>
        <w:r w:rsidRPr="00386180" w:rsidDel="00CF173C">
          <w:rPr>
            <w:color w:val="1155CC"/>
            <w:sz w:val="20"/>
            <w:u w:val="single"/>
            <w:lang w:val="en-US"/>
          </w:rPr>
          <w:delText>Sentence Compression as Tree Transduction</w:delText>
        </w:r>
        <w:r w:rsidDel="00CF173C">
          <w:rPr>
            <w:color w:val="1155CC"/>
            <w:sz w:val="20"/>
            <w:u w:val="single"/>
            <w:lang w:val="en-US"/>
          </w:rPr>
          <w:fldChar w:fldCharType="end"/>
        </w:r>
        <w:r w:rsidRPr="00386180" w:rsidDel="00CF173C">
          <w:rPr>
            <w:sz w:val="20"/>
            <w:lang w:val="en-US"/>
          </w:rPr>
          <w:delText>. Journal of Artificial Intelligence Research 34(1) pp. 637-674 (2009)</w:delText>
        </w:r>
      </w:del>
    </w:p>
  </w:footnote>
  <w:footnote w:id="4">
    <w:p w:rsidR="00222723" w:rsidDel="000B02BE" w:rsidRDefault="00222723" w:rsidP="0087709E">
      <w:pPr>
        <w:spacing w:line="240" w:lineRule="auto"/>
        <w:rPr>
          <w:del w:id="2524" w:author="Kathrin Eichler" w:date="2014-11-10T12:01:00Z"/>
        </w:rPr>
      </w:pPr>
      <w:del w:id="2525" w:author="Kathrin Eichler" w:date="2014-11-10T12:01:00Z">
        <w:r w:rsidDel="000B02BE">
          <w:rPr>
            <w:vertAlign w:val="superscript"/>
          </w:rPr>
          <w:footnoteRef/>
        </w:r>
        <w:r w:rsidRPr="00386180" w:rsidDel="000B02BE">
          <w:rPr>
            <w:sz w:val="20"/>
            <w:lang w:val="en-US"/>
          </w:rPr>
          <w:delText xml:space="preserve"> Jonathan Berant, Ido Dagan and Jacob Goldberger </w:delText>
        </w:r>
        <w:r w:rsidRPr="00386180" w:rsidDel="000B02BE">
          <w:rPr>
            <w:color w:val="004433"/>
            <w:sz w:val="20"/>
            <w:lang w:val="en-US"/>
          </w:rPr>
          <w:delText xml:space="preserve">Learning Entailment Relations by Global Graph Structure Optimization. </w:delText>
        </w:r>
        <w:r w:rsidDel="000B02BE">
          <w:rPr>
            <w:sz w:val="20"/>
          </w:rPr>
          <w:delText>Long paper in The Journal of Computational Linguistics 38(1) pp. 73-111 (2012)</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723" w:rsidRDefault="00222723" w:rsidP="00690A12">
    <w:pPr>
      <w:pStyle w:val="Header"/>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eastAsia="en-GB" w:bidi="he-IL"/>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Content>
        <w:r w:rsidRPr="007E7ED7">
          <w:rPr>
            <w:rFonts w:eastAsia="Times New Roman" w:cs="Times New Roman"/>
            <w:sz w:val="18"/>
            <w:szCs w:val="18"/>
            <w:lang w:val="en-US" w:eastAsia="de-DE"/>
          </w:rPr>
          <w:t>EXploring Customer Interaction via Textual EntailMENT</w:t>
        </w:r>
      </w:sdtContent>
    </w:sdt>
    <w:r>
      <w:rPr>
        <w:rFonts w:eastAsia="Times New Roman" w:cs="Times New Roman"/>
        <w:sz w:val="18"/>
        <w:szCs w:val="18"/>
        <w:lang w:eastAsia="de-DE"/>
      </w:rPr>
      <w:tab/>
    </w:r>
    <w:r>
      <w:rPr>
        <w:rFonts w:eastAsia="Times New Roman" w:cs="Times New Roman"/>
        <w:sz w:val="18"/>
        <w:szCs w:val="18"/>
        <w:lang w:eastAsia="de-DE"/>
      </w:rPr>
      <w:tab/>
    </w:r>
  </w:p>
  <w:p w:rsidR="00222723" w:rsidRPr="00C64949" w:rsidRDefault="00222723" w:rsidP="00B80307">
    <w:pPr>
      <w:pStyle w:val="Header"/>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222723" w:rsidRDefault="002227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723" w:rsidRDefault="00222723" w:rsidP="00AE5EBF">
    <w:pPr>
      <w:pStyle w:val="Header"/>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222723" w:rsidRPr="003E77D1" w:rsidRDefault="00222723" w:rsidP="00B80307">
    <w:pPr>
      <w:pStyle w:val="Header"/>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31E6157"/>
    <w:multiLevelType w:val="hybridMultilevel"/>
    <w:tmpl w:val="3EB8A04A"/>
    <w:lvl w:ilvl="0" w:tplc="C04A53FE">
      <w:start w:val="1"/>
      <w:numFmt w:val="bullet"/>
      <w:lvlText w:val="•"/>
      <w:lvlJc w:val="left"/>
      <w:pPr>
        <w:tabs>
          <w:tab w:val="num" w:pos="720"/>
        </w:tabs>
        <w:ind w:left="720" w:hanging="360"/>
      </w:pPr>
      <w:rPr>
        <w:rFonts w:ascii="Arial" w:hAnsi="Arial" w:hint="default"/>
      </w:rPr>
    </w:lvl>
    <w:lvl w:ilvl="1" w:tplc="9B964C72">
      <w:start w:val="1202"/>
      <w:numFmt w:val="bullet"/>
      <w:lvlText w:val="–"/>
      <w:lvlJc w:val="left"/>
      <w:pPr>
        <w:tabs>
          <w:tab w:val="num" w:pos="1440"/>
        </w:tabs>
        <w:ind w:left="1440" w:hanging="360"/>
      </w:pPr>
      <w:rPr>
        <w:rFonts w:ascii="Arial" w:hAnsi="Arial" w:hint="default"/>
      </w:rPr>
    </w:lvl>
    <w:lvl w:ilvl="2" w:tplc="47282D50" w:tentative="1">
      <w:start w:val="1"/>
      <w:numFmt w:val="bullet"/>
      <w:lvlText w:val="•"/>
      <w:lvlJc w:val="left"/>
      <w:pPr>
        <w:tabs>
          <w:tab w:val="num" w:pos="2160"/>
        </w:tabs>
        <w:ind w:left="2160" w:hanging="360"/>
      </w:pPr>
      <w:rPr>
        <w:rFonts w:ascii="Arial" w:hAnsi="Arial" w:hint="default"/>
      </w:rPr>
    </w:lvl>
    <w:lvl w:ilvl="3" w:tplc="A524BE86" w:tentative="1">
      <w:start w:val="1"/>
      <w:numFmt w:val="bullet"/>
      <w:lvlText w:val="•"/>
      <w:lvlJc w:val="left"/>
      <w:pPr>
        <w:tabs>
          <w:tab w:val="num" w:pos="2880"/>
        </w:tabs>
        <w:ind w:left="2880" w:hanging="360"/>
      </w:pPr>
      <w:rPr>
        <w:rFonts w:ascii="Arial" w:hAnsi="Arial" w:hint="default"/>
      </w:rPr>
    </w:lvl>
    <w:lvl w:ilvl="4" w:tplc="CB622E1A" w:tentative="1">
      <w:start w:val="1"/>
      <w:numFmt w:val="bullet"/>
      <w:lvlText w:val="•"/>
      <w:lvlJc w:val="left"/>
      <w:pPr>
        <w:tabs>
          <w:tab w:val="num" w:pos="3600"/>
        </w:tabs>
        <w:ind w:left="3600" w:hanging="360"/>
      </w:pPr>
      <w:rPr>
        <w:rFonts w:ascii="Arial" w:hAnsi="Arial" w:hint="default"/>
      </w:rPr>
    </w:lvl>
    <w:lvl w:ilvl="5" w:tplc="EC96B38C" w:tentative="1">
      <w:start w:val="1"/>
      <w:numFmt w:val="bullet"/>
      <w:lvlText w:val="•"/>
      <w:lvlJc w:val="left"/>
      <w:pPr>
        <w:tabs>
          <w:tab w:val="num" w:pos="4320"/>
        </w:tabs>
        <w:ind w:left="4320" w:hanging="360"/>
      </w:pPr>
      <w:rPr>
        <w:rFonts w:ascii="Arial" w:hAnsi="Arial" w:hint="default"/>
      </w:rPr>
    </w:lvl>
    <w:lvl w:ilvl="6" w:tplc="828493D8" w:tentative="1">
      <w:start w:val="1"/>
      <w:numFmt w:val="bullet"/>
      <w:lvlText w:val="•"/>
      <w:lvlJc w:val="left"/>
      <w:pPr>
        <w:tabs>
          <w:tab w:val="num" w:pos="5040"/>
        </w:tabs>
        <w:ind w:left="5040" w:hanging="360"/>
      </w:pPr>
      <w:rPr>
        <w:rFonts w:ascii="Arial" w:hAnsi="Arial" w:hint="default"/>
      </w:rPr>
    </w:lvl>
    <w:lvl w:ilvl="7" w:tplc="2B7EEBDE" w:tentative="1">
      <w:start w:val="1"/>
      <w:numFmt w:val="bullet"/>
      <w:lvlText w:val="•"/>
      <w:lvlJc w:val="left"/>
      <w:pPr>
        <w:tabs>
          <w:tab w:val="num" w:pos="5760"/>
        </w:tabs>
        <w:ind w:left="5760" w:hanging="360"/>
      </w:pPr>
      <w:rPr>
        <w:rFonts w:ascii="Arial" w:hAnsi="Arial" w:hint="default"/>
      </w:rPr>
    </w:lvl>
    <w:lvl w:ilvl="8" w:tplc="3328F906" w:tentative="1">
      <w:start w:val="1"/>
      <w:numFmt w:val="bullet"/>
      <w:lvlText w:val="•"/>
      <w:lvlJc w:val="left"/>
      <w:pPr>
        <w:tabs>
          <w:tab w:val="num" w:pos="6480"/>
        </w:tabs>
        <w:ind w:left="6480" w:hanging="360"/>
      </w:pPr>
      <w:rPr>
        <w:rFonts w:ascii="Arial" w:hAnsi="Arial" w:hint="default"/>
      </w:rPr>
    </w:lvl>
  </w:abstractNum>
  <w:abstractNum w:abstractNumId="33">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6">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7">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1">
    <w:nsid w:val="2C130E50"/>
    <w:multiLevelType w:val="multilevel"/>
    <w:tmpl w:val="225C9DBC"/>
    <w:lvl w:ilvl="0">
      <w:start w:val="1"/>
      <w:numFmt w:val="decimal"/>
      <w:pStyle w:val="Heading1"/>
      <w:lvlText w:val="%1."/>
      <w:lvlJc w:val="left"/>
      <w:pPr>
        <w:ind w:left="432" w:hanging="432"/>
      </w:pPr>
      <w:rPr>
        <w:rFonts w:asciiTheme="majorBidi" w:eastAsia="Times New Roman" w:hAnsiTheme="majorBidi"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10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2">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4">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5">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3">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4">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5">
    <w:nsid w:val="45187D1E"/>
    <w:multiLevelType w:val="hybridMultilevel"/>
    <w:tmpl w:val="AE022190"/>
    <w:lvl w:ilvl="0" w:tplc="DF60FC4A">
      <w:start w:val="1"/>
      <w:numFmt w:val="bullet"/>
      <w:pStyle w:val="ListParagraph"/>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4C830365"/>
    <w:multiLevelType w:val="hybridMultilevel"/>
    <w:tmpl w:val="C52476BE"/>
    <w:lvl w:ilvl="0" w:tplc="B65213CA">
      <w:start w:val="1"/>
      <w:numFmt w:val="bullet"/>
      <w:lvlText w:val=""/>
      <w:lvlJc w:val="left"/>
      <w:pPr>
        <w:tabs>
          <w:tab w:val="num" w:pos="720"/>
        </w:tabs>
        <w:ind w:left="720" w:hanging="360"/>
      </w:pPr>
      <w:rPr>
        <w:rFonts w:ascii="Wingdings" w:hAnsi="Wingdings" w:hint="default"/>
      </w:rPr>
    </w:lvl>
    <w:lvl w:ilvl="1" w:tplc="6EF06386" w:tentative="1">
      <w:start w:val="1"/>
      <w:numFmt w:val="bullet"/>
      <w:lvlText w:val=""/>
      <w:lvlJc w:val="left"/>
      <w:pPr>
        <w:tabs>
          <w:tab w:val="num" w:pos="1440"/>
        </w:tabs>
        <w:ind w:left="1440" w:hanging="360"/>
      </w:pPr>
      <w:rPr>
        <w:rFonts w:ascii="Wingdings" w:hAnsi="Wingdings" w:hint="default"/>
      </w:rPr>
    </w:lvl>
    <w:lvl w:ilvl="2" w:tplc="92D0B134" w:tentative="1">
      <w:start w:val="1"/>
      <w:numFmt w:val="bullet"/>
      <w:lvlText w:val=""/>
      <w:lvlJc w:val="left"/>
      <w:pPr>
        <w:tabs>
          <w:tab w:val="num" w:pos="2160"/>
        </w:tabs>
        <w:ind w:left="2160" w:hanging="360"/>
      </w:pPr>
      <w:rPr>
        <w:rFonts w:ascii="Wingdings" w:hAnsi="Wingdings" w:hint="default"/>
      </w:rPr>
    </w:lvl>
    <w:lvl w:ilvl="3" w:tplc="930A678C" w:tentative="1">
      <w:start w:val="1"/>
      <w:numFmt w:val="bullet"/>
      <w:lvlText w:val=""/>
      <w:lvlJc w:val="left"/>
      <w:pPr>
        <w:tabs>
          <w:tab w:val="num" w:pos="2880"/>
        </w:tabs>
        <w:ind w:left="2880" w:hanging="360"/>
      </w:pPr>
      <w:rPr>
        <w:rFonts w:ascii="Wingdings" w:hAnsi="Wingdings" w:hint="default"/>
      </w:rPr>
    </w:lvl>
    <w:lvl w:ilvl="4" w:tplc="F8A6865E" w:tentative="1">
      <w:start w:val="1"/>
      <w:numFmt w:val="bullet"/>
      <w:lvlText w:val=""/>
      <w:lvlJc w:val="left"/>
      <w:pPr>
        <w:tabs>
          <w:tab w:val="num" w:pos="3600"/>
        </w:tabs>
        <w:ind w:left="3600" w:hanging="360"/>
      </w:pPr>
      <w:rPr>
        <w:rFonts w:ascii="Wingdings" w:hAnsi="Wingdings" w:hint="default"/>
      </w:rPr>
    </w:lvl>
    <w:lvl w:ilvl="5" w:tplc="37AC3122" w:tentative="1">
      <w:start w:val="1"/>
      <w:numFmt w:val="bullet"/>
      <w:lvlText w:val=""/>
      <w:lvlJc w:val="left"/>
      <w:pPr>
        <w:tabs>
          <w:tab w:val="num" w:pos="4320"/>
        </w:tabs>
        <w:ind w:left="4320" w:hanging="360"/>
      </w:pPr>
      <w:rPr>
        <w:rFonts w:ascii="Wingdings" w:hAnsi="Wingdings" w:hint="default"/>
      </w:rPr>
    </w:lvl>
    <w:lvl w:ilvl="6" w:tplc="451EF57C" w:tentative="1">
      <w:start w:val="1"/>
      <w:numFmt w:val="bullet"/>
      <w:lvlText w:val=""/>
      <w:lvlJc w:val="left"/>
      <w:pPr>
        <w:tabs>
          <w:tab w:val="num" w:pos="5040"/>
        </w:tabs>
        <w:ind w:left="5040" w:hanging="360"/>
      </w:pPr>
      <w:rPr>
        <w:rFonts w:ascii="Wingdings" w:hAnsi="Wingdings" w:hint="default"/>
      </w:rPr>
    </w:lvl>
    <w:lvl w:ilvl="7" w:tplc="43F20636" w:tentative="1">
      <w:start w:val="1"/>
      <w:numFmt w:val="bullet"/>
      <w:lvlText w:val=""/>
      <w:lvlJc w:val="left"/>
      <w:pPr>
        <w:tabs>
          <w:tab w:val="num" w:pos="5760"/>
        </w:tabs>
        <w:ind w:left="5760" w:hanging="360"/>
      </w:pPr>
      <w:rPr>
        <w:rFonts w:ascii="Wingdings" w:hAnsi="Wingdings" w:hint="default"/>
      </w:rPr>
    </w:lvl>
    <w:lvl w:ilvl="8" w:tplc="A266C7AA" w:tentative="1">
      <w:start w:val="1"/>
      <w:numFmt w:val="bullet"/>
      <w:lvlText w:val=""/>
      <w:lvlJc w:val="left"/>
      <w:pPr>
        <w:tabs>
          <w:tab w:val="num" w:pos="6480"/>
        </w:tabs>
        <w:ind w:left="6480" w:hanging="360"/>
      </w:pPr>
      <w:rPr>
        <w:rFonts w:ascii="Wingdings" w:hAnsi="Wingdings" w:hint="default"/>
      </w:rPr>
    </w:lvl>
  </w:abstractNum>
  <w:abstractNum w:abstractNumId="62">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3">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7">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8">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70">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2">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4">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5">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6">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7">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8">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2">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3">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6">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7D77E52"/>
    <w:multiLevelType w:val="hybridMultilevel"/>
    <w:tmpl w:val="87FAF2B0"/>
    <w:lvl w:ilvl="0" w:tplc="35648DAC">
      <w:numFmt w:val="bullet"/>
      <w:lvlText w:val="-"/>
      <w:lvlJc w:val="left"/>
      <w:pPr>
        <w:ind w:left="720" w:hanging="360"/>
      </w:pPr>
      <w:rPr>
        <w:rFonts w:ascii="Georgia" w:eastAsiaTheme="minorEastAsia" w:hAnsi="Georgia" w:cs="TimesNewRomanPSMT"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65C7465"/>
    <w:multiLevelType w:val="hybridMultilevel"/>
    <w:tmpl w:val="086A4494"/>
    <w:lvl w:ilvl="0" w:tplc="D5909288">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9">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1">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2">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103">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4">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5">
    <w:nsid w:val="7F843627"/>
    <w:multiLevelType w:val="hybridMultilevel"/>
    <w:tmpl w:val="77F0D73A"/>
    <w:lvl w:ilvl="0" w:tplc="67C6B232">
      <w:start w:val="1"/>
      <w:numFmt w:val="bullet"/>
      <w:lvlText w:val=""/>
      <w:lvlJc w:val="left"/>
      <w:pPr>
        <w:tabs>
          <w:tab w:val="num" w:pos="720"/>
        </w:tabs>
        <w:ind w:left="720" w:hanging="360"/>
      </w:pPr>
      <w:rPr>
        <w:rFonts w:ascii="Wingdings" w:hAnsi="Wingdings" w:hint="default"/>
      </w:rPr>
    </w:lvl>
    <w:lvl w:ilvl="1" w:tplc="AC6296CC" w:tentative="1">
      <w:start w:val="1"/>
      <w:numFmt w:val="bullet"/>
      <w:lvlText w:val=""/>
      <w:lvlJc w:val="left"/>
      <w:pPr>
        <w:tabs>
          <w:tab w:val="num" w:pos="1440"/>
        </w:tabs>
        <w:ind w:left="1440" w:hanging="360"/>
      </w:pPr>
      <w:rPr>
        <w:rFonts w:ascii="Wingdings" w:hAnsi="Wingdings" w:hint="default"/>
      </w:rPr>
    </w:lvl>
    <w:lvl w:ilvl="2" w:tplc="BE5C7C1C" w:tentative="1">
      <w:start w:val="1"/>
      <w:numFmt w:val="bullet"/>
      <w:lvlText w:val=""/>
      <w:lvlJc w:val="left"/>
      <w:pPr>
        <w:tabs>
          <w:tab w:val="num" w:pos="2160"/>
        </w:tabs>
        <w:ind w:left="2160" w:hanging="360"/>
      </w:pPr>
      <w:rPr>
        <w:rFonts w:ascii="Wingdings" w:hAnsi="Wingdings" w:hint="default"/>
      </w:rPr>
    </w:lvl>
    <w:lvl w:ilvl="3" w:tplc="C0145726" w:tentative="1">
      <w:start w:val="1"/>
      <w:numFmt w:val="bullet"/>
      <w:lvlText w:val=""/>
      <w:lvlJc w:val="left"/>
      <w:pPr>
        <w:tabs>
          <w:tab w:val="num" w:pos="2880"/>
        </w:tabs>
        <w:ind w:left="2880" w:hanging="360"/>
      </w:pPr>
      <w:rPr>
        <w:rFonts w:ascii="Wingdings" w:hAnsi="Wingdings" w:hint="default"/>
      </w:rPr>
    </w:lvl>
    <w:lvl w:ilvl="4" w:tplc="CC36D59A" w:tentative="1">
      <w:start w:val="1"/>
      <w:numFmt w:val="bullet"/>
      <w:lvlText w:val=""/>
      <w:lvlJc w:val="left"/>
      <w:pPr>
        <w:tabs>
          <w:tab w:val="num" w:pos="3600"/>
        </w:tabs>
        <w:ind w:left="3600" w:hanging="360"/>
      </w:pPr>
      <w:rPr>
        <w:rFonts w:ascii="Wingdings" w:hAnsi="Wingdings" w:hint="default"/>
      </w:rPr>
    </w:lvl>
    <w:lvl w:ilvl="5" w:tplc="34E49114" w:tentative="1">
      <w:start w:val="1"/>
      <w:numFmt w:val="bullet"/>
      <w:lvlText w:val=""/>
      <w:lvlJc w:val="left"/>
      <w:pPr>
        <w:tabs>
          <w:tab w:val="num" w:pos="4320"/>
        </w:tabs>
        <w:ind w:left="4320" w:hanging="360"/>
      </w:pPr>
      <w:rPr>
        <w:rFonts w:ascii="Wingdings" w:hAnsi="Wingdings" w:hint="default"/>
      </w:rPr>
    </w:lvl>
    <w:lvl w:ilvl="6" w:tplc="20C6A338" w:tentative="1">
      <w:start w:val="1"/>
      <w:numFmt w:val="bullet"/>
      <w:lvlText w:val=""/>
      <w:lvlJc w:val="left"/>
      <w:pPr>
        <w:tabs>
          <w:tab w:val="num" w:pos="5040"/>
        </w:tabs>
        <w:ind w:left="5040" w:hanging="360"/>
      </w:pPr>
      <w:rPr>
        <w:rFonts w:ascii="Wingdings" w:hAnsi="Wingdings" w:hint="default"/>
      </w:rPr>
    </w:lvl>
    <w:lvl w:ilvl="7" w:tplc="0A443380" w:tentative="1">
      <w:start w:val="1"/>
      <w:numFmt w:val="bullet"/>
      <w:lvlText w:val=""/>
      <w:lvlJc w:val="left"/>
      <w:pPr>
        <w:tabs>
          <w:tab w:val="num" w:pos="5760"/>
        </w:tabs>
        <w:ind w:left="5760" w:hanging="360"/>
      </w:pPr>
      <w:rPr>
        <w:rFonts w:ascii="Wingdings" w:hAnsi="Wingdings" w:hint="default"/>
      </w:rPr>
    </w:lvl>
    <w:lvl w:ilvl="8" w:tplc="077C7674"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55"/>
  </w:num>
  <w:num w:numId="3">
    <w:abstractNumId w:val="22"/>
  </w:num>
  <w:num w:numId="4">
    <w:abstractNumId w:val="41"/>
  </w:num>
  <w:num w:numId="5">
    <w:abstractNumId w:val="36"/>
  </w:num>
  <w:num w:numId="6">
    <w:abstractNumId w:val="20"/>
  </w:num>
  <w:num w:numId="7">
    <w:abstractNumId w:val="74"/>
  </w:num>
  <w:num w:numId="8">
    <w:abstractNumId w:val="69"/>
  </w:num>
  <w:num w:numId="9">
    <w:abstractNumId w:val="98"/>
  </w:num>
  <w:num w:numId="10">
    <w:abstractNumId w:val="16"/>
  </w:num>
  <w:num w:numId="11">
    <w:abstractNumId w:val="81"/>
  </w:num>
  <w:num w:numId="12">
    <w:abstractNumId w:val="85"/>
  </w:num>
  <w:num w:numId="13">
    <w:abstractNumId w:val="53"/>
  </w:num>
  <w:num w:numId="14">
    <w:abstractNumId w:val="46"/>
  </w:num>
  <w:num w:numId="15">
    <w:abstractNumId w:val="29"/>
  </w:num>
  <w:num w:numId="16">
    <w:abstractNumId w:val="39"/>
  </w:num>
  <w:num w:numId="17">
    <w:abstractNumId w:val="27"/>
  </w:num>
  <w:num w:numId="18">
    <w:abstractNumId w:val="82"/>
  </w:num>
  <w:num w:numId="19">
    <w:abstractNumId w:val="101"/>
  </w:num>
  <w:num w:numId="20">
    <w:abstractNumId w:val="100"/>
  </w:num>
  <w:num w:numId="21">
    <w:abstractNumId w:val="58"/>
  </w:num>
  <w:num w:numId="22">
    <w:abstractNumId w:val="65"/>
  </w:num>
  <w:num w:numId="23">
    <w:abstractNumId w:val="86"/>
  </w:num>
  <w:num w:numId="24">
    <w:abstractNumId w:val="95"/>
  </w:num>
  <w:num w:numId="25">
    <w:abstractNumId w:val="59"/>
  </w:num>
  <w:num w:numId="26">
    <w:abstractNumId w:val="54"/>
  </w:num>
  <w:num w:numId="27">
    <w:abstractNumId w:val="40"/>
  </w:num>
  <w:num w:numId="28">
    <w:abstractNumId w:val="103"/>
  </w:num>
  <w:num w:numId="29">
    <w:abstractNumId w:val="23"/>
  </w:num>
  <w:num w:numId="30">
    <w:abstractNumId w:val="75"/>
  </w:num>
  <w:num w:numId="31">
    <w:abstractNumId w:val="62"/>
  </w:num>
  <w:num w:numId="32">
    <w:abstractNumId w:val="35"/>
  </w:num>
  <w:num w:numId="33">
    <w:abstractNumId w:val="52"/>
  </w:num>
  <w:num w:numId="34">
    <w:abstractNumId w:val="17"/>
  </w:num>
  <w:num w:numId="35">
    <w:abstractNumId w:val="72"/>
  </w:num>
  <w:num w:numId="36">
    <w:abstractNumId w:val="37"/>
  </w:num>
  <w:num w:numId="37">
    <w:abstractNumId w:val="4"/>
  </w:num>
  <w:num w:numId="38">
    <w:abstractNumId w:val="24"/>
  </w:num>
  <w:num w:numId="39">
    <w:abstractNumId w:val="91"/>
  </w:num>
  <w:num w:numId="40">
    <w:abstractNumId w:val="87"/>
  </w:num>
  <w:num w:numId="41">
    <w:abstractNumId w:val="104"/>
  </w:num>
  <w:num w:numId="42">
    <w:abstractNumId w:val="48"/>
  </w:num>
  <w:num w:numId="43">
    <w:abstractNumId w:val="43"/>
  </w:num>
  <w:num w:numId="44">
    <w:abstractNumId w:val="83"/>
  </w:num>
  <w:num w:numId="45">
    <w:abstractNumId w:val="5"/>
  </w:num>
  <w:num w:numId="46">
    <w:abstractNumId w:val="77"/>
  </w:num>
  <w:num w:numId="47">
    <w:abstractNumId w:val="56"/>
  </w:num>
  <w:num w:numId="48">
    <w:abstractNumId w:val="93"/>
  </w:num>
  <w:num w:numId="49">
    <w:abstractNumId w:val="7"/>
  </w:num>
  <w:num w:numId="50">
    <w:abstractNumId w:val="34"/>
  </w:num>
  <w:num w:numId="51">
    <w:abstractNumId w:val="11"/>
  </w:num>
  <w:num w:numId="52">
    <w:abstractNumId w:val="2"/>
  </w:num>
  <w:num w:numId="53">
    <w:abstractNumId w:val="14"/>
  </w:num>
  <w:num w:numId="54">
    <w:abstractNumId w:val="49"/>
  </w:num>
  <w:num w:numId="55">
    <w:abstractNumId w:val="64"/>
  </w:num>
  <w:num w:numId="56">
    <w:abstractNumId w:val="89"/>
  </w:num>
  <w:num w:numId="57">
    <w:abstractNumId w:val="79"/>
  </w:num>
  <w:num w:numId="58">
    <w:abstractNumId w:val="47"/>
  </w:num>
  <w:num w:numId="59">
    <w:abstractNumId w:val="92"/>
  </w:num>
  <w:num w:numId="60">
    <w:abstractNumId w:val="57"/>
  </w:num>
  <w:num w:numId="61">
    <w:abstractNumId w:val="30"/>
  </w:num>
  <w:num w:numId="62">
    <w:abstractNumId w:val="68"/>
  </w:num>
  <w:num w:numId="63">
    <w:abstractNumId w:val="76"/>
  </w:num>
  <w:num w:numId="64">
    <w:abstractNumId w:val="102"/>
  </w:num>
  <w:num w:numId="65">
    <w:abstractNumId w:val="44"/>
  </w:num>
  <w:num w:numId="66">
    <w:abstractNumId w:val="26"/>
  </w:num>
  <w:num w:numId="67">
    <w:abstractNumId w:val="51"/>
  </w:num>
  <w:num w:numId="68">
    <w:abstractNumId w:val="90"/>
  </w:num>
  <w:num w:numId="69">
    <w:abstractNumId w:val="96"/>
  </w:num>
  <w:num w:numId="70">
    <w:abstractNumId w:val="33"/>
  </w:num>
  <w:num w:numId="71">
    <w:abstractNumId w:val="9"/>
  </w:num>
  <w:num w:numId="72">
    <w:abstractNumId w:val="80"/>
  </w:num>
  <w:num w:numId="73">
    <w:abstractNumId w:val="70"/>
  </w:num>
  <w:num w:numId="74">
    <w:abstractNumId w:val="18"/>
  </w:num>
  <w:num w:numId="75">
    <w:abstractNumId w:val="21"/>
  </w:num>
  <w:num w:numId="76">
    <w:abstractNumId w:val="71"/>
  </w:num>
  <w:num w:numId="77">
    <w:abstractNumId w:val="94"/>
  </w:num>
  <w:num w:numId="78">
    <w:abstractNumId w:val="45"/>
  </w:num>
  <w:num w:numId="79">
    <w:abstractNumId w:val="78"/>
  </w:num>
  <w:num w:numId="80">
    <w:abstractNumId w:val="66"/>
  </w:num>
  <w:num w:numId="81">
    <w:abstractNumId w:val="28"/>
  </w:num>
  <w:num w:numId="82">
    <w:abstractNumId w:val="25"/>
  </w:num>
  <w:num w:numId="83">
    <w:abstractNumId w:val="19"/>
  </w:num>
  <w:num w:numId="84">
    <w:abstractNumId w:val="8"/>
  </w:num>
  <w:num w:numId="85">
    <w:abstractNumId w:val="15"/>
  </w:num>
  <w:num w:numId="86">
    <w:abstractNumId w:val="38"/>
  </w:num>
  <w:num w:numId="87">
    <w:abstractNumId w:val="13"/>
  </w:num>
  <w:num w:numId="88">
    <w:abstractNumId w:val="60"/>
  </w:num>
  <w:num w:numId="89">
    <w:abstractNumId w:val="50"/>
  </w:num>
  <w:num w:numId="90">
    <w:abstractNumId w:val="99"/>
  </w:num>
  <w:num w:numId="91">
    <w:abstractNumId w:val="67"/>
  </w:num>
  <w:num w:numId="92">
    <w:abstractNumId w:val="6"/>
  </w:num>
  <w:num w:numId="93">
    <w:abstractNumId w:val="42"/>
  </w:num>
  <w:num w:numId="9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3"/>
  </w:num>
  <w:num w:numId="99">
    <w:abstractNumId w:val="84"/>
  </w:num>
  <w:num w:numId="100">
    <w:abstractNumId w:val="31"/>
  </w:num>
  <w:num w:numId="101">
    <w:abstractNumId w:val="63"/>
  </w:num>
  <w:num w:numId="10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97"/>
  </w:num>
  <w:num w:numId="104">
    <w:abstractNumId w:val="88"/>
  </w:num>
  <w:num w:numId="105">
    <w:abstractNumId w:val="41"/>
  </w:num>
  <w:num w:numId="106">
    <w:abstractNumId w:val="61"/>
  </w:num>
  <w:num w:numId="107">
    <w:abstractNumId w:val="105"/>
  </w:num>
  <w:num w:numId="108">
    <w:abstractNumId w:val="32"/>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216C"/>
    <w:rsid w:val="00054B41"/>
    <w:rsid w:val="00054DE8"/>
    <w:rsid w:val="00057F15"/>
    <w:rsid w:val="00060657"/>
    <w:rsid w:val="00062E6D"/>
    <w:rsid w:val="000640B5"/>
    <w:rsid w:val="000646A2"/>
    <w:rsid w:val="000646EC"/>
    <w:rsid w:val="00064D82"/>
    <w:rsid w:val="000650E3"/>
    <w:rsid w:val="000671B2"/>
    <w:rsid w:val="00072CB0"/>
    <w:rsid w:val="00073AF9"/>
    <w:rsid w:val="00073BF9"/>
    <w:rsid w:val="00075B29"/>
    <w:rsid w:val="00076B9D"/>
    <w:rsid w:val="00083479"/>
    <w:rsid w:val="000907EE"/>
    <w:rsid w:val="00090F4A"/>
    <w:rsid w:val="0009124C"/>
    <w:rsid w:val="00091940"/>
    <w:rsid w:val="0009236B"/>
    <w:rsid w:val="0009387C"/>
    <w:rsid w:val="00094C59"/>
    <w:rsid w:val="00097CD7"/>
    <w:rsid w:val="000A5C27"/>
    <w:rsid w:val="000A6886"/>
    <w:rsid w:val="000A784E"/>
    <w:rsid w:val="000B00D1"/>
    <w:rsid w:val="000B02BE"/>
    <w:rsid w:val="000B2AE4"/>
    <w:rsid w:val="000B613E"/>
    <w:rsid w:val="000B6568"/>
    <w:rsid w:val="000B79EE"/>
    <w:rsid w:val="000C297B"/>
    <w:rsid w:val="000C29F1"/>
    <w:rsid w:val="000C3323"/>
    <w:rsid w:val="000C4967"/>
    <w:rsid w:val="000C56C0"/>
    <w:rsid w:val="000C687E"/>
    <w:rsid w:val="000C6B25"/>
    <w:rsid w:val="000C6E73"/>
    <w:rsid w:val="000C70F4"/>
    <w:rsid w:val="000D00B4"/>
    <w:rsid w:val="000D59B1"/>
    <w:rsid w:val="000E37A2"/>
    <w:rsid w:val="000E3C01"/>
    <w:rsid w:val="000E5EFB"/>
    <w:rsid w:val="000F005D"/>
    <w:rsid w:val="000F0AA6"/>
    <w:rsid w:val="000F1E81"/>
    <w:rsid w:val="000F315B"/>
    <w:rsid w:val="000F5014"/>
    <w:rsid w:val="000F5AA7"/>
    <w:rsid w:val="0010029F"/>
    <w:rsid w:val="001009AA"/>
    <w:rsid w:val="00100A8C"/>
    <w:rsid w:val="001013EE"/>
    <w:rsid w:val="00101CB4"/>
    <w:rsid w:val="0010506F"/>
    <w:rsid w:val="0010515E"/>
    <w:rsid w:val="00106357"/>
    <w:rsid w:val="001102DC"/>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6D"/>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073F"/>
    <w:rsid w:val="001754C6"/>
    <w:rsid w:val="00175D77"/>
    <w:rsid w:val="00175DAA"/>
    <w:rsid w:val="00176525"/>
    <w:rsid w:val="00176936"/>
    <w:rsid w:val="00181B67"/>
    <w:rsid w:val="00182986"/>
    <w:rsid w:val="0018410F"/>
    <w:rsid w:val="00190E58"/>
    <w:rsid w:val="00190E6C"/>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B8F"/>
    <w:rsid w:val="001B3BBB"/>
    <w:rsid w:val="001B3DA4"/>
    <w:rsid w:val="001B4F0D"/>
    <w:rsid w:val="001B5B16"/>
    <w:rsid w:val="001B6690"/>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D7F"/>
    <w:rsid w:val="00200FBC"/>
    <w:rsid w:val="0020211D"/>
    <w:rsid w:val="002029F9"/>
    <w:rsid w:val="00202BE0"/>
    <w:rsid w:val="00204BCB"/>
    <w:rsid w:val="00205558"/>
    <w:rsid w:val="00205D3E"/>
    <w:rsid w:val="00205EE0"/>
    <w:rsid w:val="00205FAC"/>
    <w:rsid w:val="00206AA1"/>
    <w:rsid w:val="002073DC"/>
    <w:rsid w:val="00207EB0"/>
    <w:rsid w:val="00210D90"/>
    <w:rsid w:val="002151A8"/>
    <w:rsid w:val="002156FE"/>
    <w:rsid w:val="002172F7"/>
    <w:rsid w:val="00222723"/>
    <w:rsid w:val="002233AE"/>
    <w:rsid w:val="002267D4"/>
    <w:rsid w:val="002268BB"/>
    <w:rsid w:val="00227663"/>
    <w:rsid w:val="002311C9"/>
    <w:rsid w:val="002316AC"/>
    <w:rsid w:val="0023205D"/>
    <w:rsid w:val="0023421C"/>
    <w:rsid w:val="002343BA"/>
    <w:rsid w:val="0023488E"/>
    <w:rsid w:val="00235895"/>
    <w:rsid w:val="00236F97"/>
    <w:rsid w:val="0023799A"/>
    <w:rsid w:val="00237C73"/>
    <w:rsid w:val="00241704"/>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664B8"/>
    <w:rsid w:val="0027190D"/>
    <w:rsid w:val="00271DD5"/>
    <w:rsid w:val="00271EFA"/>
    <w:rsid w:val="00273A0C"/>
    <w:rsid w:val="00274F80"/>
    <w:rsid w:val="00274F93"/>
    <w:rsid w:val="00275352"/>
    <w:rsid w:val="002838E3"/>
    <w:rsid w:val="00287554"/>
    <w:rsid w:val="0029092D"/>
    <w:rsid w:val="00293D1F"/>
    <w:rsid w:val="00294936"/>
    <w:rsid w:val="00294F59"/>
    <w:rsid w:val="002953B9"/>
    <w:rsid w:val="00297EFA"/>
    <w:rsid w:val="002A0806"/>
    <w:rsid w:val="002A0A78"/>
    <w:rsid w:val="002A1985"/>
    <w:rsid w:val="002A1C2D"/>
    <w:rsid w:val="002A31AF"/>
    <w:rsid w:val="002A53EB"/>
    <w:rsid w:val="002A66F6"/>
    <w:rsid w:val="002A6D1E"/>
    <w:rsid w:val="002A7FBF"/>
    <w:rsid w:val="002B2307"/>
    <w:rsid w:val="002B35EB"/>
    <w:rsid w:val="002B36B6"/>
    <w:rsid w:val="002B4E1B"/>
    <w:rsid w:val="002B6274"/>
    <w:rsid w:val="002B66DD"/>
    <w:rsid w:val="002C0B02"/>
    <w:rsid w:val="002C1250"/>
    <w:rsid w:val="002C12FC"/>
    <w:rsid w:val="002C28A2"/>
    <w:rsid w:val="002C2BFD"/>
    <w:rsid w:val="002C33F8"/>
    <w:rsid w:val="002C69E7"/>
    <w:rsid w:val="002C6DEC"/>
    <w:rsid w:val="002C722B"/>
    <w:rsid w:val="002C725A"/>
    <w:rsid w:val="002D0F38"/>
    <w:rsid w:val="002D200F"/>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51A"/>
    <w:rsid w:val="002F79A8"/>
    <w:rsid w:val="00300496"/>
    <w:rsid w:val="00305DF0"/>
    <w:rsid w:val="00312C76"/>
    <w:rsid w:val="00313989"/>
    <w:rsid w:val="00313A13"/>
    <w:rsid w:val="00313AD2"/>
    <w:rsid w:val="00314033"/>
    <w:rsid w:val="00316159"/>
    <w:rsid w:val="0031678E"/>
    <w:rsid w:val="003167BD"/>
    <w:rsid w:val="00321B86"/>
    <w:rsid w:val="00322895"/>
    <w:rsid w:val="00324DCC"/>
    <w:rsid w:val="00326A61"/>
    <w:rsid w:val="00330958"/>
    <w:rsid w:val="00331839"/>
    <w:rsid w:val="00332B0A"/>
    <w:rsid w:val="0033474B"/>
    <w:rsid w:val="00336055"/>
    <w:rsid w:val="0033616F"/>
    <w:rsid w:val="00337BF2"/>
    <w:rsid w:val="00337D38"/>
    <w:rsid w:val="00340E5B"/>
    <w:rsid w:val="00341BF6"/>
    <w:rsid w:val="00342FD7"/>
    <w:rsid w:val="00343936"/>
    <w:rsid w:val="00345C67"/>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5C28"/>
    <w:rsid w:val="00376BB2"/>
    <w:rsid w:val="00376EF9"/>
    <w:rsid w:val="003804A3"/>
    <w:rsid w:val="00380CCB"/>
    <w:rsid w:val="0038146C"/>
    <w:rsid w:val="003837E3"/>
    <w:rsid w:val="00386C50"/>
    <w:rsid w:val="00391564"/>
    <w:rsid w:val="00392CAD"/>
    <w:rsid w:val="003938B4"/>
    <w:rsid w:val="00393BD3"/>
    <w:rsid w:val="00393D0B"/>
    <w:rsid w:val="00395741"/>
    <w:rsid w:val="003A2911"/>
    <w:rsid w:val="003A29BD"/>
    <w:rsid w:val="003A470C"/>
    <w:rsid w:val="003A4ED0"/>
    <w:rsid w:val="003A53BC"/>
    <w:rsid w:val="003A5D0A"/>
    <w:rsid w:val="003A5D4F"/>
    <w:rsid w:val="003B0439"/>
    <w:rsid w:val="003B07E7"/>
    <w:rsid w:val="003B1647"/>
    <w:rsid w:val="003B1BFD"/>
    <w:rsid w:val="003B1F44"/>
    <w:rsid w:val="003B2805"/>
    <w:rsid w:val="003B366C"/>
    <w:rsid w:val="003B5D60"/>
    <w:rsid w:val="003B7056"/>
    <w:rsid w:val="003B71A2"/>
    <w:rsid w:val="003C0F1F"/>
    <w:rsid w:val="003C1D6C"/>
    <w:rsid w:val="003C32C3"/>
    <w:rsid w:val="003C414D"/>
    <w:rsid w:val="003C42ED"/>
    <w:rsid w:val="003C4DBD"/>
    <w:rsid w:val="003C5531"/>
    <w:rsid w:val="003C61C1"/>
    <w:rsid w:val="003D3DEC"/>
    <w:rsid w:val="003D419E"/>
    <w:rsid w:val="003D5D56"/>
    <w:rsid w:val="003E2C36"/>
    <w:rsid w:val="003E3B87"/>
    <w:rsid w:val="003E4216"/>
    <w:rsid w:val="003E452B"/>
    <w:rsid w:val="003E4C15"/>
    <w:rsid w:val="003E5E6C"/>
    <w:rsid w:val="003E653D"/>
    <w:rsid w:val="003E7AF8"/>
    <w:rsid w:val="003F094C"/>
    <w:rsid w:val="003F25FD"/>
    <w:rsid w:val="003F391A"/>
    <w:rsid w:val="003F462B"/>
    <w:rsid w:val="003F4E4C"/>
    <w:rsid w:val="003F4FAF"/>
    <w:rsid w:val="003F56A1"/>
    <w:rsid w:val="003F5D38"/>
    <w:rsid w:val="003F5F67"/>
    <w:rsid w:val="003F5FE3"/>
    <w:rsid w:val="0040134E"/>
    <w:rsid w:val="004025C5"/>
    <w:rsid w:val="0040605B"/>
    <w:rsid w:val="00407C36"/>
    <w:rsid w:val="00407DFA"/>
    <w:rsid w:val="00410180"/>
    <w:rsid w:val="00410366"/>
    <w:rsid w:val="0041104F"/>
    <w:rsid w:val="004118EE"/>
    <w:rsid w:val="004132CA"/>
    <w:rsid w:val="0041379F"/>
    <w:rsid w:val="0041695A"/>
    <w:rsid w:val="0041795D"/>
    <w:rsid w:val="00421905"/>
    <w:rsid w:val="00421A17"/>
    <w:rsid w:val="00423F9C"/>
    <w:rsid w:val="004240A5"/>
    <w:rsid w:val="00426954"/>
    <w:rsid w:val="0043051F"/>
    <w:rsid w:val="00431638"/>
    <w:rsid w:val="004323A0"/>
    <w:rsid w:val="00433FE2"/>
    <w:rsid w:val="004348AE"/>
    <w:rsid w:val="00434A4B"/>
    <w:rsid w:val="00434D60"/>
    <w:rsid w:val="004361DA"/>
    <w:rsid w:val="00436383"/>
    <w:rsid w:val="00436DB1"/>
    <w:rsid w:val="004440E2"/>
    <w:rsid w:val="004511B5"/>
    <w:rsid w:val="00451A05"/>
    <w:rsid w:val="0045305A"/>
    <w:rsid w:val="00454CCA"/>
    <w:rsid w:val="00456BCE"/>
    <w:rsid w:val="00457FF7"/>
    <w:rsid w:val="00460ABE"/>
    <w:rsid w:val="00460B0F"/>
    <w:rsid w:val="004661C9"/>
    <w:rsid w:val="00466F89"/>
    <w:rsid w:val="004756E0"/>
    <w:rsid w:val="00476F22"/>
    <w:rsid w:val="00476FE5"/>
    <w:rsid w:val="00477CBC"/>
    <w:rsid w:val="00483C47"/>
    <w:rsid w:val="00486879"/>
    <w:rsid w:val="004868A9"/>
    <w:rsid w:val="00487999"/>
    <w:rsid w:val="00490401"/>
    <w:rsid w:val="004921B7"/>
    <w:rsid w:val="00492427"/>
    <w:rsid w:val="00496B2D"/>
    <w:rsid w:val="00497B80"/>
    <w:rsid w:val="004A0474"/>
    <w:rsid w:val="004A1ED3"/>
    <w:rsid w:val="004A6394"/>
    <w:rsid w:val="004A6E4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C6C0B"/>
    <w:rsid w:val="004D0F2D"/>
    <w:rsid w:val="004D14FE"/>
    <w:rsid w:val="004D1872"/>
    <w:rsid w:val="004D4984"/>
    <w:rsid w:val="004D4DF4"/>
    <w:rsid w:val="004D5777"/>
    <w:rsid w:val="004D6525"/>
    <w:rsid w:val="004D6BDF"/>
    <w:rsid w:val="004E0E60"/>
    <w:rsid w:val="004E4945"/>
    <w:rsid w:val="004E578D"/>
    <w:rsid w:val="004E5B04"/>
    <w:rsid w:val="004E5DD6"/>
    <w:rsid w:val="004E5FA5"/>
    <w:rsid w:val="004F102C"/>
    <w:rsid w:val="004F5861"/>
    <w:rsid w:val="004F6E5C"/>
    <w:rsid w:val="0050001B"/>
    <w:rsid w:val="00503C05"/>
    <w:rsid w:val="005046E1"/>
    <w:rsid w:val="00504CAC"/>
    <w:rsid w:val="00505EE5"/>
    <w:rsid w:val="00506C2E"/>
    <w:rsid w:val="00510545"/>
    <w:rsid w:val="00513206"/>
    <w:rsid w:val="00514F4E"/>
    <w:rsid w:val="005161FB"/>
    <w:rsid w:val="00516700"/>
    <w:rsid w:val="0051694E"/>
    <w:rsid w:val="00517553"/>
    <w:rsid w:val="00526086"/>
    <w:rsid w:val="00526F2C"/>
    <w:rsid w:val="0052714E"/>
    <w:rsid w:val="005322BC"/>
    <w:rsid w:val="00533F2C"/>
    <w:rsid w:val="005342B5"/>
    <w:rsid w:val="005358E7"/>
    <w:rsid w:val="0054078E"/>
    <w:rsid w:val="00541D00"/>
    <w:rsid w:val="00545128"/>
    <w:rsid w:val="005458D3"/>
    <w:rsid w:val="0054729B"/>
    <w:rsid w:val="005474A5"/>
    <w:rsid w:val="0055245F"/>
    <w:rsid w:val="00553BA7"/>
    <w:rsid w:val="00554E7F"/>
    <w:rsid w:val="005603B8"/>
    <w:rsid w:val="00562824"/>
    <w:rsid w:val="005636D1"/>
    <w:rsid w:val="00563EB2"/>
    <w:rsid w:val="00566282"/>
    <w:rsid w:val="00567B4F"/>
    <w:rsid w:val="00570204"/>
    <w:rsid w:val="00572E16"/>
    <w:rsid w:val="00573B9C"/>
    <w:rsid w:val="0057422D"/>
    <w:rsid w:val="005747B2"/>
    <w:rsid w:val="0057669C"/>
    <w:rsid w:val="00577557"/>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97DFD"/>
    <w:rsid w:val="005A405D"/>
    <w:rsid w:val="005A5266"/>
    <w:rsid w:val="005A63BF"/>
    <w:rsid w:val="005A66AD"/>
    <w:rsid w:val="005A6E4C"/>
    <w:rsid w:val="005B4465"/>
    <w:rsid w:val="005B5557"/>
    <w:rsid w:val="005B5B6C"/>
    <w:rsid w:val="005B78A1"/>
    <w:rsid w:val="005B7BE6"/>
    <w:rsid w:val="005C3290"/>
    <w:rsid w:val="005C3A3B"/>
    <w:rsid w:val="005C4495"/>
    <w:rsid w:val="005C5357"/>
    <w:rsid w:val="005C596C"/>
    <w:rsid w:val="005C78C0"/>
    <w:rsid w:val="005D05D0"/>
    <w:rsid w:val="005D1EEF"/>
    <w:rsid w:val="005D349E"/>
    <w:rsid w:val="005D39F1"/>
    <w:rsid w:val="005D3F75"/>
    <w:rsid w:val="005D590C"/>
    <w:rsid w:val="005D6B08"/>
    <w:rsid w:val="005E31BF"/>
    <w:rsid w:val="005E4489"/>
    <w:rsid w:val="005E5A62"/>
    <w:rsid w:val="005E6BD9"/>
    <w:rsid w:val="005F113D"/>
    <w:rsid w:val="005F1720"/>
    <w:rsid w:val="005F2955"/>
    <w:rsid w:val="005F311E"/>
    <w:rsid w:val="005F3ACE"/>
    <w:rsid w:val="005F3F23"/>
    <w:rsid w:val="005F5492"/>
    <w:rsid w:val="005F6601"/>
    <w:rsid w:val="00600CD2"/>
    <w:rsid w:val="00600DA3"/>
    <w:rsid w:val="00602C0D"/>
    <w:rsid w:val="00602D94"/>
    <w:rsid w:val="00604A07"/>
    <w:rsid w:val="00604C05"/>
    <w:rsid w:val="0060526F"/>
    <w:rsid w:val="00605739"/>
    <w:rsid w:val="00605BAC"/>
    <w:rsid w:val="00607628"/>
    <w:rsid w:val="00607DC9"/>
    <w:rsid w:val="00611BAC"/>
    <w:rsid w:val="006120B9"/>
    <w:rsid w:val="0061476A"/>
    <w:rsid w:val="00614C61"/>
    <w:rsid w:val="00615CCE"/>
    <w:rsid w:val="00616790"/>
    <w:rsid w:val="00620721"/>
    <w:rsid w:val="00620963"/>
    <w:rsid w:val="00621746"/>
    <w:rsid w:val="00624D2F"/>
    <w:rsid w:val="00631773"/>
    <w:rsid w:val="00632702"/>
    <w:rsid w:val="00632999"/>
    <w:rsid w:val="00632DAB"/>
    <w:rsid w:val="006342A8"/>
    <w:rsid w:val="00634D4C"/>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6664F"/>
    <w:rsid w:val="006714CB"/>
    <w:rsid w:val="006732D6"/>
    <w:rsid w:val="0067338F"/>
    <w:rsid w:val="0067379B"/>
    <w:rsid w:val="006746F9"/>
    <w:rsid w:val="00675094"/>
    <w:rsid w:val="006751A9"/>
    <w:rsid w:val="00675958"/>
    <w:rsid w:val="00680128"/>
    <w:rsid w:val="00682280"/>
    <w:rsid w:val="00682F47"/>
    <w:rsid w:val="006830C8"/>
    <w:rsid w:val="00683632"/>
    <w:rsid w:val="0068419A"/>
    <w:rsid w:val="00684935"/>
    <w:rsid w:val="00684ECB"/>
    <w:rsid w:val="00686979"/>
    <w:rsid w:val="006872AA"/>
    <w:rsid w:val="00687C33"/>
    <w:rsid w:val="00690A12"/>
    <w:rsid w:val="00690CFB"/>
    <w:rsid w:val="00691D3C"/>
    <w:rsid w:val="00692F65"/>
    <w:rsid w:val="0069434C"/>
    <w:rsid w:val="0069599A"/>
    <w:rsid w:val="0069623B"/>
    <w:rsid w:val="0069703A"/>
    <w:rsid w:val="006A0FA4"/>
    <w:rsid w:val="006A1236"/>
    <w:rsid w:val="006A56EC"/>
    <w:rsid w:val="006A5BEC"/>
    <w:rsid w:val="006A5CB5"/>
    <w:rsid w:val="006A5DC1"/>
    <w:rsid w:val="006A6923"/>
    <w:rsid w:val="006A7037"/>
    <w:rsid w:val="006A7C7F"/>
    <w:rsid w:val="006B1341"/>
    <w:rsid w:val="006B5DD2"/>
    <w:rsid w:val="006B7E3C"/>
    <w:rsid w:val="006C1A76"/>
    <w:rsid w:val="006C1AF3"/>
    <w:rsid w:val="006C3E1B"/>
    <w:rsid w:val="006C55E0"/>
    <w:rsid w:val="006D0F3D"/>
    <w:rsid w:val="006D237C"/>
    <w:rsid w:val="006E34DC"/>
    <w:rsid w:val="006E3644"/>
    <w:rsid w:val="006E3BA1"/>
    <w:rsid w:val="006E4688"/>
    <w:rsid w:val="006E6807"/>
    <w:rsid w:val="006E691D"/>
    <w:rsid w:val="006E7846"/>
    <w:rsid w:val="006E79F1"/>
    <w:rsid w:val="006F0397"/>
    <w:rsid w:val="006F1BF1"/>
    <w:rsid w:val="006F45ED"/>
    <w:rsid w:val="006F4953"/>
    <w:rsid w:val="006F4C63"/>
    <w:rsid w:val="006F65C4"/>
    <w:rsid w:val="00700B13"/>
    <w:rsid w:val="00704666"/>
    <w:rsid w:val="00704D6F"/>
    <w:rsid w:val="00704E0E"/>
    <w:rsid w:val="00706473"/>
    <w:rsid w:val="00706C23"/>
    <w:rsid w:val="007072F7"/>
    <w:rsid w:val="00711F90"/>
    <w:rsid w:val="0071332C"/>
    <w:rsid w:val="00713F98"/>
    <w:rsid w:val="0071433A"/>
    <w:rsid w:val="0071452B"/>
    <w:rsid w:val="00716BA4"/>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072A"/>
    <w:rsid w:val="007715F4"/>
    <w:rsid w:val="007725A3"/>
    <w:rsid w:val="00773096"/>
    <w:rsid w:val="007773AF"/>
    <w:rsid w:val="00786949"/>
    <w:rsid w:val="00786C33"/>
    <w:rsid w:val="007918DB"/>
    <w:rsid w:val="00795509"/>
    <w:rsid w:val="007A1759"/>
    <w:rsid w:val="007A22C1"/>
    <w:rsid w:val="007A32A5"/>
    <w:rsid w:val="007A39A6"/>
    <w:rsid w:val="007A4189"/>
    <w:rsid w:val="007A4438"/>
    <w:rsid w:val="007A46B0"/>
    <w:rsid w:val="007A6AE4"/>
    <w:rsid w:val="007B10E8"/>
    <w:rsid w:val="007B113F"/>
    <w:rsid w:val="007B4615"/>
    <w:rsid w:val="007B467F"/>
    <w:rsid w:val="007B5CAC"/>
    <w:rsid w:val="007B7844"/>
    <w:rsid w:val="007B7C26"/>
    <w:rsid w:val="007C022F"/>
    <w:rsid w:val="007C02E9"/>
    <w:rsid w:val="007C07C0"/>
    <w:rsid w:val="007C2837"/>
    <w:rsid w:val="007C3504"/>
    <w:rsid w:val="007C3AE0"/>
    <w:rsid w:val="007C7126"/>
    <w:rsid w:val="007C7420"/>
    <w:rsid w:val="007D05D9"/>
    <w:rsid w:val="007D0A70"/>
    <w:rsid w:val="007D22B3"/>
    <w:rsid w:val="007D2EA3"/>
    <w:rsid w:val="007D429F"/>
    <w:rsid w:val="007D460B"/>
    <w:rsid w:val="007D4DDA"/>
    <w:rsid w:val="007D539A"/>
    <w:rsid w:val="007D5D2A"/>
    <w:rsid w:val="007D632A"/>
    <w:rsid w:val="007D63CC"/>
    <w:rsid w:val="007D652F"/>
    <w:rsid w:val="007D694E"/>
    <w:rsid w:val="007D7F7A"/>
    <w:rsid w:val="007E213F"/>
    <w:rsid w:val="007E31F8"/>
    <w:rsid w:val="007E5562"/>
    <w:rsid w:val="007E7ED7"/>
    <w:rsid w:val="007F21ED"/>
    <w:rsid w:val="007F4CAA"/>
    <w:rsid w:val="007F7A59"/>
    <w:rsid w:val="008002A7"/>
    <w:rsid w:val="00804B4D"/>
    <w:rsid w:val="00804BC4"/>
    <w:rsid w:val="0080570D"/>
    <w:rsid w:val="00805D21"/>
    <w:rsid w:val="008071FA"/>
    <w:rsid w:val="008073D7"/>
    <w:rsid w:val="0081111F"/>
    <w:rsid w:val="00815574"/>
    <w:rsid w:val="00815AD7"/>
    <w:rsid w:val="008204E7"/>
    <w:rsid w:val="00820E6C"/>
    <w:rsid w:val="008267B6"/>
    <w:rsid w:val="00831135"/>
    <w:rsid w:val="00831BF7"/>
    <w:rsid w:val="008321D5"/>
    <w:rsid w:val="0083296A"/>
    <w:rsid w:val="00832E67"/>
    <w:rsid w:val="00833E90"/>
    <w:rsid w:val="008348FB"/>
    <w:rsid w:val="00836F7F"/>
    <w:rsid w:val="008375B0"/>
    <w:rsid w:val="008407EF"/>
    <w:rsid w:val="008422A2"/>
    <w:rsid w:val="00842563"/>
    <w:rsid w:val="00843290"/>
    <w:rsid w:val="008449ED"/>
    <w:rsid w:val="008452C7"/>
    <w:rsid w:val="008465FC"/>
    <w:rsid w:val="00846A38"/>
    <w:rsid w:val="00847328"/>
    <w:rsid w:val="00847460"/>
    <w:rsid w:val="00851F17"/>
    <w:rsid w:val="00852187"/>
    <w:rsid w:val="00852AE0"/>
    <w:rsid w:val="00855018"/>
    <w:rsid w:val="0085572C"/>
    <w:rsid w:val="00856F99"/>
    <w:rsid w:val="008626AF"/>
    <w:rsid w:val="0086292D"/>
    <w:rsid w:val="00862D1A"/>
    <w:rsid w:val="00862E74"/>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0613"/>
    <w:rsid w:val="008911C7"/>
    <w:rsid w:val="0089146E"/>
    <w:rsid w:val="008924D2"/>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5588"/>
    <w:rsid w:val="008C66E1"/>
    <w:rsid w:val="008C6841"/>
    <w:rsid w:val="008C6B45"/>
    <w:rsid w:val="008C78C6"/>
    <w:rsid w:val="008D00DD"/>
    <w:rsid w:val="008D59DE"/>
    <w:rsid w:val="008D5AC7"/>
    <w:rsid w:val="008D5FB9"/>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5780"/>
    <w:rsid w:val="009278B2"/>
    <w:rsid w:val="009301E8"/>
    <w:rsid w:val="00931BF8"/>
    <w:rsid w:val="00934056"/>
    <w:rsid w:val="0093531A"/>
    <w:rsid w:val="00937BE7"/>
    <w:rsid w:val="0094017B"/>
    <w:rsid w:val="00941717"/>
    <w:rsid w:val="00942ECC"/>
    <w:rsid w:val="009437E0"/>
    <w:rsid w:val="00944964"/>
    <w:rsid w:val="00945438"/>
    <w:rsid w:val="00945B1C"/>
    <w:rsid w:val="009477BA"/>
    <w:rsid w:val="00950D08"/>
    <w:rsid w:val="00952956"/>
    <w:rsid w:val="00954976"/>
    <w:rsid w:val="009601E3"/>
    <w:rsid w:val="0096107B"/>
    <w:rsid w:val="00963890"/>
    <w:rsid w:val="00965CC8"/>
    <w:rsid w:val="00965E22"/>
    <w:rsid w:val="0096680B"/>
    <w:rsid w:val="00971E28"/>
    <w:rsid w:val="00971EBA"/>
    <w:rsid w:val="00972B10"/>
    <w:rsid w:val="00973908"/>
    <w:rsid w:val="00975271"/>
    <w:rsid w:val="00976EAC"/>
    <w:rsid w:val="009778E9"/>
    <w:rsid w:val="00980BDD"/>
    <w:rsid w:val="00981FF2"/>
    <w:rsid w:val="00984169"/>
    <w:rsid w:val="009846FA"/>
    <w:rsid w:val="00994676"/>
    <w:rsid w:val="00996873"/>
    <w:rsid w:val="009A0942"/>
    <w:rsid w:val="009A4CC3"/>
    <w:rsid w:val="009A5EC0"/>
    <w:rsid w:val="009B47B4"/>
    <w:rsid w:val="009B5C8A"/>
    <w:rsid w:val="009C03BA"/>
    <w:rsid w:val="009C7B75"/>
    <w:rsid w:val="009D1413"/>
    <w:rsid w:val="009D3245"/>
    <w:rsid w:val="009D4C2F"/>
    <w:rsid w:val="009D5439"/>
    <w:rsid w:val="009D54DC"/>
    <w:rsid w:val="009D6E78"/>
    <w:rsid w:val="009E17B3"/>
    <w:rsid w:val="009E28B8"/>
    <w:rsid w:val="009E2FD2"/>
    <w:rsid w:val="009E7277"/>
    <w:rsid w:val="009F036B"/>
    <w:rsid w:val="009F0C6C"/>
    <w:rsid w:val="009F291B"/>
    <w:rsid w:val="009F3183"/>
    <w:rsid w:val="009F6C96"/>
    <w:rsid w:val="009F72E0"/>
    <w:rsid w:val="009F7A25"/>
    <w:rsid w:val="009F7FD9"/>
    <w:rsid w:val="00A003DD"/>
    <w:rsid w:val="00A0435A"/>
    <w:rsid w:val="00A04817"/>
    <w:rsid w:val="00A04AB2"/>
    <w:rsid w:val="00A0544C"/>
    <w:rsid w:val="00A06949"/>
    <w:rsid w:val="00A06B04"/>
    <w:rsid w:val="00A06F6F"/>
    <w:rsid w:val="00A07721"/>
    <w:rsid w:val="00A07743"/>
    <w:rsid w:val="00A103CB"/>
    <w:rsid w:val="00A13C31"/>
    <w:rsid w:val="00A154F9"/>
    <w:rsid w:val="00A16837"/>
    <w:rsid w:val="00A17143"/>
    <w:rsid w:val="00A171A4"/>
    <w:rsid w:val="00A17BF5"/>
    <w:rsid w:val="00A23166"/>
    <w:rsid w:val="00A23D0B"/>
    <w:rsid w:val="00A24D47"/>
    <w:rsid w:val="00A26883"/>
    <w:rsid w:val="00A27C53"/>
    <w:rsid w:val="00A3076A"/>
    <w:rsid w:val="00A32FDC"/>
    <w:rsid w:val="00A36C74"/>
    <w:rsid w:val="00A36C86"/>
    <w:rsid w:val="00A370E7"/>
    <w:rsid w:val="00A37BCB"/>
    <w:rsid w:val="00A4033A"/>
    <w:rsid w:val="00A407E3"/>
    <w:rsid w:val="00A40D6E"/>
    <w:rsid w:val="00A4201C"/>
    <w:rsid w:val="00A426DB"/>
    <w:rsid w:val="00A43281"/>
    <w:rsid w:val="00A43A5D"/>
    <w:rsid w:val="00A43B3B"/>
    <w:rsid w:val="00A43D2B"/>
    <w:rsid w:val="00A4442C"/>
    <w:rsid w:val="00A4535D"/>
    <w:rsid w:val="00A45875"/>
    <w:rsid w:val="00A45917"/>
    <w:rsid w:val="00A525D4"/>
    <w:rsid w:val="00A53844"/>
    <w:rsid w:val="00A5717B"/>
    <w:rsid w:val="00A60F64"/>
    <w:rsid w:val="00A61421"/>
    <w:rsid w:val="00A635DF"/>
    <w:rsid w:val="00A647E0"/>
    <w:rsid w:val="00A64842"/>
    <w:rsid w:val="00A64DFB"/>
    <w:rsid w:val="00A650BD"/>
    <w:rsid w:val="00A71EC9"/>
    <w:rsid w:val="00A7407B"/>
    <w:rsid w:val="00A74EBC"/>
    <w:rsid w:val="00A76E47"/>
    <w:rsid w:val="00A80F3E"/>
    <w:rsid w:val="00A8266E"/>
    <w:rsid w:val="00A82A04"/>
    <w:rsid w:val="00A8331E"/>
    <w:rsid w:val="00A850C1"/>
    <w:rsid w:val="00A86662"/>
    <w:rsid w:val="00A902D0"/>
    <w:rsid w:val="00A909B6"/>
    <w:rsid w:val="00A915B2"/>
    <w:rsid w:val="00A94600"/>
    <w:rsid w:val="00A9478F"/>
    <w:rsid w:val="00A947AF"/>
    <w:rsid w:val="00A9579E"/>
    <w:rsid w:val="00AA33A0"/>
    <w:rsid w:val="00AA3D84"/>
    <w:rsid w:val="00AA6DC0"/>
    <w:rsid w:val="00AA6F92"/>
    <w:rsid w:val="00AA703A"/>
    <w:rsid w:val="00AA7490"/>
    <w:rsid w:val="00AB1063"/>
    <w:rsid w:val="00AB1B77"/>
    <w:rsid w:val="00AB2A85"/>
    <w:rsid w:val="00AB3D14"/>
    <w:rsid w:val="00AB4762"/>
    <w:rsid w:val="00AB56A5"/>
    <w:rsid w:val="00AB6009"/>
    <w:rsid w:val="00AB7308"/>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433E"/>
    <w:rsid w:val="00AE5EBF"/>
    <w:rsid w:val="00AF0773"/>
    <w:rsid w:val="00AF2B63"/>
    <w:rsid w:val="00AF2E6B"/>
    <w:rsid w:val="00AF39E9"/>
    <w:rsid w:val="00AF6ED0"/>
    <w:rsid w:val="00B00479"/>
    <w:rsid w:val="00B00B3F"/>
    <w:rsid w:val="00B01243"/>
    <w:rsid w:val="00B01FB4"/>
    <w:rsid w:val="00B026AD"/>
    <w:rsid w:val="00B02D57"/>
    <w:rsid w:val="00B02F85"/>
    <w:rsid w:val="00B0361E"/>
    <w:rsid w:val="00B04693"/>
    <w:rsid w:val="00B053BF"/>
    <w:rsid w:val="00B05625"/>
    <w:rsid w:val="00B05F0C"/>
    <w:rsid w:val="00B06341"/>
    <w:rsid w:val="00B0688E"/>
    <w:rsid w:val="00B06C4A"/>
    <w:rsid w:val="00B11361"/>
    <w:rsid w:val="00B1294A"/>
    <w:rsid w:val="00B137BD"/>
    <w:rsid w:val="00B13914"/>
    <w:rsid w:val="00B15517"/>
    <w:rsid w:val="00B15DEB"/>
    <w:rsid w:val="00B16591"/>
    <w:rsid w:val="00B20088"/>
    <w:rsid w:val="00B20DCB"/>
    <w:rsid w:val="00B21828"/>
    <w:rsid w:val="00B24407"/>
    <w:rsid w:val="00B256D0"/>
    <w:rsid w:val="00B266E9"/>
    <w:rsid w:val="00B272A1"/>
    <w:rsid w:val="00B303AD"/>
    <w:rsid w:val="00B3152A"/>
    <w:rsid w:val="00B34AB8"/>
    <w:rsid w:val="00B34C98"/>
    <w:rsid w:val="00B3602F"/>
    <w:rsid w:val="00B367A7"/>
    <w:rsid w:val="00B37872"/>
    <w:rsid w:val="00B40904"/>
    <w:rsid w:val="00B409E5"/>
    <w:rsid w:val="00B4120B"/>
    <w:rsid w:val="00B41595"/>
    <w:rsid w:val="00B42DAD"/>
    <w:rsid w:val="00B43D08"/>
    <w:rsid w:val="00B43F5E"/>
    <w:rsid w:val="00B4563A"/>
    <w:rsid w:val="00B45BEE"/>
    <w:rsid w:val="00B4623E"/>
    <w:rsid w:val="00B47D92"/>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47DD"/>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4D29"/>
    <w:rsid w:val="00B9517E"/>
    <w:rsid w:val="00B962F7"/>
    <w:rsid w:val="00B97FF4"/>
    <w:rsid w:val="00BA07FD"/>
    <w:rsid w:val="00BA4CE6"/>
    <w:rsid w:val="00BB0A77"/>
    <w:rsid w:val="00BB0C0B"/>
    <w:rsid w:val="00BB18D7"/>
    <w:rsid w:val="00BB1926"/>
    <w:rsid w:val="00BB1DED"/>
    <w:rsid w:val="00BB2D3C"/>
    <w:rsid w:val="00BB3CA1"/>
    <w:rsid w:val="00BB6314"/>
    <w:rsid w:val="00BB641D"/>
    <w:rsid w:val="00BB646E"/>
    <w:rsid w:val="00BB6576"/>
    <w:rsid w:val="00BB72D5"/>
    <w:rsid w:val="00BC1F40"/>
    <w:rsid w:val="00BC32EC"/>
    <w:rsid w:val="00BC33C7"/>
    <w:rsid w:val="00BC3875"/>
    <w:rsid w:val="00BC778C"/>
    <w:rsid w:val="00BC7A5A"/>
    <w:rsid w:val="00BD361C"/>
    <w:rsid w:val="00BD422B"/>
    <w:rsid w:val="00BD493F"/>
    <w:rsid w:val="00BD4B8B"/>
    <w:rsid w:val="00BD6605"/>
    <w:rsid w:val="00BD6DF2"/>
    <w:rsid w:val="00BD7FD4"/>
    <w:rsid w:val="00BE0431"/>
    <w:rsid w:val="00BE1226"/>
    <w:rsid w:val="00BE29C2"/>
    <w:rsid w:val="00BE47DA"/>
    <w:rsid w:val="00BE5883"/>
    <w:rsid w:val="00BE6196"/>
    <w:rsid w:val="00BE7BE7"/>
    <w:rsid w:val="00BF05CC"/>
    <w:rsid w:val="00BF26A7"/>
    <w:rsid w:val="00BF501E"/>
    <w:rsid w:val="00BF72A0"/>
    <w:rsid w:val="00BF7E34"/>
    <w:rsid w:val="00C010CD"/>
    <w:rsid w:val="00C01B81"/>
    <w:rsid w:val="00C02338"/>
    <w:rsid w:val="00C038F3"/>
    <w:rsid w:val="00C03C74"/>
    <w:rsid w:val="00C043D9"/>
    <w:rsid w:val="00C046A8"/>
    <w:rsid w:val="00C04704"/>
    <w:rsid w:val="00C06F36"/>
    <w:rsid w:val="00C072EC"/>
    <w:rsid w:val="00C11122"/>
    <w:rsid w:val="00C120EA"/>
    <w:rsid w:val="00C131C6"/>
    <w:rsid w:val="00C14C06"/>
    <w:rsid w:val="00C14C35"/>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57500"/>
    <w:rsid w:val="00C57719"/>
    <w:rsid w:val="00C61926"/>
    <w:rsid w:val="00C643D5"/>
    <w:rsid w:val="00C64949"/>
    <w:rsid w:val="00C657CE"/>
    <w:rsid w:val="00C65AF6"/>
    <w:rsid w:val="00C65CD7"/>
    <w:rsid w:val="00C730D1"/>
    <w:rsid w:val="00C745A7"/>
    <w:rsid w:val="00C74F77"/>
    <w:rsid w:val="00C75CBE"/>
    <w:rsid w:val="00C76E34"/>
    <w:rsid w:val="00C77216"/>
    <w:rsid w:val="00C80434"/>
    <w:rsid w:val="00C81445"/>
    <w:rsid w:val="00C818FA"/>
    <w:rsid w:val="00C82369"/>
    <w:rsid w:val="00C82AA6"/>
    <w:rsid w:val="00C82BD4"/>
    <w:rsid w:val="00C84AC3"/>
    <w:rsid w:val="00C857E1"/>
    <w:rsid w:val="00C8631F"/>
    <w:rsid w:val="00C873D2"/>
    <w:rsid w:val="00C91F08"/>
    <w:rsid w:val="00C95C71"/>
    <w:rsid w:val="00CA05D4"/>
    <w:rsid w:val="00CA2244"/>
    <w:rsid w:val="00CA3850"/>
    <w:rsid w:val="00CA38FC"/>
    <w:rsid w:val="00CA396B"/>
    <w:rsid w:val="00CA5088"/>
    <w:rsid w:val="00CA50D3"/>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3A09"/>
    <w:rsid w:val="00CD7B66"/>
    <w:rsid w:val="00CD7C15"/>
    <w:rsid w:val="00CD7ED6"/>
    <w:rsid w:val="00CE0E1C"/>
    <w:rsid w:val="00CE10C2"/>
    <w:rsid w:val="00CE1489"/>
    <w:rsid w:val="00CE37B9"/>
    <w:rsid w:val="00CE4321"/>
    <w:rsid w:val="00CE4970"/>
    <w:rsid w:val="00CF173C"/>
    <w:rsid w:val="00CF2A2F"/>
    <w:rsid w:val="00CF2CC4"/>
    <w:rsid w:val="00CF358F"/>
    <w:rsid w:val="00CF3971"/>
    <w:rsid w:val="00CF6611"/>
    <w:rsid w:val="00D04225"/>
    <w:rsid w:val="00D07177"/>
    <w:rsid w:val="00D109A8"/>
    <w:rsid w:val="00D121EE"/>
    <w:rsid w:val="00D12E05"/>
    <w:rsid w:val="00D13190"/>
    <w:rsid w:val="00D16AF7"/>
    <w:rsid w:val="00D21C88"/>
    <w:rsid w:val="00D221BD"/>
    <w:rsid w:val="00D241E9"/>
    <w:rsid w:val="00D24F9B"/>
    <w:rsid w:val="00D26108"/>
    <w:rsid w:val="00D2657C"/>
    <w:rsid w:val="00D26AB1"/>
    <w:rsid w:val="00D26CA6"/>
    <w:rsid w:val="00D30E24"/>
    <w:rsid w:val="00D31A8D"/>
    <w:rsid w:val="00D32228"/>
    <w:rsid w:val="00D32249"/>
    <w:rsid w:val="00D32414"/>
    <w:rsid w:val="00D32CBC"/>
    <w:rsid w:val="00D333B3"/>
    <w:rsid w:val="00D3367F"/>
    <w:rsid w:val="00D3570A"/>
    <w:rsid w:val="00D37304"/>
    <w:rsid w:val="00D376B5"/>
    <w:rsid w:val="00D40A8F"/>
    <w:rsid w:val="00D41572"/>
    <w:rsid w:val="00D43FD6"/>
    <w:rsid w:val="00D443AA"/>
    <w:rsid w:val="00D47D1E"/>
    <w:rsid w:val="00D5068D"/>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475F"/>
    <w:rsid w:val="00D7571D"/>
    <w:rsid w:val="00D76112"/>
    <w:rsid w:val="00D772CE"/>
    <w:rsid w:val="00D802ED"/>
    <w:rsid w:val="00D8078C"/>
    <w:rsid w:val="00D81037"/>
    <w:rsid w:val="00D812BE"/>
    <w:rsid w:val="00D83F9B"/>
    <w:rsid w:val="00D86E0F"/>
    <w:rsid w:val="00D928A6"/>
    <w:rsid w:val="00D92DB7"/>
    <w:rsid w:val="00D92F77"/>
    <w:rsid w:val="00D94067"/>
    <w:rsid w:val="00D9532F"/>
    <w:rsid w:val="00D95581"/>
    <w:rsid w:val="00D966F7"/>
    <w:rsid w:val="00DA12C3"/>
    <w:rsid w:val="00DA15D7"/>
    <w:rsid w:val="00DA1AD8"/>
    <w:rsid w:val="00DA1BCF"/>
    <w:rsid w:val="00DA260E"/>
    <w:rsid w:val="00DA387F"/>
    <w:rsid w:val="00DA413B"/>
    <w:rsid w:val="00DA44B1"/>
    <w:rsid w:val="00DA7725"/>
    <w:rsid w:val="00DB0357"/>
    <w:rsid w:val="00DB0FBD"/>
    <w:rsid w:val="00DB3303"/>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387"/>
    <w:rsid w:val="00E009D2"/>
    <w:rsid w:val="00E0158E"/>
    <w:rsid w:val="00E01650"/>
    <w:rsid w:val="00E0214F"/>
    <w:rsid w:val="00E0382E"/>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160"/>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1DE"/>
    <w:rsid w:val="00E605A1"/>
    <w:rsid w:val="00E63CB4"/>
    <w:rsid w:val="00E64E18"/>
    <w:rsid w:val="00E66A86"/>
    <w:rsid w:val="00E71AEF"/>
    <w:rsid w:val="00E728D8"/>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1DB6"/>
    <w:rsid w:val="00EA505D"/>
    <w:rsid w:val="00EA7FD2"/>
    <w:rsid w:val="00EB371E"/>
    <w:rsid w:val="00EB3761"/>
    <w:rsid w:val="00EB4416"/>
    <w:rsid w:val="00EB49C5"/>
    <w:rsid w:val="00EB5349"/>
    <w:rsid w:val="00EB71F9"/>
    <w:rsid w:val="00EB79CC"/>
    <w:rsid w:val="00EC13B4"/>
    <w:rsid w:val="00EC553D"/>
    <w:rsid w:val="00EC5959"/>
    <w:rsid w:val="00EC6477"/>
    <w:rsid w:val="00EC7529"/>
    <w:rsid w:val="00ED00A9"/>
    <w:rsid w:val="00ED09AC"/>
    <w:rsid w:val="00ED119C"/>
    <w:rsid w:val="00ED1D7C"/>
    <w:rsid w:val="00ED2BE4"/>
    <w:rsid w:val="00ED45F6"/>
    <w:rsid w:val="00EE162A"/>
    <w:rsid w:val="00EE16C7"/>
    <w:rsid w:val="00EE24AC"/>
    <w:rsid w:val="00EE26E1"/>
    <w:rsid w:val="00EE4E4C"/>
    <w:rsid w:val="00EE5F39"/>
    <w:rsid w:val="00EE6D76"/>
    <w:rsid w:val="00EE7BFA"/>
    <w:rsid w:val="00EF226F"/>
    <w:rsid w:val="00EF2875"/>
    <w:rsid w:val="00EF3E5E"/>
    <w:rsid w:val="00EF4431"/>
    <w:rsid w:val="00EF456A"/>
    <w:rsid w:val="00EF7834"/>
    <w:rsid w:val="00EF7911"/>
    <w:rsid w:val="00F04C8E"/>
    <w:rsid w:val="00F07F52"/>
    <w:rsid w:val="00F100BD"/>
    <w:rsid w:val="00F151FA"/>
    <w:rsid w:val="00F15DEC"/>
    <w:rsid w:val="00F16A9F"/>
    <w:rsid w:val="00F16B2B"/>
    <w:rsid w:val="00F16E90"/>
    <w:rsid w:val="00F20638"/>
    <w:rsid w:val="00F21CA5"/>
    <w:rsid w:val="00F23981"/>
    <w:rsid w:val="00F24A8A"/>
    <w:rsid w:val="00F2519B"/>
    <w:rsid w:val="00F26ADE"/>
    <w:rsid w:val="00F26C95"/>
    <w:rsid w:val="00F2706E"/>
    <w:rsid w:val="00F27BD7"/>
    <w:rsid w:val="00F30339"/>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0BFE"/>
    <w:rsid w:val="00F7210E"/>
    <w:rsid w:val="00F731F8"/>
    <w:rsid w:val="00F73AD2"/>
    <w:rsid w:val="00F7559C"/>
    <w:rsid w:val="00F77AAB"/>
    <w:rsid w:val="00F80B8E"/>
    <w:rsid w:val="00F819B8"/>
    <w:rsid w:val="00F82F9A"/>
    <w:rsid w:val="00F83409"/>
    <w:rsid w:val="00F83A4E"/>
    <w:rsid w:val="00F84154"/>
    <w:rsid w:val="00F87B70"/>
    <w:rsid w:val="00F9000A"/>
    <w:rsid w:val="00F91BA6"/>
    <w:rsid w:val="00F930AA"/>
    <w:rsid w:val="00F9313F"/>
    <w:rsid w:val="00F931AE"/>
    <w:rsid w:val="00F936A2"/>
    <w:rsid w:val="00F9399D"/>
    <w:rsid w:val="00F94DA3"/>
    <w:rsid w:val="00F95CC2"/>
    <w:rsid w:val="00F95E4D"/>
    <w:rsid w:val="00F97846"/>
    <w:rsid w:val="00F97FC3"/>
    <w:rsid w:val="00F97FF6"/>
    <w:rsid w:val="00FA139E"/>
    <w:rsid w:val="00FA1B21"/>
    <w:rsid w:val="00FA227E"/>
    <w:rsid w:val="00FA2F98"/>
    <w:rsid w:val="00FA4F8F"/>
    <w:rsid w:val="00FA5E82"/>
    <w:rsid w:val="00FA6AB4"/>
    <w:rsid w:val="00FA7269"/>
    <w:rsid w:val="00FB2229"/>
    <w:rsid w:val="00FB2B88"/>
    <w:rsid w:val="00FB2FBC"/>
    <w:rsid w:val="00FB4160"/>
    <w:rsid w:val="00FB58D9"/>
    <w:rsid w:val="00FC0529"/>
    <w:rsid w:val="00FC0F27"/>
    <w:rsid w:val="00FC2DDB"/>
    <w:rsid w:val="00FC527E"/>
    <w:rsid w:val="00FC5410"/>
    <w:rsid w:val="00FD018C"/>
    <w:rsid w:val="00FD1AFB"/>
    <w:rsid w:val="00FD2C0E"/>
    <w:rsid w:val="00FD38CE"/>
    <w:rsid w:val="00FD3F17"/>
    <w:rsid w:val="00FD62F1"/>
    <w:rsid w:val="00FD6C6B"/>
    <w:rsid w:val="00FD6DD7"/>
    <w:rsid w:val="00FD7B84"/>
    <w:rsid w:val="00FE0B60"/>
    <w:rsid w:val="00FE1752"/>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6C3E1B"/>
    <w:pPr>
      <w:keepNext/>
      <w:numPr>
        <w:ilvl w:val="2"/>
        <w:numId w:val="4"/>
      </w:numPr>
      <w:spacing w:before="360" w:after="180"/>
      <w:ind w:left="709"/>
      <w:outlineLvl w:val="2"/>
    </w:pPr>
    <w:rPr>
      <w:rFonts w:eastAsia="Times New Roman" w:cs="Arial"/>
      <w:b/>
      <w:bCs/>
      <w:sz w:val="26"/>
      <w:szCs w:val="26"/>
      <w:lang w:val="en-US" w:eastAsia="de-D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6C3E1B"/>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en-US"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 w:type="paragraph" w:styleId="EndnoteText">
    <w:name w:val="endnote text"/>
    <w:basedOn w:val="Normal"/>
    <w:link w:val="EndnoteTextChar"/>
    <w:rsid w:val="00B94D29"/>
    <w:pPr>
      <w:spacing w:line="240" w:lineRule="auto"/>
    </w:pPr>
    <w:rPr>
      <w:sz w:val="20"/>
      <w:szCs w:val="20"/>
    </w:rPr>
  </w:style>
  <w:style w:type="character" w:customStyle="1" w:styleId="EndnoteTextChar">
    <w:name w:val="Endnote Text Char"/>
    <w:basedOn w:val="DefaultParagraphFont"/>
    <w:link w:val="EndnoteText"/>
    <w:rsid w:val="00B94D29"/>
    <w:rPr>
      <w:rFonts w:ascii="Georgia" w:hAnsi="Georgia"/>
      <w:sz w:val="20"/>
      <w:szCs w:val="20"/>
    </w:rPr>
  </w:style>
  <w:style w:type="character" w:styleId="EndnoteReference">
    <w:name w:val="endnote reference"/>
    <w:basedOn w:val="DefaultParagraphFont"/>
    <w:rsid w:val="00B94D2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91608"/>
    <w:pPr>
      <w:spacing w:after="0" w:line="360" w:lineRule="auto"/>
    </w:pPr>
    <w:rPr>
      <w:rFonts w:ascii="Georgia" w:hAnsi="Georgia"/>
    </w:rPr>
  </w:style>
  <w:style w:type="paragraph" w:styleId="Heading1">
    <w:name w:val="heading 1"/>
    <w:basedOn w:val="Normal"/>
    <w:next w:val="Normal"/>
    <w:link w:val="Heading1Char"/>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Heading2">
    <w:name w:val="heading 2"/>
    <w:basedOn w:val="Normal"/>
    <w:next w:val="Normal"/>
    <w:link w:val="Heading2Char"/>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Heading3">
    <w:name w:val="heading 3"/>
    <w:basedOn w:val="Normal"/>
    <w:link w:val="Heading3Char"/>
    <w:autoRedefine/>
    <w:qFormat/>
    <w:rsid w:val="006C3E1B"/>
    <w:pPr>
      <w:keepNext/>
      <w:numPr>
        <w:ilvl w:val="2"/>
        <w:numId w:val="4"/>
      </w:numPr>
      <w:spacing w:before="360" w:after="180"/>
      <w:ind w:left="709"/>
      <w:outlineLvl w:val="2"/>
    </w:pPr>
    <w:rPr>
      <w:rFonts w:eastAsia="Times New Roman" w:cs="Arial"/>
      <w:b/>
      <w:bCs/>
      <w:sz w:val="26"/>
      <w:szCs w:val="26"/>
      <w:lang w:val="en-US" w:eastAsia="de-DE"/>
    </w:rPr>
  </w:style>
  <w:style w:type="paragraph" w:styleId="Heading4">
    <w:name w:val="heading 4"/>
    <w:basedOn w:val="Heading3"/>
    <w:next w:val="Normal"/>
    <w:link w:val="Heading4Char"/>
    <w:qFormat/>
    <w:rsid w:val="00320C8C"/>
    <w:pPr>
      <w:numPr>
        <w:ilvl w:val="3"/>
      </w:numPr>
      <w:spacing w:before="240" w:after="60"/>
      <w:outlineLvl w:val="3"/>
    </w:pPr>
    <w:rPr>
      <w:rFonts w:cs="Times New Roman"/>
      <w:bCs w:val="0"/>
      <w:sz w:val="24"/>
      <w:szCs w:val="28"/>
    </w:rPr>
  </w:style>
  <w:style w:type="paragraph" w:styleId="Heading5">
    <w:name w:val="heading 5"/>
    <w:basedOn w:val="Heading4"/>
    <w:next w:val="Normal"/>
    <w:link w:val="Heading5Char"/>
    <w:qFormat/>
    <w:rsid w:val="004F698F"/>
    <w:pPr>
      <w:numPr>
        <w:ilvl w:val="4"/>
      </w:numPr>
      <w:outlineLvl w:val="4"/>
    </w:pPr>
    <w:rPr>
      <w:bCs/>
      <w:iCs/>
      <w:sz w:val="22"/>
      <w:szCs w:val="26"/>
    </w:rPr>
  </w:style>
  <w:style w:type="paragraph" w:styleId="Heading6">
    <w:name w:val="heading 6"/>
    <w:basedOn w:val="Heading5"/>
    <w:next w:val="Normal"/>
    <w:link w:val="Heading6Char"/>
    <w:qFormat/>
    <w:rsid w:val="000A1C62"/>
    <w:pPr>
      <w:numPr>
        <w:ilvl w:val="5"/>
      </w:numPr>
      <w:outlineLvl w:val="5"/>
    </w:pPr>
    <w:rPr>
      <w:bCs w:val="0"/>
      <w:sz w:val="20"/>
    </w:rPr>
  </w:style>
  <w:style w:type="paragraph" w:styleId="Heading7">
    <w:name w:val="heading 7"/>
    <w:basedOn w:val="Normal"/>
    <w:next w:val="Normal"/>
    <w:link w:val="Heading7Char"/>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Heading8">
    <w:name w:val="heading 8"/>
    <w:basedOn w:val="Normal"/>
    <w:next w:val="Normal"/>
    <w:link w:val="Heading8Char"/>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Heading9">
    <w:name w:val="heading 9"/>
    <w:basedOn w:val="Normal"/>
    <w:next w:val="Normal"/>
    <w:link w:val="Heading9Char"/>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DefaultParagraphFont"/>
    <w:rsid w:val="003F522E"/>
    <w:rPr>
      <w:rFonts w:ascii="Lucida Grande" w:hAnsi="Lucida Grande"/>
      <w:sz w:val="18"/>
      <w:szCs w:val="18"/>
    </w:rPr>
  </w:style>
  <w:style w:type="character" w:customStyle="1" w:styleId="SprechblasentextZeichen">
    <w:name w:val="Sprechblasentext Zeichen"/>
    <w:basedOn w:val="DefaultParagraphFont"/>
    <w:uiPriority w:val="99"/>
    <w:semiHidden/>
    <w:rsid w:val="00D272CC"/>
    <w:rPr>
      <w:rFonts w:ascii="Lucida Grande" w:hAnsi="Lucida Grande"/>
      <w:sz w:val="18"/>
      <w:szCs w:val="18"/>
    </w:rPr>
  </w:style>
  <w:style w:type="character" w:customStyle="1" w:styleId="SprechblasentextZeichen1">
    <w:name w:val="Sprechblasentext Zeichen1"/>
    <w:basedOn w:val="DefaultParagraphFont"/>
    <w:rsid w:val="00D272CC"/>
    <w:rPr>
      <w:rFonts w:ascii="Lucida Grande" w:hAnsi="Lucida Grande"/>
      <w:sz w:val="18"/>
      <w:szCs w:val="18"/>
    </w:rPr>
  </w:style>
  <w:style w:type="table" w:styleId="TableGrid">
    <w:name w:val="Table Grid"/>
    <w:basedOn w:val="TableNormal"/>
    <w:rsid w:val="00BB602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C535F7"/>
    <w:pPr>
      <w:tabs>
        <w:tab w:val="center" w:pos="4513"/>
        <w:tab w:val="right" w:pos="9026"/>
      </w:tabs>
      <w:spacing w:line="240" w:lineRule="auto"/>
    </w:pPr>
  </w:style>
  <w:style w:type="character" w:customStyle="1" w:styleId="HeaderChar">
    <w:name w:val="Header Char"/>
    <w:basedOn w:val="DefaultParagraphFont"/>
    <w:link w:val="Header"/>
    <w:rsid w:val="00C535F7"/>
  </w:style>
  <w:style w:type="paragraph" w:styleId="Footer">
    <w:name w:val="footer"/>
    <w:basedOn w:val="Normal"/>
    <w:link w:val="FooterChar"/>
    <w:unhideWhenUsed/>
    <w:rsid w:val="00C535F7"/>
    <w:pPr>
      <w:tabs>
        <w:tab w:val="center" w:pos="4513"/>
        <w:tab w:val="right" w:pos="9026"/>
      </w:tabs>
      <w:spacing w:line="240" w:lineRule="auto"/>
    </w:pPr>
  </w:style>
  <w:style w:type="character" w:customStyle="1" w:styleId="FooterChar">
    <w:name w:val="Footer Char"/>
    <w:basedOn w:val="DefaultParagraphFont"/>
    <w:link w:val="Footer"/>
    <w:rsid w:val="00C535F7"/>
  </w:style>
  <w:style w:type="character" w:customStyle="1" w:styleId="BalloonTextChar1">
    <w:name w:val="Balloon Text Char1"/>
    <w:basedOn w:val="DefaultParagraphFont"/>
    <w:link w:val="BalloonText"/>
    <w:uiPriority w:val="99"/>
    <w:rsid w:val="00C535F7"/>
    <w:rPr>
      <w:rFonts w:ascii="Tahoma" w:hAnsi="Tahoma" w:cs="Tahoma"/>
      <w:sz w:val="16"/>
      <w:szCs w:val="16"/>
    </w:rPr>
  </w:style>
  <w:style w:type="character" w:customStyle="1" w:styleId="Heading1Char">
    <w:name w:val="Heading 1 Char"/>
    <w:basedOn w:val="DefaultParagraphFont"/>
    <w:link w:val="Heading1"/>
    <w:rsid w:val="00C730D1"/>
    <w:rPr>
      <w:rFonts w:asciiTheme="majorBidi" w:eastAsia="Times New Roman" w:hAnsiTheme="majorBidi" w:cstheme="majorBidi"/>
      <w:b/>
      <w:bCs/>
      <w:kern w:val="36"/>
      <w:sz w:val="36"/>
      <w:szCs w:val="48"/>
      <w:lang w:val="en-US" w:eastAsia="de-DE" w:bidi="he-IL"/>
    </w:rPr>
  </w:style>
  <w:style w:type="character" w:customStyle="1" w:styleId="Heading2Char">
    <w:name w:val="Heading 2 Char"/>
    <w:basedOn w:val="DefaultParagraphFont"/>
    <w:link w:val="Heading2"/>
    <w:rsid w:val="00A04AB2"/>
    <w:rPr>
      <w:rFonts w:ascii="Georgia" w:eastAsia="Times New Roman" w:hAnsi="Georgia" w:cs="Arial"/>
      <w:b/>
      <w:bCs/>
      <w:iCs/>
      <w:sz w:val="28"/>
      <w:szCs w:val="28"/>
      <w:lang w:val="en-US" w:eastAsia="de-DE"/>
    </w:rPr>
  </w:style>
  <w:style w:type="character" w:customStyle="1" w:styleId="Heading3Char">
    <w:name w:val="Heading 3 Char"/>
    <w:basedOn w:val="DefaultParagraphFont"/>
    <w:link w:val="Heading3"/>
    <w:rsid w:val="006C3E1B"/>
    <w:rPr>
      <w:rFonts w:ascii="Georgia" w:eastAsia="Times New Roman" w:hAnsi="Georgia" w:cs="Arial"/>
      <w:b/>
      <w:bCs/>
      <w:sz w:val="26"/>
      <w:szCs w:val="26"/>
      <w:lang w:val="en-US" w:eastAsia="de-DE"/>
    </w:rPr>
  </w:style>
  <w:style w:type="character" w:customStyle="1" w:styleId="Heading4Char">
    <w:name w:val="Heading 4 Char"/>
    <w:basedOn w:val="DefaultParagraphFont"/>
    <w:link w:val="Heading4"/>
    <w:rsid w:val="00320C8C"/>
    <w:rPr>
      <w:rFonts w:ascii="Georgia" w:eastAsia="Times New Roman" w:hAnsi="Georgia" w:cs="Times New Roman"/>
      <w:b/>
      <w:sz w:val="24"/>
      <w:szCs w:val="28"/>
      <w:lang w:val="en-US" w:eastAsia="de-DE"/>
    </w:rPr>
  </w:style>
  <w:style w:type="character" w:customStyle="1" w:styleId="Heading5Char">
    <w:name w:val="Heading 5 Char"/>
    <w:basedOn w:val="DefaultParagraphFont"/>
    <w:link w:val="Heading5"/>
    <w:rsid w:val="004F698F"/>
    <w:rPr>
      <w:rFonts w:ascii="Georgia" w:eastAsia="Times New Roman" w:hAnsi="Georgia" w:cs="Times New Roman"/>
      <w:b/>
      <w:bCs/>
      <w:iCs/>
      <w:szCs w:val="26"/>
      <w:lang w:val="de-DE" w:eastAsia="de-DE"/>
    </w:rPr>
  </w:style>
  <w:style w:type="character" w:customStyle="1" w:styleId="Heading6Char">
    <w:name w:val="Heading 6 Char"/>
    <w:basedOn w:val="DefaultParagraphFont"/>
    <w:link w:val="Heading6"/>
    <w:rsid w:val="000A1C62"/>
    <w:rPr>
      <w:rFonts w:ascii="Georgia" w:eastAsia="Times New Roman" w:hAnsi="Georgia" w:cs="Times New Roman"/>
      <w:b/>
      <w:iCs/>
      <w:sz w:val="20"/>
      <w:szCs w:val="26"/>
      <w:lang w:val="de-DE" w:eastAsia="de-DE"/>
    </w:rPr>
  </w:style>
  <w:style w:type="character" w:customStyle="1" w:styleId="Heading7Char">
    <w:name w:val="Heading 7 Char"/>
    <w:basedOn w:val="DefaultParagraphFont"/>
    <w:link w:val="Heading7"/>
    <w:rsid w:val="002E09B8"/>
    <w:rPr>
      <w:rFonts w:ascii="Times New Roman" w:eastAsia="Times New Roman" w:hAnsi="Times New Roman" w:cs="Times New Roman"/>
      <w:sz w:val="24"/>
      <w:szCs w:val="24"/>
      <w:lang w:val="de-DE" w:eastAsia="de-DE"/>
    </w:rPr>
  </w:style>
  <w:style w:type="character" w:customStyle="1" w:styleId="Heading8Char">
    <w:name w:val="Heading 8 Char"/>
    <w:basedOn w:val="DefaultParagraphFont"/>
    <w:link w:val="Heading8"/>
    <w:rsid w:val="002E09B8"/>
    <w:rPr>
      <w:rFonts w:ascii="Times New Roman" w:eastAsia="Times New Roman" w:hAnsi="Times New Roman" w:cs="Times New Roman"/>
      <w:i/>
      <w:iCs/>
      <w:sz w:val="24"/>
      <w:szCs w:val="24"/>
      <w:lang w:val="de-DE" w:eastAsia="de-DE"/>
    </w:rPr>
  </w:style>
  <w:style w:type="character" w:customStyle="1" w:styleId="Heading9Char">
    <w:name w:val="Heading 9 Char"/>
    <w:basedOn w:val="DefaultParagraphFont"/>
    <w:link w:val="Heading9"/>
    <w:rsid w:val="002E09B8"/>
    <w:rPr>
      <w:rFonts w:ascii="Arial" w:eastAsia="Times New Roman" w:hAnsi="Arial" w:cs="Arial"/>
      <w:sz w:val="20"/>
      <w:lang w:val="de-DE" w:eastAsia="de-DE"/>
    </w:rPr>
  </w:style>
  <w:style w:type="paragraph" w:styleId="Caption">
    <w:name w:val="caption"/>
    <w:basedOn w:val="Normal"/>
    <w:next w:val="Normal"/>
    <w:uiPriority w:val="35"/>
    <w:unhideWhenUsed/>
    <w:qFormat/>
    <w:rsid w:val="00BB602C"/>
    <w:pPr>
      <w:spacing w:before="120" w:line="240" w:lineRule="auto"/>
    </w:pPr>
    <w:rPr>
      <w:b/>
      <w:bCs/>
      <w:color w:val="996633"/>
      <w:sz w:val="18"/>
      <w:szCs w:val="18"/>
    </w:rPr>
  </w:style>
  <w:style w:type="paragraph" w:styleId="ListParagraph">
    <w:name w:val="List Paragraph"/>
    <w:aliases w:val="Itemize"/>
    <w:basedOn w:val="Normal"/>
    <w:link w:val="ListParagraphChar"/>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PageNumber">
    <w:name w:val="page number"/>
    <w:basedOn w:val="DefaultParagraphFont"/>
    <w:rsid w:val="00532B34"/>
    <w:rPr>
      <w:rFonts w:ascii="Georgia" w:hAnsi="Georgia"/>
    </w:rPr>
  </w:style>
  <w:style w:type="paragraph" w:styleId="TOC1">
    <w:name w:val="toc 1"/>
    <w:basedOn w:val="Normal"/>
    <w:next w:val="Normal"/>
    <w:autoRedefine/>
    <w:uiPriority w:val="39"/>
    <w:rsid w:val="0041661A"/>
    <w:pPr>
      <w:spacing w:before="120" w:line="240" w:lineRule="auto"/>
      <w:jc w:val="both"/>
    </w:pPr>
    <w:rPr>
      <w:rFonts w:eastAsia="Times New Roman" w:cs="Times New Roman"/>
      <w:szCs w:val="20"/>
      <w:lang w:val="de-DE" w:eastAsia="de-DE"/>
    </w:rPr>
  </w:style>
  <w:style w:type="paragraph" w:styleId="TOC2">
    <w:name w:val="toc 2"/>
    <w:basedOn w:val="Normal"/>
    <w:next w:val="Normal"/>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DefaultParagraphFont"/>
    <w:uiPriority w:val="99"/>
    <w:unhideWhenUsed/>
    <w:rsid w:val="0004413A"/>
    <w:rPr>
      <w:color w:val="0000FF" w:themeColor="hyperlink"/>
      <w:u w:val="single"/>
    </w:rPr>
  </w:style>
  <w:style w:type="paragraph" w:customStyle="1" w:styleId="Normal1">
    <w:name w:val="Normal1"/>
    <w:basedOn w:val="Normal"/>
    <w:link w:val="NormalChar"/>
    <w:qFormat/>
    <w:rsid w:val="00CD6A43"/>
    <w:pPr>
      <w:spacing w:line="240" w:lineRule="auto"/>
      <w:jc w:val="both"/>
    </w:pPr>
    <w:rPr>
      <w:rFonts w:cs="TimesNewRomanPSMT"/>
    </w:rPr>
  </w:style>
  <w:style w:type="paragraph" w:styleId="Title">
    <w:name w:val="Title"/>
    <w:basedOn w:val="Normal"/>
    <w:next w:val="Normal"/>
    <w:link w:val="TitleChar"/>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DefaultParagraphFont"/>
    <w:link w:val="Normal1"/>
    <w:rsid w:val="00CD6A43"/>
    <w:rPr>
      <w:rFonts w:ascii="Georgia" w:hAnsi="Georgia" w:cs="TimesNewRomanPSMT"/>
    </w:rPr>
  </w:style>
  <w:style w:type="character" w:customStyle="1" w:styleId="TitleChar">
    <w:name w:val="Title Char"/>
    <w:basedOn w:val="DefaultParagraphFont"/>
    <w:link w:val="Title"/>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Normal"/>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DefaultParagraphFont"/>
    <w:link w:val="NumbererdItems"/>
    <w:rsid w:val="00BB602C"/>
    <w:rPr>
      <w:rFonts w:ascii="Georgia" w:eastAsia="Times New Roman" w:hAnsi="Georgia" w:cs="TimesNewRomanPSMT"/>
      <w:noProof/>
      <w:lang w:eastAsia="de-AT"/>
    </w:rPr>
  </w:style>
  <w:style w:type="paragraph" w:styleId="TOC3">
    <w:name w:val="toc 3"/>
    <w:basedOn w:val="Normal"/>
    <w:next w:val="Normal"/>
    <w:autoRedefine/>
    <w:uiPriority w:val="39"/>
    <w:rsid w:val="003D028F"/>
    <w:pPr>
      <w:spacing w:before="120" w:line="240" w:lineRule="auto"/>
      <w:ind w:left="442"/>
    </w:pPr>
  </w:style>
  <w:style w:type="paragraph" w:styleId="TOC4">
    <w:name w:val="toc 4"/>
    <w:basedOn w:val="Normal"/>
    <w:next w:val="Normal"/>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TOC5">
    <w:name w:val="toc 5"/>
    <w:basedOn w:val="Normal"/>
    <w:next w:val="Normal"/>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TOC6">
    <w:name w:val="toc 6"/>
    <w:basedOn w:val="Normal"/>
    <w:next w:val="Normal"/>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TOC7">
    <w:name w:val="toc 7"/>
    <w:basedOn w:val="Normal"/>
    <w:next w:val="Normal"/>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TOC8">
    <w:name w:val="toc 8"/>
    <w:basedOn w:val="Normal"/>
    <w:next w:val="Normal"/>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TOC9">
    <w:name w:val="toc 9"/>
    <w:basedOn w:val="Normal"/>
    <w:next w:val="Normal"/>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ootnoteReference">
    <w:name w:val="footnote reference"/>
    <w:basedOn w:val="DefaultParagraphFont"/>
    <w:uiPriority w:val="99"/>
    <w:rsid w:val="006F72DF"/>
    <w:rPr>
      <w:vertAlign w:val="superscript"/>
    </w:rPr>
  </w:style>
  <w:style w:type="paragraph" w:styleId="FootnoteText">
    <w:name w:val="footnote text"/>
    <w:aliases w:val="Schriftart: 9 pt,Schriftart: 10 pt,Schriftart: 8 pt,WB-Fußnotentext,fn,footnote text,Footnotes,Footnote ak"/>
    <w:basedOn w:val="Normal"/>
    <w:link w:val="FootnoteTextChar"/>
    <w:uiPriority w:val="99"/>
    <w:rsid w:val="0002568A"/>
    <w:pPr>
      <w:spacing w:line="240" w:lineRule="auto"/>
    </w:pPr>
    <w:rPr>
      <w:rFonts w:eastAsia="Times New Roman" w:cs="Times New Roman"/>
      <w:sz w:val="18"/>
      <w:szCs w:val="20"/>
      <w:lang w:eastAsia="en-GB"/>
    </w:rPr>
  </w:style>
  <w:style w:type="character" w:customStyle="1" w:styleId="FootnoteTextChar">
    <w:name w:val="Footnote Text Char"/>
    <w:aliases w:val="Schriftart: 9 pt Char,Schriftart: 10 pt Char,Schriftart: 8 pt Char,WB-Fußnotentext Char,fn Char,footnote text Char,Footnotes Char,Footnote ak Char"/>
    <w:basedOn w:val="DefaultParagraphFont"/>
    <w:link w:val="Footnote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ParagraphChar">
    <w:name w:val="List Paragraph Char"/>
    <w:aliases w:val="Itemize Char"/>
    <w:basedOn w:val="DefaultParagraphFont"/>
    <w:link w:val="ListParagraph"/>
    <w:uiPriority w:val="34"/>
    <w:rsid w:val="00876C77"/>
    <w:rPr>
      <w:rFonts w:ascii="Georgia" w:hAnsi="Georgia"/>
    </w:rPr>
  </w:style>
  <w:style w:type="character" w:styleId="Strong">
    <w:name w:val="Strong"/>
    <w:basedOn w:val="DefaultParagraphFont"/>
    <w:uiPriority w:val="22"/>
    <w:rsid w:val="00E37198"/>
    <w:rPr>
      <w:b/>
    </w:rPr>
  </w:style>
  <w:style w:type="character" w:customStyle="1" w:styleId="highlightedsearchterm">
    <w:name w:val="highlightedsearchterm"/>
    <w:basedOn w:val="DefaultParagraphFont"/>
    <w:rsid w:val="004157FE"/>
  </w:style>
  <w:style w:type="character" w:styleId="CommentReference">
    <w:name w:val="annotation reference"/>
    <w:basedOn w:val="DefaultParagraphFont"/>
    <w:uiPriority w:val="99"/>
    <w:rsid w:val="00114C7D"/>
    <w:rPr>
      <w:sz w:val="18"/>
      <w:szCs w:val="18"/>
    </w:rPr>
  </w:style>
  <w:style w:type="paragraph" w:styleId="CommentText">
    <w:name w:val="annotation text"/>
    <w:basedOn w:val="Normal"/>
    <w:link w:val="CommentTextChar"/>
    <w:uiPriority w:val="99"/>
    <w:rsid w:val="00114C7D"/>
    <w:pPr>
      <w:spacing w:line="240" w:lineRule="auto"/>
    </w:pPr>
    <w:rPr>
      <w:sz w:val="24"/>
      <w:szCs w:val="24"/>
    </w:rPr>
  </w:style>
  <w:style w:type="character" w:customStyle="1" w:styleId="CommentTextChar">
    <w:name w:val="Comment Text Char"/>
    <w:basedOn w:val="DefaultParagraphFont"/>
    <w:link w:val="CommentText"/>
    <w:uiPriority w:val="99"/>
    <w:rsid w:val="00114C7D"/>
    <w:rPr>
      <w:rFonts w:ascii="Georgia" w:hAnsi="Georgia"/>
      <w:sz w:val="24"/>
      <w:szCs w:val="24"/>
    </w:rPr>
  </w:style>
  <w:style w:type="paragraph" w:styleId="CommentSubject">
    <w:name w:val="annotation subject"/>
    <w:basedOn w:val="CommentText"/>
    <w:next w:val="CommentText"/>
    <w:link w:val="CommentSubjectChar"/>
    <w:rsid w:val="00114C7D"/>
    <w:rPr>
      <w:b/>
      <w:bCs/>
      <w:sz w:val="20"/>
      <w:szCs w:val="20"/>
    </w:rPr>
  </w:style>
  <w:style w:type="character" w:customStyle="1" w:styleId="CommentSubjectChar">
    <w:name w:val="Comment Subject Char"/>
    <w:basedOn w:val="CommentTextChar"/>
    <w:link w:val="CommentSubject"/>
    <w:rsid w:val="00114C7D"/>
    <w:rPr>
      <w:rFonts w:ascii="Georgia" w:hAnsi="Georgia"/>
      <w:b/>
      <w:bCs/>
      <w:sz w:val="20"/>
      <w:szCs w:val="20"/>
    </w:rPr>
  </w:style>
  <w:style w:type="paragraph" w:styleId="Index1">
    <w:name w:val="index 1"/>
    <w:basedOn w:val="Normal"/>
    <w:next w:val="Normal"/>
    <w:autoRedefine/>
    <w:rsid w:val="003B5D60"/>
    <w:pPr>
      <w:ind w:left="220" w:hanging="220"/>
    </w:pPr>
  </w:style>
  <w:style w:type="paragraph" w:styleId="Index2">
    <w:name w:val="index 2"/>
    <w:basedOn w:val="Normal"/>
    <w:next w:val="Normal"/>
    <w:autoRedefine/>
    <w:rsid w:val="003B5D60"/>
    <w:pPr>
      <w:ind w:left="440" w:hanging="220"/>
    </w:pPr>
  </w:style>
  <w:style w:type="paragraph" w:styleId="Index3">
    <w:name w:val="index 3"/>
    <w:basedOn w:val="Normal"/>
    <w:next w:val="Normal"/>
    <w:autoRedefine/>
    <w:rsid w:val="003B5D60"/>
    <w:pPr>
      <w:ind w:left="660" w:hanging="220"/>
    </w:pPr>
  </w:style>
  <w:style w:type="paragraph" w:styleId="Index4">
    <w:name w:val="index 4"/>
    <w:basedOn w:val="Normal"/>
    <w:next w:val="Normal"/>
    <w:autoRedefine/>
    <w:rsid w:val="003B5D60"/>
    <w:pPr>
      <w:ind w:left="880" w:hanging="220"/>
    </w:pPr>
  </w:style>
  <w:style w:type="paragraph" w:styleId="Index5">
    <w:name w:val="index 5"/>
    <w:basedOn w:val="Normal"/>
    <w:next w:val="Normal"/>
    <w:autoRedefine/>
    <w:rsid w:val="003B5D60"/>
    <w:pPr>
      <w:ind w:left="1100" w:hanging="220"/>
    </w:pPr>
  </w:style>
  <w:style w:type="paragraph" w:styleId="Index6">
    <w:name w:val="index 6"/>
    <w:basedOn w:val="Normal"/>
    <w:next w:val="Normal"/>
    <w:autoRedefine/>
    <w:rsid w:val="003B5D60"/>
    <w:pPr>
      <w:ind w:left="1320" w:hanging="220"/>
    </w:pPr>
  </w:style>
  <w:style w:type="paragraph" w:styleId="Index7">
    <w:name w:val="index 7"/>
    <w:basedOn w:val="Normal"/>
    <w:next w:val="Normal"/>
    <w:autoRedefine/>
    <w:rsid w:val="003B5D60"/>
    <w:pPr>
      <w:ind w:left="1540" w:hanging="220"/>
    </w:pPr>
  </w:style>
  <w:style w:type="paragraph" w:styleId="Index8">
    <w:name w:val="index 8"/>
    <w:basedOn w:val="Normal"/>
    <w:next w:val="Normal"/>
    <w:autoRedefine/>
    <w:rsid w:val="003B5D60"/>
    <w:pPr>
      <w:ind w:left="1760" w:hanging="220"/>
    </w:pPr>
  </w:style>
  <w:style w:type="paragraph" w:styleId="Index9">
    <w:name w:val="index 9"/>
    <w:basedOn w:val="Normal"/>
    <w:next w:val="Normal"/>
    <w:autoRedefine/>
    <w:rsid w:val="003B5D60"/>
    <w:pPr>
      <w:ind w:left="1980" w:hanging="220"/>
    </w:pPr>
  </w:style>
  <w:style w:type="paragraph" w:styleId="IndexHeading">
    <w:name w:val="index heading"/>
    <w:basedOn w:val="Normal"/>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Normal"/>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DefaultParagraphFont"/>
    <w:rsid w:val="00D121EE"/>
    <w:rPr>
      <w:color w:val="0000FF"/>
      <w:u w:val="single"/>
      <w:lang w:val="en-US" w:eastAsia="en-US" w:bidi="en-US"/>
    </w:rPr>
  </w:style>
  <w:style w:type="character" w:customStyle="1" w:styleId="StrongEmphasis">
    <w:name w:val="Strong Emphasis"/>
    <w:basedOn w:val="DefaultParagraphFon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Normal"/>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Normal"/>
    <w:rsid w:val="00D121EE"/>
    <w:pPr>
      <w:tabs>
        <w:tab w:val="left" w:pos="720"/>
      </w:tabs>
      <w:suppressAutoHyphens/>
      <w:spacing w:after="120" w:line="360" w:lineRule="atLeast"/>
    </w:pPr>
    <w:rPr>
      <w:rFonts w:eastAsia="MS Mincho" w:cs="Tahoma"/>
      <w:sz w:val="24"/>
      <w:szCs w:val="24"/>
    </w:rPr>
  </w:style>
  <w:style w:type="paragraph" w:styleId="List">
    <w:name w:val="List"/>
    <w:basedOn w:val="Textbody"/>
    <w:rsid w:val="00D121EE"/>
    <w:rPr>
      <w:rFonts w:cs="Lohit Hindi"/>
    </w:rPr>
  </w:style>
  <w:style w:type="paragraph" w:customStyle="1" w:styleId="Index">
    <w:name w:val="Index"/>
    <w:basedOn w:val="Normal"/>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Normal"/>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Normal"/>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Subtitle">
    <w:name w:val="Subtitle"/>
    <w:basedOn w:val="Heading"/>
    <w:next w:val="Textbody"/>
    <w:link w:val="SubtitleChar"/>
    <w:rsid w:val="00D121EE"/>
    <w:pPr>
      <w:jc w:val="center"/>
    </w:pPr>
    <w:rPr>
      <w:i/>
      <w:iCs/>
    </w:rPr>
  </w:style>
  <w:style w:type="character" w:customStyle="1" w:styleId="SubtitleChar">
    <w:name w:val="Subtitle Char"/>
    <w:basedOn w:val="DefaultParagraphFont"/>
    <w:link w:val="Subtitle"/>
    <w:rsid w:val="00D121EE"/>
    <w:rPr>
      <w:rFonts w:ascii="Liberation Sans" w:eastAsia="WenQuanYi Micro Hei" w:hAnsi="Liberation Sans" w:cs="Lohit Hindi"/>
      <w:i/>
      <w:iCs/>
      <w:sz w:val="28"/>
      <w:szCs w:val="28"/>
    </w:rPr>
  </w:style>
  <w:style w:type="paragraph" w:customStyle="1" w:styleId="Contents3">
    <w:name w:val="Contents 3"/>
    <w:basedOn w:val="Normal"/>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Normal"/>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Normal"/>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Normal"/>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Normal"/>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Normal"/>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Normal"/>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Normal"/>
    <w:rsid w:val="00D121EE"/>
    <w:pPr>
      <w:suppressLineNumbers/>
      <w:tabs>
        <w:tab w:val="left" w:pos="720"/>
      </w:tabs>
      <w:suppressAutoHyphens/>
      <w:spacing w:line="360" w:lineRule="atLeast"/>
      <w:ind w:left="283" w:hanging="283"/>
    </w:pPr>
    <w:rPr>
      <w:rFonts w:eastAsia="MS Mincho" w:cs="Tahoma"/>
      <w:sz w:val="20"/>
      <w:szCs w:val="20"/>
    </w:rPr>
  </w:style>
  <w:style w:type="paragraph" w:styleId="NormalWeb">
    <w:name w:val="Normal (Web)"/>
    <w:basedOn w:val="Normal"/>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Normal"/>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PlainText">
    <w:name w:val="Plain Text"/>
    <w:basedOn w:val="Normal"/>
    <w:link w:val="PlainTextChar"/>
    <w:uiPriority w:val="99"/>
    <w:unhideWhenUsed/>
    <w:rsid w:val="00C65CD7"/>
    <w:pPr>
      <w:spacing w:line="240" w:lineRule="auto"/>
    </w:pPr>
    <w:rPr>
      <w:rFonts w:ascii="Calibri" w:eastAsiaTheme="minorHAnsi" w:hAnsi="Calibri"/>
      <w:szCs w:val="21"/>
      <w:lang w:val="en-US" w:eastAsia="en-US" w:bidi="he-IL"/>
    </w:rPr>
  </w:style>
  <w:style w:type="character" w:customStyle="1" w:styleId="PlainTextChar">
    <w:name w:val="Plain Text Char"/>
    <w:basedOn w:val="DefaultParagraphFont"/>
    <w:link w:val="PlainText"/>
    <w:uiPriority w:val="99"/>
    <w:rsid w:val="00C65CD7"/>
    <w:rPr>
      <w:rFonts w:ascii="Calibri" w:eastAsiaTheme="minorHAnsi" w:hAnsi="Calibri"/>
      <w:szCs w:val="21"/>
      <w:lang w:val="en-US" w:eastAsia="en-US" w:bidi="he-IL"/>
    </w:rPr>
  </w:style>
  <w:style w:type="paragraph" w:customStyle="1" w:styleId="Heading21">
    <w:name w:val="Heading 21"/>
    <w:next w:val="Normal"/>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DefaultParagraphFont"/>
    <w:rsid w:val="00B936CD"/>
  </w:style>
  <w:style w:type="character" w:customStyle="1" w:styleId="apple-tab-span">
    <w:name w:val="apple-tab-span"/>
    <w:basedOn w:val="DefaultParagraphFont"/>
    <w:rsid w:val="001B4F0D"/>
  </w:style>
  <w:style w:type="paragraph" w:customStyle="1" w:styleId="Appendix1">
    <w:name w:val="Appendix 1"/>
    <w:basedOn w:val="Heading1"/>
    <w:next w:val="Normal"/>
    <w:link w:val="Appendix1Char"/>
    <w:qFormat/>
    <w:rsid w:val="00A103CB"/>
    <w:pPr>
      <w:numPr>
        <w:numId w:val="3"/>
      </w:numPr>
      <w:ind w:left="714" w:hanging="357"/>
    </w:pPr>
  </w:style>
  <w:style w:type="paragraph" w:styleId="Revision">
    <w:name w:val="Revision"/>
    <w:hidden/>
    <w:rsid w:val="00A103CB"/>
    <w:pPr>
      <w:spacing w:after="0" w:line="240" w:lineRule="auto"/>
    </w:pPr>
    <w:rPr>
      <w:rFonts w:ascii="Georgia" w:hAnsi="Georgia"/>
    </w:rPr>
  </w:style>
  <w:style w:type="character" w:customStyle="1" w:styleId="Appendix1Char">
    <w:name w:val="Appendix 1 Char"/>
    <w:basedOn w:val="Heading1Char"/>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Heading2"/>
    <w:link w:val="Appendix2Char"/>
    <w:qFormat/>
    <w:rsid w:val="007203FA"/>
    <w:rPr>
      <w:rFonts w:eastAsiaTheme="minorEastAsia"/>
      <w:shd w:val="clear" w:color="auto" w:fill="FFFFFF"/>
    </w:rPr>
  </w:style>
  <w:style w:type="paragraph" w:customStyle="1" w:styleId="Appendix3">
    <w:name w:val="Appendix 3"/>
    <w:basedOn w:val="Heading3"/>
    <w:link w:val="Appendix3Char"/>
    <w:qFormat/>
    <w:rsid w:val="007203FA"/>
    <w:rPr>
      <w:rFonts w:eastAsiaTheme="minorEastAsia"/>
      <w:shd w:val="clear" w:color="auto" w:fill="FFFFFF"/>
    </w:rPr>
  </w:style>
  <w:style w:type="character" w:customStyle="1" w:styleId="Appendix2Char">
    <w:name w:val="Appendix 2 Char"/>
    <w:basedOn w:val="Heading2Char"/>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Heading3Char"/>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TOCHeading">
    <w:name w:val="TOC Heading"/>
    <w:basedOn w:val="Heading1"/>
    <w:next w:val="Normal"/>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DefaultParagraphFont"/>
    <w:rsid w:val="00AC1115"/>
  </w:style>
  <w:style w:type="character" w:styleId="FollowedHyperlink">
    <w:name w:val="FollowedHyperlink"/>
    <w:basedOn w:val="DefaultParagraphFont"/>
    <w:rsid w:val="00A13C31"/>
    <w:rPr>
      <w:color w:val="800080" w:themeColor="followedHyperlink"/>
      <w:u w:val="single"/>
    </w:rPr>
  </w:style>
  <w:style w:type="paragraph" w:styleId="EndnoteText">
    <w:name w:val="endnote text"/>
    <w:basedOn w:val="Normal"/>
    <w:link w:val="EndnoteTextChar"/>
    <w:rsid w:val="00B94D29"/>
    <w:pPr>
      <w:spacing w:line="240" w:lineRule="auto"/>
    </w:pPr>
    <w:rPr>
      <w:sz w:val="20"/>
      <w:szCs w:val="20"/>
    </w:rPr>
  </w:style>
  <w:style w:type="character" w:customStyle="1" w:styleId="EndnoteTextChar">
    <w:name w:val="Endnote Text Char"/>
    <w:basedOn w:val="DefaultParagraphFont"/>
    <w:link w:val="EndnoteText"/>
    <w:rsid w:val="00B94D29"/>
    <w:rPr>
      <w:rFonts w:ascii="Georgia" w:hAnsi="Georgia"/>
      <w:sz w:val="20"/>
      <w:szCs w:val="20"/>
    </w:rPr>
  </w:style>
  <w:style w:type="character" w:styleId="EndnoteReference">
    <w:name w:val="endnote reference"/>
    <w:basedOn w:val="DefaultParagraphFont"/>
    <w:rsid w:val="00B94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77017">
      <w:bodyDiv w:val="1"/>
      <w:marLeft w:val="0"/>
      <w:marRight w:val="0"/>
      <w:marTop w:val="0"/>
      <w:marBottom w:val="0"/>
      <w:divBdr>
        <w:top w:val="none" w:sz="0" w:space="0" w:color="auto"/>
        <w:left w:val="none" w:sz="0" w:space="0" w:color="auto"/>
        <w:bottom w:val="none" w:sz="0" w:space="0" w:color="auto"/>
        <w:right w:val="none" w:sz="0" w:space="0" w:color="auto"/>
      </w:divBdr>
    </w:div>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287206697">
      <w:bodyDiv w:val="1"/>
      <w:marLeft w:val="0"/>
      <w:marRight w:val="0"/>
      <w:marTop w:val="0"/>
      <w:marBottom w:val="0"/>
      <w:divBdr>
        <w:top w:val="none" w:sz="0" w:space="0" w:color="auto"/>
        <w:left w:val="none" w:sz="0" w:space="0" w:color="auto"/>
        <w:bottom w:val="none" w:sz="0" w:space="0" w:color="auto"/>
        <w:right w:val="none" w:sz="0" w:space="0" w:color="auto"/>
      </w:divBdr>
    </w:div>
    <w:div w:id="291374717">
      <w:bodyDiv w:val="1"/>
      <w:marLeft w:val="0"/>
      <w:marRight w:val="0"/>
      <w:marTop w:val="0"/>
      <w:marBottom w:val="0"/>
      <w:divBdr>
        <w:top w:val="none" w:sz="0" w:space="0" w:color="auto"/>
        <w:left w:val="none" w:sz="0" w:space="0" w:color="auto"/>
        <w:bottom w:val="none" w:sz="0" w:space="0" w:color="auto"/>
        <w:right w:val="none" w:sz="0" w:space="0" w:color="auto"/>
      </w:divBdr>
      <w:divsChild>
        <w:div w:id="350376873">
          <w:marLeft w:val="0"/>
          <w:marRight w:val="0"/>
          <w:marTop w:val="360"/>
          <w:marBottom w:val="0"/>
          <w:divBdr>
            <w:top w:val="none" w:sz="0" w:space="0" w:color="auto"/>
            <w:left w:val="none" w:sz="0" w:space="0" w:color="auto"/>
            <w:bottom w:val="none" w:sz="0" w:space="0" w:color="auto"/>
            <w:right w:val="none" w:sz="0" w:space="0" w:color="auto"/>
          </w:divBdr>
        </w:div>
        <w:div w:id="1439062119">
          <w:marLeft w:val="0"/>
          <w:marRight w:val="0"/>
          <w:marTop w:val="360"/>
          <w:marBottom w:val="0"/>
          <w:divBdr>
            <w:top w:val="none" w:sz="0" w:space="0" w:color="auto"/>
            <w:left w:val="none" w:sz="0" w:space="0" w:color="auto"/>
            <w:bottom w:val="none" w:sz="0" w:space="0" w:color="auto"/>
            <w:right w:val="none" w:sz="0" w:space="0" w:color="auto"/>
          </w:divBdr>
        </w:div>
        <w:div w:id="1560243688">
          <w:marLeft w:val="0"/>
          <w:marRight w:val="0"/>
          <w:marTop w:val="360"/>
          <w:marBottom w:val="0"/>
          <w:divBdr>
            <w:top w:val="none" w:sz="0" w:space="0" w:color="auto"/>
            <w:left w:val="none" w:sz="0" w:space="0" w:color="auto"/>
            <w:bottom w:val="none" w:sz="0" w:space="0" w:color="auto"/>
            <w:right w:val="none" w:sz="0" w:space="0" w:color="auto"/>
          </w:divBdr>
        </w:div>
      </w:divsChild>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493034835">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796604359">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0710202">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316177601">
      <w:bodyDiv w:val="1"/>
      <w:marLeft w:val="0"/>
      <w:marRight w:val="0"/>
      <w:marTop w:val="0"/>
      <w:marBottom w:val="0"/>
      <w:divBdr>
        <w:top w:val="none" w:sz="0" w:space="0" w:color="auto"/>
        <w:left w:val="none" w:sz="0" w:space="0" w:color="auto"/>
        <w:bottom w:val="none" w:sz="0" w:space="0" w:color="auto"/>
        <w:right w:val="none" w:sz="0" w:space="0" w:color="auto"/>
      </w:divBdr>
      <w:divsChild>
        <w:div w:id="2080667877">
          <w:marLeft w:val="0"/>
          <w:marRight w:val="0"/>
          <w:marTop w:val="360"/>
          <w:marBottom w:val="0"/>
          <w:divBdr>
            <w:top w:val="none" w:sz="0" w:space="0" w:color="auto"/>
            <w:left w:val="none" w:sz="0" w:space="0" w:color="auto"/>
            <w:bottom w:val="none" w:sz="0" w:space="0" w:color="auto"/>
            <w:right w:val="none" w:sz="0" w:space="0" w:color="auto"/>
          </w:divBdr>
        </w:div>
        <w:div w:id="980844301">
          <w:marLeft w:val="0"/>
          <w:marRight w:val="0"/>
          <w:marTop w:val="360"/>
          <w:marBottom w:val="0"/>
          <w:divBdr>
            <w:top w:val="none" w:sz="0" w:space="0" w:color="auto"/>
            <w:left w:val="none" w:sz="0" w:space="0" w:color="auto"/>
            <w:bottom w:val="none" w:sz="0" w:space="0" w:color="auto"/>
            <w:right w:val="none" w:sz="0" w:space="0" w:color="auto"/>
          </w:divBdr>
        </w:div>
      </w:divsChild>
    </w:div>
    <w:div w:id="1491361766">
      <w:bodyDiv w:val="1"/>
      <w:marLeft w:val="0"/>
      <w:marRight w:val="0"/>
      <w:marTop w:val="0"/>
      <w:marBottom w:val="0"/>
      <w:divBdr>
        <w:top w:val="none" w:sz="0" w:space="0" w:color="auto"/>
        <w:left w:val="none" w:sz="0" w:space="0" w:color="auto"/>
        <w:bottom w:val="none" w:sz="0" w:space="0" w:color="auto"/>
        <w:right w:val="none" w:sz="0" w:space="0" w:color="auto"/>
      </w:divBdr>
      <w:divsChild>
        <w:div w:id="937567394">
          <w:marLeft w:val="547"/>
          <w:marRight w:val="0"/>
          <w:marTop w:val="106"/>
          <w:marBottom w:val="0"/>
          <w:divBdr>
            <w:top w:val="none" w:sz="0" w:space="0" w:color="auto"/>
            <w:left w:val="none" w:sz="0" w:space="0" w:color="auto"/>
            <w:bottom w:val="none" w:sz="0" w:space="0" w:color="auto"/>
            <w:right w:val="none" w:sz="0" w:space="0" w:color="auto"/>
          </w:divBdr>
        </w:div>
        <w:div w:id="1272006383">
          <w:marLeft w:val="1166"/>
          <w:marRight w:val="0"/>
          <w:marTop w:val="96"/>
          <w:marBottom w:val="0"/>
          <w:divBdr>
            <w:top w:val="none" w:sz="0" w:space="0" w:color="auto"/>
            <w:left w:val="none" w:sz="0" w:space="0" w:color="auto"/>
            <w:bottom w:val="none" w:sz="0" w:space="0" w:color="auto"/>
            <w:right w:val="none" w:sz="0" w:space="0" w:color="auto"/>
          </w:divBdr>
        </w:div>
        <w:div w:id="1004239882">
          <w:marLeft w:val="1166"/>
          <w:marRight w:val="0"/>
          <w:marTop w:val="96"/>
          <w:marBottom w:val="0"/>
          <w:divBdr>
            <w:top w:val="none" w:sz="0" w:space="0" w:color="auto"/>
            <w:left w:val="none" w:sz="0" w:space="0" w:color="auto"/>
            <w:bottom w:val="none" w:sz="0" w:space="0" w:color="auto"/>
            <w:right w:val="none" w:sz="0" w:space="0" w:color="auto"/>
          </w:divBdr>
        </w:div>
        <w:div w:id="434714393">
          <w:marLeft w:val="547"/>
          <w:marRight w:val="0"/>
          <w:marTop w:val="106"/>
          <w:marBottom w:val="0"/>
          <w:divBdr>
            <w:top w:val="none" w:sz="0" w:space="0" w:color="auto"/>
            <w:left w:val="none" w:sz="0" w:space="0" w:color="auto"/>
            <w:bottom w:val="none" w:sz="0" w:space="0" w:color="auto"/>
            <w:right w:val="none" w:sz="0" w:space="0" w:color="auto"/>
          </w:divBdr>
        </w:div>
        <w:div w:id="366492141">
          <w:marLeft w:val="1166"/>
          <w:marRight w:val="0"/>
          <w:marTop w:val="96"/>
          <w:marBottom w:val="0"/>
          <w:divBdr>
            <w:top w:val="none" w:sz="0" w:space="0" w:color="auto"/>
            <w:left w:val="none" w:sz="0" w:space="0" w:color="auto"/>
            <w:bottom w:val="none" w:sz="0" w:space="0" w:color="auto"/>
            <w:right w:val="none" w:sz="0" w:space="0" w:color="auto"/>
          </w:divBdr>
        </w:div>
        <w:div w:id="130636642">
          <w:marLeft w:val="1166"/>
          <w:marRight w:val="0"/>
          <w:marTop w:val="96"/>
          <w:marBottom w:val="0"/>
          <w:divBdr>
            <w:top w:val="none" w:sz="0" w:space="0" w:color="auto"/>
            <w:left w:val="none" w:sz="0" w:space="0" w:color="auto"/>
            <w:bottom w:val="none" w:sz="0" w:space="0" w:color="auto"/>
            <w:right w:val="none" w:sz="0" w:space="0" w:color="auto"/>
          </w:divBdr>
        </w:div>
      </w:divsChild>
    </w:div>
    <w:div w:id="1507016806">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jgrapht.org/javadoc/org/jgrapht/graph/DefaultDirectedWeightedGraph.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github.com/jgrapht/jgrapht"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jgrapht.org/javadoc/org/jgrapht/graph/DefaultEdge.html"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hyperlink" Target="http://jgrapht.org/javadoc/org/jgrapht/graph/DefaultEdge.html"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eader" Target="header2.xml"/><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DirectedWeightedGraph.html"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g"/><Relationship Id="rId22" Type="http://schemas.openxmlformats.org/officeDocument/2006/relationships/hyperlink" Target="http://jgrapht.org/javadoc/org/jgrapht/graph/DirectedMultigraph.html" TargetMode="External"/><Relationship Id="rId27" Type="http://schemas.openxmlformats.org/officeDocument/2006/relationships/hyperlink" Target="http://jgrapht.org/javadoc/org/jgrapht/graph/DefaultEdge.html" TargetMode="External"/><Relationship Id="rId30" Type="http://schemas.openxmlformats.org/officeDocument/2006/relationships/image" Target="media/image1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F8B49-7461-4AF1-8D42-55D408C27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18525</Words>
  <Characters>105597</Characters>
  <Application>Microsoft Office Word</Application>
  <DocSecurity>0</DocSecurity>
  <Lines>879</Lines>
  <Paragraphs>247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123875</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Lili</cp:lastModifiedBy>
  <cp:revision>107</cp:revision>
  <cp:lastPrinted>2013-06-28T14:03:00Z</cp:lastPrinted>
  <dcterms:created xsi:type="dcterms:W3CDTF">2014-11-24T09:02:00Z</dcterms:created>
  <dcterms:modified xsi:type="dcterms:W3CDTF">2014-11-25T09:22:00Z</dcterms:modified>
</cp:coreProperties>
</file>