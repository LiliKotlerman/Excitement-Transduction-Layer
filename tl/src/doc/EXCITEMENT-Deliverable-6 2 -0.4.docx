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307" w:rsidRPr="00DE1B49" w:rsidRDefault="005636D1" w:rsidP="00B80307">
      <w:pPr>
        <w:rPr>
          <w:lang w:val="en-US"/>
        </w:rPr>
      </w:pPr>
      <w:r w:rsidRPr="00DE1B49">
        <w:rPr>
          <w:noProof/>
          <w:lang w:val="en-US" w:eastAsia="en-US" w:bidi="he-IL"/>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1"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1"/>
    <w:p w:rsidR="00B80307" w:rsidRPr="00DE1B49" w:rsidRDefault="00F20638" w:rsidP="00AE5EBF">
      <w:pPr>
        <w:jc w:val="center"/>
        <w:rPr>
          <w:b/>
          <w:lang w:val="en-US"/>
        </w:rPr>
      </w:pPr>
      <w:r w:rsidRPr="00DE1B49">
        <w:rPr>
          <w:b/>
          <w:lang w:val="en-US"/>
        </w:rPr>
        <w:t>E</w:t>
      </w:r>
      <w:r>
        <w:rPr>
          <w:b/>
          <w:lang w:val="en-US"/>
        </w:rPr>
        <w:t>X</w:t>
      </w:r>
      <w:r w:rsidRPr="00DE1B49">
        <w:rPr>
          <w:b/>
          <w:lang w:val="en-US"/>
        </w:rPr>
        <w:t xml:space="preserve">ploring </w:t>
      </w:r>
      <w:r w:rsidR="005636D1" w:rsidRPr="00DE1B49">
        <w:rPr>
          <w:b/>
          <w:lang w:val="en-US"/>
        </w:rPr>
        <w:t>Cu</w:t>
      </w:r>
      <w:r w:rsidR="00AE5EBF" w:rsidRPr="00DE1B49">
        <w:rPr>
          <w:b/>
          <w:lang w:val="en-US"/>
        </w:rPr>
        <w:t xml:space="preserve">stomer Interaction via Textual </w:t>
      </w:r>
      <w:r>
        <w:rPr>
          <w:b/>
          <w:u w:color="82C42A"/>
          <w:lang w:val="en-US"/>
        </w:rPr>
        <w:t>E</w:t>
      </w:r>
      <w:r w:rsidRPr="00DE1B49">
        <w:rPr>
          <w:b/>
          <w:u w:color="82C42A"/>
          <w:lang w:val="en-US"/>
        </w:rPr>
        <w:t>ntailMENT</w:t>
      </w:r>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2"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3" w:author="Lili" w:date="2013-10-24T13:10:00Z">
        <w:r w:rsidR="00264E61">
          <w:rPr>
            <w:bCs/>
            <w:noProof/>
            <w:lang w:val="en-US"/>
          </w:rPr>
          <w:t>October 24, 2013</w:t>
        </w:r>
      </w:ins>
      <w:ins w:id="4" w:author="Kathrin Eichler" w:date="2013-10-17T14:11:00Z">
        <w:del w:id="5" w:author="Lili" w:date="2013-10-24T13:10:00Z">
          <w:r w:rsidR="00D54F54" w:rsidDel="00264E61">
            <w:rPr>
              <w:bCs/>
              <w:noProof/>
              <w:lang w:val="en-US"/>
            </w:rPr>
            <w:delText>October 17, 2013</w:delText>
          </w:r>
        </w:del>
      </w:ins>
      <w:del w:id="6" w:author="Lili" w:date="2013-10-24T13:10:00Z">
        <w:r w:rsidR="00294F59" w:rsidDel="00264E61">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7"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leGrid"/>
        <w:tblW w:w="0" w:type="auto"/>
        <w:jc w:val="center"/>
        <w:tblLook w:val="00A0"/>
      </w:tblPr>
      <w:tblGrid>
        <w:gridCol w:w="1621"/>
        <w:gridCol w:w="1107"/>
        <w:gridCol w:w="6222"/>
      </w:tblGrid>
      <w:tr w:rsidR="00B80307" w:rsidRPr="00DE1B49" w:rsidTr="00A8266E">
        <w:trPr>
          <w:trHeight w:val="260"/>
          <w:jc w:val="center"/>
        </w:trPr>
        <w:tc>
          <w:tcPr>
            <w:tcW w:w="2728" w:type="dxa"/>
            <w:gridSpan w:val="2"/>
          </w:tcPr>
          <w:bookmarkEnd w:id="7"/>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r w:rsidRPr="00DE1B49">
              <w:rPr>
                <w:sz w:val="20"/>
                <w:szCs w:val="36"/>
                <w:u w:color="82C42A"/>
                <w:lang w:val="en-US"/>
              </w:rPr>
              <w:t>entailMENT</w:t>
            </w:r>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Moshe Wasserblat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8"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9" w:author="Lili" w:date="2013-10-24T13:10:00Z">
              <w:r w:rsidR="00264E61">
                <w:rPr>
                  <w:noProof/>
                  <w:sz w:val="20"/>
                  <w:szCs w:val="36"/>
                  <w:highlight w:val="yellow"/>
                  <w:lang w:val="en-US"/>
                </w:rPr>
                <w:t>10/24/2013</w:t>
              </w:r>
            </w:ins>
            <w:ins w:id="10" w:author="Kathrin Eichler" w:date="2013-10-17T14:11:00Z">
              <w:del w:id="11" w:author="Lili" w:date="2013-10-24T13:10:00Z">
                <w:r w:rsidR="00D54F54" w:rsidDel="00264E61">
                  <w:rPr>
                    <w:noProof/>
                    <w:sz w:val="20"/>
                    <w:szCs w:val="36"/>
                    <w:highlight w:val="yellow"/>
                    <w:lang w:val="en-US"/>
                  </w:rPr>
                  <w:delText>10/17/2013</w:delText>
                </w:r>
              </w:del>
            </w:ins>
            <w:ins w:id="12" w:author="Kathrin Eichler" w:date="2013-10-08T10:10:00Z">
              <w:r>
                <w:rPr>
                  <w:sz w:val="20"/>
                  <w:szCs w:val="36"/>
                  <w:highlight w:val="yellow"/>
                  <w:lang w:val="en-US"/>
                </w:rPr>
                <w:fldChar w:fldCharType="end"/>
              </w:r>
            </w:ins>
            <w:del w:id="13"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4"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5" w:author="Kathrin Eichler" w:date="2013-10-08T10:12:00Z">
              <w:r w:rsidR="00FD7B84">
                <w:rPr>
                  <w:noProof/>
                  <w:sz w:val="20"/>
                  <w:szCs w:val="36"/>
                  <w:highlight w:val="yellow"/>
                  <w:lang w:val="en-US"/>
                </w:rPr>
                <w:t>72</w:t>
              </w:r>
              <w:r>
                <w:rPr>
                  <w:sz w:val="20"/>
                  <w:szCs w:val="36"/>
                  <w:highlight w:val="yellow"/>
                  <w:lang w:val="en-US"/>
                </w:rPr>
                <w:fldChar w:fldCharType="end"/>
              </w:r>
            </w:ins>
            <w:del w:id="16"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54F54"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Plain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PlainText"/>
              <w:rPr>
                <w:rFonts w:ascii="Georgia" w:hAnsi="Georgia"/>
                <w:sz w:val="20"/>
                <w:szCs w:val="20"/>
                <w:lang w:val="en-GB"/>
              </w:rPr>
            </w:pPr>
            <w:r w:rsidRPr="00DE1B49">
              <w:rPr>
                <w:rFonts w:ascii="Georgia" w:hAnsi="Georgia"/>
                <w:sz w:val="20"/>
                <w:szCs w:val="20"/>
              </w:rPr>
              <w:t xml:space="preserve">Carola Carstens </w:t>
            </w:r>
          </w:p>
        </w:tc>
      </w:tr>
      <w:tr w:rsidR="00B80307" w:rsidRPr="00D54F54">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D54F54">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294936" w:rsidRDefault="005636D1" w:rsidP="00AE5EBF">
      <w:pPr>
        <w:spacing w:line="240" w:lineRule="auto"/>
        <w:rPr>
          <w:sz w:val="20"/>
          <w:szCs w:val="36"/>
          <w:lang w:val="en-US"/>
        </w:rPr>
      </w:pPr>
      <w:del w:id="17" w:author="Kathrin Eichler" w:date="2013-10-08T10:13:00Z">
        <w:r w:rsidRPr="00BB1926" w:rsidDel="00FD7B84">
          <w:rPr>
            <w:sz w:val="20"/>
            <w:szCs w:val="36"/>
            <w:lang w:val="en-US"/>
          </w:rPr>
          <w:delText>Moshe Wasserblat</w:delText>
        </w:r>
      </w:del>
      <w:ins w:id="18" w:author="Kathrin Eichler" w:date="2013-10-08T10:13:00Z">
        <w:r w:rsidR="00FD7B84" w:rsidRPr="00BB1926">
          <w:rPr>
            <w:sz w:val="20"/>
            <w:szCs w:val="36"/>
            <w:lang w:val="en-US"/>
          </w:rPr>
          <w:t>Nir Raz</w:t>
        </w:r>
      </w:ins>
      <w:del w:id="19" w:author="Kathrin Eichler" w:date="2013-10-08T10:13:00Z">
        <w:r w:rsidR="00B643BE" w:rsidRPr="00BB1926" w:rsidDel="00FD7B84">
          <w:rPr>
            <w:sz w:val="20"/>
            <w:szCs w:val="36"/>
            <w:lang w:val="en-US"/>
          </w:rPr>
          <w:tab/>
        </w:r>
      </w:del>
      <w:r w:rsidR="00B643BE" w:rsidRPr="00BB1926">
        <w:rPr>
          <w:sz w:val="20"/>
          <w:szCs w:val="36"/>
          <w:lang w:val="en-US"/>
        </w:rPr>
        <w:tab/>
      </w:r>
      <w:r w:rsidR="00B643BE" w:rsidRPr="00BB1926">
        <w:rPr>
          <w:sz w:val="20"/>
          <w:szCs w:val="36"/>
          <w:lang w:val="en-US"/>
        </w:rPr>
        <w:tab/>
      </w:r>
      <w:ins w:id="20" w:author="Kathrin Eichler" w:date="2013-10-08T10:14:00Z">
        <w:r w:rsidR="00FD7B84" w:rsidRPr="00BB1926">
          <w:rPr>
            <w:sz w:val="20"/>
            <w:szCs w:val="36"/>
            <w:lang w:val="en-US"/>
          </w:rPr>
          <w:t>Nir.Raz@nice.com</w:t>
        </w:r>
        <w:r w:rsidR="00FD7B84" w:rsidRPr="00BB1926" w:rsidDel="00FD7B84">
          <w:rPr>
            <w:sz w:val="20"/>
            <w:szCs w:val="36"/>
            <w:lang w:val="en-US"/>
          </w:rPr>
          <w:t xml:space="preserve"> </w:t>
        </w:r>
      </w:ins>
      <w:del w:id="21" w:author="Kathrin Eichler" w:date="2013-10-08T10:14:00Z">
        <w:r w:rsidR="00AE5EBF" w:rsidRPr="00BB1926" w:rsidDel="00FD7B84">
          <w:rPr>
            <w:sz w:val="20"/>
            <w:szCs w:val="36"/>
            <w:lang w:val="en-US"/>
          </w:rPr>
          <w:delText>moshew</w:delText>
        </w:r>
        <w:r w:rsidR="00B643BE" w:rsidRPr="00DA387F" w:rsidDel="00FD7B84">
          <w:rPr>
            <w:sz w:val="20"/>
            <w:szCs w:val="36"/>
            <w:lang w:val="en-US"/>
          </w:rPr>
          <w:delText>@</w:delText>
        </w:r>
        <w:r w:rsidR="00AE5EBF" w:rsidRPr="00043CF9"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2" w:author="Kathrin Eichler" w:date="2013-10-08T10:14:00Z">
        <w:r w:rsidR="00FD7B84">
          <w:rPr>
            <w:sz w:val="20"/>
            <w:szCs w:val="36"/>
            <w:lang w:val="es-ES"/>
          </w:rPr>
          <w:t>013</w:t>
        </w:r>
      </w:ins>
      <w:del w:id="23" w:author="Kathrin Eichler" w:date="2013-10-08T10:14:00Z">
        <w:r w:rsidRPr="00DE1B49" w:rsidDel="00FD7B84">
          <w:rPr>
            <w:sz w:val="20"/>
            <w:szCs w:val="36"/>
            <w:lang w:val="es-ES"/>
          </w:rPr>
          <w:delText>702</w:delText>
        </w:r>
      </w:del>
    </w:p>
    <w:p w:rsidR="00B80307" w:rsidRDefault="00AE5EBF" w:rsidP="00B80307">
      <w:pPr>
        <w:spacing w:line="240" w:lineRule="auto"/>
        <w:rPr>
          <w:ins w:id="24"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5"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6" w:author="Kathrin Eichler" w:date="2013-10-08T10:12:00Z">
            <w:rPr>
              <w:sz w:val="20"/>
              <w:szCs w:val="36"/>
              <w:lang w:val="en-US"/>
            </w:rPr>
          </w:rPrChange>
        </w:rPr>
      </w:pPr>
      <w:r w:rsidRPr="006C1AF3">
        <w:rPr>
          <w:sz w:val="20"/>
          <w:szCs w:val="36"/>
          <w:lang w:val="de-DE"/>
          <w:rPrChange w:id="27" w:author="Kathrin Eichler" w:date="2013-10-08T10:12:00Z">
            <w:rPr>
              <w:sz w:val="20"/>
              <w:szCs w:val="36"/>
              <w:lang w:val="en-US"/>
            </w:rPr>
          </w:rPrChange>
        </w:rPr>
        <w:t xml:space="preserve">© </w:t>
      </w:r>
      <w:del w:id="28" w:author="Kathrin Eichler" w:date="2013-10-08T10:12:00Z">
        <w:r w:rsidRPr="006C1AF3">
          <w:rPr>
            <w:sz w:val="20"/>
            <w:szCs w:val="36"/>
            <w:lang w:val="de-DE"/>
            <w:rPrChange w:id="29" w:author="Kathrin Eichler" w:date="2013-10-08T10:12:00Z">
              <w:rPr>
                <w:sz w:val="20"/>
                <w:szCs w:val="36"/>
                <w:lang w:val="en-US"/>
              </w:rPr>
            </w:rPrChange>
          </w:rPr>
          <w:delText>2011</w:delText>
        </w:r>
      </w:del>
      <w:ins w:id="30" w:author="Kathrin Eichler" w:date="2013-10-08T10:12:00Z">
        <w:r w:rsidRPr="006C1AF3">
          <w:rPr>
            <w:sz w:val="20"/>
            <w:szCs w:val="36"/>
            <w:lang w:val="de-DE"/>
            <w:rPrChange w:id="31"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2" w:author="Kathrin Eichler" w:date="2013-10-08T10:12:00Z">
            <w:rPr>
              <w:sz w:val="20"/>
              <w:szCs w:val="36"/>
              <w:lang w:val="en-US"/>
            </w:rPr>
          </w:rPrChange>
        </w:rPr>
        <w:t xml:space="preserve">, </w:t>
      </w:r>
      <w:ins w:id="33" w:author="Kathrin Eichler" w:date="2013-10-08T10:12:00Z">
        <w:r w:rsidR="00FD7B84" w:rsidRPr="00DE1B49">
          <w:rPr>
            <w:sz w:val="20"/>
            <w:szCs w:val="20"/>
            <w:lang w:val="de-DE"/>
          </w:rPr>
          <w:t>Kathrin Eichler, Lili Kotlerman, Vivi Nastase, Tae-Gil Noh</w:t>
        </w:r>
      </w:ins>
      <w:del w:id="34" w:author="Kathrin Eichler" w:date="2013-10-08T10:12:00Z">
        <w:r w:rsidRPr="006C1AF3">
          <w:rPr>
            <w:sz w:val="20"/>
            <w:szCs w:val="36"/>
            <w:lang w:val="de-DE"/>
            <w:rPrChange w:id="35"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Content>
        <w:p w:rsidR="006A0FA4" w:rsidRPr="00DE1B49" w:rsidRDefault="006A0FA4">
          <w:pPr>
            <w:pStyle w:val="TOCHeading"/>
            <w:rPr>
              <w:rFonts w:ascii="Georgia" w:hAnsi="Georgia"/>
              <w:lang w:val="en-US"/>
            </w:rPr>
          </w:pPr>
          <w:r w:rsidRPr="00DE1B49">
            <w:rPr>
              <w:rFonts w:ascii="Georgia" w:hAnsi="Georgia"/>
              <w:lang w:val="en-US"/>
            </w:rPr>
            <w:t>Table of Contents</w:t>
          </w:r>
        </w:p>
        <w:p w:rsidR="005D6B08" w:rsidRDefault="006C1AF3">
          <w:pPr>
            <w:pStyle w:val="TOC1"/>
            <w:tabs>
              <w:tab w:val="left" w:pos="442"/>
              <w:tab w:val="right" w:leader="dot" w:pos="9016"/>
            </w:tabs>
            <w:rPr>
              <w:ins w:id="36" w:author="Kathrin Eichler" w:date="2013-10-17T14:10:00Z"/>
              <w:rFonts w:asciiTheme="minorHAnsi" w:eastAsiaTheme="minorEastAsia" w:hAnsiTheme="minorHAnsi" w:cstheme="minorBidi"/>
              <w:noProof/>
              <w:szCs w:val="22"/>
            </w:rPr>
          </w:pPr>
          <w:r w:rsidRPr="006C1AF3">
            <w:fldChar w:fldCharType="begin"/>
          </w:r>
          <w:r w:rsidR="006A0FA4" w:rsidRPr="00DE1B49">
            <w:instrText xml:space="preserve"> TOC \o "1-3" \h \z \u </w:instrText>
          </w:r>
          <w:r w:rsidRPr="006C1AF3">
            <w:fldChar w:fldCharType="separate"/>
          </w:r>
          <w:ins w:id="3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"_Toc369782369"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1.</w:t>
            </w:r>
            <w:r w:rsidR="005D6B08">
              <w:rPr>
                <w:rFonts w:asciiTheme="minorHAnsi" w:eastAsiaTheme="minorEastAsia" w:hAnsiTheme="minorHAnsi" w:cstheme="minorBidi"/>
                <w:noProof/>
                <w:szCs w:val="22"/>
              </w:rPr>
              <w:tab/>
            </w:r>
            <w:r w:rsidR="005D6B08" w:rsidRPr="004B7892">
              <w:rPr>
                <w:rStyle w:val="Hyperlink"/>
                <w:noProof/>
                <w:lang w:bidi="he-IL"/>
              </w:rPr>
              <w:t>Introduction</w:t>
            </w:r>
            <w:r w:rsidR="005D6B08">
              <w:rPr>
                <w:noProof/>
                <w:webHidden/>
              </w:rPr>
              <w:tab/>
            </w:r>
            <w:r>
              <w:rPr>
                <w:noProof/>
                <w:webHidden/>
              </w:rPr>
              <w:fldChar w:fldCharType="begin"/>
            </w:r>
            <w:r w:rsidR="005D6B08">
              <w:rPr>
                <w:noProof/>
                <w:webHidden/>
              </w:rPr>
              <w:instrText xml:space="preserve"> PAGEREF _Toc369782369 \h </w:instrText>
            </w:r>
          </w:ins>
          <w:r>
            <w:rPr>
              <w:noProof/>
              <w:webHidden/>
            </w:rPr>
          </w:r>
          <w:r>
            <w:rPr>
              <w:noProof/>
              <w:webHidden/>
            </w:rPr>
            <w:fldChar w:fldCharType="separate"/>
          </w:r>
          <w:ins w:id="38"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39" w:author="Kathrin Eichler" w:date="2013-10-17T14:10:00Z"/>
              <w:rFonts w:asciiTheme="minorHAnsi" w:eastAsiaTheme="minorEastAsia" w:hAnsiTheme="minorHAnsi" w:cstheme="minorBidi"/>
              <w:noProof/>
              <w:szCs w:val="22"/>
            </w:rPr>
          </w:pPr>
          <w:ins w:id="4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1.1</w:t>
            </w:r>
            <w:r w:rsidR="005D6B08">
              <w:rPr>
                <w:rFonts w:asciiTheme="minorHAnsi" w:eastAsiaTheme="minorEastAsia" w:hAnsiTheme="minorHAnsi" w:cstheme="minorBidi"/>
                <w:noProof/>
                <w:szCs w:val="22"/>
              </w:rPr>
              <w:tab/>
            </w:r>
            <w:r w:rsidR="005D6B08" w:rsidRPr="004B7892">
              <w:rPr>
                <w:rStyle w:val="Hyperlink"/>
                <w:noProof/>
              </w:rPr>
              <w:t>About this Document</w:t>
            </w:r>
            <w:r w:rsidR="005D6B08">
              <w:rPr>
                <w:noProof/>
                <w:webHidden/>
              </w:rPr>
              <w:tab/>
            </w:r>
            <w:r>
              <w:rPr>
                <w:noProof/>
                <w:webHidden/>
              </w:rPr>
              <w:fldChar w:fldCharType="begin"/>
            </w:r>
            <w:r w:rsidR="005D6B08">
              <w:rPr>
                <w:noProof/>
                <w:webHidden/>
              </w:rPr>
              <w:instrText xml:space="preserve"> PAGEREF _Toc369782370 \h </w:instrText>
            </w:r>
          </w:ins>
          <w:r>
            <w:rPr>
              <w:noProof/>
              <w:webHidden/>
            </w:rPr>
          </w:r>
          <w:r>
            <w:rPr>
              <w:noProof/>
              <w:webHidden/>
            </w:rPr>
            <w:fldChar w:fldCharType="separate"/>
          </w:r>
          <w:ins w:id="41"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42" w:author="Kathrin Eichler" w:date="2013-10-17T14:10:00Z"/>
              <w:rFonts w:asciiTheme="minorHAnsi" w:eastAsiaTheme="minorEastAsia" w:hAnsiTheme="minorHAnsi" w:cstheme="minorBidi"/>
              <w:noProof/>
              <w:szCs w:val="22"/>
            </w:rPr>
          </w:pPr>
          <w:ins w:id="4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1.2</w:t>
            </w:r>
            <w:r w:rsidR="005D6B08">
              <w:rPr>
                <w:rFonts w:asciiTheme="minorHAnsi" w:eastAsiaTheme="minorEastAsia" w:hAnsiTheme="minorHAnsi" w:cstheme="minorBidi"/>
                <w:noProof/>
                <w:szCs w:val="22"/>
              </w:rPr>
              <w:tab/>
            </w:r>
            <w:r w:rsidR="005D6B08" w:rsidRPr="004B7892">
              <w:rPr>
                <w:rStyle w:val="Hyperlink"/>
                <w:noProof/>
              </w:rPr>
              <w:t>Introduction to the Transduction Layer</w:t>
            </w:r>
            <w:r w:rsidR="005D6B08">
              <w:rPr>
                <w:noProof/>
                <w:webHidden/>
              </w:rPr>
              <w:tab/>
            </w:r>
            <w:r>
              <w:rPr>
                <w:noProof/>
                <w:webHidden/>
              </w:rPr>
              <w:fldChar w:fldCharType="begin"/>
            </w:r>
            <w:r w:rsidR="005D6B08">
              <w:rPr>
                <w:noProof/>
                <w:webHidden/>
              </w:rPr>
              <w:instrText xml:space="preserve"> PAGEREF _Toc369782371 \h </w:instrText>
            </w:r>
          </w:ins>
          <w:r>
            <w:rPr>
              <w:noProof/>
              <w:webHidden/>
            </w:rPr>
          </w:r>
          <w:r>
            <w:rPr>
              <w:noProof/>
              <w:webHidden/>
            </w:rPr>
            <w:fldChar w:fldCharType="separate"/>
          </w:r>
          <w:ins w:id="44"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45" w:author="Kathrin Eichler" w:date="2013-10-17T14:10:00Z"/>
              <w:rFonts w:asciiTheme="minorHAnsi" w:eastAsiaTheme="minorEastAsia" w:hAnsiTheme="minorHAnsi" w:cstheme="minorBidi"/>
              <w:noProof/>
              <w:szCs w:val="22"/>
            </w:rPr>
          </w:pPr>
          <w:ins w:id="4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1.3</w:t>
            </w:r>
            <w:r w:rsidR="005D6B08">
              <w:rPr>
                <w:rFonts w:asciiTheme="minorHAnsi" w:eastAsiaTheme="minorEastAsia" w:hAnsiTheme="minorHAnsi" w:cstheme="minorBidi"/>
                <w:noProof/>
                <w:szCs w:val="22"/>
              </w:rPr>
              <w:tab/>
            </w:r>
            <w:r w:rsidR="005D6B08" w:rsidRPr="004B7892">
              <w:rPr>
                <w:rStyle w:val="Hyperlink"/>
                <w:noProof/>
              </w:rPr>
              <w:t>Related Terminology</w:t>
            </w:r>
            <w:r w:rsidR="005D6B08">
              <w:rPr>
                <w:noProof/>
                <w:webHidden/>
              </w:rPr>
              <w:tab/>
            </w:r>
            <w:r>
              <w:rPr>
                <w:noProof/>
                <w:webHidden/>
              </w:rPr>
              <w:fldChar w:fldCharType="begin"/>
            </w:r>
            <w:r w:rsidR="005D6B08">
              <w:rPr>
                <w:noProof/>
                <w:webHidden/>
              </w:rPr>
              <w:instrText xml:space="preserve"> PAGEREF _Toc369782372 \h </w:instrText>
            </w:r>
          </w:ins>
          <w:r>
            <w:rPr>
              <w:noProof/>
              <w:webHidden/>
            </w:rPr>
          </w:r>
          <w:r>
            <w:rPr>
              <w:noProof/>
              <w:webHidden/>
            </w:rPr>
            <w:fldChar w:fldCharType="separate"/>
          </w:r>
          <w:ins w:id="47"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48" w:author="Kathrin Eichler" w:date="2013-10-17T14:10:00Z"/>
              <w:rFonts w:asciiTheme="minorHAnsi" w:eastAsiaTheme="minorEastAsia" w:hAnsiTheme="minorHAnsi" w:cstheme="minorBidi"/>
              <w:noProof/>
              <w:szCs w:val="22"/>
            </w:rPr>
          </w:pPr>
          <w:ins w:id="4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1.4</w:t>
            </w:r>
            <w:r w:rsidR="005D6B08">
              <w:rPr>
                <w:rFonts w:asciiTheme="minorHAnsi" w:eastAsiaTheme="minorEastAsia" w:hAnsiTheme="minorHAnsi" w:cstheme="minorBidi"/>
                <w:noProof/>
                <w:szCs w:val="22"/>
              </w:rPr>
              <w:tab/>
            </w:r>
            <w:r w:rsidR="005D6B08" w:rsidRPr="004B7892">
              <w:rPr>
                <w:rStyle w:val="Hyperlink"/>
                <w:noProof/>
              </w:rPr>
              <w:t>Related Documents</w:t>
            </w:r>
            <w:r w:rsidR="005D6B08">
              <w:rPr>
                <w:noProof/>
                <w:webHidden/>
              </w:rPr>
              <w:tab/>
            </w:r>
            <w:r>
              <w:rPr>
                <w:noProof/>
                <w:webHidden/>
              </w:rPr>
              <w:fldChar w:fldCharType="begin"/>
            </w:r>
            <w:r w:rsidR="005D6B08">
              <w:rPr>
                <w:noProof/>
                <w:webHidden/>
              </w:rPr>
              <w:instrText xml:space="preserve"> PAGEREF _Toc369782373 \h </w:instrText>
            </w:r>
          </w:ins>
          <w:r>
            <w:rPr>
              <w:noProof/>
              <w:webHidden/>
            </w:rPr>
          </w:r>
          <w:r>
            <w:rPr>
              <w:noProof/>
              <w:webHidden/>
            </w:rPr>
            <w:fldChar w:fldCharType="separate"/>
          </w:r>
          <w:ins w:id="50"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51" w:author="Kathrin Eichler" w:date="2013-10-17T14:10:00Z"/>
              <w:rFonts w:asciiTheme="minorHAnsi" w:eastAsiaTheme="minorEastAsia" w:hAnsiTheme="minorHAnsi" w:cstheme="minorBidi"/>
              <w:noProof/>
              <w:szCs w:val="22"/>
            </w:rPr>
          </w:pPr>
          <w:ins w:id="5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2.</w:t>
            </w:r>
            <w:r w:rsidR="005D6B08">
              <w:rPr>
                <w:rFonts w:asciiTheme="minorHAnsi" w:eastAsiaTheme="minorEastAsia" w:hAnsiTheme="minorHAnsi" w:cstheme="minorBidi"/>
                <w:noProof/>
                <w:szCs w:val="22"/>
              </w:rPr>
              <w:tab/>
            </w:r>
            <w:r w:rsidR="005D6B08" w:rsidRPr="004B7892">
              <w:rPr>
                <w:rStyle w:val="Hyperlink"/>
                <w:noProof/>
                <w:lang w:bidi="he-IL"/>
              </w:rPr>
              <w:t>Data Flow Overview</w:t>
            </w:r>
            <w:r w:rsidR="005D6B08">
              <w:rPr>
                <w:noProof/>
                <w:webHidden/>
              </w:rPr>
              <w:tab/>
            </w:r>
            <w:r>
              <w:rPr>
                <w:noProof/>
                <w:webHidden/>
              </w:rPr>
              <w:fldChar w:fldCharType="begin"/>
            </w:r>
            <w:r w:rsidR="005D6B08">
              <w:rPr>
                <w:noProof/>
                <w:webHidden/>
              </w:rPr>
              <w:instrText xml:space="preserve"> PAGEREF _Toc369782374 \h </w:instrText>
            </w:r>
          </w:ins>
          <w:r>
            <w:rPr>
              <w:noProof/>
              <w:webHidden/>
            </w:rPr>
          </w:r>
          <w:r>
            <w:rPr>
              <w:noProof/>
              <w:webHidden/>
            </w:rPr>
            <w:fldChar w:fldCharType="separate"/>
          </w:r>
          <w:ins w:id="53"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54" w:author="Kathrin Eichler" w:date="2013-10-17T14:10:00Z"/>
              <w:rFonts w:asciiTheme="minorHAnsi" w:eastAsiaTheme="minorEastAsia" w:hAnsiTheme="minorHAnsi" w:cstheme="minorBidi"/>
              <w:noProof/>
              <w:szCs w:val="22"/>
            </w:rPr>
          </w:pPr>
          <w:ins w:id="5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w:t>
            </w:r>
            <w:r w:rsidR="005D6B08">
              <w:rPr>
                <w:rFonts w:asciiTheme="minorHAnsi" w:eastAsiaTheme="minorEastAsia" w:hAnsiTheme="minorHAnsi" w:cstheme="minorBidi"/>
                <w:noProof/>
                <w:szCs w:val="22"/>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_Toc369782375 \h </w:instrText>
            </w:r>
          </w:ins>
          <w:r>
            <w:rPr>
              <w:noProof/>
              <w:webHidden/>
            </w:rPr>
          </w:r>
          <w:r>
            <w:rPr>
              <w:noProof/>
              <w:webHidden/>
            </w:rPr>
            <w:fldChar w:fldCharType="separate"/>
          </w:r>
          <w:ins w:id="56"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57" w:author="Kathrin Eichler" w:date="2013-10-17T14:10:00Z"/>
              <w:rFonts w:asciiTheme="minorHAnsi" w:hAnsiTheme="minorHAnsi"/>
              <w:noProof/>
              <w:lang w:val="de-DE" w:eastAsia="de-DE"/>
            </w:rPr>
          </w:pPr>
          <w:ins w:id="5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2.1.1</w:t>
            </w:r>
            <w:r w:rsidR="005D6B08">
              <w:rPr>
                <w:rFonts w:asciiTheme="minorHAnsi" w:hAnsiTheme="minorHAnsi"/>
                <w:noProof/>
                <w:lang w:val="de-DE" w:eastAsia="de-DE"/>
              </w:rPr>
              <w:tab/>
            </w:r>
            <w:r w:rsidR="005D6B08" w:rsidRPr="004B7892">
              <w:rPr>
                <w:rStyle w:val="Hyperlink"/>
                <w:noProof/>
              </w:rPr>
              <w:t>Data: Input Data</w:t>
            </w:r>
            <w:r w:rsidR="005D6B08">
              <w:rPr>
                <w:noProof/>
                <w:webHidden/>
              </w:rPr>
              <w:tab/>
            </w:r>
            <w:r>
              <w:rPr>
                <w:noProof/>
                <w:webHidden/>
              </w:rPr>
              <w:fldChar w:fldCharType="begin"/>
            </w:r>
            <w:r w:rsidR="005D6B08">
              <w:rPr>
                <w:noProof/>
                <w:webHidden/>
              </w:rPr>
              <w:instrText xml:space="preserve"> PAGEREF _Toc369782376 \h </w:instrText>
            </w:r>
          </w:ins>
          <w:r>
            <w:rPr>
              <w:noProof/>
              <w:webHidden/>
            </w:rPr>
          </w:r>
          <w:r>
            <w:rPr>
              <w:noProof/>
              <w:webHidden/>
            </w:rPr>
            <w:fldChar w:fldCharType="separate"/>
          </w:r>
          <w:ins w:id="59"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60" w:author="Kathrin Eichler" w:date="2013-10-17T14:10:00Z"/>
              <w:rFonts w:asciiTheme="minorHAnsi" w:hAnsiTheme="minorHAnsi"/>
              <w:noProof/>
              <w:lang w:val="de-DE" w:eastAsia="de-DE"/>
            </w:rPr>
          </w:pPr>
          <w:ins w:id="6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2.1.2</w:t>
            </w:r>
            <w:r w:rsidR="005D6B08">
              <w:rPr>
                <w:rFonts w:asciiTheme="minorHAnsi" w:hAnsiTheme="minorHAnsi"/>
                <w:noProof/>
                <w:lang w:val="de-DE" w:eastAsia="de-DE"/>
              </w:rPr>
              <w:tab/>
            </w:r>
            <w:r w:rsidR="005D6B08" w:rsidRPr="004B7892">
              <w:rPr>
                <w:rStyle w:val="Hyperlink"/>
                <w:noProof/>
              </w:rPr>
              <w:t>Module: Fragment Annotator</w:t>
            </w:r>
            <w:r w:rsidR="005D6B08">
              <w:rPr>
                <w:noProof/>
                <w:webHidden/>
              </w:rPr>
              <w:tab/>
            </w:r>
            <w:r>
              <w:rPr>
                <w:noProof/>
                <w:webHidden/>
              </w:rPr>
              <w:fldChar w:fldCharType="begin"/>
            </w:r>
            <w:r w:rsidR="005D6B08">
              <w:rPr>
                <w:noProof/>
                <w:webHidden/>
              </w:rPr>
              <w:instrText xml:space="preserve"> PAGEREF _Toc369782377 \h </w:instrText>
            </w:r>
          </w:ins>
          <w:r>
            <w:rPr>
              <w:noProof/>
              <w:webHidden/>
            </w:rPr>
          </w:r>
          <w:r>
            <w:rPr>
              <w:noProof/>
              <w:webHidden/>
            </w:rPr>
            <w:fldChar w:fldCharType="separate"/>
          </w:r>
          <w:ins w:id="62"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63" w:author="Kathrin Eichler" w:date="2013-10-17T14:10:00Z"/>
              <w:rFonts w:asciiTheme="minorHAnsi" w:hAnsiTheme="minorHAnsi"/>
              <w:noProof/>
              <w:lang w:val="de-DE" w:eastAsia="de-DE"/>
            </w:rPr>
          </w:pPr>
          <w:ins w:id="6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2.1.3</w:t>
            </w:r>
            <w:r w:rsidR="005D6B08">
              <w:rPr>
                <w:rFonts w:asciiTheme="minorHAnsi" w:hAnsiTheme="minorHAnsi"/>
                <w:noProof/>
                <w:lang w:val="de-DE" w:eastAsia="de-DE"/>
              </w:rPr>
              <w:tab/>
            </w:r>
            <w:r w:rsidR="005D6B08" w:rsidRPr="004B7892">
              <w:rPr>
                <w:rStyle w:val="Hyperlink"/>
                <w:noProof/>
              </w:rPr>
              <w:t>Module: Modifier Annotator</w:t>
            </w:r>
            <w:r w:rsidR="005D6B08">
              <w:rPr>
                <w:noProof/>
                <w:webHidden/>
              </w:rPr>
              <w:tab/>
            </w:r>
            <w:r>
              <w:rPr>
                <w:noProof/>
                <w:webHidden/>
              </w:rPr>
              <w:fldChar w:fldCharType="begin"/>
            </w:r>
            <w:r w:rsidR="005D6B08">
              <w:rPr>
                <w:noProof/>
                <w:webHidden/>
              </w:rPr>
              <w:instrText xml:space="preserve"> PAGEREF _Toc369782378 \h </w:instrText>
            </w:r>
          </w:ins>
          <w:r>
            <w:rPr>
              <w:noProof/>
              <w:webHidden/>
            </w:rPr>
          </w:r>
          <w:r>
            <w:rPr>
              <w:noProof/>
              <w:webHidden/>
            </w:rPr>
            <w:fldChar w:fldCharType="separate"/>
          </w:r>
          <w:ins w:id="65"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66" w:author="Kathrin Eichler" w:date="2013-10-17T14:10:00Z"/>
              <w:rFonts w:asciiTheme="minorHAnsi" w:hAnsiTheme="minorHAnsi"/>
              <w:noProof/>
              <w:lang w:val="de-DE" w:eastAsia="de-DE"/>
            </w:rPr>
          </w:pPr>
          <w:ins w:id="6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2.1.4</w:t>
            </w:r>
            <w:r w:rsidR="005D6B08">
              <w:rPr>
                <w:rFonts w:asciiTheme="minorHAnsi" w:hAnsiTheme="minorHAnsi"/>
                <w:noProof/>
                <w:lang w:val="de-DE" w:eastAsia="de-DE"/>
              </w:rPr>
              <w:tab/>
            </w:r>
            <w:r w:rsidR="005D6B08" w:rsidRPr="004B7892">
              <w:rPr>
                <w:rStyle w:val="Hyperlink"/>
                <w:noProof/>
              </w:rPr>
              <w:t>Module: Fragment Graph Generator</w:t>
            </w:r>
            <w:r w:rsidR="005D6B08">
              <w:rPr>
                <w:noProof/>
                <w:webHidden/>
              </w:rPr>
              <w:tab/>
            </w:r>
            <w:r>
              <w:rPr>
                <w:noProof/>
                <w:webHidden/>
              </w:rPr>
              <w:fldChar w:fldCharType="begin"/>
            </w:r>
            <w:r w:rsidR="005D6B08">
              <w:rPr>
                <w:noProof/>
                <w:webHidden/>
              </w:rPr>
              <w:instrText xml:space="preserve"> PAGEREF _Toc369782379 \h </w:instrText>
            </w:r>
          </w:ins>
          <w:r>
            <w:rPr>
              <w:noProof/>
              <w:webHidden/>
            </w:rPr>
          </w:r>
          <w:r>
            <w:rPr>
              <w:noProof/>
              <w:webHidden/>
            </w:rPr>
            <w:fldChar w:fldCharType="separate"/>
          </w:r>
          <w:ins w:id="68"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69" w:author="Kathrin Eichler" w:date="2013-10-17T14:10:00Z"/>
              <w:rFonts w:asciiTheme="minorHAnsi" w:eastAsiaTheme="minorEastAsia" w:hAnsiTheme="minorHAnsi" w:cstheme="minorBidi"/>
              <w:noProof/>
              <w:szCs w:val="22"/>
            </w:rPr>
          </w:pPr>
          <w:ins w:id="7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w:t>
            </w:r>
            <w:r w:rsidR="005D6B08">
              <w:rPr>
                <w:rFonts w:asciiTheme="minorHAnsi" w:eastAsiaTheme="minorEastAsia" w:hAnsiTheme="minorHAnsi" w:cstheme="minorBidi"/>
                <w:noProof/>
                <w:szCs w:val="22"/>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_Toc369782380 \h </w:instrText>
            </w:r>
          </w:ins>
          <w:r>
            <w:rPr>
              <w:noProof/>
              <w:webHidden/>
            </w:rPr>
          </w:r>
          <w:r>
            <w:rPr>
              <w:noProof/>
              <w:webHidden/>
            </w:rPr>
            <w:fldChar w:fldCharType="separate"/>
          </w:r>
          <w:ins w:id="71" w:author="Kathrin Eichler" w:date="2013-10-17T14:10:00Z">
            <w:r w:rsidR="005D6B08">
              <w:rPr>
                <w:noProof/>
                <w:webHidden/>
              </w:rPr>
              <w:t>11</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72" w:author="Kathrin Eichler" w:date="2013-10-17T14:10:00Z"/>
              <w:rFonts w:asciiTheme="minorHAnsi" w:hAnsiTheme="minorHAnsi"/>
              <w:noProof/>
              <w:lang w:val="de-DE" w:eastAsia="de-DE"/>
            </w:rPr>
          </w:pPr>
          <w:ins w:id="7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2.2.1</w:t>
            </w:r>
            <w:r w:rsidR="005D6B08">
              <w:rPr>
                <w:rFonts w:asciiTheme="minorHAnsi" w:hAnsiTheme="minorHAnsi"/>
                <w:noProof/>
                <w:lang w:val="de-DE" w:eastAsia="de-DE"/>
              </w:rPr>
              <w:tab/>
            </w:r>
            <w:r w:rsidR="005D6B08" w:rsidRPr="004B7892">
              <w:rPr>
                <w:rStyle w:val="Hyperlink"/>
                <w:noProof/>
              </w:rPr>
              <w:t>Module: Graph Merger</w:t>
            </w:r>
            <w:r w:rsidR="005D6B08">
              <w:rPr>
                <w:noProof/>
                <w:webHidden/>
              </w:rPr>
              <w:tab/>
            </w:r>
            <w:r>
              <w:rPr>
                <w:noProof/>
                <w:webHidden/>
              </w:rPr>
              <w:fldChar w:fldCharType="begin"/>
            </w:r>
            <w:r w:rsidR="005D6B08">
              <w:rPr>
                <w:noProof/>
                <w:webHidden/>
              </w:rPr>
              <w:instrText xml:space="preserve"> PAGEREF _Toc369782381 \h </w:instrText>
            </w:r>
          </w:ins>
          <w:r>
            <w:rPr>
              <w:noProof/>
              <w:webHidden/>
            </w:rPr>
          </w:r>
          <w:r>
            <w:rPr>
              <w:noProof/>
              <w:webHidden/>
            </w:rPr>
            <w:fldChar w:fldCharType="separate"/>
          </w:r>
          <w:ins w:id="74" w:author="Kathrin Eichler" w:date="2013-10-17T14:10:00Z">
            <w:r w:rsidR="005D6B08">
              <w:rPr>
                <w:noProof/>
                <w:webHidden/>
              </w:rPr>
              <w:t>12</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75" w:author="Kathrin Eichler" w:date="2013-10-17T14:10:00Z"/>
              <w:rFonts w:asciiTheme="minorHAnsi" w:hAnsiTheme="minorHAnsi"/>
              <w:noProof/>
              <w:lang w:val="de-DE" w:eastAsia="de-DE"/>
            </w:rPr>
          </w:pPr>
          <w:ins w:id="7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2.2.2</w:t>
            </w:r>
            <w:r w:rsidR="005D6B08">
              <w:rPr>
                <w:rFonts w:asciiTheme="minorHAnsi" w:hAnsiTheme="minorHAnsi"/>
                <w:noProof/>
                <w:lang w:val="de-DE" w:eastAsia="de-DE"/>
              </w:rPr>
              <w:tab/>
            </w:r>
            <w:r w:rsidR="005D6B08" w:rsidRPr="004B7892">
              <w:rPr>
                <w:rStyle w:val="Hyperlink"/>
                <w:noProof/>
              </w:rPr>
              <w:t>Module: Graph Optimizer</w:t>
            </w:r>
            <w:r w:rsidR="005D6B08">
              <w:rPr>
                <w:noProof/>
                <w:webHidden/>
              </w:rPr>
              <w:tab/>
            </w:r>
            <w:r>
              <w:rPr>
                <w:noProof/>
                <w:webHidden/>
              </w:rPr>
              <w:fldChar w:fldCharType="begin"/>
            </w:r>
            <w:r w:rsidR="005D6B08">
              <w:rPr>
                <w:noProof/>
                <w:webHidden/>
              </w:rPr>
              <w:instrText xml:space="preserve"> PAGEREF _Toc369782382 \h </w:instrText>
            </w:r>
          </w:ins>
          <w:r>
            <w:rPr>
              <w:noProof/>
              <w:webHidden/>
            </w:rPr>
          </w:r>
          <w:r>
            <w:rPr>
              <w:noProof/>
              <w:webHidden/>
            </w:rPr>
            <w:fldChar w:fldCharType="separate"/>
          </w:r>
          <w:ins w:id="77"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78" w:author="Kathrin Eichler" w:date="2013-10-17T14:10:00Z"/>
              <w:rFonts w:asciiTheme="minorHAnsi" w:eastAsiaTheme="minorEastAsia" w:hAnsiTheme="minorHAnsi" w:cstheme="minorBidi"/>
              <w:noProof/>
              <w:szCs w:val="22"/>
            </w:rPr>
          </w:pPr>
          <w:ins w:id="7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w:t>
            </w:r>
            <w:r w:rsidR="005D6B08">
              <w:rPr>
                <w:rFonts w:asciiTheme="minorHAnsi" w:eastAsiaTheme="minorEastAsia" w:hAnsiTheme="minorHAnsi" w:cstheme="minorBidi"/>
                <w:noProof/>
                <w:szCs w:val="22"/>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_Toc369782383 \h </w:instrText>
            </w:r>
          </w:ins>
          <w:r>
            <w:rPr>
              <w:noProof/>
              <w:webHidden/>
            </w:rPr>
          </w:r>
          <w:r>
            <w:rPr>
              <w:noProof/>
              <w:webHidden/>
            </w:rPr>
            <w:fldChar w:fldCharType="separate"/>
          </w:r>
          <w:ins w:id="80"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81" w:author="Kathrin Eichler" w:date="2013-10-17T14:10:00Z"/>
              <w:rFonts w:asciiTheme="minorHAnsi" w:hAnsiTheme="minorHAnsi"/>
              <w:noProof/>
              <w:lang w:val="de-DE" w:eastAsia="de-DE"/>
            </w:rPr>
          </w:pPr>
          <w:ins w:id="8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2.3.1</w:t>
            </w:r>
            <w:r w:rsidR="005D6B08">
              <w:rPr>
                <w:rFonts w:asciiTheme="minorHAnsi" w:hAnsiTheme="minorHAnsi"/>
                <w:noProof/>
                <w:lang w:val="de-DE" w:eastAsia="de-DE"/>
              </w:rPr>
              <w:tab/>
            </w:r>
            <w:r w:rsidR="005D6B08" w:rsidRPr="004B7892">
              <w:rPr>
                <w:rStyle w:val="Hyperlink"/>
                <w:noProof/>
              </w:rPr>
              <w:t>Module: Confidence Calculator</w:t>
            </w:r>
            <w:r w:rsidR="005D6B08">
              <w:rPr>
                <w:noProof/>
                <w:webHidden/>
              </w:rPr>
              <w:tab/>
            </w:r>
            <w:r>
              <w:rPr>
                <w:noProof/>
                <w:webHidden/>
              </w:rPr>
              <w:fldChar w:fldCharType="begin"/>
            </w:r>
            <w:r w:rsidR="005D6B08">
              <w:rPr>
                <w:noProof/>
                <w:webHidden/>
              </w:rPr>
              <w:instrText xml:space="preserve"> PAGEREF _Toc369782384 \h </w:instrText>
            </w:r>
          </w:ins>
          <w:r>
            <w:rPr>
              <w:noProof/>
              <w:webHidden/>
            </w:rPr>
          </w:r>
          <w:r>
            <w:rPr>
              <w:noProof/>
              <w:webHidden/>
            </w:rPr>
            <w:fldChar w:fldCharType="separate"/>
          </w:r>
          <w:ins w:id="83"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84" w:author="Kathrin Eichler" w:date="2013-10-17T14:10:00Z"/>
              <w:rFonts w:asciiTheme="minorHAnsi" w:hAnsiTheme="minorHAnsi"/>
              <w:noProof/>
              <w:lang w:val="de-DE" w:eastAsia="de-DE"/>
            </w:rPr>
          </w:pPr>
          <w:ins w:id="8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2.3.2</w:t>
            </w:r>
            <w:r w:rsidR="005D6B08">
              <w:rPr>
                <w:rFonts w:asciiTheme="minorHAnsi" w:hAnsiTheme="minorHAnsi"/>
                <w:noProof/>
                <w:lang w:val="de-DE" w:eastAsia="de-DE"/>
              </w:rPr>
              <w:tab/>
            </w:r>
            <w:r w:rsidR="005D6B08" w:rsidRPr="004B7892">
              <w:rPr>
                <w:rStyle w:val="Hyperlink"/>
                <w:noProof/>
              </w:rPr>
              <w:t>Module: Node Matcher</w:t>
            </w:r>
            <w:r w:rsidR="005D6B08">
              <w:rPr>
                <w:noProof/>
                <w:webHidden/>
              </w:rPr>
              <w:tab/>
            </w:r>
            <w:r>
              <w:rPr>
                <w:noProof/>
                <w:webHidden/>
              </w:rPr>
              <w:fldChar w:fldCharType="begin"/>
            </w:r>
            <w:r w:rsidR="005D6B08">
              <w:rPr>
                <w:noProof/>
                <w:webHidden/>
              </w:rPr>
              <w:instrText xml:space="preserve"> PAGEREF _Toc369782385 \h </w:instrText>
            </w:r>
          </w:ins>
          <w:r>
            <w:rPr>
              <w:noProof/>
              <w:webHidden/>
            </w:rPr>
          </w:r>
          <w:r>
            <w:rPr>
              <w:noProof/>
              <w:webHidden/>
            </w:rPr>
            <w:fldChar w:fldCharType="separate"/>
          </w:r>
          <w:ins w:id="86"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87" w:author="Kathrin Eichler" w:date="2013-10-17T14:10:00Z"/>
              <w:rFonts w:asciiTheme="minorHAnsi" w:hAnsiTheme="minorHAnsi"/>
              <w:noProof/>
              <w:lang w:val="de-DE" w:eastAsia="de-DE"/>
            </w:rPr>
          </w:pPr>
          <w:ins w:id="8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2.3.3</w:t>
            </w:r>
            <w:r w:rsidR="005D6B08">
              <w:rPr>
                <w:rFonts w:asciiTheme="minorHAnsi" w:hAnsiTheme="minorHAnsi"/>
                <w:noProof/>
                <w:lang w:val="de-DE" w:eastAsia="de-DE"/>
              </w:rPr>
              <w:tab/>
            </w:r>
            <w:r w:rsidR="005D6B08" w:rsidRPr="004B7892">
              <w:rPr>
                <w:rStyle w:val="Hyperlink"/>
                <w:noProof/>
              </w:rPr>
              <w:t>Module: Category Annotator</w:t>
            </w:r>
            <w:r w:rsidR="005D6B08">
              <w:rPr>
                <w:noProof/>
                <w:webHidden/>
              </w:rPr>
              <w:tab/>
            </w:r>
            <w:r>
              <w:rPr>
                <w:noProof/>
                <w:webHidden/>
              </w:rPr>
              <w:fldChar w:fldCharType="begin"/>
            </w:r>
            <w:r w:rsidR="005D6B08">
              <w:rPr>
                <w:noProof/>
                <w:webHidden/>
              </w:rPr>
              <w:instrText xml:space="preserve"> PAGEREF _Toc369782386 \h </w:instrText>
            </w:r>
          </w:ins>
          <w:r>
            <w:rPr>
              <w:noProof/>
              <w:webHidden/>
            </w:rPr>
          </w:r>
          <w:r>
            <w:rPr>
              <w:noProof/>
              <w:webHidden/>
            </w:rPr>
            <w:fldChar w:fldCharType="separate"/>
          </w:r>
          <w:ins w:id="89" w:author="Kathrin Eichler" w:date="2013-10-17T14:10:00Z">
            <w:r w:rsidR="005D6B08">
              <w:rPr>
                <w:noProof/>
                <w:webHidden/>
              </w:rPr>
              <w:t>15</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90" w:author="Kathrin Eichler" w:date="2013-10-17T14:10:00Z"/>
              <w:rFonts w:asciiTheme="minorHAnsi" w:eastAsiaTheme="minorEastAsia" w:hAnsiTheme="minorHAnsi" w:cstheme="minorBidi"/>
              <w:noProof/>
              <w:szCs w:val="22"/>
            </w:rPr>
          </w:pPr>
          <w:ins w:id="9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3.</w:t>
            </w:r>
            <w:r w:rsidR="005D6B08">
              <w:rPr>
                <w:rFonts w:asciiTheme="minorHAnsi" w:eastAsiaTheme="minorEastAsia" w:hAnsiTheme="minorHAnsi" w:cstheme="minorBidi"/>
                <w:noProof/>
                <w:szCs w:val="22"/>
              </w:rPr>
              <w:tab/>
            </w:r>
            <w:r w:rsidR="005D6B08" w:rsidRPr="004B7892">
              <w:rPr>
                <w:rStyle w:val="Hyperlink"/>
                <w:noProof/>
                <w:lang w:bidi="he-IL"/>
              </w:rPr>
              <w:t>Core Data Structures</w:t>
            </w:r>
            <w:r w:rsidR="005D6B08">
              <w:rPr>
                <w:noProof/>
                <w:webHidden/>
              </w:rPr>
              <w:tab/>
            </w:r>
            <w:r>
              <w:rPr>
                <w:noProof/>
                <w:webHidden/>
              </w:rPr>
              <w:fldChar w:fldCharType="begin"/>
            </w:r>
            <w:r w:rsidR="005D6B08">
              <w:rPr>
                <w:noProof/>
                <w:webHidden/>
              </w:rPr>
              <w:instrText xml:space="preserve"> PAGEREF _Toc369782387 \h </w:instrText>
            </w:r>
          </w:ins>
          <w:r>
            <w:rPr>
              <w:noProof/>
              <w:webHidden/>
            </w:rPr>
          </w:r>
          <w:r>
            <w:rPr>
              <w:noProof/>
              <w:webHidden/>
            </w:rPr>
            <w:fldChar w:fldCharType="separate"/>
          </w:r>
          <w:ins w:id="92"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93" w:author="Kathrin Eichler" w:date="2013-10-17T14:10:00Z"/>
              <w:rFonts w:asciiTheme="minorHAnsi" w:eastAsiaTheme="minorEastAsia" w:hAnsiTheme="minorHAnsi" w:cstheme="minorBidi"/>
              <w:noProof/>
              <w:szCs w:val="22"/>
            </w:rPr>
          </w:pPr>
          <w:ins w:id="9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w:t>
            </w:r>
            <w:r w:rsidR="005D6B08">
              <w:rPr>
                <w:rFonts w:asciiTheme="minorHAnsi" w:eastAsiaTheme="minorEastAsia" w:hAnsiTheme="minorHAnsi" w:cstheme="minorBidi"/>
                <w:noProof/>
                <w:szCs w:val="22"/>
              </w:rPr>
              <w:tab/>
            </w:r>
            <w:r w:rsidR="005D6B08" w:rsidRPr="004B7892">
              <w:rPr>
                <w:rStyle w:val="Hyperlink"/>
                <w:noProof/>
              </w:rPr>
              <w:t>Interaction</w:t>
            </w:r>
            <w:r w:rsidR="005D6B08">
              <w:rPr>
                <w:noProof/>
                <w:webHidden/>
              </w:rPr>
              <w:tab/>
            </w:r>
            <w:r>
              <w:rPr>
                <w:noProof/>
                <w:webHidden/>
              </w:rPr>
              <w:fldChar w:fldCharType="begin"/>
            </w:r>
            <w:r w:rsidR="005D6B08">
              <w:rPr>
                <w:noProof/>
                <w:webHidden/>
              </w:rPr>
              <w:instrText xml:space="preserve"> PAGEREF _Toc369782388 \h </w:instrText>
            </w:r>
          </w:ins>
          <w:r>
            <w:rPr>
              <w:noProof/>
              <w:webHidden/>
            </w:rPr>
          </w:r>
          <w:r>
            <w:rPr>
              <w:noProof/>
              <w:webHidden/>
            </w:rPr>
            <w:fldChar w:fldCharType="separate"/>
          </w:r>
          <w:ins w:id="95"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96" w:author="Kathrin Eichler" w:date="2013-10-17T14:10:00Z"/>
              <w:rFonts w:asciiTheme="minorHAnsi" w:hAnsiTheme="minorHAnsi"/>
              <w:noProof/>
              <w:lang w:val="de-DE" w:eastAsia="de-DE"/>
            </w:rPr>
          </w:pPr>
          <w:ins w:id="9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3.1.1</w:t>
            </w:r>
            <w:r w:rsidR="005D6B08">
              <w:rPr>
                <w:rFonts w:asciiTheme="minorHAnsi" w:hAnsiTheme="minorHAnsi"/>
                <w:noProof/>
                <w:lang w:val="de-DE" w:eastAsia="de-DE"/>
              </w:rPr>
              <w:tab/>
            </w:r>
            <w:r w:rsidR="005D6B08" w:rsidRPr="004B7892">
              <w:rPr>
                <w:rStyle w:val="Hyperlink"/>
                <w:noProof/>
              </w:rPr>
              <w:t>class Interaction (eu.excitementproject.tl.structure)</w:t>
            </w:r>
            <w:r w:rsidR="005D6B08">
              <w:rPr>
                <w:noProof/>
                <w:webHidden/>
              </w:rPr>
              <w:tab/>
            </w:r>
            <w:r>
              <w:rPr>
                <w:noProof/>
                <w:webHidden/>
              </w:rPr>
              <w:fldChar w:fldCharType="begin"/>
            </w:r>
            <w:r w:rsidR="005D6B08">
              <w:rPr>
                <w:noProof/>
                <w:webHidden/>
              </w:rPr>
              <w:instrText xml:space="preserve"> PAGEREF _Toc369782389 \h </w:instrText>
            </w:r>
          </w:ins>
          <w:r>
            <w:rPr>
              <w:noProof/>
              <w:webHidden/>
            </w:rPr>
          </w:r>
          <w:r>
            <w:rPr>
              <w:noProof/>
              <w:webHidden/>
            </w:rPr>
            <w:fldChar w:fldCharType="separate"/>
          </w:r>
          <w:ins w:id="98"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99" w:author="Kathrin Eichler" w:date="2013-10-17T14:10:00Z"/>
              <w:rFonts w:asciiTheme="minorHAnsi" w:eastAsiaTheme="minorEastAsia" w:hAnsiTheme="minorHAnsi" w:cstheme="minorBidi"/>
              <w:noProof/>
              <w:szCs w:val="22"/>
            </w:rPr>
          </w:pPr>
          <w:ins w:id="10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3.2</w:t>
            </w:r>
            <w:r w:rsidR="005D6B08">
              <w:rPr>
                <w:rFonts w:asciiTheme="minorHAnsi" w:eastAsiaTheme="minorEastAsia" w:hAnsiTheme="minorHAnsi" w:cstheme="minorBidi"/>
                <w:noProof/>
                <w:szCs w:val="22"/>
              </w:rPr>
              <w:tab/>
            </w:r>
            <w:r w:rsidR="005D6B08" w:rsidRPr="004B7892">
              <w:rPr>
                <w:rStyle w:val="Hyperlink"/>
                <w:noProof/>
              </w:rPr>
              <w:t>Introduction to the Three Graphs</w:t>
            </w:r>
            <w:r w:rsidR="005D6B08">
              <w:rPr>
                <w:noProof/>
                <w:webHidden/>
              </w:rPr>
              <w:tab/>
            </w:r>
            <w:r>
              <w:rPr>
                <w:noProof/>
                <w:webHidden/>
              </w:rPr>
              <w:fldChar w:fldCharType="begin"/>
            </w:r>
            <w:r w:rsidR="005D6B08">
              <w:rPr>
                <w:noProof/>
                <w:webHidden/>
              </w:rPr>
              <w:instrText xml:space="preserve"> PAGEREF _Toc369782390 \h </w:instrText>
            </w:r>
          </w:ins>
          <w:r>
            <w:rPr>
              <w:noProof/>
              <w:webHidden/>
            </w:rPr>
          </w:r>
          <w:r>
            <w:rPr>
              <w:noProof/>
              <w:webHidden/>
            </w:rPr>
            <w:fldChar w:fldCharType="separate"/>
          </w:r>
          <w:ins w:id="101" w:author="Kathrin Eichler" w:date="2013-10-17T14:10:00Z">
            <w:r w:rsidR="005D6B08">
              <w:rPr>
                <w:noProof/>
                <w:webHidden/>
              </w:rPr>
              <w:t>17</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102" w:author="Kathrin Eichler" w:date="2013-10-17T14:10:00Z"/>
              <w:rFonts w:asciiTheme="minorHAnsi" w:eastAsiaTheme="minorEastAsia" w:hAnsiTheme="minorHAnsi" w:cstheme="minorBidi"/>
              <w:noProof/>
              <w:szCs w:val="22"/>
            </w:rPr>
          </w:pPr>
          <w:ins w:id="10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w:t>
            </w:r>
            <w:r w:rsidR="005D6B08">
              <w:rPr>
                <w:rFonts w:asciiTheme="minorHAnsi" w:eastAsiaTheme="minorEastAsia" w:hAnsiTheme="minorHAnsi" w:cstheme="minorBidi"/>
                <w:noProof/>
                <w:szCs w:val="22"/>
              </w:rPr>
              <w:tab/>
            </w:r>
            <w:r w:rsidR="005D6B08" w:rsidRPr="004B7892">
              <w:rPr>
                <w:rStyle w:val="Hyperlink"/>
                <w:noProof/>
              </w:rPr>
              <w:t>Graph Data Structure in Detail</w:t>
            </w:r>
            <w:r w:rsidR="005D6B08">
              <w:rPr>
                <w:noProof/>
                <w:webHidden/>
              </w:rPr>
              <w:tab/>
            </w:r>
            <w:r>
              <w:rPr>
                <w:noProof/>
                <w:webHidden/>
              </w:rPr>
              <w:fldChar w:fldCharType="begin"/>
            </w:r>
            <w:r w:rsidR="005D6B08">
              <w:rPr>
                <w:noProof/>
                <w:webHidden/>
              </w:rPr>
              <w:instrText xml:space="preserve"> PAGEREF _Toc369782391 \h </w:instrText>
            </w:r>
          </w:ins>
          <w:r>
            <w:rPr>
              <w:noProof/>
              <w:webHidden/>
            </w:rPr>
          </w:r>
          <w:r>
            <w:rPr>
              <w:noProof/>
              <w:webHidden/>
            </w:rPr>
            <w:fldChar w:fldCharType="separate"/>
          </w:r>
          <w:ins w:id="104"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05" w:author="Kathrin Eichler" w:date="2013-10-17T14:10:00Z"/>
              <w:rFonts w:asciiTheme="minorHAnsi" w:hAnsiTheme="minorHAnsi"/>
              <w:noProof/>
              <w:lang w:val="de-DE" w:eastAsia="de-DE"/>
            </w:rPr>
          </w:pPr>
          <w:ins w:id="10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3.3.1</w:t>
            </w:r>
            <w:r w:rsidR="005D6B08">
              <w:rPr>
                <w:rFonts w:asciiTheme="minorHAnsi" w:hAnsiTheme="minorHAnsi"/>
                <w:noProof/>
                <w:lang w:val="de-DE" w:eastAsia="de-DE"/>
              </w:rPr>
              <w:tab/>
            </w:r>
            <w:r w:rsidR="005D6B08" w:rsidRPr="004B7892">
              <w:rPr>
                <w:rStyle w:val="Hyperlink"/>
                <w:noProof/>
              </w:rPr>
              <w:t>Fragment Graph</w:t>
            </w:r>
            <w:r w:rsidR="005D6B08">
              <w:rPr>
                <w:noProof/>
                <w:webHidden/>
              </w:rPr>
              <w:tab/>
            </w:r>
            <w:r>
              <w:rPr>
                <w:noProof/>
                <w:webHidden/>
              </w:rPr>
              <w:fldChar w:fldCharType="begin"/>
            </w:r>
            <w:r w:rsidR="005D6B08">
              <w:rPr>
                <w:noProof/>
                <w:webHidden/>
              </w:rPr>
              <w:instrText xml:space="preserve"> PAGEREF _Toc369782392 \h </w:instrText>
            </w:r>
          </w:ins>
          <w:r>
            <w:rPr>
              <w:noProof/>
              <w:webHidden/>
            </w:rPr>
          </w:r>
          <w:r>
            <w:rPr>
              <w:noProof/>
              <w:webHidden/>
            </w:rPr>
            <w:fldChar w:fldCharType="separate"/>
          </w:r>
          <w:ins w:id="107"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08" w:author="Kathrin Eichler" w:date="2013-10-17T14:10:00Z"/>
              <w:rFonts w:asciiTheme="minorHAnsi" w:hAnsiTheme="minorHAnsi"/>
              <w:noProof/>
              <w:lang w:val="de-DE" w:eastAsia="de-DE"/>
            </w:rPr>
          </w:pPr>
          <w:ins w:id="10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3.3.2</w:t>
            </w:r>
            <w:r w:rsidR="005D6B08">
              <w:rPr>
                <w:rFonts w:asciiTheme="minorHAnsi" w:hAnsiTheme="minorHAnsi"/>
                <w:noProof/>
                <w:lang w:val="de-DE" w:eastAsia="de-DE"/>
              </w:rPr>
              <w:tab/>
            </w:r>
            <w:r w:rsidR="005D6B08" w:rsidRPr="004B7892">
              <w:rPr>
                <w:rStyle w:val="Hyperlink"/>
                <w:noProof/>
              </w:rPr>
              <w:t>Raw Graph</w:t>
            </w:r>
            <w:r w:rsidR="005D6B08">
              <w:rPr>
                <w:noProof/>
                <w:webHidden/>
              </w:rPr>
              <w:tab/>
            </w:r>
            <w:r>
              <w:rPr>
                <w:noProof/>
                <w:webHidden/>
              </w:rPr>
              <w:fldChar w:fldCharType="begin"/>
            </w:r>
            <w:r w:rsidR="005D6B08">
              <w:rPr>
                <w:noProof/>
                <w:webHidden/>
              </w:rPr>
              <w:instrText xml:space="preserve"> PAGEREF _Toc369782393 \h </w:instrText>
            </w:r>
          </w:ins>
          <w:r>
            <w:rPr>
              <w:noProof/>
              <w:webHidden/>
            </w:rPr>
          </w:r>
          <w:r>
            <w:rPr>
              <w:noProof/>
              <w:webHidden/>
            </w:rPr>
            <w:fldChar w:fldCharType="separate"/>
          </w:r>
          <w:ins w:id="110" w:author="Kathrin Eichler" w:date="2013-10-17T14:10:00Z">
            <w:r w:rsidR="005D6B08">
              <w:rPr>
                <w:noProof/>
                <w:webHidden/>
              </w:rPr>
              <w:t>23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11" w:author="Kathrin Eichler" w:date="2013-10-17T14:10:00Z"/>
              <w:rFonts w:asciiTheme="minorHAnsi" w:hAnsiTheme="minorHAnsi"/>
              <w:noProof/>
              <w:lang w:val="de-DE" w:eastAsia="de-DE"/>
            </w:rPr>
          </w:pPr>
          <w:ins w:id="11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3.3.3</w:t>
            </w:r>
            <w:r w:rsidR="005D6B08">
              <w:rPr>
                <w:rFonts w:asciiTheme="minorHAnsi" w:hAnsiTheme="minorHAnsi"/>
                <w:noProof/>
                <w:lang w:val="de-DE" w:eastAsia="de-DE"/>
              </w:rPr>
              <w:tab/>
            </w:r>
            <w:r w:rsidR="005D6B08" w:rsidRPr="004B7892">
              <w:rPr>
                <w:rStyle w:val="Hyperlink"/>
                <w:noProof/>
              </w:rPr>
              <w:t>Collapsed Graph</w:t>
            </w:r>
            <w:r w:rsidR="005D6B08">
              <w:rPr>
                <w:noProof/>
                <w:webHidden/>
              </w:rPr>
              <w:tab/>
            </w:r>
            <w:r>
              <w:rPr>
                <w:noProof/>
                <w:webHidden/>
              </w:rPr>
              <w:fldChar w:fldCharType="begin"/>
            </w:r>
            <w:r w:rsidR="005D6B08">
              <w:rPr>
                <w:noProof/>
                <w:webHidden/>
              </w:rPr>
              <w:instrText xml:space="preserve"> PAGEREF _Toc369782394 \h </w:instrText>
            </w:r>
          </w:ins>
          <w:r>
            <w:rPr>
              <w:noProof/>
              <w:webHidden/>
            </w:rPr>
          </w:r>
          <w:r>
            <w:rPr>
              <w:noProof/>
              <w:webHidden/>
            </w:rPr>
            <w:fldChar w:fldCharType="separate"/>
          </w:r>
          <w:ins w:id="113" w:author="Kathrin Eichler" w:date="2013-10-17T14:10:00Z">
            <w:r w:rsidR="005D6B08">
              <w:rPr>
                <w:noProof/>
                <w:webHidden/>
              </w:rPr>
              <w:t>34</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114" w:author="Kathrin Eichler" w:date="2013-10-17T14:10:00Z"/>
              <w:rFonts w:asciiTheme="minorHAnsi" w:eastAsiaTheme="minorEastAsia" w:hAnsiTheme="minorHAnsi" w:cstheme="minorBidi"/>
              <w:noProof/>
              <w:szCs w:val="22"/>
            </w:rPr>
          </w:pPr>
          <w:ins w:id="11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4.</w:t>
            </w:r>
            <w:r w:rsidR="005D6B08">
              <w:rPr>
                <w:rFonts w:asciiTheme="minorHAnsi" w:eastAsiaTheme="minorEastAsia" w:hAnsiTheme="minorHAnsi" w:cstheme="minorBidi"/>
                <w:noProof/>
                <w:szCs w:val="22"/>
              </w:rPr>
              <w:tab/>
            </w:r>
            <w:r w:rsidR="005D6B08" w:rsidRPr="004B7892">
              <w:rPr>
                <w:rStyle w:val="Hyperlink"/>
                <w:noProof/>
                <w:lang w:bidi="he-IL"/>
              </w:rPr>
              <w:t>UIMA Type System for Transduction Layer</w:t>
            </w:r>
            <w:r w:rsidR="005D6B08">
              <w:rPr>
                <w:noProof/>
                <w:webHidden/>
              </w:rPr>
              <w:tab/>
            </w:r>
            <w:r>
              <w:rPr>
                <w:noProof/>
                <w:webHidden/>
              </w:rPr>
              <w:fldChar w:fldCharType="begin"/>
            </w:r>
            <w:r w:rsidR="005D6B08">
              <w:rPr>
                <w:noProof/>
                <w:webHidden/>
              </w:rPr>
              <w:instrText xml:space="preserve"> PAGEREF _Toc369782395 \h </w:instrText>
            </w:r>
          </w:ins>
          <w:r>
            <w:rPr>
              <w:noProof/>
              <w:webHidden/>
            </w:rPr>
          </w:r>
          <w:r>
            <w:rPr>
              <w:noProof/>
              <w:webHidden/>
            </w:rPr>
            <w:fldChar w:fldCharType="separate"/>
          </w:r>
          <w:ins w:id="116"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17" w:author="Kathrin Eichler" w:date="2013-10-17T14:10:00Z"/>
              <w:rFonts w:asciiTheme="minorHAnsi" w:eastAsiaTheme="minorEastAsia" w:hAnsiTheme="minorHAnsi" w:cstheme="minorBidi"/>
              <w:noProof/>
              <w:szCs w:val="22"/>
            </w:rPr>
          </w:pPr>
          <w:ins w:id="11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4.1</w:t>
            </w:r>
            <w:r w:rsidR="005D6B08">
              <w:rPr>
                <w:rFonts w:asciiTheme="minorHAnsi" w:eastAsiaTheme="minorEastAsia" w:hAnsiTheme="minorHAnsi" w:cstheme="minorBidi"/>
                <w:noProof/>
                <w:szCs w:val="22"/>
              </w:rPr>
              <w:tab/>
            </w:r>
            <w:r w:rsidR="005D6B08" w:rsidRPr="004B7892">
              <w:rPr>
                <w:rStyle w:val="Hyperlink"/>
                <w:noProof/>
              </w:rPr>
              <w:t>Introduction</w:t>
            </w:r>
            <w:r w:rsidR="005D6B08">
              <w:rPr>
                <w:noProof/>
                <w:webHidden/>
              </w:rPr>
              <w:tab/>
            </w:r>
            <w:r>
              <w:rPr>
                <w:noProof/>
                <w:webHidden/>
              </w:rPr>
              <w:fldChar w:fldCharType="begin"/>
            </w:r>
            <w:r w:rsidR="005D6B08">
              <w:rPr>
                <w:noProof/>
                <w:webHidden/>
              </w:rPr>
              <w:instrText xml:space="preserve"> PAGEREF _Toc369782396 \h </w:instrText>
            </w:r>
          </w:ins>
          <w:r>
            <w:rPr>
              <w:noProof/>
              <w:webHidden/>
            </w:rPr>
          </w:r>
          <w:r>
            <w:rPr>
              <w:noProof/>
              <w:webHidden/>
            </w:rPr>
            <w:fldChar w:fldCharType="separate"/>
          </w:r>
          <w:ins w:id="119"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120" w:author="Kathrin Eichler" w:date="2013-10-17T14:10:00Z"/>
              <w:rFonts w:asciiTheme="minorHAnsi" w:eastAsiaTheme="minorEastAsia" w:hAnsiTheme="minorHAnsi" w:cstheme="minorBidi"/>
              <w:noProof/>
              <w:szCs w:val="22"/>
            </w:rPr>
          </w:pPr>
          <w:ins w:id="12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w:t>
            </w:r>
            <w:r w:rsidR="005D6B08">
              <w:rPr>
                <w:rFonts w:asciiTheme="minorHAnsi" w:eastAsiaTheme="minorEastAsia" w:hAnsiTheme="minorHAnsi" w:cstheme="minorBidi"/>
                <w:noProof/>
                <w:szCs w:val="22"/>
              </w:rPr>
              <w:tab/>
            </w:r>
            <w:r w:rsidR="005D6B08" w:rsidRPr="004B7892">
              <w:rPr>
                <w:rStyle w:val="Hyperlink"/>
                <w:noProof/>
              </w:rPr>
              <w:t>Types</w:t>
            </w:r>
            <w:r w:rsidR="005D6B08">
              <w:rPr>
                <w:noProof/>
                <w:webHidden/>
              </w:rPr>
              <w:tab/>
            </w:r>
            <w:r>
              <w:rPr>
                <w:noProof/>
                <w:webHidden/>
              </w:rPr>
              <w:fldChar w:fldCharType="begin"/>
            </w:r>
            <w:r w:rsidR="005D6B08">
              <w:rPr>
                <w:noProof/>
                <w:webHidden/>
              </w:rPr>
              <w:instrText xml:space="preserve"> PAGEREF _Toc369782397 \h </w:instrText>
            </w:r>
          </w:ins>
          <w:r>
            <w:rPr>
              <w:noProof/>
              <w:webHidden/>
            </w:rPr>
          </w:r>
          <w:r>
            <w:rPr>
              <w:noProof/>
              <w:webHidden/>
            </w:rPr>
            <w:fldChar w:fldCharType="separate"/>
          </w:r>
          <w:ins w:id="122"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23" w:author="Kathrin Eichler" w:date="2013-10-17T14:10:00Z"/>
              <w:rFonts w:asciiTheme="minorHAnsi" w:hAnsiTheme="minorHAnsi"/>
              <w:noProof/>
              <w:lang w:val="de-DE" w:eastAsia="de-DE"/>
            </w:rPr>
          </w:pPr>
          <w:ins w:id="12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4.2.1</w:t>
            </w:r>
            <w:r w:rsidR="005D6B08">
              <w:rPr>
                <w:rFonts w:asciiTheme="minorHAnsi" w:hAnsiTheme="minorHAnsi"/>
                <w:noProof/>
                <w:lang w:val="de-DE" w:eastAsia="de-DE"/>
              </w:rPr>
              <w:tab/>
            </w:r>
            <w:r w:rsidR="005D6B08" w:rsidRPr="004B7892">
              <w:rPr>
                <w:rStyle w:val="Hyperlink"/>
                <w:noProof/>
              </w:rPr>
              <w:t>Metadata (eu.excitement.type.tl)</w:t>
            </w:r>
            <w:r w:rsidR="005D6B08">
              <w:rPr>
                <w:noProof/>
                <w:webHidden/>
              </w:rPr>
              <w:tab/>
            </w:r>
            <w:r>
              <w:rPr>
                <w:noProof/>
                <w:webHidden/>
              </w:rPr>
              <w:fldChar w:fldCharType="begin"/>
            </w:r>
            <w:r w:rsidR="005D6B08">
              <w:rPr>
                <w:noProof/>
                <w:webHidden/>
              </w:rPr>
              <w:instrText xml:space="preserve"> PAGEREF _Toc369782398 \h </w:instrText>
            </w:r>
          </w:ins>
          <w:r>
            <w:rPr>
              <w:noProof/>
              <w:webHidden/>
            </w:rPr>
          </w:r>
          <w:r>
            <w:rPr>
              <w:noProof/>
              <w:webHidden/>
            </w:rPr>
            <w:fldChar w:fldCharType="separate"/>
          </w:r>
          <w:ins w:id="125"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26" w:author="Kathrin Eichler" w:date="2013-10-17T14:10:00Z"/>
              <w:rFonts w:asciiTheme="minorHAnsi" w:hAnsiTheme="minorHAnsi"/>
              <w:noProof/>
              <w:lang w:val="de-DE" w:eastAsia="de-DE"/>
            </w:rPr>
          </w:pPr>
          <w:ins w:id="12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4.2.2</w:t>
            </w:r>
            <w:r w:rsidR="005D6B08">
              <w:rPr>
                <w:rFonts w:asciiTheme="minorHAnsi" w:hAnsiTheme="minorHAnsi"/>
                <w:noProof/>
                <w:lang w:val="de-DE" w:eastAsia="de-DE"/>
              </w:rPr>
              <w:tab/>
            </w:r>
            <w:r w:rsidR="005D6B08" w:rsidRPr="004B7892">
              <w:rPr>
                <w:rStyle w:val="Hyperlink"/>
                <w:noProof/>
              </w:rPr>
              <w:t>FragmentAnnotation (eu.excitement.type.tl)</w:t>
            </w:r>
            <w:r w:rsidR="005D6B08">
              <w:rPr>
                <w:noProof/>
                <w:webHidden/>
              </w:rPr>
              <w:tab/>
            </w:r>
            <w:r>
              <w:rPr>
                <w:noProof/>
                <w:webHidden/>
              </w:rPr>
              <w:fldChar w:fldCharType="begin"/>
            </w:r>
            <w:r w:rsidR="005D6B08">
              <w:rPr>
                <w:noProof/>
                <w:webHidden/>
              </w:rPr>
              <w:instrText xml:space="preserve"> PAGEREF _Toc369782399 \h </w:instrText>
            </w:r>
          </w:ins>
          <w:r>
            <w:rPr>
              <w:noProof/>
              <w:webHidden/>
            </w:rPr>
          </w:r>
          <w:r>
            <w:rPr>
              <w:noProof/>
              <w:webHidden/>
            </w:rPr>
            <w:fldChar w:fldCharType="separate"/>
          </w:r>
          <w:ins w:id="128"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29" w:author="Kathrin Eichler" w:date="2013-10-17T14:10:00Z"/>
              <w:rFonts w:asciiTheme="minorHAnsi" w:hAnsiTheme="minorHAnsi"/>
              <w:noProof/>
              <w:lang w:val="de-DE" w:eastAsia="de-DE"/>
            </w:rPr>
          </w:pPr>
          <w:ins w:id="13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4.2.3</w:t>
            </w:r>
            <w:r w:rsidR="005D6B08">
              <w:rPr>
                <w:rFonts w:asciiTheme="minorHAnsi" w:hAnsiTheme="minorHAnsi"/>
                <w:noProof/>
                <w:lang w:val="de-DE" w:eastAsia="de-DE"/>
              </w:rPr>
              <w:tab/>
            </w:r>
            <w:r w:rsidR="005D6B08" w:rsidRPr="004B7892">
              <w:rPr>
                <w:rStyle w:val="Hyperlink"/>
                <w:noProof/>
              </w:rPr>
              <w:t>FragmentPart (eu.excitement.type.tl)</w:t>
            </w:r>
            <w:r w:rsidR="005D6B08">
              <w:rPr>
                <w:noProof/>
                <w:webHidden/>
              </w:rPr>
              <w:tab/>
            </w:r>
            <w:r>
              <w:rPr>
                <w:noProof/>
                <w:webHidden/>
              </w:rPr>
              <w:fldChar w:fldCharType="begin"/>
            </w:r>
            <w:r w:rsidR="005D6B08">
              <w:rPr>
                <w:noProof/>
                <w:webHidden/>
              </w:rPr>
              <w:instrText xml:space="preserve"> PAGEREF _Toc369782400 \h </w:instrText>
            </w:r>
          </w:ins>
          <w:r>
            <w:rPr>
              <w:noProof/>
              <w:webHidden/>
            </w:rPr>
          </w:r>
          <w:r>
            <w:rPr>
              <w:noProof/>
              <w:webHidden/>
            </w:rPr>
            <w:fldChar w:fldCharType="separate"/>
          </w:r>
          <w:ins w:id="131"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32" w:author="Kathrin Eichler" w:date="2013-10-17T14:10:00Z"/>
              <w:rFonts w:asciiTheme="minorHAnsi" w:hAnsiTheme="minorHAnsi"/>
              <w:noProof/>
              <w:lang w:val="de-DE" w:eastAsia="de-DE"/>
            </w:rPr>
          </w:pPr>
          <w:ins w:id="13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4.2.4</w:t>
            </w:r>
            <w:r w:rsidR="005D6B08">
              <w:rPr>
                <w:rFonts w:asciiTheme="minorHAnsi" w:hAnsiTheme="minorHAnsi"/>
                <w:noProof/>
                <w:lang w:val="de-DE" w:eastAsia="de-DE"/>
              </w:rPr>
              <w:tab/>
            </w:r>
            <w:r w:rsidR="005D6B08" w:rsidRPr="004B7892">
              <w:rPr>
                <w:rStyle w:val="Hyperlink"/>
                <w:noProof/>
              </w:rPr>
              <w:t>AssumedFragment (eu.excitement.type.tl)</w:t>
            </w:r>
            <w:r w:rsidR="005D6B08">
              <w:rPr>
                <w:noProof/>
                <w:webHidden/>
              </w:rPr>
              <w:tab/>
            </w:r>
            <w:r>
              <w:rPr>
                <w:noProof/>
                <w:webHidden/>
              </w:rPr>
              <w:fldChar w:fldCharType="begin"/>
            </w:r>
            <w:r w:rsidR="005D6B08">
              <w:rPr>
                <w:noProof/>
                <w:webHidden/>
              </w:rPr>
              <w:instrText xml:space="preserve"> PAGEREF _Toc369782401 \h </w:instrText>
            </w:r>
          </w:ins>
          <w:r>
            <w:rPr>
              <w:noProof/>
              <w:webHidden/>
            </w:rPr>
          </w:r>
          <w:r>
            <w:rPr>
              <w:noProof/>
              <w:webHidden/>
            </w:rPr>
            <w:fldChar w:fldCharType="separate"/>
          </w:r>
          <w:ins w:id="134"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35" w:author="Kathrin Eichler" w:date="2013-10-17T14:10:00Z"/>
              <w:rFonts w:asciiTheme="minorHAnsi" w:hAnsiTheme="minorHAnsi"/>
              <w:noProof/>
              <w:lang w:val="de-DE" w:eastAsia="de-DE"/>
            </w:rPr>
          </w:pPr>
          <w:ins w:id="13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4.2.5</w:t>
            </w:r>
            <w:r w:rsidR="005D6B08">
              <w:rPr>
                <w:rFonts w:asciiTheme="minorHAnsi" w:hAnsiTheme="minorHAnsi"/>
                <w:noProof/>
                <w:lang w:val="de-DE" w:eastAsia="de-DE"/>
              </w:rPr>
              <w:tab/>
            </w:r>
            <w:r w:rsidR="005D6B08" w:rsidRPr="004B7892">
              <w:rPr>
                <w:rStyle w:val="Hyperlink"/>
                <w:noProof/>
              </w:rPr>
              <w:t>DeterminedFragment (eu.excitement.type.tl)</w:t>
            </w:r>
            <w:r w:rsidR="005D6B08">
              <w:rPr>
                <w:noProof/>
                <w:webHidden/>
              </w:rPr>
              <w:tab/>
            </w:r>
            <w:r>
              <w:rPr>
                <w:noProof/>
                <w:webHidden/>
              </w:rPr>
              <w:fldChar w:fldCharType="begin"/>
            </w:r>
            <w:r w:rsidR="005D6B08">
              <w:rPr>
                <w:noProof/>
                <w:webHidden/>
              </w:rPr>
              <w:instrText xml:space="preserve"> PAGEREF _Toc369782402 \h </w:instrText>
            </w:r>
          </w:ins>
          <w:r>
            <w:rPr>
              <w:noProof/>
              <w:webHidden/>
            </w:rPr>
          </w:r>
          <w:r>
            <w:rPr>
              <w:noProof/>
              <w:webHidden/>
            </w:rPr>
            <w:fldChar w:fldCharType="separate"/>
          </w:r>
          <w:ins w:id="137"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38" w:author="Kathrin Eichler" w:date="2013-10-17T14:10:00Z"/>
              <w:rFonts w:asciiTheme="minorHAnsi" w:hAnsiTheme="minorHAnsi"/>
              <w:noProof/>
              <w:lang w:val="de-DE" w:eastAsia="de-DE"/>
            </w:rPr>
          </w:pPr>
          <w:ins w:id="13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4.2.6</w:t>
            </w:r>
            <w:r w:rsidR="005D6B08">
              <w:rPr>
                <w:rFonts w:asciiTheme="minorHAnsi" w:hAnsiTheme="minorHAnsi"/>
                <w:noProof/>
                <w:lang w:val="de-DE" w:eastAsia="de-DE"/>
              </w:rPr>
              <w:tab/>
            </w:r>
            <w:r w:rsidR="005D6B08" w:rsidRPr="004B7892">
              <w:rPr>
                <w:rStyle w:val="Hyperlink"/>
                <w:noProof/>
              </w:rPr>
              <w:t>ModifierAnnotation (eu.excitement.type.tl)</w:t>
            </w:r>
            <w:r w:rsidR="005D6B08">
              <w:rPr>
                <w:noProof/>
                <w:webHidden/>
              </w:rPr>
              <w:tab/>
            </w:r>
            <w:r>
              <w:rPr>
                <w:noProof/>
                <w:webHidden/>
              </w:rPr>
              <w:fldChar w:fldCharType="begin"/>
            </w:r>
            <w:r w:rsidR="005D6B08">
              <w:rPr>
                <w:noProof/>
                <w:webHidden/>
              </w:rPr>
              <w:instrText xml:space="preserve"> PAGEREF _Toc369782403 \h </w:instrText>
            </w:r>
          </w:ins>
          <w:r>
            <w:rPr>
              <w:noProof/>
              <w:webHidden/>
            </w:rPr>
          </w:r>
          <w:r>
            <w:rPr>
              <w:noProof/>
              <w:webHidden/>
            </w:rPr>
            <w:fldChar w:fldCharType="separate"/>
          </w:r>
          <w:ins w:id="140"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41" w:author="Kathrin Eichler" w:date="2013-10-17T14:10:00Z"/>
              <w:rFonts w:asciiTheme="minorHAnsi" w:hAnsiTheme="minorHAnsi"/>
              <w:noProof/>
              <w:lang w:val="de-DE" w:eastAsia="de-DE"/>
            </w:rPr>
          </w:pPr>
          <w:ins w:id="14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4.2.7</w:t>
            </w:r>
            <w:r w:rsidR="005D6B08">
              <w:rPr>
                <w:rFonts w:asciiTheme="minorHAnsi" w:hAnsiTheme="minorHAnsi"/>
                <w:noProof/>
                <w:lang w:val="de-DE" w:eastAsia="de-DE"/>
              </w:rPr>
              <w:tab/>
            </w:r>
            <w:r w:rsidR="005D6B08" w:rsidRPr="004B7892">
              <w:rPr>
                <w:rStyle w:val="Hyperlink"/>
                <w:noProof/>
              </w:rPr>
              <w:t>CategoryAnnotation (eu.excitement.type.tl)</w:t>
            </w:r>
            <w:r w:rsidR="005D6B08">
              <w:rPr>
                <w:noProof/>
                <w:webHidden/>
              </w:rPr>
              <w:tab/>
            </w:r>
            <w:r>
              <w:rPr>
                <w:noProof/>
                <w:webHidden/>
              </w:rPr>
              <w:fldChar w:fldCharType="begin"/>
            </w:r>
            <w:r w:rsidR="005D6B08">
              <w:rPr>
                <w:noProof/>
                <w:webHidden/>
              </w:rPr>
              <w:instrText xml:space="preserve"> PAGEREF _Toc369782404 \h </w:instrText>
            </w:r>
          </w:ins>
          <w:r>
            <w:rPr>
              <w:noProof/>
              <w:webHidden/>
            </w:rPr>
          </w:r>
          <w:r>
            <w:rPr>
              <w:noProof/>
              <w:webHidden/>
            </w:rPr>
            <w:fldChar w:fldCharType="separate"/>
          </w:r>
          <w:ins w:id="143" w:author="Kathrin Eichler" w:date="2013-10-17T14:10:00Z">
            <w:r w:rsidR="005D6B08">
              <w:rPr>
                <w:noProof/>
                <w:webHidden/>
              </w:rPr>
              <w:t>47</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44" w:author="Kathrin Eichler" w:date="2013-10-17T14:10:00Z"/>
              <w:rFonts w:asciiTheme="minorHAnsi" w:hAnsiTheme="minorHAnsi"/>
              <w:noProof/>
              <w:lang w:val="de-DE" w:eastAsia="de-DE"/>
            </w:rPr>
          </w:pPr>
          <w:ins w:id="145"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"_Toc369782405"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4.2.8</w:t>
            </w:r>
            <w:r w:rsidR="005D6B08">
              <w:rPr>
                <w:rFonts w:asciiTheme="minorHAnsi" w:hAnsiTheme="minorHAnsi"/>
                <w:noProof/>
                <w:lang w:val="de-DE" w:eastAsia="de-DE"/>
              </w:rPr>
              <w:tab/>
            </w:r>
            <w:r w:rsidR="005D6B08" w:rsidRPr="004B7892">
              <w:rPr>
                <w:rStyle w:val="Hyperlink"/>
                <w:noProof/>
              </w:rPr>
              <w:t>CategoryDecision (eu.excitement.type.tl)</w:t>
            </w:r>
            <w:r w:rsidR="005D6B08">
              <w:rPr>
                <w:noProof/>
                <w:webHidden/>
              </w:rPr>
              <w:tab/>
            </w:r>
            <w:r>
              <w:rPr>
                <w:noProof/>
                <w:webHidden/>
              </w:rPr>
              <w:fldChar w:fldCharType="begin"/>
            </w:r>
            <w:r w:rsidR="005D6B08">
              <w:rPr>
                <w:noProof/>
                <w:webHidden/>
              </w:rPr>
              <w:instrText xml:space="preserve"> PAGEREF _Toc369782405 \h </w:instrText>
            </w:r>
          </w:ins>
          <w:r>
            <w:rPr>
              <w:noProof/>
              <w:webHidden/>
            </w:rPr>
          </w:r>
          <w:r>
            <w:rPr>
              <w:noProof/>
              <w:webHidden/>
            </w:rPr>
            <w:fldChar w:fldCharType="separate"/>
          </w:r>
          <w:ins w:id="146" w:author="Kathrin Eichler" w:date="2013-10-17T14:10:00Z">
            <w:r w:rsidR="005D6B08">
              <w:rPr>
                <w:noProof/>
                <w:webHidden/>
              </w:rPr>
              <w:t>48</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147" w:author="Kathrin Eichler" w:date="2013-10-17T14:10:00Z"/>
              <w:rFonts w:asciiTheme="minorHAnsi" w:eastAsiaTheme="minorEastAsia" w:hAnsiTheme="minorHAnsi" w:cstheme="minorBidi"/>
              <w:noProof/>
              <w:szCs w:val="22"/>
            </w:rPr>
          </w:pPr>
          <w:ins w:id="14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5.</w:t>
            </w:r>
            <w:r w:rsidR="005D6B08">
              <w:rPr>
                <w:rFonts w:asciiTheme="minorHAnsi" w:eastAsiaTheme="minorEastAsia" w:hAnsiTheme="minorHAnsi" w:cstheme="minorBidi"/>
                <w:noProof/>
                <w:szCs w:val="22"/>
              </w:rPr>
              <w:tab/>
            </w:r>
            <w:r w:rsidR="005D6B08" w:rsidRPr="004B7892">
              <w:rPr>
                <w:rStyle w:val="Hyperlink"/>
                <w:noProof/>
                <w:lang w:bidi="he-IL"/>
              </w:rPr>
              <w:t>Interface Definitions for the WP6 Modules</w:t>
            </w:r>
            <w:r w:rsidR="005D6B08">
              <w:rPr>
                <w:noProof/>
                <w:webHidden/>
              </w:rPr>
              <w:tab/>
            </w:r>
            <w:r>
              <w:rPr>
                <w:noProof/>
                <w:webHidden/>
              </w:rPr>
              <w:fldChar w:fldCharType="begin"/>
            </w:r>
            <w:r w:rsidR="005D6B08">
              <w:rPr>
                <w:noProof/>
                <w:webHidden/>
              </w:rPr>
              <w:instrText xml:space="preserve"> PAGEREF _Toc369782406 \h </w:instrText>
            </w:r>
          </w:ins>
          <w:r>
            <w:rPr>
              <w:noProof/>
              <w:webHidden/>
            </w:rPr>
          </w:r>
          <w:r>
            <w:rPr>
              <w:noProof/>
              <w:webHidden/>
            </w:rPr>
            <w:fldChar w:fldCharType="separate"/>
          </w:r>
          <w:ins w:id="149"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50" w:author="Kathrin Eichler" w:date="2013-10-17T14:10:00Z"/>
              <w:rFonts w:asciiTheme="minorHAnsi" w:eastAsiaTheme="minorEastAsia" w:hAnsiTheme="minorHAnsi" w:cstheme="minorBidi"/>
              <w:noProof/>
              <w:szCs w:val="22"/>
            </w:rPr>
          </w:pPr>
          <w:ins w:id="15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w:t>
            </w:r>
            <w:r w:rsidR="005D6B08">
              <w:rPr>
                <w:rFonts w:asciiTheme="minorHAnsi" w:eastAsiaTheme="minorEastAsia" w:hAnsiTheme="minorHAnsi" w:cstheme="minorBidi"/>
                <w:noProof/>
                <w:szCs w:val="22"/>
              </w:rPr>
              <w:tab/>
            </w:r>
            <w:r w:rsidR="005D6B08" w:rsidRPr="004B7892">
              <w:rPr>
                <w:rStyle w:val="Hyperlink"/>
                <w:noProof/>
              </w:rPr>
              <w:t>Interfaces of Decomposition Components</w:t>
            </w:r>
            <w:r w:rsidR="005D6B08">
              <w:rPr>
                <w:noProof/>
                <w:webHidden/>
              </w:rPr>
              <w:tab/>
            </w:r>
            <w:r>
              <w:rPr>
                <w:noProof/>
                <w:webHidden/>
              </w:rPr>
              <w:fldChar w:fldCharType="begin"/>
            </w:r>
            <w:r w:rsidR="005D6B08">
              <w:rPr>
                <w:noProof/>
                <w:webHidden/>
              </w:rPr>
              <w:instrText xml:space="preserve"> PAGEREF _Toc369782407 \h </w:instrText>
            </w:r>
          </w:ins>
          <w:r>
            <w:rPr>
              <w:noProof/>
              <w:webHidden/>
            </w:rPr>
          </w:r>
          <w:r>
            <w:rPr>
              <w:noProof/>
              <w:webHidden/>
            </w:rPr>
            <w:fldChar w:fldCharType="separate"/>
          </w:r>
          <w:ins w:id="152"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53" w:author="Kathrin Eichler" w:date="2013-10-17T14:10:00Z"/>
              <w:rFonts w:asciiTheme="minorHAnsi" w:hAnsiTheme="minorHAnsi"/>
              <w:noProof/>
              <w:lang w:val="de-DE" w:eastAsia="de-DE"/>
            </w:rPr>
          </w:pPr>
          <w:ins w:id="15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5.1.1</w:t>
            </w:r>
            <w:r w:rsidR="005D6B08">
              <w:rPr>
                <w:rFonts w:asciiTheme="minorHAnsi" w:hAnsiTheme="minorHAnsi"/>
                <w:noProof/>
                <w:lang w:val="de-DE" w:eastAsia="de-DE"/>
              </w:rPr>
              <w:tab/>
            </w:r>
            <w:r w:rsidR="005D6B08" w:rsidRPr="004B7892">
              <w:rPr>
                <w:rStyle w:val="Hyperlink"/>
                <w:noProof/>
              </w:rPr>
              <w:t xml:space="preserve">Fragment Annotator Module: interface </w:t>
            </w:r>
            <w:r w:rsidR="005D6B08" w:rsidRPr="004B7892">
              <w:rPr>
                <w:rStyle w:val="Hyperlink"/>
                <w:i/>
                <w:noProof/>
              </w:rPr>
              <w:t>FragmentAnnotator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_Toc369782408 \h </w:instrText>
            </w:r>
          </w:ins>
          <w:r>
            <w:rPr>
              <w:noProof/>
              <w:webHidden/>
            </w:rPr>
          </w:r>
          <w:r>
            <w:rPr>
              <w:noProof/>
              <w:webHidden/>
            </w:rPr>
            <w:fldChar w:fldCharType="separate"/>
          </w:r>
          <w:ins w:id="155"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56" w:author="Kathrin Eichler" w:date="2013-10-17T14:10:00Z"/>
              <w:rFonts w:asciiTheme="minorHAnsi" w:hAnsiTheme="minorHAnsi"/>
              <w:noProof/>
              <w:lang w:val="de-DE" w:eastAsia="de-DE"/>
            </w:rPr>
          </w:pPr>
          <w:ins w:id="15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5.1.2</w:t>
            </w:r>
            <w:r w:rsidR="005D6B08">
              <w:rPr>
                <w:rFonts w:asciiTheme="minorHAnsi" w:hAnsiTheme="minorHAnsi"/>
                <w:noProof/>
                <w:lang w:val="de-DE" w:eastAsia="de-DE"/>
              </w:rPr>
              <w:tab/>
            </w:r>
            <w:r w:rsidR="005D6B08" w:rsidRPr="004B7892">
              <w:rPr>
                <w:rStyle w:val="Hyperlink"/>
                <w:noProof/>
              </w:rPr>
              <w:t xml:space="preserve">Modifier Annotator Module: interface </w:t>
            </w:r>
            <w:r w:rsidR="005D6B08" w:rsidRPr="004B7892">
              <w:rPr>
                <w:rStyle w:val="Hyperlink"/>
                <w:i/>
                <w:noProof/>
              </w:rPr>
              <w:t>ModifierAnnotator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_Toc369782409 \h </w:instrText>
            </w:r>
          </w:ins>
          <w:r>
            <w:rPr>
              <w:noProof/>
              <w:webHidden/>
            </w:rPr>
          </w:r>
          <w:r>
            <w:rPr>
              <w:noProof/>
              <w:webHidden/>
            </w:rPr>
            <w:fldChar w:fldCharType="separate"/>
          </w:r>
          <w:ins w:id="158" w:author="Kathrin Eichler" w:date="2013-10-17T14:10:00Z">
            <w:r w:rsidR="005D6B08">
              <w:rPr>
                <w:noProof/>
                <w:webHidden/>
              </w:rPr>
              <w:t>50</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59" w:author="Kathrin Eichler" w:date="2013-10-17T14:10:00Z"/>
              <w:rFonts w:asciiTheme="minorHAnsi" w:hAnsiTheme="minorHAnsi"/>
              <w:noProof/>
              <w:lang w:val="de-DE" w:eastAsia="de-DE"/>
            </w:rPr>
          </w:pPr>
          <w:ins w:id="16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5.1.3</w:t>
            </w:r>
            <w:r w:rsidR="005D6B08">
              <w:rPr>
                <w:rFonts w:asciiTheme="minorHAnsi" w:hAnsiTheme="minorHAnsi"/>
                <w:noProof/>
                <w:lang w:val="de-DE" w:eastAsia="de-DE"/>
              </w:rPr>
              <w:tab/>
            </w:r>
            <w:r w:rsidR="005D6B08" w:rsidRPr="004B7892">
              <w:rPr>
                <w:rStyle w:val="Hyperlink"/>
                <w:noProof/>
              </w:rPr>
              <w:t xml:space="preserve">Fragment Graph Generator Module:  interface </w:t>
            </w:r>
            <w:r w:rsidR="005D6B08" w:rsidRPr="004B7892">
              <w:rPr>
                <w:rStyle w:val="Hyperlink"/>
                <w:i/>
                <w:noProof/>
              </w:rPr>
              <w:t xml:space="preserve">FragmentGraphGenerator </w:t>
            </w:r>
            <w:r w:rsidR="005D6B08" w:rsidRPr="004B7892">
              <w:rPr>
                <w:rStyle w:val="Hyperlink"/>
                <w:noProof/>
              </w:rPr>
              <w:t>(eu.excitementproject.tl.decomposition.api)</w:t>
            </w:r>
            <w:r w:rsidR="005D6B08">
              <w:rPr>
                <w:noProof/>
                <w:webHidden/>
              </w:rPr>
              <w:tab/>
            </w:r>
            <w:r>
              <w:rPr>
                <w:noProof/>
                <w:webHidden/>
              </w:rPr>
              <w:fldChar w:fldCharType="begin"/>
            </w:r>
            <w:r w:rsidR="005D6B08">
              <w:rPr>
                <w:noProof/>
                <w:webHidden/>
              </w:rPr>
              <w:instrText xml:space="preserve"> PAGEREF _Toc369782410 \h </w:instrText>
            </w:r>
          </w:ins>
          <w:r>
            <w:rPr>
              <w:noProof/>
              <w:webHidden/>
            </w:rPr>
          </w:r>
          <w:r>
            <w:rPr>
              <w:noProof/>
              <w:webHidden/>
            </w:rPr>
            <w:fldChar w:fldCharType="separate"/>
          </w:r>
          <w:ins w:id="161" w:author="Kathrin Eichler" w:date="2013-10-17T14:10:00Z">
            <w:r w:rsidR="005D6B08">
              <w:rPr>
                <w:noProof/>
                <w:webHidden/>
              </w:rPr>
              <w:t>51</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62" w:author="Kathrin Eichler" w:date="2013-10-17T14:10:00Z"/>
              <w:rFonts w:asciiTheme="minorHAnsi" w:eastAsiaTheme="minorEastAsia" w:hAnsiTheme="minorHAnsi" w:cstheme="minorBidi"/>
              <w:noProof/>
              <w:szCs w:val="22"/>
            </w:rPr>
          </w:pPr>
          <w:ins w:id="16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w:t>
            </w:r>
            <w:r w:rsidR="005D6B08">
              <w:rPr>
                <w:rFonts w:asciiTheme="minorHAnsi" w:eastAsiaTheme="minorEastAsia" w:hAnsiTheme="minorHAnsi" w:cstheme="minorBidi"/>
                <w:noProof/>
                <w:szCs w:val="22"/>
              </w:rPr>
              <w:tab/>
            </w:r>
            <w:r w:rsidR="005D6B08" w:rsidRPr="004B7892">
              <w:rPr>
                <w:rStyle w:val="Hyperlink"/>
                <w:noProof/>
              </w:rPr>
              <w:t>Interfaces of Composition Components</w:t>
            </w:r>
            <w:r w:rsidR="005D6B08">
              <w:rPr>
                <w:noProof/>
                <w:webHidden/>
              </w:rPr>
              <w:tab/>
            </w:r>
            <w:r>
              <w:rPr>
                <w:noProof/>
                <w:webHidden/>
              </w:rPr>
              <w:fldChar w:fldCharType="begin"/>
            </w:r>
            <w:r w:rsidR="005D6B08">
              <w:rPr>
                <w:noProof/>
                <w:webHidden/>
              </w:rPr>
              <w:instrText xml:space="preserve"> PAGEREF _Toc369782411 \h </w:instrText>
            </w:r>
          </w:ins>
          <w:r>
            <w:rPr>
              <w:noProof/>
              <w:webHidden/>
            </w:rPr>
          </w:r>
          <w:r>
            <w:rPr>
              <w:noProof/>
              <w:webHidden/>
            </w:rPr>
            <w:fldChar w:fldCharType="separate"/>
          </w:r>
          <w:ins w:id="164"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65" w:author="Kathrin Eichler" w:date="2013-10-17T14:10:00Z"/>
              <w:rFonts w:asciiTheme="minorHAnsi" w:hAnsiTheme="minorHAnsi"/>
              <w:noProof/>
              <w:lang w:val="de-DE" w:eastAsia="de-DE"/>
            </w:rPr>
          </w:pPr>
          <w:ins w:id="16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5.2.1</w:t>
            </w:r>
            <w:r w:rsidR="005D6B08">
              <w:rPr>
                <w:rFonts w:asciiTheme="minorHAnsi" w:hAnsiTheme="minorHAnsi"/>
                <w:noProof/>
                <w:lang w:val="de-DE" w:eastAsia="de-DE"/>
              </w:rPr>
              <w:tab/>
            </w:r>
            <w:r w:rsidR="005D6B08" w:rsidRPr="004B7892">
              <w:rPr>
                <w:rStyle w:val="Hyperlink"/>
                <w:noProof/>
              </w:rPr>
              <w:t xml:space="preserve">Graph Merger Module: interface </w:t>
            </w:r>
            <w:r w:rsidR="005D6B08" w:rsidRPr="004B7892">
              <w:rPr>
                <w:rStyle w:val="Hyperlink"/>
                <w:i/>
                <w:noProof/>
              </w:rPr>
              <w:t xml:space="preserve">GraphMerger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_Toc369782412 \h </w:instrText>
            </w:r>
          </w:ins>
          <w:r>
            <w:rPr>
              <w:noProof/>
              <w:webHidden/>
            </w:rPr>
          </w:r>
          <w:r>
            <w:rPr>
              <w:noProof/>
              <w:webHidden/>
            </w:rPr>
            <w:fldChar w:fldCharType="separate"/>
          </w:r>
          <w:ins w:id="167"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68" w:author="Kathrin Eichler" w:date="2013-10-17T14:10:00Z"/>
              <w:rFonts w:asciiTheme="minorHAnsi" w:hAnsiTheme="minorHAnsi"/>
              <w:noProof/>
              <w:lang w:val="de-DE" w:eastAsia="de-DE"/>
            </w:rPr>
          </w:pPr>
          <w:ins w:id="16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5.2.2</w:t>
            </w:r>
            <w:r w:rsidR="005D6B08">
              <w:rPr>
                <w:rFonts w:asciiTheme="minorHAnsi" w:hAnsiTheme="minorHAnsi"/>
                <w:noProof/>
                <w:lang w:val="de-DE" w:eastAsia="de-DE"/>
              </w:rPr>
              <w:tab/>
            </w:r>
            <w:r w:rsidR="005D6B08" w:rsidRPr="004B7892">
              <w:rPr>
                <w:rStyle w:val="Hyperlink"/>
                <w:noProof/>
              </w:rPr>
              <w:t xml:space="preserve">Graph Optimizer Module:  interface </w:t>
            </w:r>
            <w:r w:rsidR="005D6B08" w:rsidRPr="004B7892">
              <w:rPr>
                <w:rStyle w:val="Hyperlink"/>
                <w:i/>
                <w:noProof/>
              </w:rPr>
              <w:t xml:space="preserve">GraphOptimizer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_Toc369782413 \h </w:instrText>
            </w:r>
          </w:ins>
          <w:r>
            <w:rPr>
              <w:noProof/>
              <w:webHidden/>
            </w:rPr>
          </w:r>
          <w:r>
            <w:rPr>
              <w:noProof/>
              <w:webHidden/>
            </w:rPr>
            <w:fldChar w:fldCharType="separate"/>
          </w:r>
          <w:ins w:id="170" w:author="Kathrin Eichler" w:date="2013-10-17T14:10:00Z">
            <w:r w:rsidR="005D6B08">
              <w:rPr>
                <w:noProof/>
                <w:webHidden/>
              </w:rPr>
              <w:t>53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71" w:author="Kathrin Eichler" w:date="2013-10-17T14:10:00Z"/>
              <w:rFonts w:asciiTheme="minorHAnsi" w:hAnsiTheme="minorHAnsi"/>
              <w:noProof/>
              <w:lang w:val="de-DE" w:eastAsia="de-DE"/>
            </w:rPr>
          </w:pPr>
          <w:ins w:id="17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5.2.3</w:t>
            </w:r>
            <w:r w:rsidR="005D6B08">
              <w:rPr>
                <w:rFonts w:asciiTheme="minorHAnsi" w:hAnsiTheme="minorHAnsi"/>
                <w:noProof/>
                <w:lang w:val="de-DE" w:eastAsia="de-DE"/>
              </w:rPr>
              <w:tab/>
            </w:r>
            <w:r w:rsidR="005D6B08" w:rsidRPr="004B7892">
              <w:rPr>
                <w:rStyle w:val="Hyperlink"/>
                <w:noProof/>
              </w:rPr>
              <w:t xml:space="preserve">Confidence Calculator Module: interface </w:t>
            </w:r>
            <w:r w:rsidR="005D6B08" w:rsidRPr="004B7892">
              <w:rPr>
                <w:rStyle w:val="Hyperlink"/>
                <w:i/>
                <w:noProof/>
              </w:rPr>
              <w:t xml:space="preserve">ConfidenceCalculator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_Toc369782414 \h </w:instrText>
            </w:r>
          </w:ins>
          <w:r>
            <w:rPr>
              <w:noProof/>
              <w:webHidden/>
            </w:rPr>
          </w:r>
          <w:r>
            <w:rPr>
              <w:noProof/>
              <w:webHidden/>
            </w:rPr>
            <w:fldChar w:fldCharType="separate"/>
          </w:r>
          <w:ins w:id="173" w:author="Kathrin Eichler" w:date="2013-10-17T14:10:00Z">
            <w:r w:rsidR="005D6B08">
              <w:rPr>
                <w:noProof/>
                <w:webHidden/>
              </w:rPr>
              <w:t>54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74" w:author="Kathrin Eichler" w:date="2013-10-17T14:10:00Z"/>
              <w:rFonts w:asciiTheme="minorHAnsi" w:hAnsiTheme="minorHAnsi"/>
              <w:noProof/>
              <w:lang w:val="de-DE" w:eastAsia="de-DE"/>
            </w:rPr>
          </w:pPr>
          <w:ins w:id="17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5.2.4</w:t>
            </w:r>
            <w:r w:rsidR="005D6B08">
              <w:rPr>
                <w:rFonts w:asciiTheme="minorHAnsi" w:hAnsiTheme="minorHAnsi"/>
                <w:noProof/>
                <w:lang w:val="de-DE" w:eastAsia="de-DE"/>
              </w:rPr>
              <w:tab/>
            </w:r>
            <w:r w:rsidR="005D6B08" w:rsidRPr="004B7892">
              <w:rPr>
                <w:rStyle w:val="Hyperlink"/>
                <w:noProof/>
              </w:rPr>
              <w:t xml:space="preserve">Node Matcher Module: interface </w:t>
            </w:r>
            <w:r w:rsidR="005D6B08" w:rsidRPr="004B7892">
              <w:rPr>
                <w:rStyle w:val="Hyperlink"/>
                <w:i/>
                <w:noProof/>
              </w:rPr>
              <w:t xml:space="preserve">NodeMatcher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_Toc369782415 \h </w:instrText>
            </w:r>
          </w:ins>
          <w:r>
            <w:rPr>
              <w:noProof/>
              <w:webHidden/>
            </w:rPr>
          </w:r>
          <w:r>
            <w:rPr>
              <w:noProof/>
              <w:webHidden/>
            </w:rPr>
            <w:fldChar w:fldCharType="separate"/>
          </w:r>
          <w:ins w:id="176" w:author="Kathrin Eichler" w:date="2013-10-17T14:10:00Z">
            <w:r w:rsidR="005D6B08">
              <w:rPr>
                <w:noProof/>
                <w:webHidden/>
              </w:rPr>
              <w:t>55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77" w:author="Kathrin Eichler" w:date="2013-10-17T14:10:00Z"/>
              <w:rFonts w:asciiTheme="minorHAnsi" w:hAnsiTheme="minorHAnsi"/>
              <w:noProof/>
              <w:lang w:val="de-DE" w:eastAsia="de-DE"/>
            </w:rPr>
          </w:pPr>
          <w:ins w:id="17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5.2.5</w:t>
            </w:r>
            <w:r w:rsidR="005D6B08">
              <w:rPr>
                <w:rFonts w:asciiTheme="minorHAnsi" w:hAnsiTheme="minorHAnsi"/>
                <w:noProof/>
                <w:lang w:val="de-DE" w:eastAsia="de-DE"/>
              </w:rPr>
              <w:tab/>
            </w:r>
            <w:r w:rsidR="005D6B08" w:rsidRPr="004B7892">
              <w:rPr>
                <w:rStyle w:val="Hyperlink"/>
                <w:noProof/>
              </w:rPr>
              <w:t xml:space="preserve">Category Annotator Module: interface </w:t>
            </w:r>
            <w:r w:rsidR="005D6B08" w:rsidRPr="004B7892">
              <w:rPr>
                <w:rStyle w:val="Hyperlink"/>
                <w:i/>
                <w:noProof/>
              </w:rPr>
              <w:t xml:space="preserve">CategoryAnnotator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_Toc369782416 \h </w:instrText>
            </w:r>
          </w:ins>
          <w:r>
            <w:rPr>
              <w:noProof/>
              <w:webHidden/>
            </w:rPr>
          </w:r>
          <w:r>
            <w:rPr>
              <w:noProof/>
              <w:webHidden/>
            </w:rPr>
            <w:fldChar w:fldCharType="separate"/>
          </w:r>
          <w:ins w:id="179" w:author="Kathrin Eichler" w:date="2013-10-17T14:10:00Z">
            <w:r w:rsidR="005D6B08">
              <w:rPr>
                <w:noProof/>
                <w:webHidden/>
              </w:rPr>
              <w:t>57</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80" w:author="Kathrin Eichler" w:date="2013-10-17T14:10:00Z"/>
              <w:rFonts w:asciiTheme="minorHAnsi" w:eastAsiaTheme="minorEastAsia" w:hAnsiTheme="minorHAnsi" w:cstheme="minorBidi"/>
              <w:noProof/>
              <w:szCs w:val="22"/>
            </w:rPr>
          </w:pPr>
          <w:ins w:id="18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w:t>
            </w:r>
            <w:r w:rsidR="005D6B08">
              <w:rPr>
                <w:rFonts w:asciiTheme="minorHAnsi" w:eastAsiaTheme="minorEastAsia" w:hAnsiTheme="minorHAnsi" w:cstheme="minorBidi"/>
                <w:noProof/>
                <w:szCs w:val="22"/>
              </w:rPr>
              <w:tab/>
            </w:r>
            <w:r w:rsidR="005D6B08" w:rsidRPr="004B7892">
              <w:rPr>
                <w:rStyle w:val="Hyperlink"/>
                <w:noProof/>
              </w:rPr>
              <w:t>Top Level Interface Definition</w:t>
            </w:r>
            <w:r w:rsidR="005D6B08">
              <w:rPr>
                <w:noProof/>
                <w:webHidden/>
              </w:rPr>
              <w:tab/>
            </w:r>
            <w:r>
              <w:rPr>
                <w:noProof/>
                <w:webHidden/>
              </w:rPr>
              <w:fldChar w:fldCharType="begin"/>
            </w:r>
            <w:r w:rsidR="005D6B08">
              <w:rPr>
                <w:noProof/>
                <w:webHidden/>
              </w:rPr>
              <w:instrText xml:space="preserve"> PAGEREF _Toc369782417 \h </w:instrText>
            </w:r>
          </w:ins>
          <w:r>
            <w:rPr>
              <w:noProof/>
              <w:webHidden/>
            </w:rPr>
          </w:r>
          <w:r>
            <w:rPr>
              <w:noProof/>
              <w:webHidden/>
            </w:rPr>
            <w:fldChar w:fldCharType="separate"/>
          </w:r>
          <w:ins w:id="182"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83" w:author="Kathrin Eichler" w:date="2013-10-17T14:10:00Z"/>
              <w:rFonts w:asciiTheme="minorHAnsi" w:hAnsiTheme="minorHAnsi"/>
              <w:noProof/>
              <w:lang w:val="de-DE" w:eastAsia="de-DE"/>
            </w:rPr>
          </w:pPr>
          <w:ins w:id="18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Introduction to the Top Level</w:t>
            </w:r>
            <w:r w:rsidR="005D6B08">
              <w:rPr>
                <w:noProof/>
                <w:webHidden/>
              </w:rPr>
              <w:tab/>
            </w:r>
            <w:r>
              <w:rPr>
                <w:noProof/>
                <w:webHidden/>
              </w:rPr>
              <w:fldChar w:fldCharType="begin"/>
            </w:r>
            <w:r w:rsidR="005D6B08">
              <w:rPr>
                <w:noProof/>
                <w:webHidden/>
              </w:rPr>
              <w:instrText xml:space="preserve"> PAGEREF _Toc369782418 \h </w:instrText>
            </w:r>
          </w:ins>
          <w:r>
            <w:rPr>
              <w:noProof/>
              <w:webHidden/>
            </w:rPr>
          </w:r>
          <w:r>
            <w:rPr>
              <w:noProof/>
              <w:webHidden/>
            </w:rPr>
            <w:fldChar w:fldCharType="separate"/>
          </w:r>
          <w:ins w:id="185"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86" w:author="Kathrin Eichler" w:date="2013-10-17T14:10:00Z"/>
              <w:rFonts w:asciiTheme="minorHAnsi" w:hAnsiTheme="minorHAnsi"/>
              <w:noProof/>
              <w:lang w:val="de-DE" w:eastAsia="de-DE"/>
            </w:rPr>
          </w:pPr>
          <w:ins w:id="18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 xml:space="preserve">Use Case 1 Top Level API: interface </w:t>
            </w:r>
            <w:r w:rsidR="005D6B08" w:rsidRPr="004B7892">
              <w:rPr>
                <w:rStyle w:val="Hyperlink"/>
                <w:i/>
                <w:noProof/>
              </w:rPr>
              <w:t xml:space="preserve">UseCaseOneRunner </w:t>
            </w:r>
            <w:r w:rsidR="005D6B08" w:rsidRPr="004B7892">
              <w:rPr>
                <w:rStyle w:val="Hyperlink"/>
                <w:noProof/>
              </w:rPr>
              <w:t>(eu.excitementproject.tl.toplevel.api)</w:t>
            </w:r>
            <w:r w:rsidR="005D6B08">
              <w:rPr>
                <w:noProof/>
                <w:webHidden/>
              </w:rPr>
              <w:tab/>
            </w:r>
            <w:r>
              <w:rPr>
                <w:noProof/>
                <w:webHidden/>
              </w:rPr>
              <w:fldChar w:fldCharType="begin"/>
            </w:r>
            <w:r w:rsidR="005D6B08">
              <w:rPr>
                <w:noProof/>
                <w:webHidden/>
              </w:rPr>
              <w:instrText xml:space="preserve"> PAGEREF _Toc369782419 \h </w:instrText>
            </w:r>
          </w:ins>
          <w:r>
            <w:rPr>
              <w:noProof/>
              <w:webHidden/>
            </w:rPr>
          </w:r>
          <w:r>
            <w:rPr>
              <w:noProof/>
              <w:webHidden/>
            </w:rPr>
            <w:fldChar w:fldCharType="separate"/>
          </w:r>
          <w:ins w:id="188" w:author="Kathrin Eichler" w:date="2013-10-17T14:10:00Z">
            <w:r w:rsidR="005D6B08">
              <w:rPr>
                <w:noProof/>
                <w:webHidden/>
              </w:rPr>
              <w:t>60</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89" w:author="Kathrin Eichler" w:date="2013-10-17T14:10:00Z"/>
              <w:rFonts w:asciiTheme="minorHAnsi" w:hAnsiTheme="minorHAnsi"/>
              <w:noProof/>
              <w:lang w:val="de-DE" w:eastAsia="de-DE"/>
            </w:rPr>
          </w:pPr>
          <w:ins w:id="19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5.3.2</w:t>
            </w:r>
            <w:r w:rsidR="005D6B08">
              <w:rPr>
                <w:rFonts w:asciiTheme="minorHAnsi" w:hAnsiTheme="minorHAnsi"/>
                <w:noProof/>
                <w:lang w:val="de-DE" w:eastAsia="de-DE"/>
              </w:rPr>
              <w:tab/>
            </w:r>
            <w:r w:rsidR="005D6B08" w:rsidRPr="004B7892">
              <w:rPr>
                <w:rStyle w:val="Hyperlink"/>
                <w:noProof/>
              </w:rPr>
              <w:t xml:space="preserve">Use Case 2 Top Level API: interface </w:t>
            </w:r>
            <w:r w:rsidR="005D6B08" w:rsidRPr="004B7892">
              <w:rPr>
                <w:rStyle w:val="Hyperlink"/>
                <w:i/>
                <w:noProof/>
              </w:rPr>
              <w:t>UseCaseTwoRunner</w:t>
            </w:r>
            <w:r w:rsidR="005D6B08" w:rsidRPr="004B7892">
              <w:rPr>
                <w:rStyle w:val="Hyperlink"/>
                <w:noProof/>
              </w:rPr>
              <w:t xml:space="preserve"> (eu.excitementproject.tl.toplevel.api)</w:t>
            </w:r>
            <w:r w:rsidR="005D6B08">
              <w:rPr>
                <w:noProof/>
                <w:webHidden/>
              </w:rPr>
              <w:tab/>
            </w:r>
            <w:r>
              <w:rPr>
                <w:noProof/>
                <w:webHidden/>
              </w:rPr>
              <w:fldChar w:fldCharType="begin"/>
            </w:r>
            <w:r w:rsidR="005D6B08">
              <w:rPr>
                <w:noProof/>
                <w:webHidden/>
              </w:rPr>
              <w:instrText xml:space="preserve"> PAGEREF _Toc369782420 \h </w:instrText>
            </w:r>
          </w:ins>
          <w:r>
            <w:rPr>
              <w:noProof/>
              <w:webHidden/>
            </w:rPr>
          </w:r>
          <w:r>
            <w:rPr>
              <w:noProof/>
              <w:webHidden/>
            </w:rPr>
            <w:fldChar w:fldCharType="separate"/>
          </w:r>
          <w:ins w:id="191" w:author="Kathrin Eichler" w:date="2013-10-17T14:10:00Z">
            <w:r w:rsidR="005D6B08">
              <w:rPr>
                <w:noProof/>
                <w:webHidden/>
              </w:rPr>
              <w:t>61</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192" w:author="Kathrin Eichler" w:date="2013-10-17T14:10:00Z"/>
              <w:rFonts w:asciiTheme="minorHAnsi" w:eastAsiaTheme="minorEastAsia" w:hAnsiTheme="minorHAnsi" w:cstheme="minorBidi"/>
              <w:noProof/>
              <w:szCs w:val="22"/>
            </w:rPr>
          </w:pPr>
          <w:ins w:id="19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6.</w:t>
            </w:r>
            <w:r w:rsidR="005D6B08">
              <w:rPr>
                <w:rFonts w:asciiTheme="minorHAnsi" w:eastAsiaTheme="minorEastAsia" w:hAnsiTheme="minorHAnsi" w:cstheme="minorBidi"/>
                <w:noProof/>
                <w:szCs w:val="22"/>
              </w:rPr>
              <w:tab/>
            </w:r>
            <w:r w:rsidR="005D6B08" w:rsidRPr="004B7892">
              <w:rPr>
                <w:rStyle w:val="Hyperlink"/>
                <w:noProof/>
                <w:lang w:bidi="he-IL"/>
              </w:rPr>
              <w:t>Implementation of the Modules</w:t>
            </w:r>
            <w:r w:rsidR="005D6B08">
              <w:rPr>
                <w:noProof/>
                <w:webHidden/>
              </w:rPr>
              <w:tab/>
            </w:r>
            <w:r>
              <w:rPr>
                <w:noProof/>
                <w:webHidden/>
              </w:rPr>
              <w:fldChar w:fldCharType="begin"/>
            </w:r>
            <w:r w:rsidR="005D6B08">
              <w:rPr>
                <w:noProof/>
                <w:webHidden/>
              </w:rPr>
              <w:instrText xml:space="preserve"> PAGEREF _Toc369782421 \h </w:instrText>
            </w:r>
          </w:ins>
          <w:r>
            <w:rPr>
              <w:noProof/>
              <w:webHidden/>
            </w:rPr>
          </w:r>
          <w:r>
            <w:rPr>
              <w:noProof/>
              <w:webHidden/>
            </w:rPr>
            <w:fldChar w:fldCharType="separate"/>
          </w:r>
          <w:ins w:id="194"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95" w:author="Kathrin Eichler" w:date="2013-10-17T14:10:00Z"/>
              <w:rFonts w:asciiTheme="minorHAnsi" w:eastAsiaTheme="minorEastAsia" w:hAnsiTheme="minorHAnsi" w:cstheme="minorBidi"/>
              <w:noProof/>
              <w:szCs w:val="22"/>
            </w:rPr>
          </w:pPr>
          <w:ins w:id="19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w:t>
            </w:r>
            <w:r w:rsidR="005D6B08">
              <w:rPr>
                <w:rFonts w:asciiTheme="minorHAnsi" w:eastAsiaTheme="minorEastAsia" w:hAnsiTheme="minorHAnsi" w:cstheme="minorBidi"/>
                <w:noProof/>
                <w:szCs w:val="22"/>
              </w:rPr>
              <w:tab/>
            </w:r>
            <w:r w:rsidR="005D6B08" w:rsidRPr="004B7892">
              <w:rPr>
                <w:rStyle w:val="Hyperlink"/>
                <w:noProof/>
              </w:rPr>
              <w:t>Implementation of Decomposition Components</w:t>
            </w:r>
            <w:r w:rsidR="005D6B08">
              <w:rPr>
                <w:noProof/>
                <w:webHidden/>
              </w:rPr>
              <w:tab/>
            </w:r>
            <w:r>
              <w:rPr>
                <w:noProof/>
                <w:webHidden/>
              </w:rPr>
              <w:fldChar w:fldCharType="begin"/>
            </w:r>
            <w:r w:rsidR="005D6B08">
              <w:rPr>
                <w:noProof/>
                <w:webHidden/>
              </w:rPr>
              <w:instrText xml:space="preserve"> PAGEREF _Toc369782422 \h </w:instrText>
            </w:r>
          </w:ins>
          <w:r>
            <w:rPr>
              <w:noProof/>
              <w:webHidden/>
            </w:rPr>
          </w:r>
          <w:r>
            <w:rPr>
              <w:noProof/>
              <w:webHidden/>
            </w:rPr>
            <w:fldChar w:fldCharType="separate"/>
          </w:r>
          <w:ins w:id="197"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98" w:author="Kathrin Eichler" w:date="2013-10-17T14:10:00Z"/>
              <w:rFonts w:asciiTheme="minorHAnsi" w:hAnsiTheme="minorHAnsi"/>
              <w:noProof/>
              <w:lang w:val="de-DE" w:eastAsia="de-DE"/>
            </w:rPr>
          </w:pPr>
          <w:ins w:id="19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6.1.1</w:t>
            </w:r>
            <w:r w:rsidR="005D6B08">
              <w:rPr>
                <w:rFonts w:asciiTheme="minorHAnsi" w:hAnsiTheme="minorHAnsi"/>
                <w:noProof/>
                <w:lang w:val="de-DE" w:eastAsia="de-DE"/>
              </w:rPr>
              <w:tab/>
            </w:r>
            <w:r w:rsidR="005D6B08" w:rsidRPr="004B7892">
              <w:rPr>
                <w:rStyle w:val="Hyperlink"/>
                <w:noProof/>
              </w:rPr>
              <w:t>Fragment Annotator Module:  class SentenceAsFragmentAnnotator (eu.excitementproject.tl.decomposition.fragmentannotator)</w:t>
            </w:r>
            <w:r w:rsidR="005D6B08">
              <w:rPr>
                <w:noProof/>
                <w:webHidden/>
              </w:rPr>
              <w:tab/>
            </w:r>
            <w:r>
              <w:rPr>
                <w:noProof/>
                <w:webHidden/>
              </w:rPr>
              <w:fldChar w:fldCharType="begin"/>
            </w:r>
            <w:r w:rsidR="005D6B08">
              <w:rPr>
                <w:noProof/>
                <w:webHidden/>
              </w:rPr>
              <w:instrText xml:space="preserve"> PAGEREF _Toc369782423 \h </w:instrText>
            </w:r>
          </w:ins>
          <w:r>
            <w:rPr>
              <w:noProof/>
              <w:webHidden/>
            </w:rPr>
          </w:r>
          <w:r>
            <w:rPr>
              <w:noProof/>
              <w:webHidden/>
            </w:rPr>
            <w:fldChar w:fldCharType="separate"/>
          </w:r>
          <w:ins w:id="200"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01" w:author="Kathrin Eichler" w:date="2013-10-17T14:10:00Z"/>
              <w:rFonts w:asciiTheme="minorHAnsi" w:hAnsiTheme="minorHAnsi"/>
              <w:noProof/>
              <w:lang w:val="de-DE" w:eastAsia="de-DE"/>
            </w:rPr>
          </w:pPr>
          <w:ins w:id="20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6.1.2</w:t>
            </w:r>
            <w:r w:rsidR="005D6B08">
              <w:rPr>
                <w:rFonts w:asciiTheme="minorHAnsi" w:hAnsiTheme="minorHAnsi"/>
                <w:noProof/>
                <w:lang w:val="de-DE" w:eastAsia="de-DE"/>
              </w:rPr>
              <w:tab/>
            </w:r>
            <w:r w:rsidR="005D6B08" w:rsidRPr="004B7892">
              <w:rPr>
                <w:rStyle w:val="Hyperlink"/>
                <w:noProof/>
              </w:rPr>
              <w:t>Modifier Annotator Module: class AdvAsModifierAnnotator (eu.excitementproject.tl.decomposition.modifierannotator)</w:t>
            </w:r>
            <w:r w:rsidR="005D6B08">
              <w:rPr>
                <w:noProof/>
                <w:webHidden/>
              </w:rPr>
              <w:tab/>
            </w:r>
            <w:r>
              <w:rPr>
                <w:noProof/>
                <w:webHidden/>
              </w:rPr>
              <w:fldChar w:fldCharType="begin"/>
            </w:r>
            <w:r w:rsidR="005D6B08">
              <w:rPr>
                <w:noProof/>
                <w:webHidden/>
              </w:rPr>
              <w:instrText xml:space="preserve"> PAGEREF _Toc369782424 \h </w:instrText>
            </w:r>
          </w:ins>
          <w:r>
            <w:rPr>
              <w:noProof/>
              <w:webHidden/>
            </w:rPr>
          </w:r>
          <w:r>
            <w:rPr>
              <w:noProof/>
              <w:webHidden/>
            </w:rPr>
            <w:fldChar w:fldCharType="separate"/>
          </w:r>
          <w:ins w:id="203"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04" w:author="Kathrin Eichler" w:date="2013-10-17T14:10:00Z"/>
              <w:rFonts w:asciiTheme="minorHAnsi" w:hAnsiTheme="minorHAnsi"/>
              <w:noProof/>
              <w:lang w:val="de-DE" w:eastAsia="de-DE"/>
            </w:rPr>
          </w:pPr>
          <w:ins w:id="20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6.1.3</w:t>
            </w:r>
            <w:r w:rsidR="005D6B08">
              <w:rPr>
                <w:rFonts w:asciiTheme="minorHAnsi" w:hAnsiTheme="minorHAnsi"/>
                <w:noProof/>
                <w:lang w:val="de-DE" w:eastAsia="de-DE"/>
              </w:rPr>
              <w:tab/>
            </w:r>
            <w:r w:rsidR="005D6B08" w:rsidRPr="004B7892">
              <w:rPr>
                <w:rStyle w:val="Hyperlink"/>
                <w:noProof/>
              </w:rPr>
              <w:t>Fragment Graph Generator Module:  class FragmentGraphGeneratorFromCAS (eu.excitementproject.tl.decomposition.fragmentgraphgenerator)</w:t>
            </w:r>
            <w:r w:rsidR="005D6B08">
              <w:rPr>
                <w:noProof/>
                <w:webHidden/>
              </w:rPr>
              <w:tab/>
            </w:r>
            <w:r>
              <w:rPr>
                <w:noProof/>
                <w:webHidden/>
              </w:rPr>
              <w:fldChar w:fldCharType="begin"/>
            </w:r>
            <w:r w:rsidR="005D6B08">
              <w:rPr>
                <w:noProof/>
                <w:webHidden/>
              </w:rPr>
              <w:instrText xml:space="preserve"> PAGEREF _Toc369782425 \h </w:instrText>
            </w:r>
          </w:ins>
          <w:r>
            <w:rPr>
              <w:noProof/>
              <w:webHidden/>
            </w:rPr>
          </w:r>
          <w:r>
            <w:rPr>
              <w:noProof/>
              <w:webHidden/>
            </w:rPr>
            <w:fldChar w:fldCharType="separate"/>
          </w:r>
          <w:ins w:id="206"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07" w:author="Kathrin Eichler" w:date="2013-10-17T14:10:00Z"/>
              <w:rFonts w:asciiTheme="minorHAnsi" w:eastAsiaTheme="minorEastAsia" w:hAnsiTheme="minorHAnsi" w:cstheme="minorBidi"/>
              <w:noProof/>
              <w:szCs w:val="22"/>
            </w:rPr>
          </w:pPr>
          <w:ins w:id="20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w:t>
            </w:r>
            <w:r w:rsidR="005D6B08">
              <w:rPr>
                <w:rFonts w:asciiTheme="minorHAnsi" w:eastAsiaTheme="minorEastAsia" w:hAnsiTheme="minorHAnsi" w:cstheme="minorBidi"/>
                <w:noProof/>
                <w:szCs w:val="22"/>
              </w:rPr>
              <w:tab/>
            </w:r>
            <w:r w:rsidR="005D6B08" w:rsidRPr="004B7892">
              <w:rPr>
                <w:rStyle w:val="Hyperlink"/>
                <w:noProof/>
              </w:rPr>
              <w:t>Implementation of Composition Components</w:t>
            </w:r>
            <w:r w:rsidR="005D6B08">
              <w:rPr>
                <w:noProof/>
                <w:webHidden/>
              </w:rPr>
              <w:tab/>
            </w:r>
            <w:r>
              <w:rPr>
                <w:noProof/>
                <w:webHidden/>
              </w:rPr>
              <w:fldChar w:fldCharType="begin"/>
            </w:r>
            <w:r w:rsidR="005D6B08">
              <w:rPr>
                <w:noProof/>
                <w:webHidden/>
              </w:rPr>
              <w:instrText xml:space="preserve"> PAGEREF _Toc369782426 \h </w:instrText>
            </w:r>
          </w:ins>
          <w:r>
            <w:rPr>
              <w:noProof/>
              <w:webHidden/>
            </w:rPr>
          </w:r>
          <w:r>
            <w:rPr>
              <w:noProof/>
              <w:webHidden/>
            </w:rPr>
            <w:fldChar w:fldCharType="separate"/>
          </w:r>
          <w:ins w:id="209"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10" w:author="Kathrin Eichler" w:date="2013-10-17T14:10:00Z"/>
              <w:rFonts w:asciiTheme="minorHAnsi" w:hAnsiTheme="minorHAnsi"/>
              <w:noProof/>
              <w:lang w:val="de-DE" w:eastAsia="de-DE"/>
            </w:rPr>
          </w:pPr>
          <w:ins w:id="21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6.2.1</w:t>
            </w:r>
            <w:r w:rsidR="005D6B08">
              <w:rPr>
                <w:rFonts w:asciiTheme="minorHAnsi" w:hAnsiTheme="minorHAnsi"/>
                <w:noProof/>
                <w:lang w:val="de-DE" w:eastAsia="de-DE"/>
              </w:rPr>
              <w:tab/>
            </w:r>
            <w:r w:rsidR="005D6B08" w:rsidRPr="004B7892">
              <w:rPr>
                <w:rStyle w:val="Hyperlink"/>
                <w:noProof/>
              </w:rPr>
              <w:t>Graph Merger Module:  class AutomateWP2ProcedureGraphMerger (eu.excitementproject.tl.composition.graphmerger)</w:t>
            </w:r>
            <w:r w:rsidR="005D6B08">
              <w:rPr>
                <w:noProof/>
                <w:webHidden/>
              </w:rPr>
              <w:tab/>
            </w:r>
            <w:r>
              <w:rPr>
                <w:noProof/>
                <w:webHidden/>
              </w:rPr>
              <w:fldChar w:fldCharType="begin"/>
            </w:r>
            <w:r w:rsidR="005D6B08">
              <w:rPr>
                <w:noProof/>
                <w:webHidden/>
              </w:rPr>
              <w:instrText xml:space="preserve"> PAGEREF _Toc369782427 \h </w:instrText>
            </w:r>
          </w:ins>
          <w:r>
            <w:rPr>
              <w:noProof/>
              <w:webHidden/>
            </w:rPr>
          </w:r>
          <w:r>
            <w:rPr>
              <w:noProof/>
              <w:webHidden/>
            </w:rPr>
            <w:fldChar w:fldCharType="separate"/>
          </w:r>
          <w:ins w:id="212"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13" w:author="Kathrin Eichler" w:date="2013-10-17T14:10:00Z"/>
              <w:rFonts w:asciiTheme="minorHAnsi" w:hAnsiTheme="minorHAnsi"/>
              <w:noProof/>
              <w:lang w:val="de-DE" w:eastAsia="de-DE"/>
            </w:rPr>
          </w:pPr>
          <w:ins w:id="21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6.2.2</w:t>
            </w:r>
            <w:r w:rsidR="005D6B08">
              <w:rPr>
                <w:rFonts w:asciiTheme="minorHAnsi" w:hAnsiTheme="minorHAnsi"/>
                <w:noProof/>
                <w:lang w:val="de-DE" w:eastAsia="de-DE"/>
              </w:rPr>
              <w:tab/>
            </w:r>
            <w:r w:rsidR="005D6B08" w:rsidRPr="004B7892">
              <w:rPr>
                <w:rStyle w:val="Hyperlink"/>
                <w:noProof/>
              </w:rPr>
              <w:t>Graph Optimizer Module:  class SimpleGraphOptimizer  (eu.excitementproject.tl.composition.graphoptimizer)</w:t>
            </w:r>
            <w:r w:rsidR="005D6B08">
              <w:rPr>
                <w:noProof/>
                <w:webHidden/>
              </w:rPr>
              <w:tab/>
            </w:r>
            <w:r>
              <w:rPr>
                <w:noProof/>
                <w:webHidden/>
              </w:rPr>
              <w:fldChar w:fldCharType="begin"/>
            </w:r>
            <w:r w:rsidR="005D6B08">
              <w:rPr>
                <w:noProof/>
                <w:webHidden/>
              </w:rPr>
              <w:instrText xml:space="preserve"> PAGEREF _Toc369782428 \h </w:instrText>
            </w:r>
          </w:ins>
          <w:r>
            <w:rPr>
              <w:noProof/>
              <w:webHidden/>
            </w:rPr>
          </w:r>
          <w:r>
            <w:rPr>
              <w:noProof/>
              <w:webHidden/>
            </w:rPr>
            <w:fldChar w:fldCharType="separate"/>
          </w:r>
          <w:ins w:id="215" w:author="Kathrin Eichler" w:date="2013-10-17T14:10:00Z">
            <w:r w:rsidR="005D6B08">
              <w:rPr>
                <w:noProof/>
                <w:webHidden/>
              </w:rPr>
              <w:t>65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16" w:author="Kathrin Eichler" w:date="2013-10-17T14:10:00Z"/>
              <w:rFonts w:asciiTheme="minorHAnsi" w:hAnsiTheme="minorHAnsi"/>
              <w:noProof/>
              <w:lang w:val="de-DE" w:eastAsia="de-DE"/>
            </w:rPr>
          </w:pPr>
          <w:ins w:id="21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6.2.3</w:t>
            </w:r>
            <w:r w:rsidR="005D6B08">
              <w:rPr>
                <w:rFonts w:asciiTheme="minorHAnsi" w:hAnsiTheme="minorHAnsi"/>
                <w:noProof/>
                <w:lang w:val="de-DE" w:eastAsia="de-DE"/>
              </w:rPr>
              <w:tab/>
            </w:r>
            <w:r w:rsidR="005D6B08" w:rsidRPr="004B7892">
              <w:rPr>
                <w:rStyle w:val="Hyperlink"/>
                <w:noProof/>
              </w:rPr>
              <w:t xml:space="preserve">Confidence Calculator module: class </w:t>
            </w:r>
            <w:r w:rsidR="005D6B08" w:rsidRPr="004B7892">
              <w:rPr>
                <w:rStyle w:val="Hyperlink"/>
                <w:noProof/>
                <w:highlight w:val="lightGray"/>
              </w:rPr>
              <w:t>ConfidenceCalculatorCategoricalFrequencyDistribution</w:t>
            </w:r>
            <w:r w:rsidR="005D6B08" w:rsidRPr="004B7892">
              <w:rPr>
                <w:rStyle w:val="Hyperlink"/>
                <w:noProof/>
              </w:rPr>
              <w:t xml:space="preserve"> (eu.excitementproject.tl.composition.confidencecalculator)</w:t>
            </w:r>
            <w:r w:rsidR="005D6B08">
              <w:rPr>
                <w:noProof/>
                <w:webHidden/>
              </w:rPr>
              <w:tab/>
            </w:r>
            <w:r>
              <w:rPr>
                <w:noProof/>
                <w:webHidden/>
              </w:rPr>
              <w:fldChar w:fldCharType="begin"/>
            </w:r>
            <w:r w:rsidR="005D6B08">
              <w:rPr>
                <w:noProof/>
                <w:webHidden/>
              </w:rPr>
              <w:instrText xml:space="preserve"> PAGEREF _Toc369782429 \h </w:instrText>
            </w:r>
          </w:ins>
          <w:r>
            <w:rPr>
              <w:noProof/>
              <w:webHidden/>
            </w:rPr>
          </w:r>
          <w:r>
            <w:rPr>
              <w:noProof/>
              <w:webHidden/>
            </w:rPr>
            <w:fldChar w:fldCharType="separate"/>
          </w:r>
          <w:ins w:id="218"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19" w:author="Kathrin Eichler" w:date="2013-10-17T14:10:00Z"/>
              <w:rFonts w:asciiTheme="minorHAnsi" w:hAnsiTheme="minorHAnsi"/>
              <w:noProof/>
              <w:lang w:val="de-DE" w:eastAsia="de-DE"/>
            </w:rPr>
          </w:pPr>
          <w:ins w:id="22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6.2.4</w:t>
            </w:r>
            <w:r w:rsidR="005D6B08">
              <w:rPr>
                <w:rFonts w:asciiTheme="minorHAnsi" w:hAnsiTheme="minorHAnsi"/>
                <w:noProof/>
                <w:lang w:val="de-DE" w:eastAsia="de-DE"/>
              </w:rPr>
              <w:tab/>
            </w:r>
            <w:r w:rsidR="005D6B08" w:rsidRPr="004B7892">
              <w:rPr>
                <w:rStyle w:val="Hyperlink"/>
                <w:noProof/>
              </w:rPr>
              <w:t>Node Matcher modules</w:t>
            </w:r>
            <w:r w:rsidR="005D6B08">
              <w:rPr>
                <w:noProof/>
                <w:webHidden/>
              </w:rPr>
              <w:tab/>
            </w:r>
            <w:r>
              <w:rPr>
                <w:noProof/>
                <w:webHidden/>
              </w:rPr>
              <w:fldChar w:fldCharType="begin"/>
            </w:r>
            <w:r w:rsidR="005D6B08">
              <w:rPr>
                <w:noProof/>
                <w:webHidden/>
              </w:rPr>
              <w:instrText xml:space="preserve"> PAGEREF _Toc369782430 \h </w:instrText>
            </w:r>
          </w:ins>
          <w:r>
            <w:rPr>
              <w:noProof/>
              <w:webHidden/>
            </w:rPr>
          </w:r>
          <w:r>
            <w:rPr>
              <w:noProof/>
              <w:webHidden/>
            </w:rPr>
            <w:fldChar w:fldCharType="separate"/>
          </w:r>
          <w:ins w:id="221"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22" w:author="Kathrin Eichler" w:date="2013-10-17T14:10:00Z"/>
              <w:rFonts w:asciiTheme="minorHAnsi" w:hAnsiTheme="minorHAnsi"/>
              <w:noProof/>
              <w:lang w:val="de-DE" w:eastAsia="de-DE"/>
            </w:rPr>
          </w:pPr>
          <w:ins w:id="223"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"_Toc369782431"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6.2.5</w:t>
            </w:r>
            <w:r w:rsidR="005D6B08">
              <w:rPr>
                <w:rFonts w:asciiTheme="minorHAnsi" w:hAnsiTheme="minorHAnsi"/>
                <w:noProof/>
                <w:lang w:val="de-DE" w:eastAsia="de-DE"/>
              </w:rPr>
              <w:tab/>
            </w:r>
            <w:r w:rsidR="005D6B08" w:rsidRPr="004B7892">
              <w:rPr>
                <w:rStyle w:val="Hyperlink"/>
                <w:noProof/>
              </w:rPr>
              <w:t>Category Annotator Module: class CategoryAnnotatorAllCats (eu.excitementproject.tl.composition.categoryannotator)</w:t>
            </w:r>
            <w:r w:rsidR="005D6B08">
              <w:rPr>
                <w:noProof/>
                <w:webHidden/>
              </w:rPr>
              <w:tab/>
            </w:r>
            <w:r>
              <w:rPr>
                <w:noProof/>
                <w:webHidden/>
              </w:rPr>
              <w:fldChar w:fldCharType="begin"/>
            </w:r>
            <w:r w:rsidR="005D6B08">
              <w:rPr>
                <w:noProof/>
                <w:webHidden/>
              </w:rPr>
              <w:instrText xml:space="preserve"> PAGEREF _Toc369782431 \h </w:instrText>
            </w:r>
          </w:ins>
          <w:r>
            <w:rPr>
              <w:noProof/>
              <w:webHidden/>
            </w:rPr>
          </w:r>
          <w:r>
            <w:rPr>
              <w:noProof/>
              <w:webHidden/>
            </w:rPr>
            <w:fldChar w:fldCharType="separate"/>
          </w:r>
          <w:ins w:id="224" w:author="Kathrin Eichler" w:date="2013-10-17T14:10:00Z">
            <w:r w:rsidR="005D6B08">
              <w:rPr>
                <w:noProof/>
                <w:webHidden/>
              </w:rPr>
              <w:t>68</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25" w:author="Kathrin Eichler" w:date="2013-10-17T14:10:00Z"/>
              <w:rFonts w:asciiTheme="minorHAnsi" w:eastAsiaTheme="minorEastAsia" w:hAnsiTheme="minorHAnsi" w:cstheme="minorBidi"/>
              <w:noProof/>
              <w:szCs w:val="22"/>
            </w:rPr>
          </w:pPr>
          <w:ins w:id="22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w:t>
            </w:r>
            <w:r w:rsidR="005D6B08">
              <w:rPr>
                <w:rFonts w:asciiTheme="minorHAnsi" w:eastAsiaTheme="minorEastAsia" w:hAnsiTheme="minorHAnsi" w:cstheme="minorBidi"/>
                <w:noProof/>
                <w:szCs w:val="22"/>
              </w:rPr>
              <w:tab/>
            </w:r>
            <w:r w:rsidR="005D6B08" w:rsidRPr="004B7892">
              <w:rPr>
                <w:rStyle w:val="Hyperlink"/>
                <w:noProof/>
              </w:rPr>
              <w:t>Implementation of Top Levels</w:t>
            </w:r>
            <w:r w:rsidR="005D6B08">
              <w:rPr>
                <w:noProof/>
                <w:webHidden/>
              </w:rPr>
              <w:tab/>
            </w:r>
            <w:r>
              <w:rPr>
                <w:noProof/>
                <w:webHidden/>
              </w:rPr>
              <w:fldChar w:fldCharType="begin"/>
            </w:r>
            <w:r w:rsidR="005D6B08">
              <w:rPr>
                <w:noProof/>
                <w:webHidden/>
              </w:rPr>
              <w:instrText xml:space="preserve"> PAGEREF _Toc369782432 \h </w:instrText>
            </w:r>
          </w:ins>
          <w:r>
            <w:rPr>
              <w:noProof/>
              <w:webHidden/>
            </w:rPr>
          </w:r>
          <w:r>
            <w:rPr>
              <w:noProof/>
              <w:webHidden/>
            </w:rPr>
            <w:fldChar w:fldCharType="separate"/>
          </w:r>
          <w:ins w:id="227"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28" w:author="Kathrin Eichler" w:date="2013-10-17T14:10:00Z"/>
              <w:rFonts w:asciiTheme="minorHAnsi" w:hAnsiTheme="minorHAnsi"/>
              <w:noProof/>
              <w:lang w:val="de-DE" w:eastAsia="de-DE"/>
            </w:rPr>
          </w:pPr>
          <w:ins w:id="22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6.3.1</w:t>
            </w:r>
            <w:r w:rsidR="005D6B08">
              <w:rPr>
                <w:rFonts w:asciiTheme="minorHAnsi" w:hAnsiTheme="minorHAnsi"/>
                <w:noProof/>
                <w:lang w:val="de-DE" w:eastAsia="de-DE"/>
              </w:rPr>
              <w:tab/>
            </w:r>
            <w:r w:rsidR="005D6B08" w:rsidRPr="004B7892">
              <w:rPr>
                <w:rStyle w:val="Hyperlink"/>
                <w:noProof/>
              </w:rPr>
              <w:t>Use Case 1: class UseCaseOneRunnerPrototype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_Toc369782433 \h </w:instrText>
            </w:r>
          </w:ins>
          <w:r>
            <w:rPr>
              <w:noProof/>
              <w:webHidden/>
            </w:rPr>
          </w:r>
          <w:r>
            <w:rPr>
              <w:noProof/>
              <w:webHidden/>
            </w:rPr>
            <w:fldChar w:fldCharType="separate"/>
          </w:r>
          <w:ins w:id="230"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31" w:author="Kathrin Eichler" w:date="2013-10-17T14:10:00Z"/>
              <w:rFonts w:asciiTheme="minorHAnsi" w:hAnsiTheme="minorHAnsi"/>
              <w:noProof/>
              <w:lang w:val="de-DE" w:eastAsia="de-DE"/>
            </w:rPr>
          </w:pPr>
          <w:ins w:id="23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6.3.2</w:t>
            </w:r>
            <w:r w:rsidR="005D6B08">
              <w:rPr>
                <w:rFonts w:asciiTheme="minorHAnsi" w:hAnsiTheme="minorHAnsi"/>
                <w:noProof/>
                <w:lang w:val="de-DE" w:eastAsia="de-DE"/>
              </w:rPr>
              <w:tab/>
            </w:r>
            <w:r w:rsidR="005D6B08" w:rsidRPr="004B7892">
              <w:rPr>
                <w:rStyle w:val="Hyperlink"/>
                <w:noProof/>
              </w:rPr>
              <w:t>Use Case 2: class UseCaseTwoRunnerPrototype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_Toc369782434 \h </w:instrText>
            </w:r>
          </w:ins>
          <w:r>
            <w:rPr>
              <w:noProof/>
              <w:webHidden/>
            </w:rPr>
          </w:r>
          <w:r>
            <w:rPr>
              <w:noProof/>
              <w:webHidden/>
            </w:rPr>
            <w:fldChar w:fldCharType="separate"/>
          </w:r>
          <w:ins w:id="233" w:author="Kathrin Eichler" w:date="2013-10-17T14:10:00Z">
            <w:r w:rsidR="005D6B08">
              <w:rPr>
                <w:noProof/>
                <w:webHidden/>
              </w:rPr>
              <w:t>70</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34" w:author="Kathrin Eichler" w:date="2013-10-17T14:10:00Z"/>
              <w:rFonts w:asciiTheme="minorHAnsi" w:eastAsiaTheme="minorEastAsia" w:hAnsiTheme="minorHAnsi" w:cstheme="minorBidi"/>
              <w:noProof/>
              <w:szCs w:val="22"/>
            </w:rPr>
          </w:pPr>
          <w:ins w:id="23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w:t>
            </w:r>
            <w:r w:rsidR="005D6B08">
              <w:rPr>
                <w:rFonts w:asciiTheme="minorHAnsi" w:eastAsiaTheme="minorEastAsia" w:hAnsiTheme="minorHAnsi" w:cstheme="minorBidi"/>
                <w:noProof/>
                <w:szCs w:val="22"/>
              </w:rPr>
              <w:tab/>
            </w:r>
            <w:r w:rsidR="005D6B08" w:rsidRPr="004B7892">
              <w:rPr>
                <w:rStyle w:val="Hyperlink"/>
                <w:noProof/>
              </w:rPr>
              <w:t>Implementation of Data Readers, and Other Utilities</w:t>
            </w:r>
            <w:r w:rsidR="005D6B08">
              <w:rPr>
                <w:noProof/>
                <w:webHidden/>
              </w:rPr>
              <w:tab/>
            </w:r>
            <w:r>
              <w:rPr>
                <w:noProof/>
                <w:webHidden/>
              </w:rPr>
              <w:fldChar w:fldCharType="begin"/>
            </w:r>
            <w:r w:rsidR="005D6B08">
              <w:rPr>
                <w:noProof/>
                <w:webHidden/>
              </w:rPr>
              <w:instrText xml:space="preserve"> PAGEREF _Toc369782435 \h </w:instrText>
            </w:r>
          </w:ins>
          <w:r>
            <w:rPr>
              <w:noProof/>
              <w:webHidden/>
            </w:rPr>
          </w:r>
          <w:r>
            <w:rPr>
              <w:noProof/>
              <w:webHidden/>
            </w:rPr>
            <w:fldChar w:fldCharType="separate"/>
          </w:r>
          <w:ins w:id="236"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37" w:author="Kathrin Eichler" w:date="2013-10-17T14:10:00Z"/>
              <w:rFonts w:asciiTheme="minorHAnsi" w:hAnsiTheme="minorHAnsi"/>
              <w:noProof/>
              <w:lang w:val="de-DE" w:eastAsia="de-DE"/>
            </w:rPr>
          </w:pPr>
          <w:ins w:id="23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6.4.1</w:t>
            </w:r>
            <w:r w:rsidR="005D6B08">
              <w:rPr>
                <w:rFonts w:asciiTheme="minorHAnsi" w:hAnsiTheme="minorHAnsi"/>
                <w:noProof/>
                <w:lang w:val="de-DE" w:eastAsia="de-DE"/>
              </w:rPr>
              <w:tab/>
            </w:r>
            <w:r w:rsidR="005D6B08" w:rsidRPr="004B7892">
              <w:rPr>
                <w:rStyle w:val="Hyperlink"/>
                <w:noProof/>
              </w:rPr>
              <w:t>class CASUtils (eu.excitementproject.tl.laputils)</w:t>
            </w:r>
            <w:r w:rsidR="005D6B08">
              <w:rPr>
                <w:noProof/>
                <w:webHidden/>
              </w:rPr>
              <w:tab/>
            </w:r>
            <w:r>
              <w:rPr>
                <w:noProof/>
                <w:webHidden/>
              </w:rPr>
              <w:fldChar w:fldCharType="begin"/>
            </w:r>
            <w:r w:rsidR="005D6B08">
              <w:rPr>
                <w:noProof/>
                <w:webHidden/>
              </w:rPr>
              <w:instrText xml:space="preserve"> PAGEREF _Toc369782436 \h </w:instrText>
            </w:r>
          </w:ins>
          <w:r>
            <w:rPr>
              <w:noProof/>
              <w:webHidden/>
            </w:rPr>
          </w:r>
          <w:r>
            <w:rPr>
              <w:noProof/>
              <w:webHidden/>
            </w:rPr>
            <w:fldChar w:fldCharType="separate"/>
          </w:r>
          <w:ins w:id="239"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40" w:author="Kathrin Eichler" w:date="2013-10-17T14:10:00Z"/>
              <w:rFonts w:asciiTheme="minorHAnsi" w:hAnsiTheme="minorHAnsi"/>
              <w:noProof/>
              <w:lang w:val="de-DE" w:eastAsia="de-DE"/>
            </w:rPr>
          </w:pPr>
          <w:ins w:id="24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6.4.2</w:t>
            </w:r>
            <w:r w:rsidR="005D6B08">
              <w:rPr>
                <w:rFonts w:asciiTheme="minorHAnsi" w:hAnsiTheme="minorHAnsi"/>
                <w:noProof/>
                <w:lang w:val="de-DE" w:eastAsia="de-DE"/>
              </w:rPr>
              <w:tab/>
            </w:r>
            <w:r w:rsidR="005D6B08" w:rsidRPr="004B7892">
              <w:rPr>
                <w:rStyle w:val="Hyperlink"/>
                <w:noProof/>
              </w:rPr>
              <w:t>class InteractionReader (eu.excitementproject.tl.laputils)</w:t>
            </w:r>
            <w:r w:rsidR="005D6B08">
              <w:rPr>
                <w:noProof/>
                <w:webHidden/>
              </w:rPr>
              <w:tab/>
            </w:r>
            <w:r>
              <w:rPr>
                <w:noProof/>
                <w:webHidden/>
              </w:rPr>
              <w:fldChar w:fldCharType="begin"/>
            </w:r>
            <w:r w:rsidR="005D6B08">
              <w:rPr>
                <w:noProof/>
                <w:webHidden/>
              </w:rPr>
              <w:instrText xml:space="preserve"> PAGEREF _Toc369782437 \h </w:instrText>
            </w:r>
          </w:ins>
          <w:r>
            <w:rPr>
              <w:noProof/>
              <w:webHidden/>
            </w:rPr>
          </w:r>
          <w:r>
            <w:rPr>
              <w:noProof/>
              <w:webHidden/>
            </w:rPr>
            <w:fldChar w:fldCharType="separate"/>
          </w:r>
          <w:ins w:id="242"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243" w:author="Kathrin Eichler" w:date="2013-10-17T14:10:00Z"/>
              <w:rFonts w:asciiTheme="minorHAnsi" w:eastAsiaTheme="minorEastAsia" w:hAnsiTheme="minorHAnsi" w:cstheme="minorBidi"/>
              <w:noProof/>
              <w:szCs w:val="22"/>
            </w:rPr>
          </w:pPr>
          <w:ins w:id="24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7.</w:t>
            </w:r>
            <w:r w:rsidR="005D6B08">
              <w:rPr>
                <w:rFonts w:asciiTheme="minorHAnsi" w:eastAsiaTheme="minorEastAsia" w:hAnsiTheme="minorHAnsi" w:cstheme="minorBidi"/>
                <w:noProof/>
                <w:szCs w:val="22"/>
              </w:rPr>
              <w:tab/>
            </w:r>
            <w:r w:rsidR="005D6B08" w:rsidRPr="004B7892">
              <w:rPr>
                <w:rStyle w:val="Hyperlink"/>
                <w:noProof/>
                <w:lang w:bidi="he-IL"/>
              </w:rPr>
              <w:t>Changes as compared to deliverable 6.1</w:t>
            </w:r>
            <w:r w:rsidR="005D6B08">
              <w:rPr>
                <w:noProof/>
                <w:webHidden/>
              </w:rPr>
              <w:tab/>
            </w:r>
            <w:r>
              <w:rPr>
                <w:noProof/>
                <w:webHidden/>
              </w:rPr>
              <w:fldChar w:fldCharType="begin"/>
            </w:r>
            <w:r w:rsidR="005D6B08">
              <w:rPr>
                <w:noProof/>
                <w:webHidden/>
              </w:rPr>
              <w:instrText xml:space="preserve"> PAGEREF _Toc369782438 \h </w:instrText>
            </w:r>
          </w:ins>
          <w:r>
            <w:rPr>
              <w:noProof/>
              <w:webHidden/>
            </w:rPr>
          </w:r>
          <w:r>
            <w:rPr>
              <w:noProof/>
              <w:webHidden/>
            </w:rPr>
            <w:fldChar w:fldCharType="separate"/>
          </w:r>
          <w:ins w:id="245"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246" w:author="Kathrin Eichler" w:date="2013-10-17T14:10:00Z"/>
              <w:rFonts w:asciiTheme="minorHAnsi" w:eastAsiaTheme="minorEastAsia" w:hAnsiTheme="minorHAnsi" w:cstheme="minorBidi"/>
              <w:noProof/>
              <w:szCs w:val="22"/>
            </w:rPr>
          </w:pPr>
          <w:ins w:id="24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7.1</w:t>
            </w:r>
            <w:r w:rsidR="005D6B08">
              <w:rPr>
                <w:rFonts w:asciiTheme="minorHAnsi" w:eastAsiaTheme="minorEastAsia" w:hAnsiTheme="minorHAnsi" w:cstheme="minorBidi"/>
                <w:noProof/>
                <w:szCs w:val="22"/>
              </w:rPr>
              <w:tab/>
            </w:r>
            <w:r w:rsidR="005D6B08" w:rsidRPr="004B7892">
              <w:rPr>
                <w:rStyle w:val="Hyperlink"/>
                <w:noProof/>
              </w:rPr>
              <w:t>Use Case 1 – Composition</w:t>
            </w:r>
            <w:r w:rsidR="005D6B08">
              <w:rPr>
                <w:noProof/>
                <w:webHidden/>
              </w:rPr>
              <w:tab/>
            </w:r>
            <w:r>
              <w:rPr>
                <w:noProof/>
                <w:webHidden/>
              </w:rPr>
              <w:fldChar w:fldCharType="begin"/>
            </w:r>
            <w:r w:rsidR="005D6B08">
              <w:rPr>
                <w:noProof/>
                <w:webHidden/>
              </w:rPr>
              <w:instrText xml:space="preserve"> PAGEREF _Toc369782439 \h </w:instrText>
            </w:r>
          </w:ins>
          <w:r>
            <w:rPr>
              <w:noProof/>
              <w:webHidden/>
            </w:rPr>
          </w:r>
          <w:r>
            <w:rPr>
              <w:noProof/>
              <w:webHidden/>
            </w:rPr>
            <w:fldChar w:fldCharType="separate"/>
          </w:r>
          <w:ins w:id="248"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249" w:author="Kathrin Eichler" w:date="2013-10-17T14:10:00Z"/>
              <w:rFonts w:asciiTheme="minorHAnsi" w:eastAsiaTheme="minorEastAsia" w:hAnsiTheme="minorHAnsi" w:cstheme="minorBidi"/>
              <w:noProof/>
              <w:szCs w:val="22"/>
            </w:rPr>
          </w:pPr>
          <w:ins w:id="25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7.2</w:t>
            </w:r>
            <w:r w:rsidR="005D6B08">
              <w:rPr>
                <w:rFonts w:asciiTheme="minorHAnsi" w:eastAsiaTheme="minorEastAsia" w:hAnsiTheme="minorHAnsi" w:cstheme="minorBidi"/>
                <w:noProof/>
                <w:szCs w:val="22"/>
              </w:rPr>
              <w:tab/>
            </w:r>
            <w:r w:rsidR="005D6B08" w:rsidRPr="004B7892">
              <w:rPr>
                <w:rStyle w:val="Hyperlink"/>
                <w:noProof/>
              </w:rPr>
              <w:t>Use Case 2 - Composition</w:t>
            </w:r>
            <w:r w:rsidR="005D6B08">
              <w:rPr>
                <w:noProof/>
                <w:webHidden/>
              </w:rPr>
              <w:tab/>
            </w:r>
            <w:r>
              <w:rPr>
                <w:noProof/>
                <w:webHidden/>
              </w:rPr>
              <w:fldChar w:fldCharType="begin"/>
            </w:r>
            <w:r w:rsidR="005D6B08">
              <w:rPr>
                <w:noProof/>
                <w:webHidden/>
              </w:rPr>
              <w:instrText xml:space="preserve"> PAGEREF _Toc369782440 \h </w:instrText>
            </w:r>
          </w:ins>
          <w:r>
            <w:rPr>
              <w:noProof/>
              <w:webHidden/>
            </w:rPr>
          </w:r>
          <w:r>
            <w:rPr>
              <w:noProof/>
              <w:webHidden/>
            </w:rPr>
            <w:fldChar w:fldCharType="separate"/>
          </w:r>
          <w:ins w:id="251"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252" w:author="Kathrin Eichler" w:date="2013-10-17T14:10:00Z"/>
              <w:rFonts w:asciiTheme="minorHAnsi" w:eastAsiaTheme="minorEastAsia" w:hAnsiTheme="minorHAnsi" w:cstheme="minorBidi"/>
              <w:noProof/>
              <w:szCs w:val="22"/>
            </w:rPr>
          </w:pPr>
          <w:ins w:id="25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8.</w:t>
            </w:r>
            <w:r w:rsidR="005D6B08">
              <w:rPr>
                <w:rFonts w:asciiTheme="minorHAnsi" w:eastAsiaTheme="minorEastAsia" w:hAnsiTheme="minorHAnsi" w:cstheme="minorBidi"/>
                <w:noProof/>
                <w:szCs w:val="22"/>
              </w:rPr>
              <w:tab/>
            </w:r>
            <w:r w:rsidR="005D6B08" w:rsidRPr="004B7892">
              <w:rPr>
                <w:rStyle w:val="Hyperlink"/>
                <w:noProof/>
                <w:lang w:bidi="he-IL"/>
              </w:rPr>
              <w:t>Plans for the Next Cycle</w:t>
            </w:r>
            <w:r w:rsidR="005D6B08">
              <w:rPr>
                <w:noProof/>
                <w:webHidden/>
              </w:rPr>
              <w:tab/>
            </w:r>
            <w:r>
              <w:rPr>
                <w:noProof/>
                <w:webHidden/>
              </w:rPr>
              <w:fldChar w:fldCharType="begin"/>
            </w:r>
            <w:r w:rsidR="005D6B08">
              <w:rPr>
                <w:noProof/>
                <w:webHidden/>
              </w:rPr>
              <w:instrText xml:space="preserve"> PAGEREF _Toc369782441 \h </w:instrText>
            </w:r>
          </w:ins>
          <w:r>
            <w:rPr>
              <w:noProof/>
              <w:webHidden/>
            </w:rPr>
          </w:r>
          <w:r>
            <w:rPr>
              <w:noProof/>
              <w:webHidden/>
            </w:rPr>
            <w:fldChar w:fldCharType="separate"/>
          </w:r>
          <w:ins w:id="254"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255" w:author="Kathrin Eichler" w:date="2013-10-17T14:10:00Z"/>
              <w:rFonts w:asciiTheme="minorHAnsi" w:eastAsiaTheme="minorEastAsia" w:hAnsiTheme="minorHAnsi" w:cstheme="minorBidi"/>
              <w:noProof/>
              <w:szCs w:val="22"/>
            </w:rPr>
          </w:pPr>
          <w:ins w:id="25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8.1</w:t>
            </w:r>
            <w:r w:rsidR="005D6B08">
              <w:rPr>
                <w:rFonts w:asciiTheme="minorHAnsi" w:eastAsiaTheme="minorEastAsia" w:hAnsiTheme="minorHAnsi" w:cstheme="minorBidi"/>
                <w:noProof/>
                <w:szCs w:val="22"/>
              </w:rPr>
              <w:tab/>
            </w:r>
            <w:r w:rsidR="005D6B08" w:rsidRPr="004B7892">
              <w:rPr>
                <w:rStyle w:val="Hyperlink"/>
                <w:noProof/>
              </w:rPr>
              <w:t>Provide an Experimentation Environment</w:t>
            </w:r>
            <w:r w:rsidR="005D6B08">
              <w:rPr>
                <w:noProof/>
                <w:webHidden/>
              </w:rPr>
              <w:tab/>
            </w:r>
            <w:r>
              <w:rPr>
                <w:noProof/>
                <w:webHidden/>
              </w:rPr>
              <w:fldChar w:fldCharType="begin"/>
            </w:r>
            <w:r w:rsidR="005D6B08">
              <w:rPr>
                <w:noProof/>
                <w:webHidden/>
              </w:rPr>
              <w:instrText xml:space="preserve"> PAGEREF _Toc369782442 \h </w:instrText>
            </w:r>
          </w:ins>
          <w:r>
            <w:rPr>
              <w:noProof/>
              <w:webHidden/>
            </w:rPr>
          </w:r>
          <w:r>
            <w:rPr>
              <w:noProof/>
              <w:webHidden/>
            </w:rPr>
            <w:fldChar w:fldCharType="separate"/>
          </w:r>
          <w:ins w:id="257"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58" w:author="Kathrin Eichler" w:date="2013-10-17T14:10:00Z"/>
              <w:rFonts w:asciiTheme="minorHAnsi" w:eastAsiaTheme="minorEastAsia" w:hAnsiTheme="minorHAnsi" w:cstheme="minorBidi"/>
              <w:noProof/>
              <w:szCs w:val="22"/>
            </w:rPr>
          </w:pPr>
          <w:ins w:id="25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w:t>
            </w:r>
            <w:r w:rsidR="005D6B08">
              <w:rPr>
                <w:rFonts w:asciiTheme="minorHAnsi" w:eastAsiaTheme="minorEastAsia" w:hAnsiTheme="minorHAnsi" w:cstheme="minorBidi"/>
                <w:noProof/>
                <w:szCs w:val="22"/>
              </w:rPr>
              <w:tab/>
            </w:r>
            <w:r w:rsidR="005D6B08" w:rsidRPr="004B7892">
              <w:rPr>
                <w:rStyle w:val="Hyperlink"/>
                <w:noProof/>
              </w:rPr>
              <w:t>Provide More Sophisticated Module Implementations</w:t>
            </w:r>
            <w:r w:rsidR="005D6B08">
              <w:rPr>
                <w:noProof/>
                <w:webHidden/>
              </w:rPr>
              <w:tab/>
            </w:r>
            <w:r>
              <w:rPr>
                <w:noProof/>
                <w:webHidden/>
              </w:rPr>
              <w:fldChar w:fldCharType="begin"/>
            </w:r>
            <w:r w:rsidR="005D6B08">
              <w:rPr>
                <w:noProof/>
                <w:webHidden/>
              </w:rPr>
              <w:instrText xml:space="preserve"> PAGEREF _Toc369782443 \h </w:instrText>
            </w:r>
          </w:ins>
          <w:r>
            <w:rPr>
              <w:noProof/>
              <w:webHidden/>
            </w:rPr>
          </w:r>
          <w:r>
            <w:rPr>
              <w:noProof/>
              <w:webHidden/>
            </w:rPr>
            <w:fldChar w:fldCharType="separate"/>
          </w:r>
          <w:ins w:id="260"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61" w:author="Kathrin Eichler" w:date="2013-10-17T14:10:00Z"/>
              <w:rFonts w:asciiTheme="minorHAnsi" w:hAnsiTheme="minorHAnsi"/>
              <w:noProof/>
              <w:lang w:val="de-DE" w:eastAsia="de-DE"/>
            </w:rPr>
          </w:pPr>
          <w:ins w:id="26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8.2.1</w:t>
            </w:r>
            <w:r w:rsidR="005D6B08">
              <w:rPr>
                <w:rFonts w:asciiTheme="minorHAnsi" w:hAnsiTheme="minorHAnsi"/>
                <w:noProof/>
                <w:lang w:val="de-DE" w:eastAsia="de-DE"/>
              </w:rPr>
              <w:tab/>
            </w:r>
            <w:r w:rsidR="005D6B08" w:rsidRPr="004B7892">
              <w:rPr>
                <w:rStyle w:val="Hyperlink"/>
                <w:noProof/>
              </w:rPr>
              <w:t>InteractionReader</w:t>
            </w:r>
            <w:r w:rsidR="005D6B08">
              <w:rPr>
                <w:noProof/>
                <w:webHidden/>
              </w:rPr>
              <w:tab/>
            </w:r>
            <w:r>
              <w:rPr>
                <w:noProof/>
                <w:webHidden/>
              </w:rPr>
              <w:fldChar w:fldCharType="begin"/>
            </w:r>
            <w:r w:rsidR="005D6B08">
              <w:rPr>
                <w:noProof/>
                <w:webHidden/>
              </w:rPr>
              <w:instrText xml:space="preserve"> PAGEREF _Toc369782444 \h </w:instrText>
            </w:r>
          </w:ins>
          <w:r>
            <w:rPr>
              <w:noProof/>
              <w:webHidden/>
            </w:rPr>
          </w:r>
          <w:r>
            <w:rPr>
              <w:noProof/>
              <w:webHidden/>
            </w:rPr>
            <w:fldChar w:fldCharType="separate"/>
          </w:r>
          <w:ins w:id="263"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64" w:author="Kathrin Eichler" w:date="2013-10-17T14:10:00Z"/>
              <w:rFonts w:asciiTheme="minorHAnsi" w:hAnsiTheme="minorHAnsi"/>
              <w:noProof/>
              <w:lang w:val="de-DE" w:eastAsia="de-DE"/>
            </w:rPr>
          </w:pPr>
          <w:ins w:id="26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8.2.2</w:t>
            </w:r>
            <w:r w:rsidR="005D6B08">
              <w:rPr>
                <w:rFonts w:asciiTheme="minorHAnsi" w:hAnsiTheme="minorHAnsi"/>
                <w:noProof/>
                <w:lang w:val="de-DE" w:eastAsia="de-DE"/>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_Toc369782445 \h </w:instrText>
            </w:r>
          </w:ins>
          <w:r>
            <w:rPr>
              <w:noProof/>
              <w:webHidden/>
            </w:rPr>
          </w:r>
          <w:r>
            <w:rPr>
              <w:noProof/>
              <w:webHidden/>
            </w:rPr>
            <w:fldChar w:fldCharType="separate"/>
          </w:r>
          <w:ins w:id="266"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67" w:author="Kathrin Eichler" w:date="2013-10-17T14:10:00Z"/>
              <w:rFonts w:asciiTheme="minorHAnsi" w:hAnsiTheme="minorHAnsi"/>
              <w:noProof/>
              <w:lang w:val="de-DE" w:eastAsia="de-DE"/>
            </w:rPr>
          </w:pPr>
          <w:ins w:id="26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8.2.3</w:t>
            </w:r>
            <w:r w:rsidR="005D6B08">
              <w:rPr>
                <w:rFonts w:asciiTheme="minorHAnsi" w:hAnsiTheme="minorHAnsi"/>
                <w:noProof/>
                <w:lang w:val="de-DE" w:eastAsia="de-DE"/>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_Toc369782446 \h </w:instrText>
            </w:r>
          </w:ins>
          <w:r>
            <w:rPr>
              <w:noProof/>
              <w:webHidden/>
            </w:rPr>
          </w:r>
          <w:r>
            <w:rPr>
              <w:noProof/>
              <w:webHidden/>
            </w:rPr>
            <w:fldChar w:fldCharType="separate"/>
          </w:r>
          <w:ins w:id="269"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70" w:author="Kathrin Eichler" w:date="2013-10-17T14:10:00Z"/>
              <w:rFonts w:asciiTheme="minorHAnsi" w:hAnsiTheme="minorHAnsi"/>
              <w:noProof/>
              <w:lang w:val="de-DE" w:eastAsia="de-DE"/>
            </w:rPr>
          </w:pPr>
          <w:ins w:id="27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8.2.4</w:t>
            </w:r>
            <w:r w:rsidR="005D6B08">
              <w:rPr>
                <w:rFonts w:asciiTheme="minorHAnsi" w:hAnsiTheme="minorHAnsi"/>
                <w:noProof/>
                <w:lang w:val="de-DE" w:eastAsia="de-DE"/>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_Toc369782447 \h </w:instrText>
            </w:r>
          </w:ins>
          <w:r>
            <w:rPr>
              <w:noProof/>
              <w:webHidden/>
            </w:rPr>
          </w:r>
          <w:r>
            <w:rPr>
              <w:noProof/>
              <w:webHidden/>
            </w:rPr>
            <w:fldChar w:fldCharType="separate"/>
          </w:r>
          <w:ins w:id="272" w:author="Kathrin Eichler" w:date="2013-10-17T14:10:00Z">
            <w:r w:rsidR="005D6B08">
              <w:rPr>
                <w:noProof/>
                <w:webHidden/>
              </w:rPr>
              <w:t>75</w:t>
            </w:r>
            <w:r>
              <w:rPr>
                <w:noProof/>
                <w:webHidden/>
              </w:rPr>
              <w:fldChar w:fldCharType="end"/>
            </w:r>
            <w:r w:rsidRPr="004B7892">
              <w:rPr>
                <w:rStyle w:val="Hyperlink"/>
                <w:noProof/>
              </w:rPr>
              <w:fldChar w:fldCharType="end"/>
            </w:r>
          </w:ins>
        </w:p>
        <w:p w:rsidR="008C6841" w:rsidDel="00BB1926" w:rsidRDefault="006C1AF3">
          <w:pPr>
            <w:pStyle w:val="TOC1"/>
            <w:tabs>
              <w:tab w:val="left" w:pos="442"/>
              <w:tab w:val="right" w:leader="dot" w:pos="9016"/>
            </w:tabs>
            <w:rPr>
              <w:del w:id="273" w:author="Kathrin Eichler" w:date="2013-10-11T12:49:00Z"/>
              <w:rFonts w:asciiTheme="minorHAnsi" w:eastAsiaTheme="minorEastAsia" w:hAnsiTheme="minorHAnsi" w:cstheme="minorBidi"/>
              <w:noProof/>
              <w:szCs w:val="22"/>
            </w:rPr>
          </w:pPr>
          <w:del w:id="274" w:author="Kathrin Eichler" w:date="2013-10-11T12:49:00Z">
            <w:r w:rsidRPr="006C1AF3">
              <w:rPr>
                <w:rPrChange w:id="275"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rPrChange w:id="276"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77" w:author="Kathrin Eichler" w:date="2013-10-11T12:49:00Z"/>
              <w:rFonts w:asciiTheme="minorHAnsi" w:eastAsiaTheme="minorEastAsia" w:hAnsiTheme="minorHAnsi" w:cstheme="minorBidi"/>
              <w:noProof/>
              <w:szCs w:val="22"/>
            </w:rPr>
          </w:pPr>
          <w:del w:id="278" w:author="Kathrin Eichler" w:date="2013-10-11T12:49:00Z">
            <w:r w:rsidRPr="006C1AF3">
              <w:rPr>
                <w:rPrChange w:id="279"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rPrChange w:id="280"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81" w:author="Kathrin Eichler" w:date="2013-10-11T12:49:00Z"/>
              <w:rFonts w:asciiTheme="minorHAnsi" w:eastAsiaTheme="minorEastAsia" w:hAnsiTheme="minorHAnsi" w:cstheme="minorBidi"/>
              <w:noProof/>
              <w:szCs w:val="22"/>
            </w:rPr>
          </w:pPr>
          <w:del w:id="282" w:author="Kathrin Eichler" w:date="2013-10-11T12:49:00Z">
            <w:r w:rsidRPr="006C1AF3">
              <w:rPr>
                <w:rPrChange w:id="283"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rPrChange w:id="284"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85" w:author="Kathrin Eichler" w:date="2013-10-11T12:49:00Z"/>
              <w:rFonts w:asciiTheme="minorHAnsi" w:eastAsiaTheme="minorEastAsia" w:hAnsiTheme="minorHAnsi" w:cstheme="minorBidi"/>
              <w:noProof/>
              <w:szCs w:val="22"/>
            </w:rPr>
          </w:pPr>
          <w:del w:id="286" w:author="Kathrin Eichler" w:date="2013-10-11T12:49:00Z">
            <w:r w:rsidRPr="006C1AF3">
              <w:rPr>
                <w:rPrChange w:id="287"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rPrChange w:id="288"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TOC2"/>
            <w:tabs>
              <w:tab w:val="left" w:pos="720"/>
              <w:tab w:val="right" w:leader="dot" w:pos="9016"/>
            </w:tabs>
            <w:rPr>
              <w:del w:id="289" w:author="Kathrin Eichler" w:date="2013-10-11T12:49:00Z"/>
              <w:rFonts w:asciiTheme="minorHAnsi" w:eastAsiaTheme="minorEastAsia" w:hAnsiTheme="minorHAnsi" w:cstheme="minorBidi"/>
              <w:noProof/>
              <w:szCs w:val="22"/>
            </w:rPr>
          </w:pPr>
          <w:del w:id="290" w:author="Kathrin Eichler" w:date="2013-10-11T12:49:00Z">
            <w:r w:rsidRPr="006C1AF3">
              <w:rPr>
                <w:rPrChange w:id="291"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rPrChange w:id="292"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TOC1"/>
            <w:tabs>
              <w:tab w:val="left" w:pos="442"/>
              <w:tab w:val="right" w:leader="dot" w:pos="9016"/>
            </w:tabs>
            <w:rPr>
              <w:del w:id="293" w:author="Kathrin Eichler" w:date="2013-10-11T12:49:00Z"/>
              <w:rFonts w:asciiTheme="minorHAnsi" w:eastAsiaTheme="minorEastAsia" w:hAnsiTheme="minorHAnsi" w:cstheme="minorBidi"/>
              <w:noProof/>
              <w:szCs w:val="22"/>
            </w:rPr>
          </w:pPr>
          <w:del w:id="294" w:author="Kathrin Eichler" w:date="2013-10-11T12:49:00Z">
            <w:r w:rsidRPr="006C1AF3">
              <w:rPr>
                <w:rPrChange w:id="295"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rPrChange w:id="296"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TOC2"/>
            <w:tabs>
              <w:tab w:val="left" w:pos="720"/>
              <w:tab w:val="right" w:leader="dot" w:pos="9016"/>
            </w:tabs>
            <w:rPr>
              <w:del w:id="297" w:author="Kathrin Eichler" w:date="2013-10-11T12:49:00Z"/>
              <w:rFonts w:asciiTheme="minorHAnsi" w:eastAsiaTheme="minorEastAsia" w:hAnsiTheme="minorHAnsi" w:cstheme="minorBidi"/>
              <w:noProof/>
              <w:szCs w:val="22"/>
            </w:rPr>
          </w:pPr>
          <w:del w:id="298" w:author="Kathrin Eichler" w:date="2013-10-11T12:49:00Z">
            <w:r w:rsidRPr="006C1AF3">
              <w:rPr>
                <w:rPrChange w:id="299"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rPrChange w:id="300"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TOC3"/>
            <w:tabs>
              <w:tab w:val="left" w:pos="1200"/>
              <w:tab w:val="right" w:leader="dot" w:pos="9016"/>
            </w:tabs>
            <w:rPr>
              <w:del w:id="301" w:author="Kathrin Eichler" w:date="2013-10-11T12:49:00Z"/>
              <w:rFonts w:asciiTheme="minorHAnsi" w:hAnsiTheme="minorHAnsi"/>
              <w:noProof/>
              <w:lang w:val="de-DE" w:eastAsia="de-DE"/>
            </w:rPr>
          </w:pPr>
          <w:del w:id="302" w:author="Kathrin Eichler" w:date="2013-10-11T12:49:00Z">
            <w:r w:rsidRPr="006C1AF3">
              <w:rPr>
                <w:rPrChange w:id="303"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rPrChange w:id="304"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TOC3"/>
            <w:tabs>
              <w:tab w:val="left" w:pos="1200"/>
              <w:tab w:val="right" w:leader="dot" w:pos="9016"/>
            </w:tabs>
            <w:rPr>
              <w:del w:id="305" w:author="Kathrin Eichler" w:date="2013-10-11T12:49:00Z"/>
              <w:rFonts w:asciiTheme="minorHAnsi" w:hAnsiTheme="minorHAnsi"/>
              <w:noProof/>
              <w:lang w:val="de-DE" w:eastAsia="de-DE"/>
            </w:rPr>
          </w:pPr>
          <w:del w:id="306" w:author="Kathrin Eichler" w:date="2013-10-11T12:49:00Z">
            <w:r w:rsidRPr="006C1AF3">
              <w:rPr>
                <w:rPrChange w:id="307"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rPrChange w:id="308"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TOC3"/>
            <w:tabs>
              <w:tab w:val="left" w:pos="1200"/>
              <w:tab w:val="right" w:leader="dot" w:pos="9016"/>
            </w:tabs>
            <w:rPr>
              <w:del w:id="309" w:author="Kathrin Eichler" w:date="2013-10-11T12:49:00Z"/>
              <w:rFonts w:asciiTheme="minorHAnsi" w:hAnsiTheme="minorHAnsi"/>
              <w:noProof/>
              <w:lang w:val="de-DE" w:eastAsia="de-DE"/>
            </w:rPr>
          </w:pPr>
          <w:del w:id="310" w:author="Kathrin Eichler" w:date="2013-10-11T12:49:00Z">
            <w:r w:rsidRPr="006C1AF3">
              <w:rPr>
                <w:rPrChange w:id="311"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rPrChange w:id="312"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TOC3"/>
            <w:tabs>
              <w:tab w:val="left" w:pos="1200"/>
              <w:tab w:val="right" w:leader="dot" w:pos="9016"/>
            </w:tabs>
            <w:rPr>
              <w:del w:id="313" w:author="Kathrin Eichler" w:date="2013-10-11T12:49:00Z"/>
              <w:rFonts w:asciiTheme="minorHAnsi" w:hAnsiTheme="minorHAnsi"/>
              <w:noProof/>
              <w:lang w:val="de-DE" w:eastAsia="de-DE"/>
            </w:rPr>
          </w:pPr>
          <w:del w:id="314" w:author="Kathrin Eichler" w:date="2013-10-11T12:49:00Z">
            <w:r w:rsidRPr="006C1AF3">
              <w:rPr>
                <w:rPrChange w:id="315"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rPrChange w:id="316"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TOC2"/>
            <w:tabs>
              <w:tab w:val="left" w:pos="960"/>
              <w:tab w:val="right" w:leader="dot" w:pos="9016"/>
            </w:tabs>
            <w:rPr>
              <w:del w:id="317" w:author="Kathrin Eichler" w:date="2013-10-11T12:49:00Z"/>
              <w:rFonts w:asciiTheme="minorHAnsi" w:eastAsiaTheme="minorEastAsia" w:hAnsiTheme="minorHAnsi" w:cstheme="minorBidi"/>
              <w:noProof/>
              <w:szCs w:val="22"/>
            </w:rPr>
          </w:pPr>
          <w:del w:id="318" w:author="Kathrin Eichler" w:date="2013-10-11T12:49:00Z">
            <w:r w:rsidRPr="006C1AF3">
              <w:rPr>
                <w:rPrChange w:id="319"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rPrChange w:id="320"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TOC3"/>
            <w:tabs>
              <w:tab w:val="left" w:pos="1200"/>
              <w:tab w:val="right" w:leader="dot" w:pos="9016"/>
            </w:tabs>
            <w:rPr>
              <w:del w:id="321" w:author="Kathrin Eichler" w:date="2013-10-11T12:49:00Z"/>
              <w:rFonts w:asciiTheme="minorHAnsi" w:hAnsiTheme="minorHAnsi"/>
              <w:noProof/>
              <w:lang w:val="de-DE" w:eastAsia="de-DE"/>
            </w:rPr>
          </w:pPr>
          <w:del w:id="322" w:author="Kathrin Eichler" w:date="2013-10-11T12:49:00Z">
            <w:r w:rsidRPr="006C1AF3">
              <w:rPr>
                <w:rPrChange w:id="323"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rPrChange w:id="324"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TOC3"/>
            <w:tabs>
              <w:tab w:val="left" w:pos="1200"/>
              <w:tab w:val="right" w:leader="dot" w:pos="9016"/>
            </w:tabs>
            <w:rPr>
              <w:del w:id="325" w:author="Kathrin Eichler" w:date="2013-10-11T12:49:00Z"/>
              <w:rFonts w:asciiTheme="minorHAnsi" w:hAnsiTheme="minorHAnsi"/>
              <w:noProof/>
              <w:lang w:val="de-DE" w:eastAsia="de-DE"/>
            </w:rPr>
          </w:pPr>
          <w:del w:id="326" w:author="Kathrin Eichler" w:date="2013-10-11T12:49:00Z">
            <w:r w:rsidRPr="006C1AF3">
              <w:rPr>
                <w:rPrChange w:id="327"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rPrChange w:id="328"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TOC2"/>
            <w:tabs>
              <w:tab w:val="left" w:pos="960"/>
              <w:tab w:val="right" w:leader="dot" w:pos="9016"/>
            </w:tabs>
            <w:rPr>
              <w:del w:id="329" w:author="Kathrin Eichler" w:date="2013-10-11T12:49:00Z"/>
              <w:rFonts w:asciiTheme="minorHAnsi" w:eastAsiaTheme="minorEastAsia" w:hAnsiTheme="minorHAnsi" w:cstheme="minorBidi"/>
              <w:noProof/>
              <w:szCs w:val="22"/>
            </w:rPr>
          </w:pPr>
          <w:del w:id="330" w:author="Kathrin Eichler" w:date="2013-10-11T12:49:00Z">
            <w:r w:rsidRPr="006C1AF3">
              <w:rPr>
                <w:rPrChange w:id="331"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rPrChange w:id="332"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TOC3"/>
            <w:tabs>
              <w:tab w:val="left" w:pos="1200"/>
              <w:tab w:val="right" w:leader="dot" w:pos="9016"/>
            </w:tabs>
            <w:rPr>
              <w:del w:id="333" w:author="Kathrin Eichler" w:date="2013-10-11T12:49:00Z"/>
              <w:rFonts w:asciiTheme="minorHAnsi" w:hAnsiTheme="minorHAnsi"/>
              <w:noProof/>
              <w:lang w:val="de-DE" w:eastAsia="de-DE"/>
            </w:rPr>
          </w:pPr>
          <w:del w:id="334" w:author="Kathrin Eichler" w:date="2013-10-11T12:49:00Z">
            <w:r w:rsidRPr="006C1AF3">
              <w:rPr>
                <w:rPrChange w:id="335"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rPrChange w:id="336"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TOC3"/>
            <w:tabs>
              <w:tab w:val="left" w:pos="1200"/>
              <w:tab w:val="right" w:leader="dot" w:pos="9016"/>
            </w:tabs>
            <w:rPr>
              <w:del w:id="337" w:author="Kathrin Eichler" w:date="2013-10-11T12:49:00Z"/>
              <w:rFonts w:asciiTheme="minorHAnsi" w:hAnsiTheme="minorHAnsi"/>
              <w:noProof/>
              <w:lang w:val="de-DE" w:eastAsia="de-DE"/>
            </w:rPr>
          </w:pPr>
          <w:del w:id="338" w:author="Kathrin Eichler" w:date="2013-10-11T12:49:00Z">
            <w:r w:rsidRPr="006C1AF3">
              <w:rPr>
                <w:rPrChange w:id="339" w:author="Kathrin Eichler" w:date="2013-10-11T12:49:00Z">
                  <w:rPr>
                    <w:rStyle w:val="Hyperlink"/>
                    <w:noProof/>
                  </w:rPr>
                </w:rPrChange>
              </w:rPr>
              <w:delText>2.3.2</w:delText>
            </w:r>
            <w:r w:rsidR="008C6841" w:rsidDel="00BB1926">
              <w:rPr>
                <w:rFonts w:asciiTheme="minorHAnsi" w:hAnsiTheme="minorHAnsi"/>
                <w:noProof/>
                <w:lang w:val="de-DE" w:eastAsia="de-DE"/>
              </w:rPr>
              <w:tab/>
            </w:r>
            <w:r w:rsidRPr="006C1AF3">
              <w:rPr>
                <w:rPrChange w:id="340"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TOC1"/>
            <w:tabs>
              <w:tab w:val="left" w:pos="442"/>
              <w:tab w:val="right" w:leader="dot" w:pos="9016"/>
            </w:tabs>
            <w:rPr>
              <w:del w:id="341" w:author="Kathrin Eichler" w:date="2013-10-11T12:49:00Z"/>
              <w:rFonts w:asciiTheme="minorHAnsi" w:eastAsiaTheme="minorEastAsia" w:hAnsiTheme="minorHAnsi" w:cstheme="minorBidi"/>
              <w:noProof/>
              <w:szCs w:val="22"/>
            </w:rPr>
          </w:pPr>
          <w:del w:id="342" w:author="Kathrin Eichler" w:date="2013-10-11T12:49:00Z">
            <w:r w:rsidRPr="006C1AF3">
              <w:rPr>
                <w:rPrChange w:id="343"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rPrChange w:id="344"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TOC2"/>
            <w:tabs>
              <w:tab w:val="left" w:pos="720"/>
              <w:tab w:val="right" w:leader="dot" w:pos="9016"/>
            </w:tabs>
            <w:rPr>
              <w:del w:id="345" w:author="Kathrin Eichler" w:date="2013-10-11T12:49:00Z"/>
              <w:rFonts w:asciiTheme="minorHAnsi" w:eastAsiaTheme="minorEastAsia" w:hAnsiTheme="minorHAnsi" w:cstheme="minorBidi"/>
              <w:noProof/>
              <w:szCs w:val="22"/>
            </w:rPr>
          </w:pPr>
          <w:del w:id="346" w:author="Kathrin Eichler" w:date="2013-10-11T12:49:00Z">
            <w:r w:rsidRPr="006C1AF3">
              <w:rPr>
                <w:rPrChange w:id="347" w:author="Kathrin Eichler" w:date="2013-10-11T12:49:00Z">
                  <w:rPr>
                    <w:rStyle w:val="Hyperlink"/>
                    <w:noProof/>
                  </w:rPr>
                </w:rPrChange>
              </w:rPr>
              <w:lastRenderedPageBreak/>
              <w:delText>3.1</w:delText>
            </w:r>
            <w:r w:rsidR="008C6841" w:rsidDel="00BB1926">
              <w:rPr>
                <w:rFonts w:asciiTheme="minorHAnsi" w:eastAsiaTheme="minorEastAsia" w:hAnsiTheme="minorHAnsi" w:cstheme="minorBidi"/>
                <w:noProof/>
                <w:szCs w:val="22"/>
              </w:rPr>
              <w:tab/>
            </w:r>
            <w:r w:rsidRPr="006C1AF3">
              <w:rPr>
                <w:rPrChange w:id="348"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TOC3"/>
            <w:tabs>
              <w:tab w:val="left" w:pos="1200"/>
              <w:tab w:val="right" w:leader="dot" w:pos="9016"/>
            </w:tabs>
            <w:rPr>
              <w:del w:id="349" w:author="Kathrin Eichler" w:date="2013-10-11T12:49:00Z"/>
              <w:rFonts w:asciiTheme="minorHAnsi" w:hAnsiTheme="minorHAnsi"/>
              <w:noProof/>
              <w:lang w:val="de-DE" w:eastAsia="de-DE"/>
            </w:rPr>
          </w:pPr>
          <w:del w:id="350" w:author="Kathrin Eichler" w:date="2013-10-11T12:49:00Z">
            <w:r w:rsidRPr="006C1AF3">
              <w:rPr>
                <w:rPrChange w:id="351"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rPrChange w:id="352"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TOC2"/>
            <w:tabs>
              <w:tab w:val="left" w:pos="960"/>
              <w:tab w:val="right" w:leader="dot" w:pos="9016"/>
            </w:tabs>
            <w:rPr>
              <w:del w:id="353" w:author="Kathrin Eichler" w:date="2013-10-11T12:49:00Z"/>
              <w:rFonts w:asciiTheme="minorHAnsi" w:eastAsiaTheme="minorEastAsia" w:hAnsiTheme="minorHAnsi" w:cstheme="minorBidi"/>
              <w:noProof/>
              <w:szCs w:val="22"/>
            </w:rPr>
          </w:pPr>
          <w:del w:id="354" w:author="Kathrin Eichler" w:date="2013-10-11T12:49:00Z">
            <w:r w:rsidRPr="006C1AF3">
              <w:rPr>
                <w:rPrChange w:id="355"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rPrChange w:id="356"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TOC2"/>
            <w:tabs>
              <w:tab w:val="left" w:pos="960"/>
              <w:tab w:val="right" w:leader="dot" w:pos="9016"/>
            </w:tabs>
            <w:rPr>
              <w:del w:id="357" w:author="Kathrin Eichler" w:date="2013-10-11T12:49:00Z"/>
              <w:rFonts w:asciiTheme="minorHAnsi" w:eastAsiaTheme="minorEastAsia" w:hAnsiTheme="minorHAnsi" w:cstheme="minorBidi"/>
              <w:noProof/>
              <w:szCs w:val="22"/>
            </w:rPr>
          </w:pPr>
          <w:del w:id="358" w:author="Kathrin Eichler" w:date="2013-10-11T12:49:00Z">
            <w:r w:rsidRPr="006C1AF3">
              <w:rPr>
                <w:rPrChange w:id="359"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rPrChange w:id="360"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TOC3"/>
            <w:tabs>
              <w:tab w:val="left" w:pos="1200"/>
              <w:tab w:val="right" w:leader="dot" w:pos="9016"/>
            </w:tabs>
            <w:rPr>
              <w:del w:id="361" w:author="Kathrin Eichler" w:date="2013-10-11T12:49:00Z"/>
              <w:rFonts w:asciiTheme="minorHAnsi" w:hAnsiTheme="minorHAnsi"/>
              <w:noProof/>
              <w:lang w:val="de-DE" w:eastAsia="de-DE"/>
            </w:rPr>
          </w:pPr>
          <w:del w:id="362" w:author="Kathrin Eichler" w:date="2013-10-11T12:49:00Z">
            <w:r w:rsidRPr="006C1AF3">
              <w:rPr>
                <w:rPrChange w:id="363"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rPrChange w:id="364"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TOC3"/>
            <w:tabs>
              <w:tab w:val="left" w:pos="1200"/>
              <w:tab w:val="right" w:leader="dot" w:pos="9016"/>
            </w:tabs>
            <w:rPr>
              <w:del w:id="365" w:author="Kathrin Eichler" w:date="2013-10-11T12:49:00Z"/>
              <w:rFonts w:asciiTheme="minorHAnsi" w:hAnsiTheme="minorHAnsi"/>
              <w:noProof/>
              <w:lang w:val="de-DE" w:eastAsia="de-DE"/>
            </w:rPr>
          </w:pPr>
          <w:del w:id="366" w:author="Kathrin Eichler" w:date="2013-10-11T12:49:00Z">
            <w:r w:rsidRPr="006C1AF3">
              <w:rPr>
                <w:rPrChange w:id="367"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rPrChange w:id="368"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TOC3"/>
            <w:tabs>
              <w:tab w:val="left" w:pos="1200"/>
              <w:tab w:val="right" w:leader="dot" w:pos="9016"/>
            </w:tabs>
            <w:rPr>
              <w:del w:id="369" w:author="Kathrin Eichler" w:date="2013-10-11T12:49:00Z"/>
              <w:rFonts w:asciiTheme="minorHAnsi" w:hAnsiTheme="minorHAnsi"/>
              <w:noProof/>
              <w:lang w:val="de-DE" w:eastAsia="de-DE"/>
            </w:rPr>
          </w:pPr>
          <w:del w:id="370" w:author="Kathrin Eichler" w:date="2013-10-11T12:49:00Z">
            <w:r w:rsidRPr="006C1AF3">
              <w:rPr>
                <w:rPrChange w:id="371"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rPrChange w:id="372"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TOC1"/>
            <w:tabs>
              <w:tab w:val="left" w:pos="442"/>
              <w:tab w:val="right" w:leader="dot" w:pos="9016"/>
            </w:tabs>
            <w:rPr>
              <w:del w:id="373" w:author="Kathrin Eichler" w:date="2013-10-11T12:49:00Z"/>
              <w:rFonts w:asciiTheme="minorHAnsi" w:eastAsiaTheme="minorEastAsia" w:hAnsiTheme="minorHAnsi" w:cstheme="minorBidi"/>
              <w:noProof/>
              <w:szCs w:val="22"/>
            </w:rPr>
          </w:pPr>
          <w:del w:id="374" w:author="Kathrin Eichler" w:date="2013-10-11T12:49:00Z">
            <w:r w:rsidRPr="006C1AF3">
              <w:rPr>
                <w:rPrChange w:id="375"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rPrChange w:id="376"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TOC2"/>
            <w:tabs>
              <w:tab w:val="left" w:pos="720"/>
              <w:tab w:val="right" w:leader="dot" w:pos="9016"/>
            </w:tabs>
            <w:rPr>
              <w:del w:id="377" w:author="Kathrin Eichler" w:date="2013-10-11T12:49:00Z"/>
              <w:rFonts w:asciiTheme="minorHAnsi" w:eastAsiaTheme="minorEastAsia" w:hAnsiTheme="minorHAnsi" w:cstheme="minorBidi"/>
              <w:noProof/>
              <w:szCs w:val="22"/>
            </w:rPr>
          </w:pPr>
          <w:del w:id="378" w:author="Kathrin Eichler" w:date="2013-10-11T12:49:00Z">
            <w:r w:rsidRPr="006C1AF3">
              <w:rPr>
                <w:rPrChange w:id="379"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rPrChange w:id="380"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TOC2"/>
            <w:tabs>
              <w:tab w:val="left" w:pos="960"/>
              <w:tab w:val="right" w:leader="dot" w:pos="9016"/>
            </w:tabs>
            <w:rPr>
              <w:del w:id="381" w:author="Kathrin Eichler" w:date="2013-10-11T12:49:00Z"/>
              <w:rFonts w:asciiTheme="minorHAnsi" w:eastAsiaTheme="minorEastAsia" w:hAnsiTheme="minorHAnsi" w:cstheme="minorBidi"/>
              <w:noProof/>
              <w:szCs w:val="22"/>
            </w:rPr>
          </w:pPr>
          <w:del w:id="382" w:author="Kathrin Eichler" w:date="2013-10-11T12:49:00Z">
            <w:r w:rsidRPr="006C1AF3">
              <w:rPr>
                <w:rPrChange w:id="383"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rPrChange w:id="384"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85" w:author="Kathrin Eichler" w:date="2013-10-11T12:49:00Z"/>
              <w:rFonts w:asciiTheme="minorHAnsi" w:hAnsiTheme="minorHAnsi"/>
              <w:noProof/>
              <w:lang w:val="de-DE" w:eastAsia="de-DE"/>
            </w:rPr>
          </w:pPr>
          <w:del w:id="386" w:author="Kathrin Eichler" w:date="2013-10-11T12:49:00Z">
            <w:r w:rsidRPr="006C1AF3">
              <w:rPr>
                <w:rPrChange w:id="387"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rPrChange w:id="388"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89" w:author="Kathrin Eichler" w:date="2013-10-11T12:49:00Z"/>
              <w:rFonts w:asciiTheme="minorHAnsi" w:hAnsiTheme="minorHAnsi"/>
              <w:noProof/>
              <w:lang w:val="de-DE" w:eastAsia="de-DE"/>
            </w:rPr>
          </w:pPr>
          <w:del w:id="390" w:author="Kathrin Eichler" w:date="2013-10-11T12:49:00Z">
            <w:r w:rsidRPr="006C1AF3">
              <w:rPr>
                <w:rPrChange w:id="391"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rPrChange w:id="392"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93" w:author="Kathrin Eichler" w:date="2013-10-11T12:49:00Z"/>
              <w:rFonts w:asciiTheme="minorHAnsi" w:hAnsiTheme="minorHAnsi"/>
              <w:noProof/>
              <w:lang w:val="de-DE" w:eastAsia="de-DE"/>
            </w:rPr>
          </w:pPr>
          <w:del w:id="394" w:author="Kathrin Eichler" w:date="2013-10-11T12:49:00Z">
            <w:r w:rsidRPr="006C1AF3">
              <w:rPr>
                <w:rPrChange w:id="395"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rPrChange w:id="396"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TOC3"/>
            <w:tabs>
              <w:tab w:val="left" w:pos="1200"/>
              <w:tab w:val="right" w:leader="dot" w:pos="9016"/>
            </w:tabs>
            <w:rPr>
              <w:del w:id="397" w:author="Kathrin Eichler" w:date="2013-10-11T12:49:00Z"/>
              <w:rFonts w:asciiTheme="minorHAnsi" w:hAnsiTheme="minorHAnsi"/>
              <w:noProof/>
              <w:lang w:val="de-DE" w:eastAsia="de-DE"/>
            </w:rPr>
          </w:pPr>
          <w:del w:id="398" w:author="Kathrin Eichler" w:date="2013-10-11T12:49:00Z">
            <w:r w:rsidRPr="006C1AF3">
              <w:rPr>
                <w:rPrChange w:id="399"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rPrChange w:id="400"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TOC3"/>
            <w:tabs>
              <w:tab w:val="left" w:pos="1200"/>
              <w:tab w:val="right" w:leader="dot" w:pos="9016"/>
            </w:tabs>
            <w:rPr>
              <w:del w:id="401" w:author="Kathrin Eichler" w:date="2013-10-11T12:49:00Z"/>
              <w:rFonts w:asciiTheme="minorHAnsi" w:hAnsiTheme="minorHAnsi"/>
              <w:noProof/>
              <w:lang w:val="de-DE" w:eastAsia="de-DE"/>
            </w:rPr>
          </w:pPr>
          <w:del w:id="402" w:author="Kathrin Eichler" w:date="2013-10-11T12:49:00Z">
            <w:r w:rsidRPr="006C1AF3">
              <w:rPr>
                <w:rPrChange w:id="403"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rPrChange w:id="404"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TOC3"/>
            <w:tabs>
              <w:tab w:val="left" w:pos="1200"/>
              <w:tab w:val="right" w:leader="dot" w:pos="9016"/>
            </w:tabs>
            <w:rPr>
              <w:del w:id="405" w:author="Kathrin Eichler" w:date="2013-10-11T12:49:00Z"/>
              <w:rFonts w:asciiTheme="minorHAnsi" w:hAnsiTheme="minorHAnsi"/>
              <w:noProof/>
              <w:lang w:val="de-DE" w:eastAsia="de-DE"/>
            </w:rPr>
          </w:pPr>
          <w:del w:id="406" w:author="Kathrin Eichler" w:date="2013-10-11T12:49:00Z">
            <w:r w:rsidRPr="006C1AF3">
              <w:rPr>
                <w:rPrChange w:id="407"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rPrChange w:id="408"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TOC3"/>
            <w:tabs>
              <w:tab w:val="left" w:pos="1200"/>
              <w:tab w:val="right" w:leader="dot" w:pos="9016"/>
            </w:tabs>
            <w:rPr>
              <w:del w:id="409" w:author="Kathrin Eichler" w:date="2013-10-11T12:49:00Z"/>
              <w:rFonts w:asciiTheme="minorHAnsi" w:hAnsiTheme="minorHAnsi"/>
              <w:noProof/>
              <w:lang w:val="de-DE" w:eastAsia="de-DE"/>
            </w:rPr>
          </w:pPr>
          <w:del w:id="410" w:author="Kathrin Eichler" w:date="2013-10-11T12:49:00Z">
            <w:r w:rsidRPr="006C1AF3">
              <w:rPr>
                <w:rPrChange w:id="411"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rPrChange w:id="412"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TOC3"/>
            <w:tabs>
              <w:tab w:val="left" w:pos="1200"/>
              <w:tab w:val="right" w:leader="dot" w:pos="9016"/>
            </w:tabs>
            <w:rPr>
              <w:del w:id="413" w:author="Kathrin Eichler" w:date="2013-10-11T12:49:00Z"/>
              <w:rFonts w:asciiTheme="minorHAnsi" w:hAnsiTheme="minorHAnsi"/>
              <w:noProof/>
              <w:lang w:val="de-DE" w:eastAsia="de-DE"/>
            </w:rPr>
          </w:pPr>
          <w:del w:id="414" w:author="Kathrin Eichler" w:date="2013-10-11T12:49:00Z">
            <w:r w:rsidRPr="006C1AF3">
              <w:rPr>
                <w:rPrChange w:id="415"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rPrChange w:id="416"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TOC1"/>
            <w:tabs>
              <w:tab w:val="left" w:pos="442"/>
              <w:tab w:val="right" w:leader="dot" w:pos="9016"/>
            </w:tabs>
            <w:rPr>
              <w:del w:id="417" w:author="Kathrin Eichler" w:date="2013-10-11T12:49:00Z"/>
              <w:rFonts w:asciiTheme="minorHAnsi" w:eastAsiaTheme="minorEastAsia" w:hAnsiTheme="minorHAnsi" w:cstheme="minorBidi"/>
              <w:noProof/>
              <w:szCs w:val="22"/>
            </w:rPr>
          </w:pPr>
          <w:del w:id="418" w:author="Kathrin Eichler" w:date="2013-10-11T12:49:00Z">
            <w:r w:rsidRPr="006C1AF3">
              <w:rPr>
                <w:rPrChange w:id="419"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rPrChange w:id="420"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TOC2"/>
            <w:tabs>
              <w:tab w:val="left" w:pos="720"/>
              <w:tab w:val="right" w:leader="dot" w:pos="9016"/>
            </w:tabs>
            <w:rPr>
              <w:del w:id="421" w:author="Kathrin Eichler" w:date="2013-10-11T12:49:00Z"/>
              <w:rFonts w:asciiTheme="minorHAnsi" w:eastAsiaTheme="minorEastAsia" w:hAnsiTheme="minorHAnsi" w:cstheme="minorBidi"/>
              <w:noProof/>
              <w:szCs w:val="22"/>
            </w:rPr>
          </w:pPr>
          <w:del w:id="422" w:author="Kathrin Eichler" w:date="2013-10-11T12:49:00Z">
            <w:r w:rsidRPr="006C1AF3">
              <w:rPr>
                <w:rPrChange w:id="423"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rPrChange w:id="424"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TOC3"/>
            <w:tabs>
              <w:tab w:val="left" w:pos="1200"/>
              <w:tab w:val="right" w:leader="dot" w:pos="9016"/>
            </w:tabs>
            <w:rPr>
              <w:del w:id="425" w:author="Kathrin Eichler" w:date="2013-10-11T12:49:00Z"/>
              <w:rFonts w:asciiTheme="minorHAnsi" w:hAnsiTheme="minorHAnsi"/>
              <w:noProof/>
              <w:lang w:val="de-DE" w:eastAsia="de-DE"/>
            </w:rPr>
          </w:pPr>
          <w:del w:id="426" w:author="Kathrin Eichler" w:date="2013-10-11T12:49:00Z">
            <w:r w:rsidRPr="006C1AF3">
              <w:rPr>
                <w:rPrChange w:id="427"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rPrChange w:id="428"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TOC3"/>
            <w:tabs>
              <w:tab w:val="left" w:pos="1200"/>
              <w:tab w:val="right" w:leader="dot" w:pos="9016"/>
            </w:tabs>
            <w:rPr>
              <w:del w:id="429" w:author="Kathrin Eichler" w:date="2013-10-11T12:49:00Z"/>
              <w:rFonts w:asciiTheme="minorHAnsi" w:hAnsiTheme="minorHAnsi"/>
              <w:noProof/>
              <w:lang w:val="de-DE" w:eastAsia="de-DE"/>
            </w:rPr>
          </w:pPr>
          <w:del w:id="430" w:author="Kathrin Eichler" w:date="2013-10-11T12:49:00Z">
            <w:r w:rsidRPr="006C1AF3">
              <w:rPr>
                <w:rPrChange w:id="431"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rPrChange w:id="432"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TOC3"/>
            <w:tabs>
              <w:tab w:val="left" w:pos="1200"/>
              <w:tab w:val="right" w:leader="dot" w:pos="9016"/>
            </w:tabs>
            <w:rPr>
              <w:del w:id="433" w:author="Kathrin Eichler" w:date="2013-10-11T12:49:00Z"/>
              <w:rFonts w:asciiTheme="minorHAnsi" w:hAnsiTheme="minorHAnsi"/>
              <w:noProof/>
              <w:lang w:val="de-DE" w:eastAsia="de-DE"/>
            </w:rPr>
          </w:pPr>
          <w:del w:id="434" w:author="Kathrin Eichler" w:date="2013-10-11T12:49:00Z">
            <w:r w:rsidRPr="006C1AF3">
              <w:rPr>
                <w:rPrChange w:id="435"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rPrChange w:id="436"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TOC2"/>
            <w:tabs>
              <w:tab w:val="left" w:pos="720"/>
              <w:tab w:val="right" w:leader="dot" w:pos="9016"/>
            </w:tabs>
            <w:rPr>
              <w:del w:id="437" w:author="Kathrin Eichler" w:date="2013-10-11T12:49:00Z"/>
              <w:rFonts w:asciiTheme="minorHAnsi" w:eastAsiaTheme="minorEastAsia" w:hAnsiTheme="minorHAnsi" w:cstheme="minorBidi"/>
              <w:noProof/>
              <w:szCs w:val="22"/>
            </w:rPr>
          </w:pPr>
          <w:del w:id="438" w:author="Kathrin Eichler" w:date="2013-10-11T12:49:00Z">
            <w:r w:rsidRPr="006C1AF3">
              <w:rPr>
                <w:rPrChange w:id="439"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rPrChange w:id="440"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TOC3"/>
            <w:tabs>
              <w:tab w:val="left" w:pos="1200"/>
              <w:tab w:val="right" w:leader="dot" w:pos="9016"/>
            </w:tabs>
            <w:rPr>
              <w:del w:id="441" w:author="Kathrin Eichler" w:date="2013-10-11T12:49:00Z"/>
              <w:rFonts w:asciiTheme="minorHAnsi" w:hAnsiTheme="minorHAnsi"/>
              <w:noProof/>
              <w:lang w:val="de-DE" w:eastAsia="de-DE"/>
            </w:rPr>
          </w:pPr>
          <w:del w:id="442" w:author="Kathrin Eichler" w:date="2013-10-11T12:49:00Z">
            <w:r w:rsidRPr="006C1AF3">
              <w:rPr>
                <w:rPrChange w:id="443"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rPrChange w:id="444"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TOC3"/>
            <w:tabs>
              <w:tab w:val="left" w:pos="1200"/>
              <w:tab w:val="right" w:leader="dot" w:pos="9016"/>
            </w:tabs>
            <w:rPr>
              <w:del w:id="445" w:author="Kathrin Eichler" w:date="2013-10-11T12:49:00Z"/>
              <w:rFonts w:asciiTheme="minorHAnsi" w:hAnsiTheme="minorHAnsi"/>
              <w:noProof/>
              <w:lang w:val="de-DE" w:eastAsia="de-DE"/>
            </w:rPr>
          </w:pPr>
          <w:del w:id="446" w:author="Kathrin Eichler" w:date="2013-10-11T12:49:00Z">
            <w:r w:rsidRPr="006C1AF3">
              <w:rPr>
                <w:rPrChange w:id="447"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rPrChange w:id="448"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TOC3"/>
            <w:tabs>
              <w:tab w:val="left" w:pos="1200"/>
              <w:tab w:val="right" w:leader="dot" w:pos="9016"/>
            </w:tabs>
            <w:rPr>
              <w:del w:id="449" w:author="Kathrin Eichler" w:date="2013-10-11T12:49:00Z"/>
              <w:rFonts w:asciiTheme="minorHAnsi" w:hAnsiTheme="minorHAnsi"/>
              <w:noProof/>
              <w:lang w:val="de-DE" w:eastAsia="de-DE"/>
            </w:rPr>
          </w:pPr>
          <w:del w:id="450" w:author="Kathrin Eichler" w:date="2013-10-11T12:49:00Z">
            <w:r w:rsidRPr="006C1AF3">
              <w:rPr>
                <w:rPrChange w:id="451"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rPrChange w:id="452"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TOC3"/>
            <w:tabs>
              <w:tab w:val="left" w:pos="1200"/>
              <w:tab w:val="right" w:leader="dot" w:pos="9016"/>
            </w:tabs>
            <w:rPr>
              <w:del w:id="453" w:author="Kathrin Eichler" w:date="2013-10-11T12:49:00Z"/>
              <w:rFonts w:asciiTheme="minorHAnsi" w:hAnsiTheme="minorHAnsi"/>
              <w:noProof/>
              <w:lang w:val="de-DE" w:eastAsia="de-DE"/>
            </w:rPr>
          </w:pPr>
          <w:del w:id="454" w:author="Kathrin Eichler" w:date="2013-10-11T12:49:00Z">
            <w:r w:rsidRPr="006C1AF3">
              <w:rPr>
                <w:rPrChange w:id="455"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rPrChange w:id="456"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TOC2"/>
            <w:tabs>
              <w:tab w:val="left" w:pos="720"/>
              <w:tab w:val="right" w:leader="dot" w:pos="9016"/>
            </w:tabs>
            <w:rPr>
              <w:del w:id="457" w:author="Kathrin Eichler" w:date="2013-10-11T12:49:00Z"/>
              <w:rFonts w:asciiTheme="minorHAnsi" w:eastAsiaTheme="minorEastAsia" w:hAnsiTheme="minorHAnsi" w:cstheme="minorBidi"/>
              <w:noProof/>
              <w:szCs w:val="22"/>
            </w:rPr>
          </w:pPr>
          <w:del w:id="458" w:author="Kathrin Eichler" w:date="2013-10-11T12:49:00Z">
            <w:r w:rsidRPr="006C1AF3">
              <w:rPr>
                <w:rPrChange w:id="459"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rPrChange w:id="460"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TOC3"/>
            <w:tabs>
              <w:tab w:val="left" w:pos="1200"/>
              <w:tab w:val="right" w:leader="dot" w:pos="9016"/>
            </w:tabs>
            <w:rPr>
              <w:del w:id="461" w:author="Kathrin Eichler" w:date="2013-10-11T12:49:00Z"/>
              <w:rFonts w:asciiTheme="minorHAnsi" w:hAnsiTheme="minorHAnsi"/>
              <w:noProof/>
              <w:lang w:val="de-DE" w:eastAsia="de-DE"/>
            </w:rPr>
          </w:pPr>
          <w:del w:id="462" w:author="Kathrin Eichler" w:date="2013-10-11T12:49:00Z">
            <w:r w:rsidRPr="006C1AF3">
              <w:rPr>
                <w:rPrChange w:id="463"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4"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TOC3"/>
            <w:tabs>
              <w:tab w:val="left" w:pos="1200"/>
              <w:tab w:val="right" w:leader="dot" w:pos="9016"/>
            </w:tabs>
            <w:rPr>
              <w:del w:id="465" w:author="Kathrin Eichler" w:date="2013-10-11T12:49:00Z"/>
              <w:rFonts w:asciiTheme="minorHAnsi" w:hAnsiTheme="minorHAnsi"/>
              <w:noProof/>
              <w:lang w:val="de-DE" w:eastAsia="de-DE"/>
            </w:rPr>
          </w:pPr>
          <w:del w:id="466" w:author="Kathrin Eichler" w:date="2013-10-11T12:49:00Z">
            <w:r w:rsidRPr="006C1AF3">
              <w:rPr>
                <w:rPrChange w:id="467"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8"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TOC3"/>
            <w:tabs>
              <w:tab w:val="left" w:pos="1200"/>
              <w:tab w:val="right" w:leader="dot" w:pos="9016"/>
            </w:tabs>
            <w:rPr>
              <w:del w:id="469" w:author="Kathrin Eichler" w:date="2013-10-11T12:49:00Z"/>
              <w:rFonts w:asciiTheme="minorHAnsi" w:hAnsiTheme="minorHAnsi"/>
              <w:noProof/>
              <w:lang w:val="de-DE" w:eastAsia="de-DE"/>
            </w:rPr>
          </w:pPr>
          <w:del w:id="470" w:author="Kathrin Eichler" w:date="2013-10-11T12:49:00Z">
            <w:r w:rsidRPr="006C1AF3">
              <w:rPr>
                <w:rPrChange w:id="471" w:author="Kathrin Eichler" w:date="2013-10-11T12:49:00Z">
                  <w:rPr>
                    <w:rStyle w:val="Hyperlink"/>
                    <w:noProof/>
                  </w:rPr>
                </w:rPrChange>
              </w:rPr>
              <w:lastRenderedPageBreak/>
              <w:delText>5.3.2</w:delText>
            </w:r>
            <w:r w:rsidR="008C6841" w:rsidDel="00BB1926">
              <w:rPr>
                <w:rFonts w:asciiTheme="minorHAnsi" w:hAnsiTheme="minorHAnsi"/>
                <w:noProof/>
                <w:lang w:val="de-DE" w:eastAsia="de-DE"/>
              </w:rPr>
              <w:tab/>
            </w:r>
            <w:r w:rsidRPr="006C1AF3">
              <w:rPr>
                <w:rPrChange w:id="472"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TOC1"/>
            <w:tabs>
              <w:tab w:val="left" w:pos="442"/>
              <w:tab w:val="right" w:leader="dot" w:pos="9016"/>
            </w:tabs>
            <w:rPr>
              <w:del w:id="473" w:author="Kathrin Eichler" w:date="2013-10-11T12:49:00Z"/>
              <w:rFonts w:asciiTheme="minorHAnsi" w:eastAsiaTheme="minorEastAsia" w:hAnsiTheme="minorHAnsi" w:cstheme="minorBidi"/>
              <w:noProof/>
              <w:szCs w:val="22"/>
            </w:rPr>
          </w:pPr>
          <w:del w:id="474" w:author="Kathrin Eichler" w:date="2013-10-11T12:49:00Z">
            <w:r w:rsidRPr="006C1AF3">
              <w:rPr>
                <w:rPrChange w:id="475"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rPrChange w:id="476"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TOC2"/>
            <w:tabs>
              <w:tab w:val="left" w:pos="720"/>
              <w:tab w:val="right" w:leader="dot" w:pos="9016"/>
            </w:tabs>
            <w:rPr>
              <w:del w:id="477" w:author="Kathrin Eichler" w:date="2013-10-11T12:49:00Z"/>
              <w:rFonts w:asciiTheme="minorHAnsi" w:eastAsiaTheme="minorEastAsia" w:hAnsiTheme="minorHAnsi" w:cstheme="minorBidi"/>
              <w:noProof/>
              <w:szCs w:val="22"/>
            </w:rPr>
          </w:pPr>
          <w:del w:id="478" w:author="Kathrin Eichler" w:date="2013-10-11T12:49:00Z">
            <w:r w:rsidRPr="006C1AF3">
              <w:rPr>
                <w:rPrChange w:id="479"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rPrChange w:id="480"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81" w:author="Kathrin Eichler" w:date="2013-10-11T12:49:00Z"/>
              <w:rFonts w:asciiTheme="minorHAnsi" w:hAnsiTheme="minorHAnsi"/>
              <w:noProof/>
              <w:lang w:val="de-DE" w:eastAsia="de-DE"/>
            </w:rPr>
          </w:pPr>
          <w:del w:id="482" w:author="Kathrin Eichler" w:date="2013-10-11T12:49:00Z">
            <w:r w:rsidRPr="006C1AF3">
              <w:rPr>
                <w:rPrChange w:id="483"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rPrChange w:id="484"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85" w:author="Kathrin Eichler" w:date="2013-10-11T12:49:00Z"/>
              <w:rFonts w:asciiTheme="minorHAnsi" w:hAnsiTheme="minorHAnsi"/>
              <w:noProof/>
              <w:lang w:val="de-DE" w:eastAsia="de-DE"/>
            </w:rPr>
          </w:pPr>
          <w:del w:id="486" w:author="Kathrin Eichler" w:date="2013-10-11T12:49:00Z">
            <w:r w:rsidRPr="006C1AF3">
              <w:rPr>
                <w:rPrChange w:id="487"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rPrChange w:id="488"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89" w:author="Kathrin Eichler" w:date="2013-10-11T12:49:00Z"/>
              <w:rFonts w:asciiTheme="minorHAnsi" w:hAnsiTheme="minorHAnsi"/>
              <w:noProof/>
              <w:lang w:val="de-DE" w:eastAsia="de-DE"/>
            </w:rPr>
          </w:pPr>
          <w:del w:id="490" w:author="Kathrin Eichler" w:date="2013-10-11T12:49:00Z">
            <w:r w:rsidRPr="006C1AF3">
              <w:rPr>
                <w:rPrChange w:id="491"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rPrChange w:id="492"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TOC2"/>
            <w:tabs>
              <w:tab w:val="left" w:pos="960"/>
              <w:tab w:val="right" w:leader="dot" w:pos="9016"/>
            </w:tabs>
            <w:rPr>
              <w:del w:id="493" w:author="Kathrin Eichler" w:date="2013-10-11T12:49:00Z"/>
              <w:rFonts w:asciiTheme="minorHAnsi" w:eastAsiaTheme="minorEastAsia" w:hAnsiTheme="minorHAnsi" w:cstheme="minorBidi"/>
              <w:noProof/>
              <w:szCs w:val="22"/>
            </w:rPr>
          </w:pPr>
          <w:del w:id="494" w:author="Kathrin Eichler" w:date="2013-10-11T12:49:00Z">
            <w:r w:rsidRPr="006C1AF3">
              <w:rPr>
                <w:rPrChange w:id="495"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rPrChange w:id="496"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TOC3"/>
            <w:tabs>
              <w:tab w:val="left" w:pos="1200"/>
              <w:tab w:val="right" w:leader="dot" w:pos="9016"/>
            </w:tabs>
            <w:rPr>
              <w:del w:id="497" w:author="Kathrin Eichler" w:date="2013-10-11T12:49:00Z"/>
              <w:rFonts w:asciiTheme="minorHAnsi" w:hAnsiTheme="minorHAnsi"/>
              <w:noProof/>
              <w:lang w:val="de-DE" w:eastAsia="de-DE"/>
            </w:rPr>
          </w:pPr>
          <w:del w:id="498" w:author="Kathrin Eichler" w:date="2013-10-11T12:49:00Z">
            <w:r w:rsidRPr="006C1AF3">
              <w:rPr>
                <w:rPrChange w:id="499"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rPrChange w:id="500"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TOC3"/>
            <w:tabs>
              <w:tab w:val="left" w:pos="1200"/>
              <w:tab w:val="right" w:leader="dot" w:pos="9016"/>
            </w:tabs>
            <w:rPr>
              <w:del w:id="501" w:author="Kathrin Eichler" w:date="2013-10-11T12:49:00Z"/>
              <w:rFonts w:asciiTheme="minorHAnsi" w:hAnsiTheme="minorHAnsi"/>
              <w:noProof/>
              <w:lang w:val="de-DE" w:eastAsia="de-DE"/>
            </w:rPr>
          </w:pPr>
          <w:del w:id="502" w:author="Kathrin Eichler" w:date="2013-10-11T12:49:00Z">
            <w:r w:rsidRPr="006C1AF3">
              <w:rPr>
                <w:rPrChange w:id="503"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rPrChange w:id="504"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TOC3"/>
            <w:tabs>
              <w:tab w:val="left" w:pos="1200"/>
              <w:tab w:val="right" w:leader="dot" w:pos="9016"/>
            </w:tabs>
            <w:rPr>
              <w:del w:id="505" w:author="Kathrin Eichler" w:date="2013-10-11T12:49:00Z"/>
              <w:rFonts w:asciiTheme="minorHAnsi" w:hAnsiTheme="minorHAnsi"/>
              <w:noProof/>
              <w:lang w:val="de-DE" w:eastAsia="de-DE"/>
            </w:rPr>
          </w:pPr>
          <w:del w:id="506" w:author="Kathrin Eichler" w:date="2013-10-11T12:49:00Z">
            <w:r w:rsidRPr="006C1AF3">
              <w:rPr>
                <w:rPrChange w:id="507"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rPrChange w:id="508"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TOC3"/>
            <w:tabs>
              <w:tab w:val="left" w:pos="1200"/>
              <w:tab w:val="right" w:leader="dot" w:pos="9016"/>
            </w:tabs>
            <w:rPr>
              <w:del w:id="509" w:author="Kathrin Eichler" w:date="2013-10-11T12:49:00Z"/>
              <w:rFonts w:asciiTheme="minorHAnsi" w:hAnsiTheme="minorHAnsi"/>
              <w:noProof/>
              <w:lang w:val="de-DE" w:eastAsia="de-DE"/>
            </w:rPr>
          </w:pPr>
          <w:del w:id="510" w:author="Kathrin Eichler" w:date="2013-10-11T12:49:00Z">
            <w:r w:rsidRPr="006C1AF3">
              <w:rPr>
                <w:rPrChange w:id="511"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rPrChange w:id="512"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TOC2"/>
            <w:tabs>
              <w:tab w:val="left" w:pos="960"/>
              <w:tab w:val="right" w:leader="dot" w:pos="9016"/>
            </w:tabs>
            <w:rPr>
              <w:del w:id="513" w:author="Kathrin Eichler" w:date="2013-10-11T12:49:00Z"/>
              <w:rFonts w:asciiTheme="minorHAnsi" w:eastAsiaTheme="minorEastAsia" w:hAnsiTheme="minorHAnsi" w:cstheme="minorBidi"/>
              <w:noProof/>
              <w:szCs w:val="22"/>
            </w:rPr>
          </w:pPr>
          <w:del w:id="514" w:author="Kathrin Eichler" w:date="2013-10-11T12:49:00Z">
            <w:r w:rsidRPr="006C1AF3">
              <w:rPr>
                <w:rPrChange w:id="515"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rPrChange w:id="516"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TOC3"/>
            <w:tabs>
              <w:tab w:val="left" w:pos="1200"/>
              <w:tab w:val="right" w:leader="dot" w:pos="9016"/>
            </w:tabs>
            <w:rPr>
              <w:del w:id="517" w:author="Kathrin Eichler" w:date="2013-10-11T12:49:00Z"/>
              <w:rFonts w:asciiTheme="minorHAnsi" w:hAnsiTheme="minorHAnsi"/>
              <w:noProof/>
              <w:lang w:val="de-DE" w:eastAsia="de-DE"/>
            </w:rPr>
          </w:pPr>
          <w:del w:id="518" w:author="Kathrin Eichler" w:date="2013-10-11T12:49:00Z">
            <w:r w:rsidRPr="006C1AF3">
              <w:rPr>
                <w:rPrChange w:id="519"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rPrChange w:id="520"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TOC3"/>
            <w:tabs>
              <w:tab w:val="left" w:pos="1200"/>
              <w:tab w:val="right" w:leader="dot" w:pos="9016"/>
            </w:tabs>
            <w:rPr>
              <w:del w:id="521" w:author="Kathrin Eichler" w:date="2013-10-11T12:49:00Z"/>
              <w:rFonts w:asciiTheme="minorHAnsi" w:hAnsiTheme="minorHAnsi"/>
              <w:noProof/>
              <w:lang w:val="de-DE" w:eastAsia="de-DE"/>
            </w:rPr>
          </w:pPr>
          <w:del w:id="522" w:author="Kathrin Eichler" w:date="2013-10-11T12:49:00Z">
            <w:r w:rsidRPr="006C1AF3">
              <w:rPr>
                <w:rPrChange w:id="523"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rPrChange w:id="524"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TOC2"/>
            <w:tabs>
              <w:tab w:val="left" w:pos="960"/>
              <w:tab w:val="right" w:leader="dot" w:pos="9016"/>
            </w:tabs>
            <w:rPr>
              <w:del w:id="525" w:author="Kathrin Eichler" w:date="2013-10-11T12:49:00Z"/>
              <w:rFonts w:asciiTheme="minorHAnsi" w:eastAsiaTheme="minorEastAsia" w:hAnsiTheme="minorHAnsi" w:cstheme="minorBidi"/>
              <w:noProof/>
              <w:szCs w:val="22"/>
            </w:rPr>
          </w:pPr>
          <w:del w:id="526" w:author="Kathrin Eichler" w:date="2013-10-11T12:49:00Z">
            <w:r w:rsidRPr="006C1AF3">
              <w:rPr>
                <w:rPrChange w:id="527"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rPrChange w:id="528"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TOC3"/>
            <w:tabs>
              <w:tab w:val="left" w:pos="1200"/>
              <w:tab w:val="right" w:leader="dot" w:pos="9016"/>
            </w:tabs>
            <w:rPr>
              <w:del w:id="529" w:author="Kathrin Eichler" w:date="2013-10-11T12:49:00Z"/>
              <w:rFonts w:asciiTheme="minorHAnsi" w:hAnsiTheme="minorHAnsi"/>
              <w:noProof/>
              <w:lang w:val="de-DE" w:eastAsia="de-DE"/>
            </w:rPr>
          </w:pPr>
          <w:del w:id="530" w:author="Kathrin Eichler" w:date="2013-10-11T12:49:00Z">
            <w:r w:rsidRPr="006C1AF3">
              <w:rPr>
                <w:rPrChange w:id="531"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rPrChange w:id="532"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TOC3"/>
            <w:tabs>
              <w:tab w:val="left" w:pos="1200"/>
              <w:tab w:val="right" w:leader="dot" w:pos="9016"/>
            </w:tabs>
            <w:rPr>
              <w:del w:id="533" w:author="Kathrin Eichler" w:date="2013-10-11T12:49:00Z"/>
              <w:rFonts w:asciiTheme="minorHAnsi" w:hAnsiTheme="minorHAnsi"/>
              <w:noProof/>
              <w:lang w:val="de-DE" w:eastAsia="de-DE"/>
            </w:rPr>
          </w:pPr>
          <w:del w:id="534" w:author="Kathrin Eichler" w:date="2013-10-11T12:49:00Z">
            <w:r w:rsidRPr="006C1AF3">
              <w:rPr>
                <w:rPrChange w:id="535"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rPrChange w:id="536"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TOC1"/>
            <w:tabs>
              <w:tab w:val="left" w:pos="442"/>
              <w:tab w:val="right" w:leader="dot" w:pos="9016"/>
            </w:tabs>
            <w:rPr>
              <w:del w:id="537" w:author="Kathrin Eichler" w:date="2013-10-11T12:49:00Z"/>
              <w:rFonts w:asciiTheme="minorHAnsi" w:eastAsiaTheme="minorEastAsia" w:hAnsiTheme="minorHAnsi" w:cstheme="minorBidi"/>
              <w:noProof/>
              <w:szCs w:val="22"/>
            </w:rPr>
          </w:pPr>
          <w:del w:id="538" w:author="Kathrin Eichler" w:date="2013-10-11T12:49:00Z">
            <w:r w:rsidRPr="006C1AF3">
              <w:rPr>
                <w:rPrChange w:id="539"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rPrChange w:id="540"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TOC2"/>
            <w:tabs>
              <w:tab w:val="left" w:pos="720"/>
              <w:tab w:val="right" w:leader="dot" w:pos="9016"/>
            </w:tabs>
            <w:rPr>
              <w:del w:id="541" w:author="Kathrin Eichler" w:date="2013-10-11T12:49:00Z"/>
              <w:rFonts w:asciiTheme="minorHAnsi" w:eastAsiaTheme="minorEastAsia" w:hAnsiTheme="minorHAnsi" w:cstheme="minorBidi"/>
              <w:noProof/>
              <w:szCs w:val="22"/>
            </w:rPr>
          </w:pPr>
          <w:del w:id="542" w:author="Kathrin Eichler" w:date="2013-10-11T12:49:00Z">
            <w:r w:rsidRPr="006C1AF3">
              <w:rPr>
                <w:rPrChange w:id="543"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rPrChange w:id="544"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TOC2"/>
            <w:tabs>
              <w:tab w:val="left" w:pos="720"/>
              <w:tab w:val="right" w:leader="dot" w:pos="9016"/>
            </w:tabs>
            <w:rPr>
              <w:del w:id="545" w:author="Kathrin Eichler" w:date="2013-10-11T12:49:00Z"/>
              <w:rFonts w:asciiTheme="minorHAnsi" w:eastAsiaTheme="minorEastAsia" w:hAnsiTheme="minorHAnsi" w:cstheme="minorBidi"/>
              <w:noProof/>
              <w:szCs w:val="22"/>
            </w:rPr>
          </w:pPr>
          <w:del w:id="546" w:author="Kathrin Eichler" w:date="2013-10-11T12:49:00Z">
            <w:r w:rsidRPr="006C1AF3">
              <w:rPr>
                <w:rPrChange w:id="547"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rPrChange w:id="548"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TOC3"/>
            <w:tabs>
              <w:tab w:val="left" w:pos="1200"/>
              <w:tab w:val="right" w:leader="dot" w:pos="9016"/>
            </w:tabs>
            <w:rPr>
              <w:del w:id="549" w:author="Kathrin Eichler" w:date="2013-10-11T12:49:00Z"/>
              <w:rFonts w:asciiTheme="minorHAnsi" w:hAnsiTheme="minorHAnsi"/>
              <w:noProof/>
              <w:lang w:val="de-DE" w:eastAsia="de-DE"/>
            </w:rPr>
          </w:pPr>
          <w:del w:id="550" w:author="Kathrin Eichler" w:date="2013-10-11T12:49:00Z">
            <w:r w:rsidRPr="006C1AF3">
              <w:rPr>
                <w:rPrChange w:id="551"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rPrChange w:id="552"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TOC3"/>
            <w:tabs>
              <w:tab w:val="left" w:pos="1200"/>
              <w:tab w:val="right" w:leader="dot" w:pos="9016"/>
            </w:tabs>
            <w:rPr>
              <w:del w:id="553" w:author="Kathrin Eichler" w:date="2013-10-11T12:49:00Z"/>
              <w:rFonts w:asciiTheme="minorHAnsi" w:hAnsiTheme="minorHAnsi"/>
              <w:noProof/>
              <w:lang w:val="de-DE" w:eastAsia="de-DE"/>
            </w:rPr>
          </w:pPr>
          <w:del w:id="554" w:author="Kathrin Eichler" w:date="2013-10-11T12:49:00Z">
            <w:r w:rsidRPr="006C1AF3">
              <w:rPr>
                <w:rPrChange w:id="555"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rPrChange w:id="556"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TOC3"/>
            <w:tabs>
              <w:tab w:val="left" w:pos="1200"/>
              <w:tab w:val="right" w:leader="dot" w:pos="9016"/>
            </w:tabs>
            <w:rPr>
              <w:del w:id="557" w:author="Kathrin Eichler" w:date="2013-10-11T12:49:00Z"/>
              <w:rFonts w:asciiTheme="minorHAnsi" w:hAnsiTheme="minorHAnsi"/>
              <w:noProof/>
              <w:lang w:val="de-DE" w:eastAsia="de-DE"/>
            </w:rPr>
          </w:pPr>
          <w:del w:id="558" w:author="Kathrin Eichler" w:date="2013-10-11T12:49:00Z">
            <w:r w:rsidRPr="006C1AF3">
              <w:rPr>
                <w:rPrChange w:id="559"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rPrChange w:id="560"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TOC3"/>
            <w:tabs>
              <w:tab w:val="left" w:pos="1200"/>
              <w:tab w:val="right" w:leader="dot" w:pos="9016"/>
            </w:tabs>
            <w:rPr>
              <w:del w:id="561" w:author="Kathrin Eichler" w:date="2013-10-11T12:49:00Z"/>
              <w:rFonts w:asciiTheme="minorHAnsi" w:hAnsiTheme="minorHAnsi"/>
              <w:noProof/>
              <w:lang w:val="de-DE" w:eastAsia="de-DE"/>
            </w:rPr>
          </w:pPr>
          <w:del w:id="562" w:author="Kathrin Eichler" w:date="2013-10-11T12:49:00Z">
            <w:r w:rsidRPr="006C1AF3">
              <w:rPr>
                <w:rPrChange w:id="563"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rPrChange w:id="564"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Heading1"/>
        <w:rPr>
          <w:rFonts w:ascii="Georgia" w:hAnsi="Georgia"/>
        </w:rPr>
      </w:pPr>
      <w:bookmarkStart w:id="565" w:name="h.6flctkipdq3" w:colFirst="0" w:colLast="0"/>
      <w:bookmarkStart w:id="566" w:name="_Ref358637490"/>
      <w:bookmarkStart w:id="567" w:name="_Toc369782369"/>
      <w:bookmarkEnd w:id="565"/>
      <w:r w:rsidRPr="00DE1B49">
        <w:rPr>
          <w:rFonts w:ascii="Georgia" w:hAnsi="Georgia"/>
        </w:rPr>
        <w:lastRenderedPageBreak/>
        <w:t>Introduction</w:t>
      </w:r>
      <w:bookmarkEnd w:id="566"/>
      <w:bookmarkEnd w:id="567"/>
      <w:r w:rsidRPr="00DE1B49">
        <w:rPr>
          <w:rFonts w:ascii="Georgia" w:hAnsi="Georgia"/>
        </w:rPr>
        <w:t xml:space="preserve"> </w:t>
      </w:r>
    </w:p>
    <w:p w:rsidR="00AC5C94" w:rsidRPr="00DE1B49" w:rsidRDefault="00AC5C94" w:rsidP="00AC5C94">
      <w:pPr>
        <w:pStyle w:val="Heading2"/>
      </w:pPr>
      <w:bookmarkStart w:id="568" w:name="_Toc369782370"/>
      <w:r w:rsidRPr="00DE1B49">
        <w:t xml:space="preserve">About this </w:t>
      </w:r>
      <w:r w:rsidR="005F6601">
        <w:t>D</w:t>
      </w:r>
      <w:r w:rsidRPr="00DE1B49">
        <w:t>ocument</w:t>
      </w:r>
      <w:bookmarkEnd w:id="568"/>
    </w:p>
    <w:p w:rsidR="00AC5C94" w:rsidRPr="00DE1B49" w:rsidRDefault="00815574" w:rsidP="00815574">
      <w:pPr>
        <w:rPr>
          <w:lang w:val="en-US"/>
        </w:rPr>
      </w:pPr>
      <w:r w:rsidRPr="00DE1B49">
        <w:rPr>
          <w:lang w:val="en-US"/>
        </w:rPr>
        <w:t>Deliverable 6.</w:t>
      </w:r>
      <w:del w:id="569" w:author="Kathrin Eichler" w:date="2013-10-08T10:15:00Z">
        <w:r w:rsidRPr="00DE1B49" w:rsidDel="00FD7B84">
          <w:rPr>
            <w:lang w:val="en-US"/>
          </w:rPr>
          <w:delText xml:space="preserve">1 </w:delText>
        </w:r>
      </w:del>
      <w:ins w:id="570" w:author="Kathrin Eichler" w:date="2013-10-08T10:15:00Z">
        <w:r w:rsidR="00FD7B84">
          <w:rPr>
            <w:lang w:val="en-US"/>
          </w:rPr>
          <w:t>2</w:t>
        </w:r>
        <w:r w:rsidR="00FD7B84" w:rsidRPr="00DE1B49">
          <w:rPr>
            <w:lang w:val="en-US"/>
          </w:rPr>
          <w:t xml:space="preserve"> </w:t>
        </w:r>
      </w:ins>
      <w:r w:rsidRPr="00DE1B49">
        <w:rPr>
          <w:lang w:val="en-US"/>
        </w:rPr>
        <w:t>is of type “P”, i.e.</w:t>
      </w:r>
      <w:ins w:id="571"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72" w:author="Kathrin Eichler" w:date="2013-10-08T10:15:00Z">
        <w:r w:rsidRPr="00DE1B49" w:rsidDel="00FD7B84">
          <w:rPr>
            <w:lang w:val="en-US"/>
          </w:rPr>
          <w:delText>18</w:delText>
        </w:r>
      </w:del>
      <w:ins w:id="573"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github r</w:t>
      </w:r>
      <w:r w:rsidRPr="00DE1B49">
        <w:rPr>
          <w:lang w:val="en-US"/>
        </w:rPr>
        <w:t>e</w:t>
      </w:r>
      <w:r w:rsidRPr="00DE1B49">
        <w:rPr>
          <w:lang w:val="en-US"/>
        </w:rPr>
        <w:t xml:space="preserve">pository at </w:t>
      </w:r>
      <w:hyperlink r:id="rId9">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Heading2"/>
      </w:pPr>
      <w:bookmarkStart w:id="574" w:name="_Toc369782371"/>
      <w:r w:rsidRPr="00DE1B49">
        <w:t xml:space="preserve">Introduction to the </w:t>
      </w:r>
      <w:r w:rsidR="005F6601">
        <w:t>T</w:t>
      </w:r>
      <w:r w:rsidRPr="00DE1B49">
        <w:t xml:space="preserve">ransduction </w:t>
      </w:r>
      <w:r w:rsidR="005F6601">
        <w:t>L</w:t>
      </w:r>
      <w:r w:rsidRPr="00DE1B49">
        <w:t>ayer</w:t>
      </w:r>
      <w:bookmarkEnd w:id="574"/>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Heading2"/>
        <w:spacing w:before="280" w:after="80"/>
        <w:ind w:left="720"/>
      </w:pPr>
      <w:bookmarkStart w:id="575" w:name="h.dzuu6btnyw6f" w:colFirst="0" w:colLast="0"/>
      <w:bookmarkStart w:id="576" w:name="_Toc369782372"/>
      <w:bookmarkEnd w:id="575"/>
      <w:r w:rsidRPr="00DE1B49">
        <w:t>Related Terminology</w:t>
      </w:r>
      <w:bookmarkEnd w:id="576"/>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r w:rsidR="00FD018C">
        <w:rPr>
          <w:lang w:val="en-US"/>
        </w:rPr>
        <w:t>an</w:t>
      </w:r>
      <w:r w:rsidRPr="00DE1B49">
        <w:rPr>
          <w:lang w:val="en-US"/>
        </w:rPr>
        <w:t xml:space="preserve"> linguistic analysis pipeline</w:t>
      </w:r>
      <w:r w:rsidR="00FD018C">
        <w:rPr>
          <w:lang w:val="en-US"/>
        </w:rPr>
        <w:t xml:space="preserve"> provided by the EOP</w:t>
      </w:r>
      <w:r w:rsidRPr="00DE1B49">
        <w:rPr>
          <w:lang w:val="en-US"/>
        </w:rPr>
        <w:t>, i.e. the part of the open platform that creates a JCas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Heading2"/>
        <w:spacing w:before="360" w:after="80"/>
        <w:ind w:left="720"/>
      </w:pPr>
      <w:bookmarkStart w:id="577" w:name="h.v9ppkrfbznij" w:colFirst="0" w:colLast="0"/>
      <w:bookmarkStart w:id="578" w:name="_Toc369782373"/>
      <w:bookmarkEnd w:id="577"/>
      <w:r w:rsidRPr="00DE1B49">
        <w:t>Related Documents</w:t>
      </w:r>
      <w:bookmarkEnd w:id="578"/>
    </w:p>
    <w:p w:rsidR="0087709E" w:rsidRPr="00DE1B49" w:rsidRDefault="0087709E" w:rsidP="00675094">
      <w:pPr>
        <w:numPr>
          <w:ilvl w:val="0"/>
          <w:numId w:val="8"/>
        </w:numPr>
        <w:spacing w:line="276" w:lineRule="auto"/>
        <w:ind w:hanging="359"/>
      </w:pPr>
      <w:r w:rsidRPr="00DE1B49">
        <w:rPr>
          <w:i/>
        </w:rPr>
        <w:t>Deliverable 1.1</w:t>
      </w:r>
      <w:r w:rsidRPr="00DE1B49">
        <w:t>: User Requirements (June 2012)</w:t>
      </w:r>
    </w:p>
    <w:p w:rsidR="0087709E" w:rsidRPr="00DE1B49" w:rsidRDefault="0087709E" w:rsidP="00675094">
      <w:pPr>
        <w:numPr>
          <w:ilvl w:val="0"/>
          <w:numId w:val="8"/>
        </w:numPr>
        <w:spacing w:line="276" w:lineRule="auto"/>
        <w:ind w:hanging="359"/>
        <w:rPr>
          <w:lang w:val="en-US"/>
        </w:rPr>
      </w:pPr>
      <w:r w:rsidRPr="00DE1B49">
        <w:rPr>
          <w:i/>
          <w:lang w:val="en-US"/>
        </w:rPr>
        <w:t>Deliverable 3.1b</w:t>
      </w:r>
      <w:r w:rsidRPr="00DE1B49">
        <w:rPr>
          <w:lang w:val="en-US"/>
        </w:rPr>
        <w:t>: Specification of the Transduction Layer (Sep 2012)</w:t>
      </w:r>
    </w:p>
    <w:p w:rsidR="0087709E" w:rsidRPr="00DE1B49" w:rsidRDefault="0087709E" w:rsidP="00675094">
      <w:pPr>
        <w:numPr>
          <w:ilvl w:val="0"/>
          <w:numId w:val="8"/>
        </w:numPr>
        <w:spacing w:line="276" w:lineRule="auto"/>
        <w:ind w:hanging="359"/>
        <w:rPr>
          <w:lang w:val="en-US"/>
        </w:rPr>
      </w:pPr>
      <w:r w:rsidRPr="00DE1B49">
        <w:rPr>
          <w:i/>
          <w:lang w:val="en-US"/>
        </w:rPr>
        <w:t>EOP specification</w:t>
      </w:r>
      <w:r w:rsidRPr="00DE1B49">
        <w:rPr>
          <w:lang w:val="en-US"/>
        </w:rPr>
        <w:t>: Specifications and architecture for the open platform, I. cycle</w:t>
      </w:r>
    </w:p>
    <w:p w:rsidR="00145F97" w:rsidRPr="00DE1B49" w:rsidRDefault="0087709E" w:rsidP="0087709E">
      <w:pPr>
        <w:numPr>
          <w:ilvl w:val="0"/>
          <w:numId w:val="8"/>
        </w:numPr>
        <w:spacing w:line="276" w:lineRule="auto"/>
        <w:ind w:hanging="359"/>
        <w:rPr>
          <w:lang w:val="en-US"/>
        </w:rPr>
      </w:pPr>
      <w:r w:rsidRPr="00DE1B49">
        <w:rPr>
          <w:i/>
          <w:lang w:val="en-US"/>
        </w:rPr>
        <w:t>UIMA Documentation</w:t>
      </w:r>
      <w:r w:rsidRPr="00DE1B49">
        <w:rPr>
          <w:lang w:val="en-US"/>
        </w:rPr>
        <w:t>: UIMA Tutorial and Developers' Guides (</w:t>
      </w:r>
      <w:hyperlink r:id="rId10">
        <w:r w:rsidRPr="00DE1B49">
          <w:rPr>
            <w:color w:val="1155CC"/>
            <w:u w:val="single"/>
            <w:lang w:val="en-US"/>
          </w:rPr>
          <w:t>http://uima.apache.org/d/uimaj-2.4.0/tutorials_and_users_guides.html</w:t>
        </w:r>
      </w:hyperlink>
      <w:r w:rsidRPr="00DE1B49">
        <w:rPr>
          <w:lang w:val="en-US"/>
        </w:rPr>
        <w:t>)</w:t>
      </w:r>
    </w:p>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Heading1"/>
        <w:rPr>
          <w:rFonts w:ascii="Georgia" w:hAnsi="Georgia"/>
        </w:rPr>
      </w:pPr>
      <w:bookmarkStart w:id="579" w:name="_Data_Flow_Overview"/>
      <w:bookmarkStart w:id="580" w:name="_Ref358637513"/>
      <w:bookmarkStart w:id="581" w:name="_Toc369782374"/>
      <w:bookmarkEnd w:id="579"/>
      <w:r w:rsidRPr="00DE1B49">
        <w:rPr>
          <w:rFonts w:ascii="Georgia" w:hAnsi="Georgia"/>
        </w:rPr>
        <w:lastRenderedPageBreak/>
        <w:t>Data Flow Overview</w:t>
      </w:r>
      <w:bookmarkEnd w:id="580"/>
      <w:bookmarkEnd w:id="581"/>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Heading2"/>
      </w:pPr>
      <w:bookmarkStart w:id="582" w:name="h.emu0ztxfohfk" w:colFirst="0" w:colLast="0"/>
      <w:bookmarkStart w:id="583" w:name="_Decomposition"/>
      <w:bookmarkStart w:id="584" w:name="_Toc369782375"/>
      <w:bookmarkEnd w:id="582"/>
      <w:bookmarkEnd w:id="583"/>
      <w:r w:rsidRPr="00DE1B49">
        <w:t>Decomposition</w:t>
      </w:r>
      <w:bookmarkEnd w:id="584"/>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en-US" w:eastAsia="en-US" w:bidi="he-IL"/>
        </w:rPr>
        <w:drawing>
          <wp:inline distT="0" distB="0" distL="0" distR="0">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Heading3"/>
      </w:pPr>
      <w:bookmarkStart w:id="585" w:name="h.gxw68rqu1sl" w:colFirst="0" w:colLast="0"/>
      <w:bookmarkStart w:id="586" w:name="_Toc369782376"/>
      <w:bookmarkEnd w:id="585"/>
      <w:r w:rsidRPr="00DE1B49">
        <w:lastRenderedPageBreak/>
        <w:t xml:space="preserve">Data: Input </w:t>
      </w:r>
      <w:r w:rsidR="005F6601">
        <w:t>D</w:t>
      </w:r>
      <w:r w:rsidRPr="00DE1B49">
        <w:t>ata</w:t>
      </w:r>
      <w:bookmarkEnd w:id="586"/>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r w:rsidRPr="00706473">
        <w:rPr>
          <w:i/>
          <w:iCs/>
          <w:lang w:val="en-US"/>
        </w:rPr>
        <w:t xml:space="preserve">text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Heading3"/>
      </w:pPr>
      <w:bookmarkStart w:id="587" w:name="h.4g6bkj9b8e8m" w:colFirst="0" w:colLast="0"/>
      <w:bookmarkStart w:id="588" w:name="_Module:_Fragment_Annotator"/>
      <w:bookmarkStart w:id="589" w:name="_Ref359919794"/>
      <w:bookmarkStart w:id="590" w:name="_Toc369782377"/>
      <w:bookmarkEnd w:id="587"/>
      <w:bookmarkEnd w:id="588"/>
      <w:r w:rsidRPr="00DE1B49">
        <w:t>Module: Fragment Annotator</w:t>
      </w:r>
      <w:bookmarkEnd w:id="589"/>
      <w:bookmarkEnd w:id="590"/>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This module is application-</w:t>
      </w:r>
      <w:r w:rsidR="00624D2F">
        <w:rPr>
          <w:lang w:val="en-US"/>
        </w:rPr>
        <w:t xml:space="preserve"> and language-</w:t>
      </w:r>
      <w:r>
        <w:rPr>
          <w:lang w:val="en-US"/>
        </w:rPr>
        <w:t>specific</w:t>
      </w:r>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Heading3"/>
      </w:pPr>
      <w:bookmarkStart w:id="591" w:name="h.2xmv8aeoctxq" w:colFirst="0" w:colLast="0"/>
      <w:bookmarkStart w:id="592" w:name="_Module:_Modifier_Annotator"/>
      <w:bookmarkStart w:id="593" w:name="_Ref359919896"/>
      <w:bookmarkStart w:id="594" w:name="_Toc369782378"/>
      <w:bookmarkEnd w:id="591"/>
      <w:bookmarkEnd w:id="592"/>
      <w:r w:rsidRPr="00DE1B49">
        <w:t>Module: Modifier</w:t>
      </w:r>
      <w:r w:rsidRPr="00706473">
        <w:t xml:space="preserve"> Annotator</w:t>
      </w:r>
      <w:bookmarkEnd w:id="593"/>
      <w:bookmarkEnd w:id="594"/>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r w:rsidR="0087709E" w:rsidRPr="00706473">
        <w:rPr>
          <w:i/>
          <w:lang w:val="en-US"/>
        </w:rPr>
        <w:t>modifier</w:t>
      </w:r>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Heading3"/>
      </w:pPr>
      <w:bookmarkStart w:id="595" w:name="h.57eoae3zscam" w:colFirst="0" w:colLast="0"/>
      <w:bookmarkStart w:id="596" w:name="_Toc369782379"/>
      <w:bookmarkEnd w:id="595"/>
      <w:r w:rsidRPr="00706473">
        <w:t>Module: Fragmen</w:t>
      </w:r>
      <w:r w:rsidRPr="00DE1B49">
        <w:t>t Graph Generator</w:t>
      </w:r>
      <w:bookmarkEnd w:id="596"/>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r w:rsidR="00EE162A">
        <w:rPr>
          <w:lang w:val="en-US"/>
        </w:rPr>
        <w:t>a</w:t>
      </w:r>
      <w:r w:rsidR="001A1BFD" w:rsidRPr="00F73AD2">
        <w:rPr>
          <w:i/>
          <w:lang w:val="en-US"/>
        </w:rPr>
        <w:t>JCas.setDocumentLanguage()</w:t>
      </w:r>
      <w:r w:rsidRPr="00060657">
        <w:rPr>
          <w:lang w:val="en-US"/>
        </w:rPr>
        <w:t xml:space="preserve"> and</w:t>
      </w:r>
      <w:r w:rsidR="00EE162A">
        <w:rPr>
          <w:lang w:val="en-US"/>
        </w:rPr>
        <w:t xml:space="preserve"> </w:t>
      </w:r>
      <w:r w:rsidR="0018410F" w:rsidRPr="00F73AD2">
        <w:rPr>
          <w:i/>
          <w:lang w:val="en-US"/>
        </w:rPr>
        <w:t>aJCas</w:t>
      </w:r>
      <w:r w:rsidR="001A1BFD" w:rsidRPr="00F73AD2">
        <w:rPr>
          <w:i/>
          <w:lang w:val="en-US"/>
        </w:rPr>
        <w:t>.getDocumentLanguage()</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Heading2"/>
      </w:pPr>
      <w:bookmarkStart w:id="597" w:name="h.tgo5jvri2xha" w:colFirst="0" w:colLast="0"/>
      <w:bookmarkStart w:id="598" w:name="_Composition_Use_Case"/>
      <w:bookmarkStart w:id="599" w:name="_Toc369782380"/>
      <w:bookmarkEnd w:id="597"/>
      <w:bookmarkEnd w:id="598"/>
      <w:r w:rsidRPr="00DE1B49">
        <w:t>Composition Use Case 1</w:t>
      </w:r>
      <w:bookmarkEnd w:id="599"/>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en-US" w:eastAsia="en-US" w:bidi="he-IL"/>
        </w:rPr>
        <w:lastRenderedPageBreak/>
        <w:drawing>
          <wp:inline distT="0" distB="0" distL="0" distR="0">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2"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Heading3"/>
      </w:pPr>
      <w:bookmarkStart w:id="600" w:name="h.8kk64zs8asgt" w:colFirst="0" w:colLast="0"/>
      <w:bookmarkStart w:id="601" w:name="id.x9m7c65lo92x" w:colFirst="0" w:colLast="0"/>
      <w:bookmarkStart w:id="602" w:name="_Ref359919965"/>
      <w:bookmarkStart w:id="603" w:name="_Toc369782381"/>
      <w:bookmarkEnd w:id="600"/>
      <w:bookmarkEnd w:id="601"/>
      <w:r w:rsidRPr="00DE1B49">
        <w:t>Module: Graph Merger</w:t>
      </w:r>
      <w:bookmarkEnd w:id="602"/>
      <w:bookmarkEnd w:id="603"/>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We expect this module to be application-independent. This means that the  unique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Heading3"/>
      </w:pPr>
      <w:bookmarkStart w:id="604" w:name="h.os0etgfd0ug7" w:colFirst="0" w:colLast="0"/>
      <w:bookmarkStart w:id="605" w:name="id.fjifjxzazwyd" w:colFirst="0" w:colLast="0"/>
      <w:bookmarkStart w:id="606" w:name="_Ref359920012"/>
      <w:bookmarkStart w:id="607" w:name="_Toc369782382"/>
      <w:bookmarkEnd w:id="604"/>
      <w:bookmarkEnd w:id="605"/>
      <w:r w:rsidRPr="00DE1B49">
        <w:t xml:space="preserve">Module: </w:t>
      </w:r>
      <w:del w:id="608" w:author="Kathrin Eichler" w:date="2013-10-11T12:45:00Z">
        <w:r w:rsidRPr="00DE1B49" w:rsidDel="00BB1926">
          <w:delText>Collapsed Graph Generator</w:delText>
        </w:r>
      </w:del>
      <w:bookmarkEnd w:id="606"/>
      <w:ins w:id="609" w:author="Kathrin Eichler" w:date="2013-10-11T12:45:00Z">
        <w:r w:rsidR="00BB1926">
          <w:t>Graph Optimizer</w:t>
        </w:r>
      </w:ins>
      <w:bookmarkEnd w:id="607"/>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610" w:author="Lili" w:date="2013-10-24T13:11:00Z">
        <w:r w:rsidRPr="00DE1B49" w:rsidDel="00264E61">
          <w:rPr>
            <w:lang w:val="en-US"/>
          </w:rPr>
          <w:delText xml:space="preserve">collapse </w:delText>
        </w:r>
      </w:del>
      <w:ins w:id="611"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w:t>
      </w:r>
      <w:r w:rsidRPr="00DE1B49">
        <w:rPr>
          <w:lang w:val="en-US"/>
        </w:rPr>
        <w:t>i</w:t>
      </w:r>
      <w:r w:rsidRPr="00DE1B49">
        <w:rPr>
          <w:lang w:val="en-US"/>
        </w:rPr>
        <w:t>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Heading2"/>
      </w:pPr>
      <w:bookmarkStart w:id="612" w:name="h.dg6g3pfpp164" w:colFirst="0" w:colLast="0"/>
      <w:bookmarkStart w:id="613" w:name="id.n0ub5gtaq8cp" w:colFirst="0" w:colLast="0"/>
      <w:bookmarkStart w:id="614" w:name="_Composition_Use_Case_1"/>
      <w:bookmarkStart w:id="615" w:name="_Toc369782383"/>
      <w:bookmarkEnd w:id="612"/>
      <w:bookmarkEnd w:id="613"/>
      <w:bookmarkEnd w:id="614"/>
      <w:r w:rsidRPr="00DE1B49">
        <w:t>Composition Use Case 2</w:t>
      </w:r>
      <w:bookmarkEnd w:id="615"/>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616" w:author="Kathrin Eichler" w:date="2013-10-08T10:40:00Z">
        <w:r w:rsidR="00EF226F">
          <w:rPr>
            <w:noProof/>
            <w:lang w:val="en-US" w:eastAsia="en-US" w:bidi="he-IL"/>
            <w:rPrChange w:id="617">
              <w:rPr>
                <w:noProof/>
                <w:color w:val="0000FF" w:themeColor="hyperlink"/>
                <w:u w:val="single"/>
                <w:lang w:val="en-US" w:eastAsia="en-US" w:bidi="he-IL"/>
              </w:rPr>
            </w:rPrChange>
          </w:rPr>
          <w:drawing>
            <wp:inline distT="0" distB="0" distL="0" distR="0">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cstate="print"/>
                      <a:stretch>
                        <a:fillRect/>
                      </a:stretch>
                    </pic:blipFill>
                    <pic:spPr>
                      <a:xfrm>
                        <a:off x="0" y="0"/>
                        <a:ext cx="5403600" cy="4870800"/>
                      </a:xfrm>
                      <a:prstGeom prst="rect">
                        <a:avLst/>
                      </a:prstGeom>
                    </pic:spPr>
                  </pic:pic>
                </a:graphicData>
              </a:graphic>
            </wp:inline>
          </w:drawing>
        </w:r>
      </w:del>
      <w:bookmarkStart w:id="618" w:name="h.5m26ohoo98ha" w:colFirst="0" w:colLast="0"/>
      <w:bookmarkEnd w:id="618"/>
      <w:ins w:id="619" w:author="Kathrin Eichler" w:date="2013-10-08T10:40:00Z">
        <w:r w:rsidR="00EF226F">
          <w:rPr>
            <w:noProof/>
            <w:lang w:val="en-US" w:eastAsia="en-US" w:bidi="he-IL"/>
            <w:rPrChange w:id="620">
              <w:rPr>
                <w:noProof/>
                <w:color w:val="0000FF" w:themeColor="hyperlink"/>
                <w:u w:val="single"/>
                <w:lang w:val="en-US" w:eastAsia="en-US" w:bidi="he-IL"/>
              </w:rPr>
            </w:rPrChange>
          </w:rPr>
          <w:lastRenderedPageBreak/>
          <w:drawing>
            <wp:inline distT="0" distB="0" distL="0" distR="0">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298950"/>
                      </a:xfrm>
                      <a:prstGeom prst="rect">
                        <a:avLst/>
                      </a:prstGeom>
                    </pic:spPr>
                  </pic:pic>
                </a:graphicData>
              </a:graphic>
            </wp:inline>
          </w:drawing>
        </w:r>
      </w:ins>
    </w:p>
    <w:p w:rsidR="00000000" w:rsidRDefault="007368D3">
      <w:pPr>
        <w:pStyle w:val="Heading3"/>
        <w:rPr>
          <w:ins w:id="621" w:author="Kathrin Eichler" w:date="2013-10-08T10:43:00Z"/>
        </w:rPr>
        <w:pPrChange w:id="622" w:author="Kathrin Eichler" w:date="2013-10-08T10:43:00Z">
          <w:pPr>
            <w:autoSpaceDE w:val="0"/>
            <w:autoSpaceDN w:val="0"/>
            <w:adjustRightInd w:val="0"/>
            <w:spacing w:line="240" w:lineRule="auto"/>
          </w:pPr>
        </w:pPrChange>
      </w:pPr>
      <w:bookmarkStart w:id="623" w:name="h.h3hima8ubkxd" w:colFirst="0" w:colLast="0"/>
      <w:bookmarkStart w:id="624" w:name="_Ref368993250"/>
      <w:bookmarkStart w:id="625" w:name="_Toc369782384"/>
      <w:bookmarkStart w:id="626" w:name="_Ref359920069"/>
      <w:bookmarkEnd w:id="623"/>
      <w:ins w:id="627" w:author="Kathrin Eichler" w:date="2013-10-08T10:41:00Z">
        <w:r w:rsidRPr="00DE1B49">
          <w:t xml:space="preserve">Module: </w:t>
        </w:r>
        <w:r>
          <w:t>Confidence Calculator</w:t>
        </w:r>
      </w:ins>
      <w:bookmarkEnd w:id="624"/>
      <w:bookmarkEnd w:id="625"/>
    </w:p>
    <w:p w:rsidR="00000000" w:rsidRDefault="006C1AF3">
      <w:pPr>
        <w:pStyle w:val="Normal2"/>
        <w:rPr>
          <w:ins w:id="628" w:author="Kathrin Eichler" w:date="2013-10-08T10:45:00Z"/>
        </w:rPr>
        <w:pPrChange w:id="629" w:author="Kathrin Eichler" w:date="2013-10-08T10:44:00Z">
          <w:pPr>
            <w:autoSpaceDE w:val="0"/>
            <w:autoSpaceDN w:val="0"/>
            <w:adjustRightInd w:val="0"/>
            <w:spacing w:line="240" w:lineRule="auto"/>
          </w:pPr>
        </w:pPrChange>
      </w:pPr>
      <w:ins w:id="630" w:author="Kathrin Eichler" w:date="2013-10-08T10:42:00Z">
        <w:r w:rsidRPr="006C1AF3">
          <w:rPr>
            <w:rPrChange w:id="631" w:author="Kathrin Eichler" w:date="2013-10-08T10:43:00Z">
              <w:rPr>
                <w:rFonts w:ascii="Consolas" w:hAnsi="Consolas" w:cs="Consolas"/>
                <w:color w:val="3F5FBF"/>
                <w:sz w:val="20"/>
                <w:szCs w:val="20"/>
                <w:u w:val="single"/>
                <w:lang w:val="de-DE"/>
              </w:rPr>
            </w:rPrChange>
          </w:rPr>
          <w:t xml:space="preserve">This module reads category confidence scores stored in a collapsed graph, combines them to a final score per category per node and adds this information to the graph. </w:t>
        </w:r>
      </w:ins>
      <w:ins w:id="632" w:author="Kathrin Eichler" w:date="2013-10-08T10:44:00Z">
        <w:r w:rsidR="007368D3">
          <w:t xml:space="preserve">It takes as input a collapsed graph containing category confidence scores and adds the combined confidence scores as </w:t>
        </w:r>
      </w:ins>
      <w:ins w:id="633" w:author="Kathrin Eichler" w:date="2013-10-08T10:45:00Z">
        <w:r w:rsidR="007368D3">
          <w:t xml:space="preserve">additional information to the input graph. </w:t>
        </w:r>
      </w:ins>
    </w:p>
    <w:p w:rsidR="00000000" w:rsidRDefault="007368D3">
      <w:pPr>
        <w:rPr>
          <w:ins w:id="634" w:author="Kathrin Eichler" w:date="2013-10-08T10:42:00Z"/>
          <w:lang w:val="en-US"/>
          <w:rPrChange w:id="635" w:author="Kathrin Eichler" w:date="2013-10-08T10:45:00Z">
            <w:rPr>
              <w:ins w:id="636" w:author="Kathrin Eichler" w:date="2013-10-08T10:42:00Z"/>
              <w:rFonts w:ascii="Consolas" w:hAnsi="Consolas" w:cs="Consolas"/>
              <w:sz w:val="20"/>
              <w:szCs w:val="20"/>
              <w:lang w:val="de-DE"/>
            </w:rPr>
          </w:rPrChange>
        </w:rPr>
        <w:pPrChange w:id="637" w:author="Kathrin Eichler" w:date="2013-10-08T10:47:00Z">
          <w:pPr>
            <w:autoSpaceDE w:val="0"/>
            <w:autoSpaceDN w:val="0"/>
            <w:adjustRightInd w:val="0"/>
            <w:spacing w:line="240" w:lineRule="auto"/>
          </w:pPr>
        </w:pPrChange>
      </w:pPr>
      <w:ins w:id="638" w:author="Kathrin Eichler" w:date="2013-10-08T10:46:00Z">
        <w:r>
          <w:rPr>
            <w:lang w:val="en-US"/>
          </w:rPr>
          <w:t>T</w:t>
        </w:r>
      </w:ins>
      <w:ins w:id="639" w:author="Kathrin Eichler" w:date="2013-10-08T10:45:00Z">
        <w:r>
          <w:rPr>
            <w:lang w:val="en-US"/>
          </w:rPr>
          <w:t xml:space="preserve">his module </w:t>
        </w:r>
      </w:ins>
      <w:ins w:id="640" w:author="Kathrin Eichler" w:date="2013-10-08T10:46:00Z">
        <w:r>
          <w:rPr>
            <w:lang w:val="en-US"/>
          </w:rPr>
          <w:t>is</w:t>
        </w:r>
      </w:ins>
      <w:ins w:id="641" w:author="Kathrin Eichler" w:date="2013-10-08T10:45:00Z">
        <w:r w:rsidRPr="00706473">
          <w:rPr>
            <w:lang w:val="en-US"/>
          </w:rPr>
          <w:t xml:space="preserve"> application</w:t>
        </w:r>
        <w:r>
          <w:rPr>
            <w:lang w:val="en-US"/>
          </w:rPr>
          <w:t>-specific</w:t>
        </w:r>
        <w:r w:rsidRPr="00706473">
          <w:rPr>
            <w:lang w:val="en-US"/>
          </w:rPr>
          <w:t xml:space="preserve">, </w:t>
        </w:r>
      </w:ins>
      <w:ins w:id="642" w:author="Kathrin Eichler" w:date="2013-10-08T10:46:00Z">
        <w:r>
          <w:rPr>
            <w:lang w:val="en-US"/>
          </w:rPr>
          <w:t>as it depends on the algorithm used for combining cat</w:t>
        </w:r>
        <w:r>
          <w:rPr>
            <w:lang w:val="en-US"/>
          </w:rPr>
          <w:t>e</w:t>
        </w:r>
        <w:r>
          <w:rPr>
            <w:lang w:val="en-US"/>
          </w:rPr>
          <w:t>gory confidence scores to a single score.</w:t>
        </w:r>
      </w:ins>
      <w:ins w:id="643" w:author="Kathrin Eichler" w:date="2013-10-08T10:47:00Z">
        <w:r>
          <w:rPr>
            <w:lang w:val="en-US"/>
          </w:rPr>
          <w:t xml:space="preserve"> T</w:t>
        </w:r>
      </w:ins>
      <w:ins w:id="644" w:author="Kathrin Eichler" w:date="2013-10-08T10:45:00Z">
        <w:r w:rsidRPr="00706473">
          <w:rPr>
            <w:lang w:val="en-US"/>
          </w:rPr>
          <w:t>hus</w:t>
        </w:r>
      </w:ins>
      <w:ins w:id="645" w:author="Kathrin Eichler" w:date="2013-10-08T10:47:00Z">
        <w:r>
          <w:rPr>
            <w:lang w:val="en-US"/>
          </w:rPr>
          <w:t>,</w:t>
        </w:r>
      </w:ins>
      <w:ins w:id="646"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647" w:author="Kathrin Eichler" w:date="2013-10-08T10:47:00Z">
        <w:r>
          <w:rPr>
            <w:lang w:val="en-US"/>
          </w:rPr>
          <w:t>collapsed graph itself.</w:t>
        </w:r>
      </w:ins>
    </w:p>
    <w:p w:rsidR="0087709E" w:rsidRPr="00DE1B49" w:rsidRDefault="0087709E" w:rsidP="007368D3">
      <w:pPr>
        <w:pStyle w:val="Heading3"/>
      </w:pPr>
      <w:bookmarkStart w:id="648" w:name="_Toc369782385"/>
      <w:r w:rsidRPr="00DE1B49">
        <w:t>Module: Node Matcher</w:t>
      </w:r>
      <w:bookmarkEnd w:id="626"/>
      <w:bookmarkEnd w:id="648"/>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r w:rsidRPr="00706473">
        <w:rPr>
          <w:i/>
          <w:lang w:val="en-US"/>
        </w:rPr>
        <w:t>E</w:t>
      </w:r>
      <w:r w:rsidRPr="00DE1B49">
        <w:rPr>
          <w:lang w:val="en-US"/>
        </w:rPr>
        <w:t>,</w:t>
      </w:r>
      <w:r w:rsidR="00706473">
        <w:rPr>
          <w:i/>
          <w:lang w:val="en-US"/>
        </w:rPr>
        <w:t>p</w:t>
      </w:r>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Heading3"/>
      </w:pPr>
      <w:bookmarkStart w:id="649" w:name="h.lb2stsbybitc" w:colFirst="0" w:colLast="0"/>
      <w:bookmarkStart w:id="650" w:name="_Ref359920174"/>
      <w:bookmarkStart w:id="651" w:name="_Toc369782386"/>
      <w:bookmarkEnd w:id="649"/>
      <w:r w:rsidRPr="00DE1B49">
        <w:t>Module: Category Annotator</w:t>
      </w:r>
      <w:bookmarkEnd w:id="650"/>
      <w:bookmarkEnd w:id="651"/>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652" w:author="Kathrin Eichler" w:date="2013-10-08T10:52:00Z">
        <w:r w:rsidRPr="00DE1B49" w:rsidDel="0058125D">
          <w:rPr>
            <w:lang w:val="en-US"/>
          </w:rPr>
          <w:delText xml:space="preserve">It </w:delText>
        </w:r>
      </w:del>
      <w:ins w:id="653" w:author="Kathrin Eichler" w:date="2013-10-08T10:52:00Z">
        <w:r w:rsidR="0058125D">
          <w:rPr>
            <w:lang w:val="en-US"/>
          </w:rPr>
          <w:t>From the</w:t>
        </w:r>
      </w:ins>
      <w:ins w:id="654" w:author="Kathrin Eichler" w:date="2013-10-08T10:54:00Z">
        <w:r w:rsidR="0058125D">
          <w:rPr>
            <w:lang w:val="en-US"/>
          </w:rPr>
          <w:t>se</w:t>
        </w:r>
      </w:ins>
      <w:ins w:id="655" w:author="Kathrin Eichler" w:date="2013-10-08T10:52:00Z">
        <w:r w:rsidR="0058125D">
          <w:rPr>
            <w:lang w:val="en-US"/>
          </w:rPr>
          <w:t xml:space="preserve"> node</w:t>
        </w:r>
      </w:ins>
      <w:ins w:id="656" w:author="Kathrin Eichler" w:date="2013-10-08T10:54:00Z">
        <w:r w:rsidR="0058125D">
          <w:rPr>
            <w:lang w:val="en-US"/>
          </w:rPr>
          <w:t xml:space="preserve"> matche</w:t>
        </w:r>
      </w:ins>
      <w:ins w:id="657" w:author="Kathrin Eichler" w:date="2013-10-08T10:52:00Z">
        <w:r w:rsidR="0058125D">
          <w:rPr>
            <w:lang w:val="en-US"/>
          </w:rPr>
          <w:t>s, i</w:t>
        </w:r>
        <w:r w:rsidR="0058125D" w:rsidRPr="00DE1B49">
          <w:rPr>
            <w:lang w:val="en-US"/>
          </w:rPr>
          <w:t xml:space="preserve">t </w:t>
        </w:r>
      </w:ins>
      <w:r w:rsidRPr="00DE1B49">
        <w:rPr>
          <w:lang w:val="en-US"/>
        </w:rPr>
        <w:t xml:space="preserve">extracts </w:t>
      </w:r>
      <w:ins w:id="658" w:author="Kathrin Eichler" w:date="2013-10-08T10:52:00Z">
        <w:r w:rsidR="0058125D">
          <w:rPr>
            <w:lang w:val="en-US"/>
          </w:rPr>
          <w:t xml:space="preserve">the </w:t>
        </w:r>
      </w:ins>
      <w:r w:rsidRPr="00DE1B49">
        <w:rPr>
          <w:lang w:val="en-US"/>
        </w:rPr>
        <w:t xml:space="preserve">category </w:t>
      </w:r>
      <w:ins w:id="659" w:author="Kathrin Eichler" w:date="2013-10-08T10:52:00Z">
        <w:r w:rsidR="0058125D">
          <w:rPr>
            <w:lang w:val="en-US"/>
          </w:rPr>
          <w:t xml:space="preserve">confidence </w:t>
        </w:r>
      </w:ins>
      <w:del w:id="660" w:author="Kathrin Eichler" w:date="2013-10-08T10:52:00Z">
        <w:r w:rsidRPr="00DE1B49" w:rsidDel="0058125D">
          <w:rPr>
            <w:lang w:val="en-US"/>
          </w:rPr>
          <w:delText xml:space="preserve">information </w:delText>
        </w:r>
      </w:del>
      <w:ins w:id="661" w:author="Kathrin Eichler" w:date="2013-10-08T10:52:00Z">
        <w:r w:rsidR="0058125D">
          <w:rPr>
            <w:lang w:val="en-US"/>
          </w:rPr>
          <w:t>scores computed in the Confidence Calculator module</w:t>
        </w:r>
      </w:ins>
      <w:del w:id="662"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663" w:author="Kathrin Eichler" w:date="2013-10-08T10:54:00Z">
        <w:r w:rsidR="0058125D">
          <w:rPr>
            <w:lang w:val="en-US"/>
          </w:rPr>
          <w:t xml:space="preserve">a combined </w:t>
        </w:r>
      </w:ins>
      <w:r w:rsidRPr="00DE1B49">
        <w:rPr>
          <w:lang w:val="en-US"/>
        </w:rPr>
        <w:t>confidence score</w:t>
      </w:r>
      <w:del w:id="664" w:author="Kathrin Eichler" w:date="2013-10-08T10:55:00Z">
        <w:r w:rsidRPr="00DE1B49" w:rsidDel="0058125D">
          <w:rPr>
            <w:lang w:val="en-US"/>
          </w:rPr>
          <w:delText>s</w:delText>
        </w:r>
      </w:del>
      <w:r w:rsidRPr="00DE1B49">
        <w:rPr>
          <w:lang w:val="en-US"/>
        </w:rPr>
        <w:t xml:space="preserve"> for </w:t>
      </w:r>
      <w:del w:id="665" w:author="Kathrin Eichler" w:date="2013-10-08T10:55:00Z">
        <w:r w:rsidRPr="00DE1B49" w:rsidDel="0058125D">
          <w:rPr>
            <w:lang w:val="en-US"/>
          </w:rPr>
          <w:delText xml:space="preserve">all </w:delText>
        </w:r>
      </w:del>
      <w:ins w:id="666" w:author="Kathrin Eichler" w:date="2013-10-08T10:55:00Z">
        <w:r w:rsidR="0058125D">
          <w:rPr>
            <w:lang w:val="en-US"/>
          </w:rPr>
          <w:t>each</w:t>
        </w:r>
        <w:r w:rsidR="0058125D" w:rsidRPr="00DE1B49">
          <w:rPr>
            <w:lang w:val="en-US"/>
          </w:rPr>
          <w:t xml:space="preserve"> </w:t>
        </w:r>
      </w:ins>
      <w:r w:rsidRPr="00DE1B49">
        <w:rPr>
          <w:lang w:val="en-US"/>
        </w:rPr>
        <w:t>categor</w:t>
      </w:r>
      <w:ins w:id="667" w:author="Kathrin Eichler" w:date="2013-10-08T10:55:00Z">
        <w:r w:rsidR="0058125D">
          <w:rPr>
            <w:lang w:val="en-US"/>
          </w:rPr>
          <w:t>y</w:t>
        </w:r>
      </w:ins>
      <w:del w:id="668" w:author="Kathrin Eichler" w:date="2013-10-08T10:55:00Z">
        <w:r w:rsidRPr="00DE1B49" w:rsidDel="0058125D">
          <w:rPr>
            <w:lang w:val="en-US"/>
          </w:rPr>
          <w:delText>ies</w:delText>
        </w:r>
      </w:del>
      <w:r w:rsidR="004C057A">
        <w:rPr>
          <w:lang w:val="en-US"/>
        </w:rPr>
        <w:t xml:space="preserve"> </w:t>
      </w:r>
      <w:del w:id="669"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670" w:author="Kathrin Eichler" w:date="2013-10-08T10:55:00Z">
        <w:r w:rsidR="0058125D">
          <w:rPr>
            <w:lang w:val="en-US"/>
          </w:rPr>
          <w:t xml:space="preserve"> scores</w:t>
        </w:r>
      </w:ins>
      <w:r w:rsidRPr="00DE1B49">
        <w:rPr>
          <w:lang w:val="en-US"/>
        </w:rPr>
        <w:t xml:space="preserve"> as new annotation to the </w:t>
      </w:r>
      <w:ins w:id="671"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Heading1"/>
        <w:rPr>
          <w:rFonts w:ascii="Georgia" w:hAnsi="Georgia"/>
        </w:rPr>
      </w:pPr>
      <w:bookmarkStart w:id="672" w:name="h.9bniucmto05n" w:colFirst="0" w:colLast="0"/>
      <w:bookmarkStart w:id="673" w:name="_Ref358705208"/>
      <w:bookmarkStart w:id="674" w:name="_Toc369782387"/>
      <w:bookmarkEnd w:id="672"/>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673"/>
      <w:bookmarkEnd w:id="674"/>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Heading2"/>
      </w:pPr>
      <w:bookmarkStart w:id="675" w:name="h.qdaajp547v9n" w:colFirst="0" w:colLast="0"/>
      <w:bookmarkStart w:id="676" w:name="_Toc369782388"/>
      <w:bookmarkEnd w:id="675"/>
      <w:r>
        <w:t>Interaction</w:t>
      </w:r>
      <w:bookmarkEnd w:id="676"/>
    </w:p>
    <w:p w:rsidR="00C046A8" w:rsidRPr="007D429F" w:rsidRDefault="00D802ED" w:rsidP="007368D3">
      <w:pPr>
        <w:pStyle w:val="Appendix3"/>
        <w:rPr>
          <w:rFonts w:cstheme="minorBidi"/>
          <w:sz w:val="22"/>
          <w:szCs w:val="22"/>
        </w:rPr>
      </w:pPr>
      <w:bookmarkStart w:id="677" w:name="_Toc369782389"/>
      <w:r w:rsidRPr="00D802ED">
        <w:t>class Interaction (eu.excitementproject.tl.structure)</w:t>
      </w:r>
      <w:bookmarkEnd w:id="677"/>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interactionString: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r w:rsidRPr="00D802ED">
        <w:t xml:space="preserve">lang: metadata language ID </w:t>
      </w:r>
    </w:p>
    <w:p w:rsidR="00C046A8" w:rsidRDefault="00D802ED" w:rsidP="007D429F">
      <w:pPr>
        <w:pStyle w:val="Normal2"/>
        <w:numPr>
          <w:ilvl w:val="1"/>
          <w:numId w:val="96"/>
        </w:numPr>
      </w:pPr>
      <w:r w:rsidRPr="00D802ED">
        <w:t xml:space="preserve">interactionID: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r w:rsidRPr="0090674B">
        <w:rPr>
          <w:i/>
        </w:rPr>
        <w:t>Interaction(String interactionString, String langID, String</w:t>
      </w:r>
      <w:r w:rsidR="006E3BA1" w:rsidRPr="0090674B">
        <w:rPr>
          <w:i/>
        </w:rPr>
        <w:t xml:space="preserve"> </w:t>
      </w:r>
      <w:r w:rsidRPr="0090674B">
        <w:rPr>
          <w:i/>
        </w:rPr>
        <w:t>interactionId,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r w:rsidRPr="0090674B">
        <w:rPr>
          <w:i/>
        </w:rPr>
        <w:t>interactionString</w:t>
      </w:r>
      <w:r w:rsidRPr="00D802ED">
        <w:t xml:space="preserve"> and </w:t>
      </w:r>
      <w:r w:rsidRPr="0090674B">
        <w:rPr>
          <w:i/>
        </w:rPr>
        <w:t>langID</w:t>
      </w:r>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r w:rsidRPr="0090674B">
        <w:rPr>
          <w:i/>
        </w:rPr>
        <w:t>Interaction(String in</w:t>
      </w:r>
      <w:r w:rsidR="006E3BA1" w:rsidRPr="0090674B">
        <w:rPr>
          <w:i/>
        </w:rPr>
        <w:t>teractionString, String langID)</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r w:rsidRPr="0090674B">
        <w:rPr>
          <w:i/>
        </w:rPr>
        <w:lastRenderedPageBreak/>
        <w:t>I</w:t>
      </w:r>
      <w:r w:rsidR="00D802ED" w:rsidRPr="0090674B">
        <w:rPr>
          <w:i/>
        </w:rPr>
        <w:t>nteraction(String interactionString, String langId, String</w:t>
      </w:r>
      <w:r w:rsidRPr="0090674B">
        <w:rPr>
          <w:i/>
        </w:rPr>
        <w:t xml:space="preserve"> </w:t>
      </w:r>
      <w:r w:rsidR="00D802ED" w:rsidRPr="0090674B">
        <w:rPr>
          <w:i/>
        </w:rPr>
        <w:t>interactionId, String category)</w:t>
      </w:r>
    </w:p>
    <w:p w:rsidR="00C046A8" w:rsidRDefault="00D802ED" w:rsidP="0090674B">
      <w:pPr>
        <w:pStyle w:val="Normal2"/>
        <w:ind w:left="1440"/>
      </w:pPr>
      <w:r w:rsidRPr="00D802ED">
        <w:t xml:space="preserve">Another constructor with some more </w:t>
      </w:r>
      <w:r w:rsidR="007D429F">
        <w:t>parameters.</w:t>
      </w:r>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r w:rsidRPr="0090674B">
        <w:rPr>
          <w:i/>
        </w:rPr>
        <w:t>void fillInputCAS(JCas</w:t>
      </w:r>
      <w:r w:rsidR="0090674B">
        <w:rPr>
          <w:i/>
        </w:rPr>
        <w:t xml:space="preserve"> aJCas</w:t>
      </w:r>
      <w:r w:rsidRPr="0090674B">
        <w:rPr>
          <w:i/>
        </w:rPr>
        <w:t>)</w:t>
      </w:r>
    </w:p>
    <w:p w:rsidR="0090674B" w:rsidRDefault="0090674B" w:rsidP="0090674B">
      <w:pPr>
        <w:pStyle w:val="Normal2"/>
        <w:ind w:left="1440"/>
      </w:pPr>
      <w:r>
        <w:t>T</w:t>
      </w:r>
      <w:r w:rsidRPr="00D802ED">
        <w:t xml:space="preserve">his method gets one JCas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@param aJCas: a JCas</w:t>
      </w:r>
    </w:p>
    <w:p w:rsidR="00EE162A" w:rsidRDefault="00EE162A" w:rsidP="00EE162A">
      <w:pPr>
        <w:pStyle w:val="Normal2"/>
        <w:ind w:left="1440"/>
        <w:rPr>
          <w:i/>
        </w:rPr>
      </w:pPr>
    </w:p>
    <w:p w:rsidR="0090674B" w:rsidRDefault="00D802ED" w:rsidP="00EE162A">
      <w:pPr>
        <w:pStyle w:val="Normal2"/>
        <w:ind w:left="1440"/>
      </w:pPr>
      <w:r w:rsidRPr="0090674B">
        <w:rPr>
          <w:i/>
        </w:rPr>
        <w:t>JCas createAndFillInputCAS()</w:t>
      </w:r>
      <w:r w:rsidRPr="00D802ED">
        <w:t xml:space="preserve"> </w:t>
      </w:r>
    </w:p>
    <w:p w:rsidR="0090674B" w:rsidRDefault="0090674B" w:rsidP="0090674B">
      <w:pPr>
        <w:pStyle w:val="Normal2"/>
        <w:ind w:left="1080" w:firstLine="360"/>
      </w:pPr>
      <w:r>
        <w:t>T</w:t>
      </w:r>
      <w:r w:rsidRPr="00D802ED">
        <w:t>his method first generates a new JCas,</w:t>
      </w:r>
      <w:r>
        <w:t xml:space="preserve"> </w:t>
      </w:r>
      <w:r w:rsidRPr="00D802ED">
        <w:t>and fi</w:t>
      </w:r>
      <w:r>
        <w:t xml:space="preserve">lls it </w:t>
      </w:r>
      <w:r w:rsidR="00E923FA">
        <w:t>calling</w:t>
      </w:r>
      <w:r>
        <w:t xml:space="preserve"> fillInputCas() </w:t>
      </w:r>
    </w:p>
    <w:p w:rsidR="0090674B" w:rsidRDefault="0090674B" w:rsidP="0090674B">
      <w:pPr>
        <w:pStyle w:val="Normal2"/>
        <w:numPr>
          <w:ilvl w:val="2"/>
          <w:numId w:val="97"/>
        </w:numPr>
      </w:pPr>
      <w:r>
        <w:t>@return (JCas): the resulting JCas</w:t>
      </w:r>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Heading2"/>
      </w:pPr>
      <w:bookmarkStart w:id="678" w:name="_Toc369782390"/>
      <w:r w:rsidRPr="00DE1B49">
        <w:t xml:space="preserve">Introduction to the </w:t>
      </w:r>
      <w:r w:rsidR="005F6601">
        <w:t>T</w:t>
      </w:r>
      <w:r w:rsidRPr="00DE1B49">
        <w:t xml:space="preserve">hree </w:t>
      </w:r>
      <w:r w:rsidR="005F6601">
        <w:t>G</w:t>
      </w:r>
      <w:r w:rsidRPr="00DE1B49">
        <w:t>raphs</w:t>
      </w:r>
      <w:bookmarkEnd w:id="678"/>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5">
        <w:r w:rsidRPr="00DE1B49">
          <w:rPr>
            <w:color w:val="1155CC"/>
            <w:u w:val="single"/>
            <w:lang w:val="en-US"/>
          </w:rPr>
          <w:t>https://github.com/jgrapht/jgrapht</w:t>
        </w:r>
      </w:hyperlink>
      <w:r w:rsidRPr="00DE1B49">
        <w:rPr>
          <w:lang w:val="en-US"/>
        </w:rPr>
        <w:t xml:space="preserve">) offers implementations for directed and undirected, weighted and unweighted simple- and multi-graphs. </w:t>
      </w:r>
    </w:p>
    <w:p w:rsidR="00EE162A" w:rsidRPr="00DE1B49" w:rsidRDefault="00EE162A" w:rsidP="0087709E">
      <w:pPr>
        <w:rPr>
          <w:lang w:val="en-US"/>
        </w:rPr>
      </w:pPr>
    </w:p>
    <w:p w:rsidR="0087709E" w:rsidRPr="00DE1B49" w:rsidRDefault="0087709E" w:rsidP="0087709E">
      <w:pPr>
        <w:pStyle w:val="Heading2"/>
      </w:pPr>
      <w:bookmarkStart w:id="679" w:name="h.oqpw6wkte0vx" w:colFirst="0" w:colLast="0"/>
      <w:bookmarkStart w:id="680" w:name="_Toc369782391"/>
      <w:bookmarkEnd w:id="679"/>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680"/>
      <w:r w:rsidRPr="00DE1B49">
        <w:t xml:space="preserve"> </w:t>
      </w:r>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Heading3"/>
      </w:pPr>
      <w:bookmarkStart w:id="681" w:name="h.o1va0po952z" w:colFirst="0" w:colLast="0"/>
      <w:bookmarkStart w:id="682" w:name="_Fragment_Graph"/>
      <w:bookmarkStart w:id="683" w:name="_Ref359918917"/>
      <w:bookmarkStart w:id="684" w:name="_Ref359919917"/>
      <w:bookmarkStart w:id="685" w:name="_Toc369782392"/>
      <w:bookmarkEnd w:id="681"/>
      <w:bookmarkEnd w:id="682"/>
      <w:r>
        <w:t xml:space="preserve">Fragment </w:t>
      </w:r>
      <w:r w:rsidR="005F6601">
        <w:t>G</w:t>
      </w:r>
      <w:r w:rsidR="0087709E" w:rsidRPr="00DE1B49">
        <w:t>raph</w:t>
      </w:r>
      <w:bookmarkEnd w:id="683"/>
      <w:bookmarkEnd w:id="684"/>
      <w:bookmarkEnd w:id="685"/>
      <w:r w:rsidR="00EE162A">
        <w:t xml:space="preserve"> </w:t>
      </w:r>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S</w:t>
      </w:r>
      <w:r w:rsidR="0087709E" w:rsidRPr="00E535D8">
        <w:rPr>
          <w:vertAlign w:val="subscript"/>
          <w:lang w:val="en-US"/>
        </w:rPr>
        <w:t>j</w:t>
      </w:r>
      <w:r w:rsidR="0087709E" w:rsidRPr="00DE1B49">
        <w:rPr>
          <w:lang w:val="en-US"/>
        </w:rPr>
        <w:t>) that differ only by one modifier: S</w:t>
      </w:r>
      <w:r w:rsidR="0087709E" w:rsidRPr="00E535D8">
        <w:rPr>
          <w:vertAlign w:val="subscript"/>
          <w:lang w:val="en-US"/>
        </w:rPr>
        <w:t>i</w:t>
      </w:r>
      <w:r w:rsidR="0087709E" w:rsidRPr="00DE1B49">
        <w:rPr>
          <w:lang w:val="en-US"/>
        </w:rPr>
        <w:t xml:space="preserve"> = S</w:t>
      </w:r>
      <w:r w:rsidR="0087709E" w:rsidRPr="00E535D8">
        <w:rPr>
          <w:vertAlign w:val="subscript"/>
          <w:lang w:val="en-US"/>
        </w:rPr>
        <w:t>j</w:t>
      </w:r>
      <w:r w:rsidR="0087709E" w:rsidRPr="00DE1B49">
        <w:rPr>
          <w:lang w:val="en-US"/>
        </w:rPr>
        <w:t xml:space="preserve"> + M</w:t>
      </w:r>
      <w:r w:rsidR="0087709E" w:rsidRPr="00E535D8">
        <w:rPr>
          <w:vertAlign w:val="subscript"/>
          <w:lang w:val="en-US"/>
        </w:rPr>
        <w:t>x</w:t>
      </w:r>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r w:rsidR="0087709E" w:rsidRPr="00DE1B49">
        <w:rPr>
          <w:lang w:val="en-US"/>
        </w:rPr>
        <w:t>S</w:t>
      </w:r>
      <w:r w:rsidR="0087709E" w:rsidRPr="00E535D8">
        <w:rPr>
          <w:vertAlign w:val="subscript"/>
          <w:lang w:val="en-US"/>
        </w:rPr>
        <w:t>j</w:t>
      </w:r>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en-US" w:eastAsia="en-US" w:bidi="he-IL"/>
        </w:rPr>
        <w:drawing>
          <wp:inline distT="0" distB="0" distL="0" distR="0">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Heading4"/>
      </w:pPr>
      <w:bookmarkStart w:id="686" w:name="h.y0q0x3x5cy0e" w:colFirst="0" w:colLast="0"/>
      <w:bookmarkEnd w:id="686"/>
      <w:r w:rsidRPr="00DE1B49">
        <w:t>class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7">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FragmentGraphEdge</w:t>
      </w:r>
      <w:r w:rsidRPr="00DE1B49">
        <w:rPr>
          <w:lang w:val="en-US"/>
        </w:rPr>
        <w:t>-s.</w:t>
      </w:r>
    </w:p>
    <w:p w:rsidR="0087709E" w:rsidRPr="00DE1B49" w:rsidRDefault="0087709E" w:rsidP="00A909B6">
      <w:pPr>
        <w:pStyle w:val="ListParagraph"/>
      </w:pPr>
      <w:bookmarkStart w:id="687" w:name="h.yplbdekc9caf" w:colFirst="0" w:colLast="0"/>
      <w:bookmarkEnd w:id="687"/>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r>
        <w:rPr>
          <w:i/>
          <w:lang w:val="en-US"/>
        </w:rPr>
        <w:t xml:space="preserve">int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Paragraph"/>
      </w:pPr>
      <w:bookmarkStart w:id="688" w:name="h.6ntg83l3bdyw" w:colFirst="0" w:colLast="0"/>
      <w:bookmarkEnd w:id="688"/>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r w:rsidR="005A63BF">
        <w:rPr>
          <w:lang w:val="en-US"/>
        </w:rPr>
        <w:t xml:space="preserve">JCas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r w:rsidRPr="00DE1B49">
        <w:rPr>
          <w:i/>
        </w:rPr>
        <w:t xml:space="preserve">FragmentGraph(org.apache.uima.jcas.JCas aJCas, FragmentAnnotation frag) </w:t>
      </w:r>
    </w:p>
    <w:p w:rsidR="009E7277" w:rsidRPr="009E7277" w:rsidRDefault="009E7277" w:rsidP="009E7277">
      <w:pPr>
        <w:spacing w:line="276" w:lineRule="auto"/>
        <w:ind w:left="1440"/>
        <w:rPr>
          <w:lang w:val="en-US"/>
        </w:rPr>
      </w:pPr>
      <w:r>
        <w:t>B</w:t>
      </w:r>
      <w:r w:rsidRPr="009E7277">
        <w:rPr>
          <w:lang w:val="en-US"/>
        </w:rPr>
        <w:t>uilds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Paragraph"/>
      </w:pPr>
      <w:bookmarkStart w:id="689" w:name="h.ncpjp3eqxhdi" w:colFirst="0" w:colLast="0"/>
      <w:bookmarkEnd w:id="689"/>
      <w:r w:rsidRPr="00DE1B49">
        <w:t>Methods</w:t>
      </w:r>
      <w:r w:rsidR="00CA3850">
        <w:t>:</w:t>
      </w:r>
    </w:p>
    <w:p w:rsidR="00F4281F" w:rsidRPr="00F4281F" w:rsidRDefault="00F4281F" w:rsidP="00F4281F">
      <w:pPr>
        <w:ind w:left="1440"/>
        <w:rPr>
          <w:i/>
        </w:rPr>
      </w:pPr>
      <w:r w:rsidRPr="00F4281F">
        <w:rPr>
          <w:i/>
          <w:lang w:val="en-US"/>
        </w:rPr>
        <w:t>buildGraph(JCas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r>
        <w:rPr>
          <w:i/>
          <w:lang w:val="en-US"/>
        </w:rPr>
        <w:t xml:space="preserve">boolean </w:t>
      </w:r>
      <w:r w:rsidR="00466F89">
        <w:rPr>
          <w:i/>
          <w:lang w:val="en-US"/>
        </w:rPr>
        <w:t>consistentModifiers</w:t>
      </w:r>
      <w:r w:rsidR="00466F89" w:rsidRPr="00F4281F">
        <w:rPr>
          <w:i/>
          <w:lang w:val="en-US"/>
        </w:rPr>
        <w:t>(Set&lt;ModifierAnnotation&gt;</w:t>
      </w:r>
      <w:r w:rsidR="00466F89">
        <w:rPr>
          <w:i/>
          <w:lang w:val="en-US"/>
        </w:rPr>
        <w:t xml:space="preserve"> sma)</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param sma</w:t>
      </w:r>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(boolean)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r>
        <w:rPr>
          <w:i/>
        </w:rPr>
        <w:t>getVertex</w:t>
      </w:r>
      <w:r w:rsidRPr="00DE1B49">
        <w:rPr>
          <w:i/>
        </w:rPr>
        <w:t>(</w:t>
      </w:r>
      <w:r>
        <w:rPr>
          <w:i/>
        </w:rPr>
        <w:t>EntailmentUnitMention eum</w:t>
      </w:r>
      <w:r w:rsidRPr="00DE1B49">
        <w:rPr>
          <w:i/>
        </w:rPr>
        <w:t>)</w:t>
      </w:r>
    </w:p>
    <w:p w:rsidR="00B409E5" w:rsidRDefault="00B409E5" w:rsidP="00B409E5">
      <w:pPr>
        <w:numPr>
          <w:ilvl w:val="2"/>
          <w:numId w:val="48"/>
        </w:numPr>
        <w:spacing w:line="276" w:lineRule="auto"/>
        <w:ind w:hanging="359"/>
        <w:rPr>
          <w:lang w:val="en-US"/>
        </w:rPr>
      </w:pPr>
      <w:r>
        <w:rPr>
          <w:lang w:val="en-US"/>
        </w:rPr>
        <w:t>@param eum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getBaseStatement()</w:t>
      </w:r>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getCompleteStatement()</w:t>
      </w:r>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r w:rsidR="0087709E" w:rsidRPr="00BB6576">
        <w:rPr>
          <w:i/>
          <w:lang w:val="en-US"/>
        </w:rPr>
        <w:t>g</w:t>
      </w:r>
      <w:r w:rsidR="0087709E" w:rsidRPr="00DE1B49">
        <w:rPr>
          <w:i/>
          <w:lang w:val="en-US"/>
        </w:rPr>
        <w:t>etFragmentModifiers(org.apache.uima.jcasJCas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r>
        <w:rPr>
          <w:i/>
        </w:rPr>
        <w:t xml:space="preserve">int </w:t>
      </w:r>
      <w:r w:rsidR="0087709E" w:rsidRPr="00DE1B49">
        <w:rPr>
          <w:i/>
        </w:rPr>
        <w:t>getMaxLevel()</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r w:rsidR="0087709E" w:rsidRPr="00DE1B49">
        <w:rPr>
          <w:i/>
        </w:rPr>
        <w:t>getNodes(int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add</w:t>
      </w:r>
      <w:r>
        <w:rPr>
          <w:i/>
        </w:rPr>
        <w:t>Node</w:t>
      </w:r>
      <w:r w:rsidRPr="00DE1B49">
        <w:rPr>
          <w:i/>
        </w:rPr>
        <w:t>(</w:t>
      </w:r>
      <w:r>
        <w:rPr>
          <w:i/>
        </w:rPr>
        <w:t>EntailmentUnitMention eum</w:t>
      </w:r>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r>
        <w:rPr>
          <w:lang w:val="en-US"/>
        </w:rPr>
        <w:t>eum</w:t>
      </w:r>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r w:rsidRPr="00DE1B49">
        <w:rPr>
          <w:i/>
          <w:lang w:val="en-US"/>
        </w:rPr>
        <w:t>getSampleGraph(), getSampleOutput()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r w:rsidRPr="00DE1B49">
        <w:rPr>
          <w:i/>
          <w:lang w:val="en-US"/>
        </w:rPr>
        <w:t>addEdge(EntailmentUnitMention parent, EntailmentUnitMention eum), containsVertex(EntailmentUnitMention eum), toString()</w:t>
      </w:r>
    </w:p>
    <w:p w:rsidR="0087709E" w:rsidRPr="00DE1B49" w:rsidRDefault="0087709E" w:rsidP="007368D3">
      <w:pPr>
        <w:pStyle w:val="Heading4"/>
      </w:pPr>
      <w:bookmarkStart w:id="690" w:name="h.ow0cdglbw0v3" w:colFirst="0" w:colLast="0"/>
      <w:bookmarkEnd w:id="690"/>
      <w:r w:rsidRPr="00DE1B49">
        <w:t>class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subfragment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EntailmentUnit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w:t>
      </w:r>
      <w:r w:rsidR="000640B5">
        <w:t>n</w:t>
      </w:r>
      <w:r w:rsidR="000640B5">
        <w:t xml:space="preserve">tailmentUnitMention. It consists of </w:t>
      </w:r>
      <w:r w:rsidR="0087709E" w:rsidRPr="00DE1B49">
        <w:rPr>
          <w:lang w:val="en-US"/>
        </w:rPr>
        <w:t>a base statement + a number of modifiers.</w:t>
      </w:r>
    </w:p>
    <w:p w:rsidR="0087709E" w:rsidRPr="00DE1B49" w:rsidRDefault="0087709E" w:rsidP="0087709E">
      <w:pPr>
        <w:pStyle w:val="ListParagraph"/>
      </w:pPr>
      <w:bookmarkStart w:id="691" w:name="h.3s05a18pwien" w:colFirst="0" w:colLast="0"/>
      <w:bookmarkEnd w:id="691"/>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r>
        <w:rPr>
          <w:i/>
          <w:lang w:val="en-US"/>
        </w:rPr>
        <w:t xml:space="preserve">int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Paragraph"/>
      </w:pPr>
      <w:bookmarkStart w:id="692" w:name="h.wml1b4fsykv7" w:colFirst="0" w:colLast="0"/>
      <w:bookmarkEnd w:id="692"/>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r w:rsidRPr="00DE1B49">
        <w:rPr>
          <w:i/>
          <w:lang w:val="en-US"/>
        </w:rPr>
        <w:t>EntailmentUnitMention(org.apache.uima.jcas.JCas aJCas, FragmentAnnotation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r w:rsidRPr="00DE1B49">
        <w:rPr>
          <w:i/>
          <w:lang w:val="en-US"/>
        </w:rPr>
        <w:t>EntailmentUnitMention(java.lang.String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Paragraph"/>
      </w:pPr>
      <w:bookmarkStart w:id="693" w:name="h.hzq5k8wmq84r" w:colFirst="0" w:colLast="0"/>
      <w:bookmarkEnd w:id="693"/>
      <w:r w:rsidRPr="00DE1B49">
        <w:t>Methods</w:t>
      </w:r>
      <w:r w:rsidR="00CA3850">
        <w:t>:</w:t>
      </w:r>
    </w:p>
    <w:p w:rsidR="0087709E" w:rsidRPr="00DE1B49" w:rsidRDefault="00BB6576" w:rsidP="0087709E">
      <w:pPr>
        <w:ind w:left="1440"/>
      </w:pPr>
      <w:r>
        <w:rPr>
          <w:i/>
        </w:rPr>
        <w:t xml:space="preserve">int </w:t>
      </w:r>
      <w:r w:rsidR="0087709E" w:rsidRPr="00DE1B49">
        <w:rPr>
          <w:i/>
        </w:rPr>
        <w:t>getBegin()</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getEnd()</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getLevel()</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r w:rsidR="000F5014" w:rsidRPr="00DE1B49">
        <w:rPr>
          <w:i/>
        </w:rPr>
        <w:t>get</w:t>
      </w:r>
      <w:r w:rsidR="000F5014">
        <w:rPr>
          <w:i/>
        </w:rPr>
        <w:t>CategoryId</w:t>
      </w:r>
      <w:r w:rsidR="000F5014" w:rsidRPr="00DE1B49">
        <w:rPr>
          <w:i/>
        </w:rPr>
        <w:t>()</w:t>
      </w:r>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r w:rsidR="0087709E" w:rsidRPr="00BB6576">
        <w:rPr>
          <w:i/>
        </w:rPr>
        <w:t>getModifierAnnotations()</w:t>
      </w:r>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r w:rsidR="0087709E" w:rsidRPr="00BB6576">
        <w:rPr>
          <w:i/>
        </w:rPr>
        <w:t>getModifiers()</w:t>
      </w:r>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SimpleModifier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r w:rsidR="0087709E" w:rsidRPr="00DE1B49">
        <w:rPr>
          <w:i/>
        </w:rPr>
        <w:t>getText()</w:t>
      </w:r>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r w:rsidRPr="00DE1B49">
        <w:rPr>
          <w:i/>
          <w:lang w:val="en-US"/>
        </w:rPr>
        <w:t>equ</w:t>
      </w:r>
      <w:r w:rsidR="007545E3">
        <w:rPr>
          <w:i/>
          <w:lang w:val="en-US"/>
        </w:rPr>
        <w:t xml:space="preserve">als(EntailmentUnitMention eum), </w:t>
      </w:r>
      <w:r w:rsidRPr="00DE1B49">
        <w:rPr>
          <w:i/>
          <w:lang w:val="en-US"/>
        </w:rPr>
        <w:t>toString()</w:t>
      </w:r>
    </w:p>
    <w:p w:rsidR="0087709E" w:rsidRPr="00DE1B49" w:rsidRDefault="0087709E" w:rsidP="0087709E">
      <w:pPr>
        <w:ind w:left="1440"/>
        <w:rPr>
          <w:lang w:val="en-US"/>
        </w:rPr>
      </w:pPr>
    </w:p>
    <w:p w:rsidR="0087709E" w:rsidRPr="00DE1B49" w:rsidRDefault="0087709E" w:rsidP="007368D3">
      <w:pPr>
        <w:pStyle w:val="Heading4"/>
      </w:pPr>
      <w:bookmarkStart w:id="694" w:name="h.g59hgmdikqhn" w:colFirst="0" w:colLast="0"/>
      <w:bookmarkEnd w:id="694"/>
      <w:r w:rsidRPr="00DE1B49">
        <w:t>class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18">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Heading3"/>
      </w:pPr>
      <w:bookmarkStart w:id="695" w:name="h.14pzhdjp24bd" w:colFirst="0" w:colLast="0"/>
      <w:bookmarkStart w:id="696" w:name="_Raw_Graph"/>
      <w:bookmarkStart w:id="697" w:name="_Ref359918978"/>
      <w:bookmarkStart w:id="698" w:name="_Toc369782393"/>
      <w:bookmarkEnd w:id="695"/>
      <w:bookmarkEnd w:id="696"/>
      <w:r w:rsidRPr="00DE1B49">
        <w:t xml:space="preserve">Raw </w:t>
      </w:r>
      <w:r w:rsidR="005F6601">
        <w:t>G</w:t>
      </w:r>
      <w:r w:rsidRPr="00DE1B49">
        <w:t>raph</w:t>
      </w:r>
      <w:bookmarkEnd w:id="697"/>
      <w:bookmarkEnd w:id="698"/>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xml:space="preserve">, are directed multigraphs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 xml:space="preserve">ntailment decision between a pair of nodes could be obtained from different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building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en-US" w:eastAsia="en-US" w:bidi="he-IL"/>
        </w:rPr>
        <w:lastRenderedPageBreak/>
        <w:drawing>
          <wp:inline distT="0" distB="0" distL="0" distR="0">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Heading4"/>
      </w:pPr>
      <w:bookmarkStart w:id="699" w:name="h.2obaj7441rkc" w:colFirst="0" w:colLast="0"/>
      <w:bookmarkEnd w:id="699"/>
      <w:r w:rsidRPr="00DE1B49">
        <w:t>class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it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0">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Paragraph"/>
      </w:pPr>
      <w:bookmarkStart w:id="700" w:name="h.vtyp7rdnkng3" w:colFirst="0" w:colLast="0"/>
      <w:bookmarkEnd w:id="700"/>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Paragraph"/>
      </w:pPr>
      <w:bookmarkStart w:id="701" w:name="h.kgmues8mv4qx" w:colFirst="0" w:colLast="0"/>
      <w:bookmarkEnd w:id="701"/>
      <w:r w:rsidRPr="00DE1B49">
        <w:t>Constructors</w:t>
      </w:r>
      <w:r w:rsidR="00CA3850">
        <w:t>:</w:t>
      </w:r>
    </w:p>
    <w:p w:rsidR="0087709E" w:rsidRPr="00DE1B49" w:rsidRDefault="0087709E" w:rsidP="0087709E">
      <w:pPr>
        <w:ind w:left="1440"/>
        <w:rPr>
          <w:lang w:val="en-US"/>
        </w:rPr>
      </w:pPr>
      <w:r w:rsidRPr="00DE1B49">
        <w:rPr>
          <w:i/>
          <w:lang w:val="en-US"/>
        </w:rPr>
        <w:t>EntailmentGraphRaw(FragmentGraph fg)</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 xml:space="preserve">@param fg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r w:rsidRPr="00DE1B49">
        <w:rPr>
          <w:i/>
          <w:lang w:val="en-US"/>
        </w:rPr>
        <w:t xml:space="preserve">EntailmentGraphRaw(java.io.File </w:t>
      </w:r>
      <w:r w:rsidR="00DC252C">
        <w:rPr>
          <w:i/>
          <w:lang w:val="en-US"/>
        </w:rPr>
        <w:t>xmlF</w:t>
      </w:r>
      <w:r w:rsidR="00DC252C" w:rsidRPr="00DE1B49">
        <w:rPr>
          <w:i/>
          <w:lang w:val="en-US"/>
        </w:rPr>
        <w:t>ile</w:t>
      </w:r>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The file is assumed to follow the format of the output produced by toXML()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 xml:space="preserve">@param </w:t>
      </w:r>
      <w:r w:rsidR="00DC252C">
        <w:rPr>
          <w:lang w:val="en-US"/>
        </w:rPr>
        <w:t>xmlF</w:t>
      </w:r>
      <w:r w:rsidRPr="00DE1B49">
        <w:rPr>
          <w:lang w:val="en-US"/>
        </w:rPr>
        <w:t xml:space="preserve">ile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r>
        <w:rPr>
          <w:lang w:val="en-US"/>
        </w:rPr>
        <w:t>throws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EntailmentGraphRaw()</w:t>
      </w:r>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Paragraph"/>
      </w:pPr>
      <w:bookmarkStart w:id="702" w:name="h.5h0jtccs3fwa" w:colFirst="0" w:colLast="0"/>
      <w:bookmarkEnd w:id="702"/>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addEdgeFromEDA(EntailmentUnit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addEdgeFromFragmentGraph(FragmentGraphEdge fragmentGraphEdge, FragmentGraph fg)</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 xml:space="preserve">@param fg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addEdgeByInduction(EntailmentUnit sourceVertex,</w:t>
      </w:r>
      <w:r w:rsidR="0087709E" w:rsidRPr="00DE1B49">
        <w:rPr>
          <w:i/>
          <w:lang w:val="en-US"/>
        </w:rPr>
        <w:br/>
        <w:t xml:space="preserve">                         EntailmentUnit targetVertex,</w:t>
      </w:r>
      <w:r w:rsidR="0087709E" w:rsidRPr="00DE1B49">
        <w:rPr>
          <w:i/>
          <w:lang w:val="en-US"/>
        </w:rPr>
        <w:br/>
        <w:t xml:space="preserve">                         java.lang.Double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r w:rsidRPr="00DE1B49">
        <w:rPr>
          <w:i/>
          <w:lang w:val="en-US"/>
        </w:rPr>
        <w:t xml:space="preserve">EntailmentUnit </w:t>
      </w:r>
      <w:r w:rsidR="0087709E" w:rsidRPr="00DE1B49">
        <w:rPr>
          <w:i/>
          <w:lang w:val="en-US"/>
        </w:rPr>
        <w:t xml:space="preserve">getVertex(java.lang.String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which corresponds to the given text.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r w:rsidRPr="00DE1B49">
        <w:rPr>
          <w:i/>
          <w:lang w:val="en-US"/>
        </w:rPr>
        <w:t>EntailmentUnit</w:t>
      </w:r>
      <w:r>
        <w:rPr>
          <w:i/>
          <w:lang w:val="en-US"/>
        </w:rPr>
        <w:t>&gt;</w:t>
      </w:r>
      <w:r w:rsidRPr="00DE1B49">
        <w:rPr>
          <w:i/>
          <w:lang w:val="en-US"/>
        </w:rPr>
        <w:t xml:space="preserve"> </w:t>
      </w:r>
      <w:r w:rsidR="0087709E" w:rsidRPr="00DE1B49">
        <w:rPr>
          <w:i/>
        </w:rPr>
        <w:t>getBaseStatements()</w:t>
      </w:r>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r w:rsidRPr="00DE1B49">
        <w:rPr>
          <w:i/>
          <w:lang w:val="en-US"/>
        </w:rPr>
        <w:t>EntailmentUnit</w:t>
      </w:r>
      <w:r>
        <w:rPr>
          <w:i/>
          <w:lang w:val="en-US"/>
        </w:rPr>
        <w:t xml:space="preserve">&gt; </w:t>
      </w:r>
      <w:r w:rsidR="0087709E" w:rsidRPr="00DE1B49">
        <w:rPr>
          <w:i/>
          <w:lang w:val="en-US"/>
        </w:rPr>
        <w:t>getAllNodes(EntailmentUnit sourceNode, EntailmentUnit targetNode, Set&lt;EntailmentUnit&gt; nodesToReturn)</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sourceNode to targetNode (including the sourceNode and the targetNode). If there is</w:t>
      </w:r>
      <w:r w:rsidR="008267B6">
        <w:rPr>
          <w:lang w:val="en-US"/>
        </w:rPr>
        <w:t xml:space="preserve"> no path between the two nodes, it</w:t>
      </w:r>
      <w:r w:rsidRPr="00DE1B49">
        <w:rPr>
          <w:lang w:val="en-US"/>
        </w:rPr>
        <w:t xml:space="preserve"> returns an empty set. If targetNode is the same as sourceNode, the method return</w:t>
      </w:r>
      <w:r w:rsidR="00E31180">
        <w:rPr>
          <w:lang w:val="en-US"/>
        </w:rPr>
        <w:t>s</w:t>
      </w:r>
      <w:r w:rsidRPr="00DE1B49">
        <w:rPr>
          <w:lang w:val="en-US"/>
        </w:rPr>
        <w:t xml:space="preserve"> a set with a single EntailmentUnit. The method recursively updates the set </w:t>
      </w:r>
      <w:r w:rsidRPr="00DE1B49">
        <w:rPr>
          <w:i/>
          <w:lang w:val="en-US"/>
        </w:rPr>
        <w:t>nodesToReturn</w:t>
      </w:r>
      <w:r w:rsidRPr="00DE1B49">
        <w:rPr>
          <w:lang w:val="en-US"/>
        </w:rPr>
        <w:t>, which it o</w:t>
      </w:r>
      <w:r w:rsidRPr="00DE1B49">
        <w:rPr>
          <w:lang w:val="en-US"/>
        </w:rPr>
        <w:t>b</w:t>
      </w:r>
      <w:r w:rsidRPr="00DE1B49">
        <w:rPr>
          <w:lang w:val="en-US"/>
        </w:rPr>
        <w:t>tains as its parameter.</w:t>
      </w:r>
    </w:p>
    <w:p w:rsidR="0087709E" w:rsidRPr="00DE1B49" w:rsidRDefault="0087709E" w:rsidP="00675094">
      <w:pPr>
        <w:numPr>
          <w:ilvl w:val="2"/>
          <w:numId w:val="80"/>
        </w:numPr>
        <w:spacing w:line="276" w:lineRule="auto"/>
        <w:ind w:hanging="359"/>
        <w:rPr>
          <w:lang w:val="en-US"/>
        </w:rPr>
      </w:pPr>
      <w:r w:rsidRPr="00DE1B49">
        <w:rPr>
          <w:lang w:val="en-US"/>
        </w:rPr>
        <w:t xml:space="preserve">@param sourceNode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 xml:space="preserve">@param targetNode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 xml:space="preserve">@param nodesToReturn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r w:rsidRPr="001171DD">
        <w:rPr>
          <w:i/>
          <w:lang w:val="en-US"/>
        </w:rPr>
        <w:t>Hashtable&lt;Integer, Set&lt;EntailmentUnit&gt;&gt;</w:t>
      </w:r>
      <w:r>
        <w:rPr>
          <w:i/>
          <w:lang w:val="en-US"/>
        </w:rPr>
        <w:br/>
      </w:r>
      <w:r w:rsidRPr="001171DD">
        <w:rPr>
          <w:i/>
          <w:lang w:val="en-US"/>
        </w:rPr>
        <w:t xml:space="preserve"> </w:t>
      </w:r>
      <w:r w:rsidR="0087709E" w:rsidRPr="001171DD">
        <w:rPr>
          <w:i/>
          <w:lang w:val="en-US"/>
        </w:rPr>
        <w:t>getFragment</w:t>
      </w:r>
      <w:r w:rsidR="0087709E" w:rsidRPr="00DE1B49">
        <w:rPr>
          <w:i/>
          <w:lang w:val="en-US"/>
        </w:rPr>
        <w:t>GraphNodes(EntailmentUnit baseStatementNode, String completeStatementText)</w:t>
      </w:r>
    </w:p>
    <w:p w:rsidR="0087709E" w:rsidRPr="00DE1B49" w:rsidRDefault="0087709E" w:rsidP="00675094">
      <w:pPr>
        <w:numPr>
          <w:ilvl w:val="2"/>
          <w:numId w:val="67"/>
        </w:numPr>
        <w:spacing w:line="276" w:lineRule="auto"/>
        <w:ind w:hanging="359"/>
        <w:rPr>
          <w:lang w:val="en-US"/>
        </w:rPr>
      </w:pPr>
      <w:r w:rsidRPr="00DE1B49">
        <w:rPr>
          <w:lang w:val="en-US"/>
        </w:rPr>
        <w:t xml:space="preserve">@return (Hashtable&lt;Integer, Set&lt;EntailmentUnit&gt;&gt;)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fiers), which are the keys of the Hashtable.</w:t>
      </w:r>
    </w:p>
    <w:p w:rsidR="0087709E" w:rsidRPr="00DE1B49" w:rsidRDefault="0087709E" w:rsidP="00675094">
      <w:pPr>
        <w:numPr>
          <w:ilvl w:val="2"/>
          <w:numId w:val="67"/>
        </w:numPr>
        <w:spacing w:line="276" w:lineRule="auto"/>
        <w:ind w:hanging="359"/>
        <w:rPr>
          <w:lang w:val="en-US"/>
        </w:rPr>
      </w:pPr>
      <w:r w:rsidRPr="00DE1B49">
        <w:rPr>
          <w:lang w:val="en-US"/>
        </w:rPr>
        <w:t xml:space="preserve">@param baseStatementNode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Set&lt;EntailmentUnit&gt;</w:t>
      </w:r>
      <w:r>
        <w:rPr>
          <w:i/>
          <w:lang w:val="en-US"/>
        </w:rPr>
        <w:t xml:space="preserve"> </w:t>
      </w:r>
      <w:r w:rsidR="0087709E" w:rsidRPr="00DE1B49">
        <w:rPr>
          <w:i/>
          <w:lang w:val="en-US"/>
        </w:rPr>
        <w:t>getEntailingNodes(EntailmentUnit node)</w:t>
      </w:r>
    </w:p>
    <w:p w:rsidR="0087709E" w:rsidRPr="00DE1B49" w:rsidRDefault="001171DD" w:rsidP="0087709E">
      <w:pPr>
        <w:ind w:left="1440"/>
        <w:rPr>
          <w:lang w:val="en-US"/>
        </w:rPr>
      </w:pPr>
      <w:r w:rsidRPr="001171DD">
        <w:rPr>
          <w:i/>
          <w:lang w:val="en-US"/>
        </w:rPr>
        <w:t xml:space="preserve">Set&lt;EntailmentUnit&gt; </w:t>
      </w:r>
      <w:r w:rsidR="0087709E" w:rsidRPr="00DE1B49">
        <w:rPr>
          <w:i/>
          <w:lang w:val="en-US"/>
        </w:rPr>
        <w:t>getEntailingNodes(EntailmentUnit node, int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Set&lt;EntailmentUnit&gt;</w:t>
      </w:r>
      <w:r>
        <w:rPr>
          <w:i/>
          <w:lang w:val="en-US"/>
        </w:rPr>
        <w:t xml:space="preserve"> </w:t>
      </w:r>
      <w:r w:rsidR="0087709E" w:rsidRPr="00DE1B49">
        <w:rPr>
          <w:i/>
          <w:lang w:val="en-US"/>
        </w:rPr>
        <w:t>getEntailedNodes(EntailmentUnit node</w:t>
      </w:r>
      <w:r w:rsidR="00B77A7A">
        <w:rPr>
          <w:i/>
          <w:lang w:val="en-US"/>
        </w:rPr>
        <w:t xml:space="preserve">, </w:t>
      </w:r>
      <w:r w:rsidR="00181B67" w:rsidRPr="007D429F">
        <w:rPr>
          <w:i/>
          <w:lang w:val="en-US"/>
        </w:rPr>
        <w:t>boolean isSameGraph</w:t>
      </w:r>
      <w:r w:rsidR="0087709E" w:rsidRPr="00DE1B49">
        <w:rPr>
          <w:i/>
          <w:lang w:val="en-US"/>
        </w:rPr>
        <w:t>)</w:t>
      </w:r>
    </w:p>
    <w:p w:rsidR="0087709E" w:rsidRPr="00DE1B49" w:rsidRDefault="001171DD" w:rsidP="0087709E">
      <w:pPr>
        <w:ind w:left="1440"/>
        <w:rPr>
          <w:lang w:val="en-US"/>
        </w:rPr>
      </w:pPr>
      <w:r w:rsidRPr="001171DD">
        <w:rPr>
          <w:i/>
          <w:lang w:val="en-US"/>
        </w:rPr>
        <w:t>Set&lt;EntailmentUnit&gt;</w:t>
      </w:r>
      <w:r>
        <w:rPr>
          <w:i/>
          <w:lang w:val="en-US"/>
        </w:rPr>
        <w:t xml:space="preserve"> </w:t>
      </w:r>
      <w:r w:rsidR="0087709E" w:rsidRPr="00DE1B49">
        <w:rPr>
          <w:i/>
          <w:lang w:val="en-US"/>
        </w:rPr>
        <w:t>getEntailedNodes(EntailmentUnit node, int level</w:t>
      </w:r>
      <w:r w:rsidR="00B77A7A">
        <w:rPr>
          <w:i/>
          <w:lang w:val="en-US"/>
        </w:rPr>
        <w:t>,</w:t>
      </w:r>
      <w:r w:rsidR="00B77A7A" w:rsidRPr="00B77A7A">
        <w:rPr>
          <w:i/>
          <w:lang w:val="en-US"/>
        </w:rPr>
        <w:t xml:space="preserve"> </w:t>
      </w:r>
      <w:r w:rsidR="00B77A7A">
        <w:rPr>
          <w:i/>
          <w:lang w:val="en-US"/>
        </w:rPr>
        <w:t xml:space="preserve"> </w:t>
      </w:r>
      <w:r w:rsidR="00B77A7A" w:rsidRPr="00B77A7A">
        <w:rPr>
          <w:i/>
          <w:lang w:val="en-US"/>
        </w:rPr>
        <w:t>boolean isSameGraph</w:t>
      </w:r>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 xml:space="preserve">@param </w:t>
      </w:r>
      <w:r w:rsidR="00181B67" w:rsidRPr="007D429F">
        <w:rPr>
          <w:iCs/>
          <w:lang w:val="en-US"/>
        </w:rPr>
        <w:t>isSameGraph</w:t>
      </w:r>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 xml:space="preserve">boolean </w:t>
      </w:r>
      <w:r w:rsidR="0087709E" w:rsidRPr="00DE1B49">
        <w:rPr>
          <w:i/>
          <w:lang w:val="en-US"/>
        </w:rPr>
        <w:t>isEntailment(EntailmentUnit entailingNode, EntailmentUnit entailedNode)</w:t>
      </w:r>
    </w:p>
    <w:p w:rsidR="0087709E" w:rsidRPr="00DE1B49" w:rsidRDefault="0087709E" w:rsidP="00675094">
      <w:pPr>
        <w:numPr>
          <w:ilvl w:val="2"/>
          <w:numId w:val="67"/>
        </w:numPr>
        <w:spacing w:line="276" w:lineRule="auto"/>
        <w:ind w:hanging="359"/>
      </w:pPr>
      <w:r w:rsidRPr="00DE1B49">
        <w:rPr>
          <w:lang w:val="en-US"/>
        </w:rPr>
        <w:t xml:space="preserve">@return (boolean)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entailingNode -&gt; entailedNode.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entailingNode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entailedNode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boolean </w:t>
      </w:r>
      <w:r w:rsidR="0087709E" w:rsidRPr="00DE1B49">
        <w:rPr>
          <w:i/>
          <w:lang w:val="en-US"/>
        </w:rPr>
        <w:t>isEntailmentInAnyDirection(EntailmentUnit nodeA, EntailmentUnit nodeB)</w:t>
      </w:r>
    </w:p>
    <w:p w:rsidR="0087709E" w:rsidRPr="00DE1B49" w:rsidRDefault="0087709E" w:rsidP="00675094">
      <w:pPr>
        <w:numPr>
          <w:ilvl w:val="2"/>
          <w:numId w:val="67"/>
        </w:numPr>
        <w:spacing w:line="276" w:lineRule="auto"/>
        <w:ind w:hanging="359"/>
      </w:pPr>
      <w:r w:rsidRPr="00DE1B49">
        <w:rPr>
          <w:lang w:val="en-US"/>
        </w:rPr>
        <w:t xml:space="preserve">@return (boolean)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 xml:space="preserve">necting the two given nodes in any direction (nodeA-&gt; nodeB or nodeB -&gt; nodeA).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 xml:space="preserve">@param nodeA </w:t>
      </w:r>
    </w:p>
    <w:p w:rsidR="0087709E" w:rsidRPr="00DE1B49" w:rsidRDefault="0087709E" w:rsidP="00675094">
      <w:pPr>
        <w:numPr>
          <w:ilvl w:val="2"/>
          <w:numId w:val="67"/>
        </w:numPr>
        <w:spacing w:line="276" w:lineRule="auto"/>
        <w:ind w:hanging="359"/>
      </w:pPr>
      <w:r w:rsidRPr="00DE1B49">
        <w:t>@param nodeB</w:t>
      </w:r>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r>
        <w:rPr>
          <w:i/>
          <w:lang w:val="en-US"/>
        </w:rPr>
        <w:t>void  toXML(java.lang.String filename)</w:t>
      </w:r>
    </w:p>
    <w:p w:rsidR="004A7E0D" w:rsidRPr="007D429F" w:rsidRDefault="004A7E0D" w:rsidP="009301E8">
      <w:pPr>
        <w:ind w:left="1440"/>
        <w:rPr>
          <w:iCs/>
          <w:lang w:val="en-US"/>
        </w:rPr>
      </w:pPr>
      <w:r>
        <w:rPr>
          <w:iCs/>
          <w:lang w:val="en-US"/>
        </w:rPr>
        <w:lastRenderedPageBreak/>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r>
        <w:rPr>
          <w:lang w:val="en-US"/>
        </w:rPr>
        <w:t xml:space="preserve">throws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r>
        <w:rPr>
          <w:i/>
          <w:lang w:val="en-US"/>
        </w:rPr>
        <w:t xml:space="preserve">java.lang.String  </w:t>
      </w:r>
      <w:r w:rsidR="009301E8">
        <w:rPr>
          <w:i/>
          <w:lang w:val="en-US"/>
        </w:rPr>
        <w:t>toDOT</w:t>
      </w:r>
      <w:r w:rsidR="009301E8" w:rsidRPr="00DE1B49">
        <w:rPr>
          <w:i/>
          <w:lang w:val="en-US"/>
        </w:rPr>
        <w:t>()</w:t>
      </w:r>
    </w:p>
    <w:p w:rsidR="00D6614A" w:rsidRDefault="00E73BAF" w:rsidP="009301E8">
      <w:pPr>
        <w:ind w:left="1440"/>
        <w:rPr>
          <w:i/>
          <w:lang w:val="en-US"/>
        </w:rPr>
      </w:pPr>
      <w:r>
        <w:rPr>
          <w:i/>
          <w:lang w:val="en-US"/>
        </w:rPr>
        <w:t xml:space="preserve">void </w:t>
      </w:r>
      <w:r w:rsidR="00D6614A">
        <w:rPr>
          <w:i/>
          <w:lang w:val="en-US"/>
        </w:rPr>
        <w:t>toDOT(java.lang.String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 xml:space="preserve">(http://en.wikipedia.org/wiki/DOT_(graph_description_language))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r>
        <w:t xml:space="preserve">throws </w:t>
      </w:r>
      <w:r w:rsidR="0058151C">
        <w:t>IOException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r w:rsidRPr="00DE1B49">
        <w:rPr>
          <w:i/>
          <w:lang w:val="en-US"/>
        </w:rPr>
        <w:t>getSampleOutput(boolean randomEdges)</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r w:rsidRPr="00DE1B49">
        <w:rPr>
          <w:i/>
          <w:lang w:val="en-US"/>
        </w:rPr>
        <w:t>toString</w:t>
      </w:r>
      <w:r w:rsidRPr="00DE1B49">
        <w:rPr>
          <w:lang w:val="en-US"/>
        </w:rPr>
        <w:t>()</w:t>
      </w:r>
    </w:p>
    <w:p w:rsidR="0087709E" w:rsidRPr="00DE1B49" w:rsidRDefault="0087709E" w:rsidP="007368D3">
      <w:pPr>
        <w:pStyle w:val="Heading4"/>
      </w:pPr>
      <w:bookmarkStart w:id="703" w:name="h.z5n4dsecf7az" w:colFirst="0" w:colLast="0"/>
      <w:bookmarkStart w:id="704" w:name="_Ref359326743"/>
      <w:bookmarkEnd w:id="703"/>
      <w:r w:rsidRPr="00DE1B49">
        <w:t>class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704"/>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form the nodes of the raw entailment graph. </w:t>
      </w:r>
      <w:r w:rsidR="0087709E" w:rsidRPr="00274F80">
        <w:rPr>
          <w:lang w:val="en-US"/>
        </w:rPr>
        <w:t xml:space="preserve">Each such node covers </w:t>
      </w:r>
      <w:r w:rsidR="0087709E" w:rsidRPr="00274F80">
        <w:rPr>
          <w:i/>
          <w:lang w:val="en-US"/>
        </w:rPr>
        <w:t>EntailmentUnitMention</w:t>
      </w:r>
      <w:r w:rsidR="0087709E" w:rsidRPr="00274F80">
        <w:rPr>
          <w:lang w:val="en-US"/>
        </w:rPr>
        <w:t>-s that r</w:t>
      </w:r>
      <w:r w:rsidR="0087709E" w:rsidRPr="00D63D99">
        <w:rPr>
          <w:lang w:val="en-US"/>
        </w:rPr>
        <w:t>epresent the same text.</w:t>
      </w:r>
      <w:r w:rsidRPr="00D63D99">
        <w:rPr>
          <w:lang w:val="en-US"/>
        </w:rPr>
        <w:t xml:space="preserve">  </w:t>
      </w:r>
      <w:r w:rsidR="007A39A6">
        <w:rPr>
          <w:lang w:val="en-US"/>
        </w:rPr>
        <w:t>The relationship between entai</w:t>
      </w:r>
      <w:r w:rsidR="007A39A6">
        <w:rPr>
          <w:lang w:val="en-US"/>
        </w:rPr>
        <w:t>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en-US" w:eastAsia="en-US" w:bidi="he-IL"/>
        </w:rPr>
        <w:lastRenderedPageBreak/>
        <w:drawing>
          <wp:inline distT="0" distB="0" distL="0" distR="0">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Paragraph"/>
      </w:pPr>
      <w:bookmarkStart w:id="705" w:name="h.ra7f598pvkrl" w:colFirst="0" w:colLast="0"/>
      <w:bookmarkEnd w:id="705"/>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EntailmentUnitMention-s, represented by the canonical text.</w:t>
      </w:r>
    </w:p>
    <w:p w:rsidR="0087709E" w:rsidRPr="00DE1B49" w:rsidRDefault="00BB6576" w:rsidP="00675094">
      <w:pPr>
        <w:numPr>
          <w:ilvl w:val="1"/>
          <w:numId w:val="47"/>
        </w:numPr>
        <w:spacing w:line="276" w:lineRule="auto"/>
        <w:ind w:hanging="359"/>
      </w:pPr>
      <w:r>
        <w:rPr>
          <w:i/>
          <w:lang w:val="en-US"/>
        </w:rPr>
        <w:t>int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r w:rsidR="0059543A" w:rsidRPr="00DE1B49">
        <w:rPr>
          <w:i/>
          <w:lang w:val="en-US"/>
        </w:rPr>
        <w:t>java.lang</w:t>
      </w:r>
      <w:r w:rsidR="0059543A">
        <w:rPr>
          <w:i/>
          <w:lang w:val="en-US"/>
        </w:rPr>
        <w:t xml:space="preserve"> </w:t>
      </w:r>
      <w:r>
        <w:rPr>
          <w:i/>
          <w:lang w:val="en-US"/>
        </w:rPr>
        <w:t xml:space="preserve">String&gt; </w:t>
      </w:r>
      <w:r w:rsidR="0087709E" w:rsidRPr="00DE1B49">
        <w:rPr>
          <w:i/>
          <w:lang w:val="en-US"/>
        </w:rPr>
        <w:t>completeStatementTexts</w:t>
      </w:r>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r w:rsidR="0059543A" w:rsidRPr="00DE1B49">
        <w:rPr>
          <w:i/>
          <w:lang w:val="en-US"/>
        </w:rPr>
        <w:t>java.lang</w:t>
      </w:r>
      <w:r w:rsidR="0059543A" w:rsidRPr="0059543A">
        <w:rPr>
          <w:i/>
          <w:iCs/>
          <w:lang w:val="en-US"/>
        </w:rPr>
        <w:t xml:space="preserve"> </w:t>
      </w:r>
      <w:r w:rsidRPr="007D429F">
        <w:rPr>
          <w:i/>
          <w:iCs/>
          <w:lang w:val="en-US"/>
        </w:rPr>
        <w:t>String&gt;</w:t>
      </w:r>
      <w:r w:rsidR="0059543A">
        <w:rPr>
          <w:i/>
          <w:iCs/>
          <w:lang w:val="en-US"/>
        </w:rPr>
        <w:t xml:space="preserve"> interactionIds</w:t>
      </w:r>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Paragraph"/>
      </w:pPr>
      <w:bookmarkStart w:id="706" w:name="h.hdpoksj0r28n" w:colFirst="0" w:colLast="0"/>
      <w:bookmarkEnd w:id="706"/>
      <w:r w:rsidRPr="00DE1B49">
        <w:t>Constructors</w:t>
      </w:r>
      <w:r w:rsidR="00CA3850">
        <w:t>:</w:t>
      </w:r>
    </w:p>
    <w:p w:rsidR="0087709E" w:rsidRPr="00DE1B49" w:rsidRDefault="0087709E" w:rsidP="0087709E">
      <w:pPr>
        <w:ind w:left="1440"/>
        <w:rPr>
          <w:lang w:val="en-US"/>
        </w:rPr>
      </w:pPr>
      <w:r w:rsidRPr="00DE1B49">
        <w:rPr>
          <w:i/>
          <w:lang w:val="en-US"/>
        </w:rPr>
        <w:t>EntailmentUnit(EntailmentUnitMention eum, java.lang.String completeStatementText)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 xml:space="preserve">@param eum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EntailmentUnit(java.lang.String textFragment, int level, java.lang.String completeStatementText)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rently used to support the internal testing purposes, namely the raw graph’s getSampleOutput()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r w:rsidRPr="007D429F">
        <w:rPr>
          <w:i/>
          <w:lang w:val="en-US"/>
        </w:rPr>
        <w:t>EntailmentUnit(</w:t>
      </w:r>
      <w:r w:rsidR="003E2C36" w:rsidRPr="00DE1B49">
        <w:rPr>
          <w:i/>
          <w:lang w:val="en-US"/>
        </w:rPr>
        <w:t>java.lang</w:t>
      </w:r>
      <w:r w:rsidR="003E2C36" w:rsidRPr="006732D6">
        <w:rPr>
          <w:i/>
          <w:lang w:val="en-US"/>
        </w:rPr>
        <w:t xml:space="preserve"> </w:t>
      </w:r>
      <w:r w:rsidRPr="007D429F">
        <w:rPr>
          <w:i/>
          <w:lang w:val="en-US"/>
        </w:rPr>
        <w:t>String text, Set&lt;</w:t>
      </w:r>
      <w:r w:rsidR="003E2C36" w:rsidRPr="003E2C36">
        <w:rPr>
          <w:i/>
          <w:lang w:val="en-US"/>
        </w:rPr>
        <w:t xml:space="preserve"> </w:t>
      </w:r>
      <w:r w:rsidR="003E2C36" w:rsidRPr="00DE1B49">
        <w:rPr>
          <w:i/>
          <w:lang w:val="en-US"/>
        </w:rPr>
        <w:t>java.lang</w:t>
      </w:r>
      <w:r w:rsidR="003E2C36" w:rsidRPr="006732D6">
        <w:rPr>
          <w:i/>
          <w:lang w:val="en-US"/>
        </w:rPr>
        <w:t xml:space="preserve"> </w:t>
      </w:r>
      <w:r w:rsidRPr="007D429F">
        <w:rPr>
          <w:i/>
          <w:lang w:val="en-US"/>
        </w:rPr>
        <w:t>String&gt; completeStatementTexts,</w:t>
      </w:r>
      <w:r w:rsidR="006732D6">
        <w:rPr>
          <w:i/>
          <w:lang w:val="en-US"/>
        </w:rPr>
        <w:t xml:space="preserve"> </w:t>
      </w:r>
      <w:r w:rsidRPr="007D429F">
        <w:rPr>
          <w:i/>
          <w:lang w:val="en-US"/>
        </w:rPr>
        <w:t>Set&lt;EntailmentUnitMention&gt; mentions, Set&lt;</w:t>
      </w:r>
      <w:r w:rsidR="003E2C36" w:rsidRPr="003E2C36">
        <w:rPr>
          <w:i/>
          <w:lang w:val="en-US"/>
        </w:rPr>
        <w:t xml:space="preserve"> </w:t>
      </w:r>
      <w:r w:rsidR="003E2C36" w:rsidRPr="00DE1B49">
        <w:rPr>
          <w:i/>
          <w:lang w:val="en-US"/>
        </w:rPr>
        <w:t>j</w:t>
      </w:r>
      <w:r w:rsidR="003E2C36" w:rsidRPr="00DE1B49">
        <w:rPr>
          <w:i/>
          <w:lang w:val="en-US"/>
        </w:rPr>
        <w:t>a</w:t>
      </w:r>
      <w:r w:rsidR="003E2C36" w:rsidRPr="00DE1B49">
        <w:rPr>
          <w:i/>
          <w:lang w:val="en-US"/>
        </w:rPr>
        <w:t>va.lang</w:t>
      </w:r>
      <w:r w:rsidR="003E2C36" w:rsidRPr="006732D6">
        <w:rPr>
          <w:i/>
          <w:lang w:val="en-US"/>
        </w:rPr>
        <w:t xml:space="preserve"> </w:t>
      </w:r>
      <w:r w:rsidRPr="007D429F">
        <w:rPr>
          <w:i/>
          <w:lang w:val="en-US"/>
        </w:rPr>
        <w:t>String&gt; interactionIds,</w:t>
      </w:r>
      <w:r w:rsidR="006732D6">
        <w:rPr>
          <w:i/>
          <w:lang w:val="en-US"/>
        </w:rPr>
        <w:t xml:space="preserve"> </w:t>
      </w:r>
      <w:r w:rsidRPr="007D429F">
        <w:rPr>
          <w:i/>
          <w:lang w:val="en-US"/>
        </w:rPr>
        <w:t>int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@param completeStatementTexts</w:t>
      </w:r>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@param interactionIds</w:t>
      </w:r>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Paragraph"/>
      </w:pPr>
      <w:bookmarkStart w:id="707" w:name="h.1eqiifdvu7oo" w:colFirst="0" w:colLast="0"/>
      <w:bookmarkEnd w:id="707"/>
      <w:r w:rsidRPr="00DE1B49">
        <w:t>Methods</w:t>
      </w:r>
      <w:r w:rsidR="00CA3850">
        <w:t>:</w:t>
      </w:r>
    </w:p>
    <w:p w:rsidR="0087709E" w:rsidRPr="00DE1B49" w:rsidRDefault="00D57225" w:rsidP="0087709E">
      <w:pPr>
        <w:ind w:left="1440"/>
      </w:pPr>
      <w:r>
        <w:rPr>
          <w:i/>
        </w:rPr>
        <w:t xml:space="preserve">String </w:t>
      </w:r>
      <w:r w:rsidR="0087709E" w:rsidRPr="00DE1B49">
        <w:rPr>
          <w:i/>
        </w:rPr>
        <w:t>getText()</w:t>
      </w:r>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Set&lt;EntailmentUnit</w:t>
      </w:r>
      <w:r>
        <w:rPr>
          <w:i/>
          <w:lang w:val="en-US"/>
        </w:rPr>
        <w:t>Mention</w:t>
      </w:r>
      <w:r w:rsidRPr="001171DD">
        <w:rPr>
          <w:i/>
          <w:lang w:val="en-US"/>
        </w:rPr>
        <w:t>&gt;</w:t>
      </w:r>
      <w:r>
        <w:rPr>
          <w:i/>
          <w:lang w:val="en-US"/>
        </w:rPr>
        <w:t xml:space="preserve"> </w:t>
      </w:r>
      <w:r w:rsidR="0087709E" w:rsidRPr="00DE1B49">
        <w:rPr>
          <w:i/>
        </w:rPr>
        <w:t>getMentions()</w:t>
      </w:r>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r w:rsidR="0087709E" w:rsidRPr="00DE1B49">
        <w:rPr>
          <w:i/>
        </w:rPr>
        <w:t>getMentionTexts()</w:t>
      </w:r>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r>
        <w:rPr>
          <w:i/>
        </w:rPr>
        <w:t xml:space="preserve">void </w:t>
      </w:r>
      <w:r w:rsidR="0087709E" w:rsidRPr="00DE1B49">
        <w:rPr>
          <w:i/>
        </w:rPr>
        <w:t>addMention(EntailmentUnitMention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r>
        <w:rPr>
          <w:i/>
        </w:rPr>
        <w:t>int getNumberOf</w:t>
      </w:r>
      <w:r w:rsidR="008E0601">
        <w:rPr>
          <w:i/>
        </w:rPr>
        <w:t>CompleteStatements</w:t>
      </w:r>
      <w:r>
        <w:rPr>
          <w:i/>
        </w:rPr>
        <w:t>()</w:t>
      </w:r>
    </w:p>
    <w:p w:rsidR="00C046A8" w:rsidRPr="007D429F" w:rsidRDefault="00181B67" w:rsidP="007D429F">
      <w:pPr>
        <w:ind w:left="1440"/>
        <w:rPr>
          <w:lang w:val="en-US"/>
        </w:rPr>
      </w:pPr>
      <w:r w:rsidRPr="007D429F">
        <w:rPr>
          <w:lang w:val="en-US"/>
        </w:rPr>
        <w:lastRenderedPageBreak/>
        <w:t xml:space="preserve">The method returns the size of the set of completeStatementTexts, i.e. the number of </w:t>
      </w:r>
      <w:r w:rsidR="0012736D">
        <w:rPr>
          <w:lang w:val="en-US"/>
        </w:rPr>
        <w:t xml:space="preserve"> </w:t>
      </w:r>
      <w:r w:rsidRPr="007D429F">
        <w:rPr>
          <w:lang w:val="en-US"/>
        </w:rPr>
        <w:t>fragment graphs, in which the entailmet unit was seen.</w:t>
      </w:r>
    </w:p>
    <w:p w:rsidR="00C046A8" w:rsidRPr="007D429F" w:rsidRDefault="00181B67" w:rsidP="007D429F">
      <w:pPr>
        <w:numPr>
          <w:ilvl w:val="2"/>
          <w:numId w:val="84"/>
        </w:numPr>
        <w:spacing w:line="276" w:lineRule="auto"/>
        <w:ind w:hanging="359"/>
        <w:rPr>
          <w:lang w:val="en-US"/>
        </w:rPr>
      </w:pPr>
      <w:r w:rsidRPr="007D429F">
        <w:rPr>
          <w:lang w:val="en-US"/>
        </w:rPr>
        <w:t>@return the number of fragment graphs, in which the entailmet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r w:rsidR="00235895">
        <w:rPr>
          <w:i/>
        </w:rPr>
        <w:t>java.lang.</w:t>
      </w:r>
      <w:r>
        <w:rPr>
          <w:i/>
        </w:rPr>
        <w:t xml:space="preserve">String&gt; </w:t>
      </w:r>
      <w:r w:rsidR="0087709E" w:rsidRPr="00DE1B49">
        <w:rPr>
          <w:i/>
        </w:rPr>
        <w:t>getCompleteStatementTexts()</w:t>
      </w:r>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 xml:space="preserve">Set&lt;java.lang.String&gt; </w:t>
      </w:r>
      <w:r w:rsidRPr="00DE1B49">
        <w:rPr>
          <w:i/>
        </w:rPr>
        <w:t>get</w:t>
      </w:r>
      <w:r>
        <w:rPr>
          <w:i/>
        </w:rPr>
        <w:t>InteractionIds</w:t>
      </w:r>
      <w:r w:rsidRPr="00DE1B49">
        <w:rPr>
          <w:i/>
        </w:rPr>
        <w:t>()</w:t>
      </w:r>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r>
        <w:rPr>
          <w:i/>
          <w:lang w:val="en-US"/>
        </w:rPr>
        <w:t xml:space="preserve">void </w:t>
      </w:r>
      <w:r w:rsidR="0087709E" w:rsidRPr="00DE1B49">
        <w:rPr>
          <w:i/>
          <w:lang w:val="en-US"/>
        </w:rPr>
        <w:t>addCompleteStatement(java.lang.String completeStatementText)</w:t>
      </w:r>
    </w:p>
    <w:p w:rsidR="0087709E" w:rsidRPr="00A909B6" w:rsidRDefault="0087709E" w:rsidP="0087709E">
      <w:pPr>
        <w:numPr>
          <w:ilvl w:val="2"/>
          <w:numId w:val="58"/>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a complete statement, which </w:t>
      </w:r>
      <w:r w:rsidR="00E31180">
        <w:rPr>
          <w:lang w:val="en-US"/>
        </w:rPr>
        <w:t>is</w:t>
      </w:r>
      <w:r w:rsidRPr="00DE1B49">
        <w:rPr>
          <w:lang w:val="en-US"/>
        </w:rPr>
        <w:t xml:space="preserve"> added to the set of complete statements.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r>
        <w:rPr>
          <w:i/>
          <w:lang w:val="en-US"/>
        </w:rPr>
        <w:t xml:space="preserve">int </w:t>
      </w:r>
      <w:r w:rsidR="0087709E" w:rsidRPr="00DE1B49">
        <w:rPr>
          <w:i/>
        </w:rPr>
        <w:t>getLevel()</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r>
        <w:t xml:space="preserve">boolean </w:t>
      </w:r>
      <w:r w:rsidR="0087709E" w:rsidRPr="00DE1B49">
        <w:rPr>
          <w:i/>
        </w:rPr>
        <w:t>isBaseStatement()</w:t>
      </w:r>
    </w:p>
    <w:p w:rsidR="0087709E" w:rsidRPr="00A909B6" w:rsidRDefault="0087709E" w:rsidP="00A909B6">
      <w:pPr>
        <w:numPr>
          <w:ilvl w:val="2"/>
          <w:numId w:val="45"/>
        </w:numPr>
        <w:spacing w:line="276" w:lineRule="auto"/>
        <w:ind w:hanging="359"/>
        <w:rPr>
          <w:lang w:val="en-US"/>
        </w:rPr>
      </w:pPr>
      <w:r w:rsidRPr="00DE1B49">
        <w:rPr>
          <w:lang w:val="en-US"/>
        </w:rPr>
        <w:t xml:space="preserve">@return (boolean)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r w:rsidRPr="00DE1B49">
        <w:rPr>
          <w:i/>
          <w:lang w:val="en-US"/>
        </w:rPr>
        <w:t>equals()</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r w:rsidRPr="00DE1B49">
        <w:rPr>
          <w:i/>
          <w:lang w:val="en-US"/>
        </w:rPr>
        <w:t>hashCode()</w:t>
      </w:r>
      <w:r w:rsidR="00DA413B">
        <w:rPr>
          <w:i/>
          <w:lang w:val="en-US"/>
        </w:rPr>
        <w:t xml:space="preserve">, </w:t>
      </w:r>
      <w:r w:rsidR="0087709E" w:rsidRPr="00DE1B49">
        <w:rPr>
          <w:i/>
          <w:lang w:val="en-US"/>
        </w:rPr>
        <w:t>toString()</w:t>
      </w:r>
    </w:p>
    <w:p w:rsidR="0087709E" w:rsidRPr="00DE1B49" w:rsidRDefault="0087709E" w:rsidP="007368D3">
      <w:pPr>
        <w:pStyle w:val="Heading4"/>
      </w:pPr>
      <w:bookmarkStart w:id="708" w:name="h.5at0w6sob2iq" w:colFirst="0" w:colLast="0"/>
      <w:bookmarkEnd w:id="708"/>
      <w:r w:rsidRPr="00DE1B49">
        <w:t>class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r w:rsidR="0087709E" w:rsidRPr="00DE1B49">
        <w:rPr>
          <w:lang w:val="en-US"/>
        </w:rPr>
        <w:t>) obtained from the EDA</w:t>
      </w:r>
      <w:r w:rsidR="00D94067">
        <w:rPr>
          <w:lang w:val="en-US"/>
        </w:rPr>
        <w:t xml:space="preserve">. The TEDecision object also stores </w:t>
      </w:r>
      <w:r w:rsidR="006746F9">
        <w:rPr>
          <w:lang w:val="en-US"/>
        </w:rPr>
        <w:t xml:space="preserve">(among other things) </w:t>
      </w:r>
      <w:r w:rsidR="00D94067">
        <w:rPr>
          <w:lang w:val="en-US"/>
        </w:rPr>
        <w:t>a decision label (</w:t>
      </w:r>
      <w:r w:rsidR="00181B67" w:rsidRPr="007D429F">
        <w:rPr>
          <w:i/>
          <w:lang w:val="en-US"/>
        </w:rPr>
        <w:t>eu.excitementproject.eop.common.DecisionLabel</w:t>
      </w:r>
      <w:r w:rsidR="00D94067">
        <w:rPr>
          <w:lang w:val="en-US"/>
        </w:rPr>
        <w:t>)</w:t>
      </w:r>
      <w:r w:rsidR="00CE4970">
        <w:rPr>
          <w:lang w:val="en-US"/>
        </w:rPr>
        <w:t>.</w:t>
      </w:r>
      <w:r w:rsidR="00D63D99">
        <w:rPr>
          <w:lang w:val="en-US"/>
        </w:rPr>
        <w:t xml:space="preserve"> </w:t>
      </w:r>
      <w:r w:rsidR="00D94067">
        <w:rPr>
          <w:lang w:val="en-US"/>
        </w:rPr>
        <w:t xml:space="preserve">For details on the </w:t>
      </w:r>
      <w:r w:rsidR="00181B67" w:rsidRPr="007D429F">
        <w:rPr>
          <w:i/>
          <w:lang w:val="en-US"/>
        </w:rPr>
        <w:t>TEDecision</w:t>
      </w:r>
      <w:r w:rsidR="00D94067">
        <w:rPr>
          <w:lang w:val="en-US"/>
        </w:rPr>
        <w:t xml:space="preserve"> and </w:t>
      </w:r>
      <w:r w:rsidR="00181B67" w:rsidRPr="007D429F">
        <w:rPr>
          <w:i/>
          <w:lang w:val="en-US"/>
        </w:rPr>
        <w:t>DecisionLabel</w:t>
      </w:r>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2">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Paragraph"/>
      </w:pPr>
      <w:bookmarkStart w:id="709" w:name="h.8ekjm6224eku" w:colFirst="0" w:colLast="0"/>
      <w:bookmarkEnd w:id="709"/>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r w:rsidRPr="00DE1B49">
        <w:rPr>
          <w:i/>
          <w:lang w:val="en-US"/>
        </w:rPr>
        <w:t>eu.excitementproject.eop.</w:t>
      </w:r>
      <w:r w:rsidRPr="00AE3200">
        <w:rPr>
          <w:i/>
          <w:lang w:val="en-US"/>
        </w:rPr>
        <w:t>common.TEDecision</w:t>
      </w:r>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TEDecision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r w:rsidRPr="00AE3200">
        <w:rPr>
          <w:i/>
          <w:lang w:val="en-US"/>
        </w:rPr>
        <w:t xml:space="preserve">EdgeType </w:t>
      </w:r>
      <w:r w:rsidR="0087709E" w:rsidRPr="00DE1B49">
        <w:rPr>
          <w:i/>
          <w:lang w:val="en-US"/>
        </w:rPr>
        <w:t>edgeType</w:t>
      </w:r>
      <w:r w:rsidR="0087709E" w:rsidRPr="00DE1B49">
        <w:rPr>
          <w:lang w:val="en-US"/>
        </w:rPr>
        <w:t xml:space="preserve"> </w:t>
      </w:r>
      <w:r w:rsidR="00B77A1E">
        <w:rPr>
          <w:lang w:val="en-US"/>
        </w:rPr>
        <w:t>–</w:t>
      </w:r>
      <w:r w:rsidR="0087709E" w:rsidRPr="00DE1B49">
        <w:rPr>
          <w:lang w:val="en-US"/>
        </w:rPr>
        <w:t xml:space="preserve"> one of the values from the EdgeType enum, namely </w:t>
      </w:r>
      <w:r w:rsidR="0087709E" w:rsidRPr="00DE1B49">
        <w:rPr>
          <w:i/>
          <w:lang w:val="en-US"/>
        </w:rPr>
        <w:t>EDA, FRAGMENT_GRAPH,</w:t>
      </w:r>
      <w:r w:rsidR="0087709E" w:rsidRPr="00DE1B49">
        <w:rPr>
          <w:i/>
          <w:lang w:val="en-US"/>
        </w:rPr>
        <w:tab/>
        <w:t>INDUCED, UNKNOWN</w:t>
      </w:r>
      <w:r w:rsidR="0087709E" w:rsidRPr="00DE1B49">
        <w:rPr>
          <w:lang w:val="en-US"/>
        </w:rPr>
        <w:t>, reflecting the type of knowledge that allowed to create this edge.</w:t>
      </w:r>
    </w:p>
    <w:p w:rsidR="0087709E" w:rsidRDefault="00AE3200" w:rsidP="00A909B6">
      <w:pPr>
        <w:numPr>
          <w:ilvl w:val="1"/>
          <w:numId w:val="20"/>
        </w:numPr>
        <w:spacing w:line="276" w:lineRule="auto"/>
        <w:ind w:hanging="359"/>
        <w:rPr>
          <w:lang w:val="en-US"/>
        </w:rPr>
      </w:pPr>
      <w:r w:rsidRPr="00AE3200">
        <w:rPr>
          <w:i/>
          <w:lang w:val="en-US"/>
        </w:rPr>
        <w:t xml:space="preserve">EDABasic&lt;?&gt; </w:t>
      </w:r>
      <w:r w:rsidR="0087709E" w:rsidRPr="00DE1B49">
        <w:rPr>
          <w:i/>
          <w:lang w:val="en-US"/>
        </w:rPr>
        <w:t>eda</w:t>
      </w:r>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r w:rsidRPr="007D429F">
        <w:rPr>
          <w:i/>
          <w:lang w:val="en-US"/>
        </w:rPr>
        <w:t>LAPAccess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Paragraph"/>
      </w:pPr>
      <w:bookmarkStart w:id="710" w:name="h.rt0ui0p3teok" w:colFirst="0" w:colLast="0"/>
      <w:bookmarkEnd w:id="710"/>
      <w:r w:rsidRPr="00DE1B49">
        <w:t>Constructors</w:t>
      </w:r>
      <w:r w:rsidR="00CA3850">
        <w:t>:</w:t>
      </w:r>
    </w:p>
    <w:p w:rsidR="0087709E" w:rsidRPr="00DE1B49" w:rsidRDefault="0087709E" w:rsidP="0087709E">
      <w:pPr>
        <w:ind w:left="1440"/>
        <w:rPr>
          <w:lang w:val="en-US"/>
        </w:rPr>
      </w:pPr>
      <w:r w:rsidRPr="00DE1B49">
        <w:rPr>
          <w:i/>
          <w:lang w:val="en-US"/>
        </w:rPr>
        <w:t>EntailmentRelation(EntailmentUnit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which should be used to calc</w:t>
      </w:r>
      <w:r w:rsidRPr="00DE1B49">
        <w:rPr>
          <w:lang w:val="en-US"/>
        </w:rPr>
        <w:t>u</w:t>
      </w:r>
      <w:r w:rsidRPr="00DE1B49">
        <w:rPr>
          <w:lang w:val="en-US"/>
        </w:rPr>
        <w:t>late the entailment decision.</w:t>
      </w:r>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EntailmentRelation(EntailmentUnit source, EntailmentUnit target, eu.excitementproject.eop.common.TEDecision edge, EdgeType edgeType)</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edge </w:t>
      </w:r>
      <w:r w:rsidR="00B77A1E">
        <w:rPr>
          <w:lang w:val="en-US"/>
        </w:rPr>
        <w:t>–</w:t>
      </w:r>
      <w:r w:rsidR="00DA413B">
        <w:rPr>
          <w:lang w:val="en-US"/>
        </w:rPr>
        <w:t xml:space="preserve"> TEDecision for the edge</w:t>
      </w:r>
    </w:p>
    <w:p w:rsidR="0087709E" w:rsidRPr="00DE1B49" w:rsidRDefault="0087709E" w:rsidP="00675094">
      <w:pPr>
        <w:numPr>
          <w:ilvl w:val="2"/>
          <w:numId w:val="21"/>
        </w:numPr>
        <w:spacing w:line="276" w:lineRule="auto"/>
        <w:ind w:hanging="359"/>
        <w:rPr>
          <w:lang w:val="en-US"/>
        </w:rPr>
      </w:pPr>
      <w:r w:rsidRPr="00DE1B49">
        <w:rPr>
          <w:lang w:val="en-US"/>
        </w:rPr>
        <w:t xml:space="preserve">@edgeType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Paragraph"/>
      </w:pPr>
      <w:bookmarkStart w:id="711" w:name="h.yk11burxdt4x" w:colFirst="0" w:colLast="0"/>
      <w:bookmarkEnd w:id="711"/>
      <w:r w:rsidRPr="00DE1B49">
        <w:t>Methods</w:t>
      </w:r>
      <w:r w:rsidR="00CA3850">
        <w:t>:</w:t>
      </w:r>
    </w:p>
    <w:p w:rsidR="0087709E" w:rsidRPr="00DE1B49" w:rsidRDefault="00D57225" w:rsidP="0087709E">
      <w:pPr>
        <w:ind w:left="1440"/>
      </w:pPr>
      <w:r>
        <w:rPr>
          <w:i/>
        </w:rPr>
        <w:t xml:space="preserve">TEDecision </w:t>
      </w:r>
      <w:r w:rsidR="0087709E" w:rsidRPr="00DE1B49">
        <w:rPr>
          <w:i/>
        </w:rPr>
        <w:t>computeTEdecision()</w:t>
      </w:r>
    </w:p>
    <w:p w:rsidR="0087709E" w:rsidRPr="00A909B6" w:rsidRDefault="0087709E" w:rsidP="00A909B6">
      <w:pPr>
        <w:numPr>
          <w:ilvl w:val="2"/>
          <w:numId w:val="66"/>
        </w:numPr>
        <w:spacing w:line="276" w:lineRule="auto"/>
        <w:ind w:hanging="359"/>
        <w:rPr>
          <w:lang w:val="en-US"/>
        </w:rPr>
      </w:pPr>
      <w:r w:rsidRPr="00DE1B49">
        <w:rPr>
          <w:lang w:val="en-US"/>
        </w:rPr>
        <w:t xml:space="preserve"> @return (</w:t>
      </w:r>
      <w:r w:rsidRPr="00DE1B49">
        <w:rPr>
          <w:i/>
          <w:lang w:val="en-US"/>
        </w:rPr>
        <w:t>eu.excitementproject.eop.common.TEdecision</w:t>
      </w:r>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r>
        <w:rPr>
          <w:i/>
        </w:rPr>
        <w:lastRenderedPageBreak/>
        <w:t xml:space="preserve">JCas </w:t>
      </w:r>
      <w:r w:rsidR="0087709E" w:rsidRPr="00DE1B49">
        <w:rPr>
          <w:i/>
        </w:rPr>
        <w:t>generateTHPairCAS()</w:t>
      </w:r>
    </w:p>
    <w:p w:rsidR="0087709E" w:rsidRPr="00A909B6" w:rsidRDefault="0087709E" w:rsidP="00A909B6">
      <w:pPr>
        <w:numPr>
          <w:ilvl w:val="2"/>
          <w:numId w:val="89"/>
        </w:numPr>
        <w:spacing w:line="276" w:lineRule="auto"/>
        <w:ind w:hanging="359"/>
        <w:rPr>
          <w:lang w:val="en-US"/>
        </w:rPr>
      </w:pPr>
      <w:r w:rsidRPr="00DE1B49">
        <w:rPr>
          <w:lang w:val="en-US"/>
        </w:rPr>
        <w:t xml:space="preserve">@return (JCas)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r>
        <w:rPr>
          <w:i/>
        </w:rPr>
        <w:t xml:space="preserve">double </w:t>
      </w:r>
      <w:r w:rsidR="0087709E" w:rsidRPr="00DE1B49">
        <w:rPr>
          <w:i/>
        </w:rPr>
        <w:t>getConfidence()</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r>
        <w:rPr>
          <w:i/>
        </w:rPr>
        <w:t xml:space="preserve">EDABasic&lt;?&gt; </w:t>
      </w:r>
      <w:r w:rsidR="0087709E" w:rsidRPr="00DE1B49">
        <w:rPr>
          <w:i/>
        </w:rPr>
        <w:t>getEda()</w:t>
      </w:r>
    </w:p>
    <w:p w:rsidR="0087709E" w:rsidRPr="00A909B6" w:rsidRDefault="0087709E" w:rsidP="00A909B6">
      <w:pPr>
        <w:numPr>
          <w:ilvl w:val="2"/>
          <w:numId w:val="23"/>
        </w:numPr>
        <w:spacing w:line="276" w:lineRule="auto"/>
        <w:ind w:hanging="359"/>
        <w:rPr>
          <w:lang w:val="en-US"/>
        </w:rPr>
      </w:pPr>
      <w:r w:rsidRPr="00DE1B49">
        <w:rPr>
          <w:lang w:val="en-US"/>
        </w:rPr>
        <w:t xml:space="preserve">@return (EDABasic&lt;?&gt;)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r w:rsidRPr="000907EE">
        <w:rPr>
          <w:i/>
          <w:lang w:val="en-US"/>
        </w:rPr>
        <w:t>LAPAccess</w:t>
      </w:r>
      <w:r w:rsidR="00013E44">
        <w:rPr>
          <w:i/>
        </w:rPr>
        <w:t xml:space="preserve"> </w:t>
      </w:r>
      <w:r w:rsidR="00013E44" w:rsidRPr="00DE1B49">
        <w:rPr>
          <w:i/>
        </w:rPr>
        <w:t>get</w:t>
      </w:r>
      <w:r w:rsidR="00666477">
        <w:rPr>
          <w:i/>
        </w:rPr>
        <w:t>L</w:t>
      </w:r>
      <w:r w:rsidR="00013E44">
        <w:rPr>
          <w:i/>
        </w:rPr>
        <w:t>ap</w:t>
      </w:r>
      <w:r w:rsidR="00013E44" w:rsidRPr="00DE1B49">
        <w:rPr>
          <w:i/>
        </w:rPr>
        <w:t>()</w:t>
      </w:r>
    </w:p>
    <w:p w:rsidR="00013E44" w:rsidRPr="00A909B6" w:rsidRDefault="00013E44" w:rsidP="00766517">
      <w:pPr>
        <w:numPr>
          <w:ilvl w:val="2"/>
          <w:numId w:val="23"/>
        </w:numPr>
        <w:spacing w:line="276" w:lineRule="auto"/>
        <w:ind w:hanging="359"/>
        <w:rPr>
          <w:lang w:val="en-US"/>
        </w:rPr>
      </w:pPr>
      <w:r w:rsidRPr="00DE1B49">
        <w:rPr>
          <w:lang w:val="en-US"/>
        </w:rPr>
        <w:t>@return (</w:t>
      </w:r>
      <w:r w:rsidR="00766517" w:rsidRPr="000907EE">
        <w:rPr>
          <w:i/>
          <w:lang w:val="en-US"/>
        </w:rPr>
        <w:t>LAPAccess</w:t>
      </w:r>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r>
        <w:rPr>
          <w:i/>
        </w:rPr>
        <w:t xml:space="preserve">DecisionLabel </w:t>
      </w:r>
      <w:r w:rsidR="0087709E" w:rsidRPr="00DE1B49">
        <w:rPr>
          <w:i/>
        </w:rPr>
        <w:t>getLabel()</w:t>
      </w:r>
    </w:p>
    <w:p w:rsidR="0087709E" w:rsidRPr="00A909B6" w:rsidRDefault="0087709E" w:rsidP="00A909B6">
      <w:pPr>
        <w:numPr>
          <w:ilvl w:val="2"/>
          <w:numId w:val="7"/>
        </w:numPr>
        <w:spacing w:line="276" w:lineRule="auto"/>
        <w:ind w:hanging="359"/>
        <w:rPr>
          <w:lang w:val="en-US"/>
        </w:rPr>
      </w:pPr>
      <w:r w:rsidRPr="00DE1B49">
        <w:rPr>
          <w:lang w:val="en-US"/>
        </w:rPr>
        <w:t xml:space="preserve">@return (eu.excitementproject.eop.common.DecisionLabel)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r>
        <w:rPr>
          <w:i/>
        </w:rPr>
        <w:t xml:space="preserve">TEDecision </w:t>
      </w:r>
      <w:r w:rsidR="0087709E" w:rsidRPr="00DE1B49">
        <w:rPr>
          <w:i/>
        </w:rPr>
        <w:t>getTEdecision()</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eu.excitementproject.eop.common.</w:t>
      </w:r>
      <w:r w:rsidRPr="00DE1B49">
        <w:rPr>
          <w:lang w:val="en-US"/>
        </w:rPr>
        <w:t xml:space="preserve">TEDecision)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r w:rsidRPr="00DE1B49">
        <w:rPr>
          <w:i/>
          <w:lang w:val="en-US"/>
        </w:rPr>
        <w:t>getSource(), getTarget(), toString()</w:t>
      </w:r>
    </w:p>
    <w:p w:rsidR="0087709E" w:rsidRPr="00DE1B49" w:rsidRDefault="0087709E" w:rsidP="007368D3">
      <w:pPr>
        <w:pStyle w:val="Heading3"/>
      </w:pPr>
      <w:bookmarkStart w:id="712" w:name="h.gc4qp92vdjo5" w:colFirst="0" w:colLast="0"/>
      <w:bookmarkStart w:id="713" w:name="_Collapsed_Graph"/>
      <w:bookmarkStart w:id="714" w:name="_Ref359925892"/>
      <w:bookmarkStart w:id="715" w:name="_Toc369782394"/>
      <w:bookmarkEnd w:id="712"/>
      <w:bookmarkEnd w:id="713"/>
      <w:r w:rsidRPr="00DE1B49">
        <w:t xml:space="preserve">Collapsed </w:t>
      </w:r>
      <w:r w:rsidR="005F6601">
        <w:t>G</w:t>
      </w:r>
      <w:r w:rsidRPr="00DE1B49">
        <w:t>raph</w:t>
      </w:r>
      <w:bookmarkEnd w:id="714"/>
      <w:bookmarkEnd w:id="715"/>
    </w:p>
    <w:p w:rsidR="0087709E" w:rsidRPr="00DE1B49" w:rsidRDefault="0087709E" w:rsidP="0087709E">
      <w:pPr>
        <w:rPr>
          <w:lang w:val="en-US"/>
        </w:rPr>
      </w:pPr>
      <w:r w:rsidRPr="00DE1B49">
        <w:rPr>
          <w:lang w:val="en-US"/>
        </w:rPr>
        <w:t xml:space="preserve">A collapsed graph, implemented in class </w:t>
      </w:r>
      <w:r w:rsidRPr="0051694E">
        <w:rPr>
          <w:i/>
          <w:lang w:val="en-US"/>
        </w:rPr>
        <w:t>EntailmentGraphCollapsed</w:t>
      </w:r>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r w:rsidRPr="0051694E">
        <w:rPr>
          <w:i/>
          <w:lang w:val="en-US"/>
        </w:rPr>
        <w:t>EquivalenceClass</w:t>
      </w:r>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r w:rsidRPr="0051694E">
        <w:rPr>
          <w:i/>
          <w:lang w:val="en-US"/>
        </w:rPr>
        <w:t>EntailmentRelationCollapsed</w:t>
      </w:r>
      <w:r w:rsidRPr="00DE1B49">
        <w:rPr>
          <w:lang w:val="en-US"/>
        </w:rPr>
        <w:t>).</w:t>
      </w:r>
    </w:p>
    <w:p w:rsidR="0087709E" w:rsidRPr="00DE1B49" w:rsidRDefault="0087709E" w:rsidP="007368D3">
      <w:pPr>
        <w:pStyle w:val="Heading4"/>
      </w:pPr>
      <w:bookmarkStart w:id="716" w:name="h.cv91rpgmlpdm" w:colFirst="0" w:colLast="0"/>
      <w:bookmarkEnd w:id="716"/>
      <w:r w:rsidRPr="00DE1B49">
        <w:t>class EntailmentGraphCollapsed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en-US" w:eastAsia="en-US" w:bidi="he-IL"/>
        </w:rPr>
        <w:drawing>
          <wp:inline distT="0" distB="0" distL="0" distR="0">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717" w:author="Kathrin Eichler" w:date="2013-10-11T12:45:00Z">
        <w:r w:rsidR="006C1AF3" w:rsidRPr="006C1AF3" w:rsidDel="00BB1926">
          <w:fldChar w:fldCharType="begin"/>
        </w:r>
        <w:r w:rsidR="00BB1926" w:rsidDel="00BB1926">
          <w:delInstrText xml:space="preserve"> HYPERLINK \l "_Collapsed_graph_generator" \h </w:delInstrText>
        </w:r>
        <w:r w:rsidR="006C1AF3" w:rsidRP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718" w:author="Kathrin Eichler" w:date="2013-10-11T12:45:00Z">
        <w:r w:rsidR="006C1AF3" w:rsidRPr="006C1AF3">
          <w:fldChar w:fldCharType="begin"/>
        </w:r>
        <w:r w:rsidR="00BB1926">
          <w:instrText xml:space="preserve"> HYPERLINK \l "_Collapsed_graph_generator" \h </w:instrText>
        </w:r>
        <w:r w:rsidR="006C1AF3" w:rsidRP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4">
        <w:r w:rsidRPr="00DE1B49">
          <w:rPr>
            <w:color w:val="1155CC"/>
            <w:u w:val="single"/>
            <w:lang w:val="en-US"/>
          </w:rPr>
          <w:t>http://jgrapht.org/javadoc/org/jgrapht/graph/DefaultDirectedWeightedGraph.html</w:t>
        </w:r>
      </w:hyperlink>
    </w:p>
    <w:p w:rsidR="0087709E" w:rsidRPr="00DE1B49" w:rsidRDefault="0087709E" w:rsidP="00A909B6">
      <w:pPr>
        <w:pStyle w:val="ListParagraph"/>
      </w:pPr>
      <w:bookmarkStart w:id="719" w:name="h.c7fq0c8r6fa5" w:colFirst="0" w:colLast="0"/>
      <w:bookmarkEnd w:id="719"/>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r w:rsidR="003E3B87">
        <w:rPr>
          <w:i/>
        </w:rPr>
        <w:t>java.lang.</w:t>
      </w:r>
      <w:r w:rsidRPr="007D429F">
        <w:rPr>
          <w:i/>
        </w:rPr>
        <w:t>String&gt; textualInputs</w:t>
      </w:r>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r w:rsidR="0087709E" w:rsidRPr="00DE1B49">
        <w:rPr>
          <w:lang w:val="en-US"/>
        </w:rPr>
        <w:t>.</w:t>
      </w:r>
    </w:p>
    <w:p w:rsidR="0087709E" w:rsidRPr="00DE1B49" w:rsidRDefault="00AE3200" w:rsidP="00DE1B49">
      <w:pPr>
        <w:numPr>
          <w:ilvl w:val="1"/>
          <w:numId w:val="10"/>
        </w:numPr>
        <w:spacing w:line="276" w:lineRule="auto"/>
        <w:ind w:hanging="359"/>
        <w:rPr>
          <w:lang w:val="en-US"/>
        </w:rPr>
      </w:pPr>
      <w:r>
        <w:rPr>
          <w:i/>
        </w:rPr>
        <w:t>i</w:t>
      </w:r>
      <w:r>
        <w:rPr>
          <w:i/>
          <w:lang w:val="en-US"/>
        </w:rPr>
        <w:t xml:space="preserve">nt </w:t>
      </w:r>
      <w:r w:rsidR="0087709E" w:rsidRPr="00DE1B49">
        <w:rPr>
          <w:i/>
          <w:lang w:val="en-US"/>
        </w:rPr>
        <w:t>numberOfEntailmentUnits</w:t>
      </w:r>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Paragraph"/>
      </w:pPr>
      <w:bookmarkStart w:id="720" w:name="h.umgln433wzzk" w:colFirst="0" w:colLast="0"/>
      <w:bookmarkEnd w:id="720"/>
      <w:r w:rsidRPr="00DE1B49">
        <w:t>Constructors</w:t>
      </w:r>
      <w:r w:rsidR="00CA3850">
        <w:t>:</w:t>
      </w:r>
    </w:p>
    <w:p w:rsidR="0087709E" w:rsidRPr="00DE1B49" w:rsidRDefault="0087709E" w:rsidP="0087709E">
      <w:pPr>
        <w:ind w:left="1440"/>
        <w:rPr>
          <w:lang w:val="en-US"/>
        </w:rPr>
      </w:pPr>
      <w:r w:rsidRPr="00DE1B49">
        <w:rPr>
          <w:i/>
          <w:lang w:val="en-US"/>
        </w:rPr>
        <w:t>EntailmentGraphCollapsed()</w:t>
      </w:r>
    </w:p>
    <w:p w:rsidR="0087709E" w:rsidRDefault="0087709E" w:rsidP="00C1739C">
      <w:pPr>
        <w:ind w:left="1440"/>
        <w:rPr>
          <w:lang w:val="en-US"/>
        </w:rPr>
      </w:pPr>
      <w:r w:rsidRPr="00DE1B49">
        <w:rPr>
          <w:lang w:val="en-US"/>
        </w:rPr>
        <w:t xml:space="preserve">The constructor generates an empty </w:t>
      </w:r>
      <w:del w:id="721" w:author="Lili" w:date="2013-10-24T13:13:00Z">
        <w:r w:rsidRPr="00DE1B49" w:rsidDel="00C1739C">
          <w:rPr>
            <w:lang w:val="en-US"/>
          </w:rPr>
          <w:delText xml:space="preserve">raw </w:delText>
        </w:r>
      </w:del>
      <w:ins w:id="722" w:author="Lili" w:date="2013-10-24T13:13:00Z">
        <w:r w:rsidR="00C1739C">
          <w:rPr>
            <w:lang w:val="en-US"/>
          </w:rPr>
          <w:t>collapsed</w:t>
        </w:r>
        <w:r w:rsidR="00C1739C" w:rsidRPr="00DE1B49">
          <w:rPr>
            <w:lang w:val="en-US"/>
          </w:rPr>
          <w:t xml:space="preserve"> </w:t>
        </w:r>
      </w:ins>
      <w:r w:rsidRPr="00DE1B49">
        <w:rPr>
          <w:lang w:val="en-US"/>
        </w:rPr>
        <w:t>entailment graph.</w:t>
      </w:r>
    </w:p>
    <w:p w:rsidR="003167BD" w:rsidRDefault="003167BD" w:rsidP="00DE1B49">
      <w:pPr>
        <w:ind w:left="1440"/>
        <w:rPr>
          <w:lang w:val="en-US"/>
        </w:rPr>
      </w:pPr>
    </w:p>
    <w:p w:rsidR="003167BD" w:rsidRPr="00DE1B49" w:rsidRDefault="003167BD" w:rsidP="003167BD">
      <w:pPr>
        <w:ind w:left="1440"/>
        <w:rPr>
          <w:lang w:val="en-US"/>
        </w:rPr>
      </w:pPr>
      <w:r w:rsidRPr="00DE1B49">
        <w:rPr>
          <w:i/>
          <w:lang w:val="en-US"/>
        </w:rPr>
        <w:t>EntailmentGraph</w:t>
      </w:r>
      <w:r>
        <w:rPr>
          <w:i/>
          <w:lang w:val="en-US"/>
        </w:rPr>
        <w:t>Collapsed</w:t>
      </w:r>
      <w:r w:rsidRPr="00DE1B49">
        <w:rPr>
          <w:i/>
          <w:lang w:val="en-US"/>
        </w:rPr>
        <w:t xml:space="preserve">(java.io.File </w:t>
      </w:r>
      <w:r>
        <w:rPr>
          <w:i/>
          <w:lang w:val="en-US"/>
        </w:rPr>
        <w:t>xmlF</w:t>
      </w:r>
      <w:r w:rsidRPr="00DE1B49">
        <w:rPr>
          <w:i/>
          <w:lang w:val="en-US"/>
        </w:rPr>
        <w:t>ile)</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toXML() method of the </w:t>
      </w:r>
      <w:r w:rsidRPr="00DC252C">
        <w:rPr>
          <w:iCs/>
          <w:lang w:val="en-US"/>
        </w:rPr>
        <w:t>EntailmentGraph</w:t>
      </w:r>
      <w:r w:rsidR="00182986">
        <w:rPr>
          <w:iCs/>
          <w:lang w:val="en-US"/>
        </w:rPr>
        <w:t>Collapsed</w:t>
      </w:r>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 xml:space="preserve">@param </w:t>
      </w:r>
      <w:r>
        <w:rPr>
          <w:lang w:val="en-US"/>
        </w:rPr>
        <w:t>xmlF</w:t>
      </w:r>
      <w:r w:rsidRPr="00DE1B49">
        <w:rPr>
          <w:lang w:val="en-US"/>
        </w:rPr>
        <w:t xml:space="preserve">ile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r>
        <w:rPr>
          <w:lang w:val="en-US"/>
        </w:rPr>
        <w:t>throws EntailmentGraph</w:t>
      </w:r>
      <w:r w:rsidR="005C5357">
        <w:rPr>
          <w:lang w:val="en-US"/>
        </w:rPr>
        <w:t>Collapsed</w:t>
      </w:r>
      <w:r>
        <w:rPr>
          <w:lang w:val="en-US"/>
        </w:rPr>
        <w:t>Exception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Paragraph"/>
      </w:pPr>
      <w:bookmarkStart w:id="723" w:name="h.c34hvxej1tgj" w:colFirst="0" w:colLast="0"/>
      <w:bookmarkEnd w:id="723"/>
      <w:r w:rsidRPr="00DE1B49">
        <w:t>Methods</w:t>
      </w:r>
      <w:r w:rsidR="00CA3850">
        <w:t>:</w:t>
      </w:r>
    </w:p>
    <w:p w:rsidR="00F936A2" w:rsidRDefault="00F936A2" w:rsidP="00F936A2">
      <w:pPr>
        <w:ind w:left="1440"/>
        <w:rPr>
          <w:i/>
          <w:lang w:val="en-US"/>
        </w:rPr>
      </w:pPr>
      <w:r w:rsidRPr="00DE1B49">
        <w:rPr>
          <w:i/>
          <w:lang w:val="en-US"/>
        </w:rPr>
        <w:t>E</w:t>
      </w:r>
      <w:r>
        <w:rPr>
          <w:i/>
          <w:lang w:val="en-US"/>
        </w:rPr>
        <w:t>quivalenceClass</w:t>
      </w:r>
      <w:r w:rsidRPr="00DE1B49">
        <w:rPr>
          <w:i/>
          <w:lang w:val="en-US"/>
        </w:rPr>
        <w:t xml:space="preserve"> getVertex(java.lang.String text) </w:t>
      </w:r>
    </w:p>
    <w:p w:rsidR="00F936A2" w:rsidRPr="007D429F" w:rsidRDefault="00F936A2" w:rsidP="00852AE0">
      <w:pPr>
        <w:ind w:left="1440"/>
        <w:rPr>
          <w:i/>
          <w:lang w:val="en-US"/>
        </w:rPr>
      </w:pPr>
      <w:r w:rsidRPr="00DE1B49">
        <w:rPr>
          <w:i/>
          <w:lang w:val="en-US"/>
        </w:rPr>
        <w:t>E</w:t>
      </w:r>
      <w:r>
        <w:rPr>
          <w:i/>
          <w:lang w:val="en-US"/>
        </w:rPr>
        <w:t>quivalenceClass</w:t>
      </w:r>
      <w:r w:rsidRPr="00DE1B49">
        <w:rPr>
          <w:i/>
          <w:lang w:val="en-US"/>
        </w:rPr>
        <w:t xml:space="preserve"> getVertex(</w:t>
      </w:r>
      <w:r>
        <w:rPr>
          <w:i/>
          <w:lang w:val="en-US"/>
        </w:rPr>
        <w:t>EntailmentUnit eu</w:t>
      </w:r>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r w:rsidR="00852AE0">
        <w:rPr>
          <w:lang w:val="en-US"/>
        </w:rPr>
        <w:t>EquivalenceClass</w:t>
      </w:r>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 xml:space="preserve">@param </w:t>
      </w:r>
      <w:r>
        <w:rPr>
          <w:lang w:val="en-US"/>
        </w:rPr>
        <w:t>eu</w:t>
      </w:r>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r>
        <w:rPr>
          <w:i/>
        </w:rPr>
        <w:t xml:space="preserve">int </w:t>
      </w:r>
      <w:r w:rsidR="0087709E" w:rsidRPr="00DE1B49">
        <w:rPr>
          <w:i/>
        </w:rPr>
        <w:t>getNumberOfInteractions()</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 xml:space="preserve">List&lt;EquivalenceClass&gt; </w:t>
      </w:r>
      <w:r w:rsidR="0087709E" w:rsidRPr="00DE1B49">
        <w:rPr>
          <w:i/>
          <w:lang w:val="en-US"/>
        </w:rPr>
        <w:t>sortNodesByNumberOfInteractions(int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 xml:space="preserve">@return (List&lt;EquivalenceClass&gt;)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int </w:t>
      </w:r>
      <w:r w:rsidR="0087709E" w:rsidRPr="00DE1B49">
        <w:rPr>
          <w:i/>
          <w:lang w:val="en-US"/>
        </w:rPr>
        <w:t>getNumberOfEntailmentUnits()</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int </w:t>
      </w:r>
      <w:r w:rsidR="0087709E" w:rsidRPr="00DE1B49">
        <w:rPr>
          <w:i/>
          <w:lang w:val="en-US"/>
        </w:rPr>
        <w:t>getNumberOfEquivalenceClasses()</w:t>
      </w:r>
      <w:del w:id="724" w:author="Lili" w:date="2013-09-10T13:41:00Z">
        <w:r w:rsidR="0087709E" w:rsidRPr="00DE1B49" w:rsidDel="00294F59">
          <w:rPr>
            <w:lang w:val="en-US"/>
          </w:rPr>
          <w:delText>.</w:delText>
        </w:r>
      </w:del>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Default="0087709E" w:rsidP="0087709E">
      <w:pPr>
        <w:ind w:left="1440"/>
        <w:rPr>
          <w:ins w:id="725" w:author="Lili" w:date="2013-09-10T13:41:00Z"/>
          <w:lang w:val="en-US"/>
        </w:rPr>
      </w:pPr>
    </w:p>
    <w:p w:rsidR="00294F59" w:rsidRDefault="006C1AF3" w:rsidP="00294F59">
      <w:pPr>
        <w:ind w:left="1440"/>
        <w:rPr>
          <w:ins w:id="726" w:author="Lili" w:date="2013-09-10T13:41:00Z"/>
          <w:i/>
          <w:lang w:val="en-US"/>
        </w:rPr>
      </w:pPr>
      <w:ins w:id="727" w:author="Lili" w:date="2013-09-10T13:41:00Z">
        <w:r w:rsidRPr="006C1AF3">
          <w:rPr>
            <w:i/>
            <w:lang w:val="en-US"/>
            <w:rPrChange w:id="728" w:author="Lili" w:date="2013-09-10T13:41:00Z">
              <w:rPr>
                <w:color w:val="0000FF" w:themeColor="hyperlink"/>
                <w:u w:val="single"/>
                <w:lang w:val="en-US"/>
              </w:rPr>
            </w:rPrChange>
          </w:rPr>
          <w:t>int getNumberOfFragmentGraphs</w:t>
        </w:r>
        <w:r w:rsidR="00294F59">
          <w:rPr>
            <w:i/>
            <w:lang w:val="en-US"/>
          </w:rPr>
          <w:t>()</w:t>
        </w:r>
      </w:ins>
    </w:p>
    <w:p w:rsidR="00294F59" w:rsidRDefault="00294F59" w:rsidP="00294F59">
      <w:pPr>
        <w:ind w:left="1440"/>
        <w:rPr>
          <w:ins w:id="729" w:author="Lili" w:date="2013-09-10T13:42:00Z"/>
          <w:iCs/>
          <w:lang w:val="en-US"/>
        </w:rPr>
      </w:pPr>
      <w:ins w:id="730" w:author="Lili" w:date="2013-09-10T13:42:00Z">
        <w:r>
          <w:rPr>
            <w:iCs/>
            <w:lang w:val="en-US"/>
          </w:rPr>
          <w:t>This method is required by the NICE scenario.</w:t>
        </w:r>
      </w:ins>
    </w:p>
    <w:p w:rsidR="00294F59" w:rsidRPr="00DE1B49" w:rsidRDefault="00294F59" w:rsidP="00294F59">
      <w:pPr>
        <w:numPr>
          <w:ilvl w:val="2"/>
          <w:numId w:val="22"/>
        </w:numPr>
        <w:spacing w:line="276" w:lineRule="auto"/>
        <w:ind w:hanging="359"/>
        <w:rPr>
          <w:ins w:id="731" w:author="Lili" w:date="2013-09-10T13:42:00Z"/>
          <w:lang w:val="en-US"/>
        </w:rPr>
      </w:pPr>
      <w:ins w:id="732" w:author="Lili" w:date="2013-09-10T13:42:00Z">
        <w:r w:rsidRPr="00DE1B49">
          <w:rPr>
            <w:lang w:val="en-US"/>
          </w:rPr>
          <w:t xml:space="preserve">@return (int) </w:t>
        </w:r>
        <w:r>
          <w:rPr>
            <w:lang w:val="en-US"/>
          </w:rPr>
          <w:t>–</w:t>
        </w:r>
        <w:r w:rsidRPr="00DE1B49">
          <w:rPr>
            <w:lang w:val="en-US"/>
          </w:rPr>
          <w:t xml:space="preserve"> returns the number of </w:t>
        </w:r>
        <w:r>
          <w:rPr>
            <w:lang w:val="en-US"/>
          </w:rPr>
          <w:t>fragment graphs based on which the collapsed graph was built</w:t>
        </w:r>
        <w:r w:rsidRPr="00DE1B49">
          <w:rPr>
            <w:lang w:val="en-US"/>
          </w:rPr>
          <w:t xml:space="preserve">. </w:t>
        </w:r>
      </w:ins>
    </w:p>
    <w:p w:rsidR="00294F59" w:rsidRPr="00FD7B84" w:rsidRDefault="00294F59" w:rsidP="00294F59">
      <w:pPr>
        <w:ind w:left="1440"/>
        <w:rPr>
          <w:iCs/>
          <w:lang w:val="en-US"/>
        </w:rPr>
      </w:pPr>
    </w:p>
    <w:p w:rsidR="0087709E" w:rsidRPr="00DE1B49" w:rsidRDefault="00D57225" w:rsidP="0087709E">
      <w:pPr>
        <w:ind w:left="1440"/>
        <w:rPr>
          <w:lang w:val="en-US"/>
        </w:rPr>
      </w:pPr>
      <w:r w:rsidRPr="00D57225">
        <w:rPr>
          <w:i/>
          <w:lang w:val="en-US"/>
        </w:rPr>
        <w:t xml:space="preserve">Set&lt;EntailmentUnit&gt; </w:t>
      </w:r>
      <w:r w:rsidR="0087709E" w:rsidRPr="00D57225">
        <w:rPr>
          <w:i/>
          <w:lang w:val="en-US"/>
        </w:rPr>
        <w:t>getEquivalentEntailmentUnits</w:t>
      </w:r>
      <w:r w:rsidR="0087709E" w:rsidRPr="00DE1B49">
        <w:rPr>
          <w:i/>
          <w:lang w:val="en-US"/>
        </w:rPr>
        <w:t>(java.lang.String entailmentUnitText)</w:t>
      </w:r>
    </w:p>
    <w:p w:rsidR="0087709E" w:rsidRPr="00DE1B49" w:rsidRDefault="00D57225" w:rsidP="0087709E">
      <w:pPr>
        <w:ind w:left="1440"/>
        <w:rPr>
          <w:lang w:val="en-US"/>
        </w:rPr>
      </w:pPr>
      <w:r w:rsidRPr="00D57225">
        <w:rPr>
          <w:i/>
          <w:lang w:val="en-US"/>
        </w:rPr>
        <w:t>Set&lt;EntailmentUnit&gt;</w:t>
      </w:r>
      <w:r>
        <w:rPr>
          <w:i/>
          <w:lang w:val="en-US"/>
        </w:rPr>
        <w:t xml:space="preserve"> </w:t>
      </w:r>
      <w:r w:rsidR="0087709E" w:rsidRPr="00DE1B49">
        <w:rPr>
          <w:i/>
          <w:lang w:val="en-US"/>
        </w:rPr>
        <w:t>getEquivalentEntailmentUnits(EntailmentUnit entailmentUnit)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Set&lt;EquivalenceClass</w:t>
      </w:r>
      <w:r w:rsidRPr="00D57225">
        <w:rPr>
          <w:i/>
          <w:lang w:val="en-US"/>
        </w:rPr>
        <w:t xml:space="preserve">&gt; </w:t>
      </w:r>
      <w:r w:rsidR="0087709E" w:rsidRPr="00DE1B49">
        <w:rPr>
          <w:i/>
          <w:lang w:val="en-US"/>
        </w:rPr>
        <w:t>getEntailingEquivalenceClasses(java.lang.String entailmentUnitText)</w:t>
      </w:r>
    </w:p>
    <w:p w:rsidR="0087709E" w:rsidRPr="00DE1B49" w:rsidRDefault="00D57225" w:rsidP="0087709E">
      <w:pPr>
        <w:ind w:left="1440"/>
        <w:rPr>
          <w:lang w:val="en-US"/>
        </w:rPr>
      </w:pPr>
      <w:r>
        <w:rPr>
          <w:i/>
          <w:lang w:val="en-US"/>
        </w:rPr>
        <w:t>Set&lt;EquivalenceClass</w:t>
      </w:r>
      <w:r w:rsidRPr="00D57225">
        <w:rPr>
          <w:i/>
          <w:lang w:val="en-US"/>
        </w:rPr>
        <w:t xml:space="preserve">&gt; </w:t>
      </w:r>
      <w:r w:rsidR="0087709E" w:rsidRPr="00DE1B49">
        <w:rPr>
          <w:i/>
          <w:lang w:val="en-US"/>
        </w:rPr>
        <w:t>getEntailingEquivalenceClasses(EntailmentUnit entailmentUnit)</w:t>
      </w:r>
    </w:p>
    <w:p w:rsidR="0087709E" w:rsidRPr="00DE1B49" w:rsidRDefault="0087709E" w:rsidP="0087709E">
      <w:pPr>
        <w:ind w:left="1440"/>
        <w:rPr>
          <w:lang w:val="en-US"/>
        </w:rPr>
      </w:pPr>
      <w:r w:rsidRPr="00DE1B49">
        <w:rPr>
          <w:lang w:val="en-US"/>
        </w:rPr>
        <w:t xml:space="preserve">This method returns equivalence classes containing entailment units entailing the input entailment unit, i.e. equivalence classes, for which there is an edge </w:t>
      </w:r>
      <w:r w:rsidRPr="00DE1B49">
        <w:rPr>
          <w:lang w:val="en-US"/>
        </w:rPr>
        <w:lastRenderedPageBreak/>
        <w:t>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(Set&lt;EquivalenceClass&gt;)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whose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r w:rsidR="0087709E" w:rsidRPr="00DE1B49">
        <w:rPr>
          <w:i/>
          <w:lang w:val="en-US"/>
        </w:rPr>
        <w:t>getEntailedEquivalenceClasses(java.lang.String entailmentUnitText)</w:t>
      </w: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r w:rsidR="0087709E" w:rsidRPr="00DE1B49">
        <w:rPr>
          <w:i/>
          <w:lang w:val="en-US"/>
        </w:rPr>
        <w:t>getEntailedEquivalenceClasses(EntailmentUnit entailmentUnit)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r w:rsidRPr="00DE1B49">
        <w:rPr>
          <w:lang w:val="en-US"/>
        </w:rPr>
        <w:t>return (</w:t>
      </w:r>
      <w:r w:rsidR="0016314B">
        <w:rPr>
          <w:lang w:val="en-US"/>
        </w:rPr>
        <w:t>Set</w:t>
      </w:r>
      <w:r w:rsidRPr="00DE1B49">
        <w:rPr>
          <w:lang w:val="en-US"/>
        </w:rPr>
        <w:t xml:space="preserve">&lt;EquivalenceClass&gt;)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r w:rsidRPr="00C64949">
        <w:rPr>
          <w:i/>
          <w:lang w:val="en-US"/>
        </w:rPr>
        <w:t xml:space="preserve">EntailmentGraphCollapsed </w:t>
      </w:r>
      <w:r w:rsidR="0087709E" w:rsidRPr="00C64949">
        <w:rPr>
          <w:i/>
          <w:lang w:val="en-US"/>
        </w:rPr>
        <w:t xml:space="preserve">getSubgraphFor(java.lang.String entailmentUnitText)  </w:t>
      </w:r>
    </w:p>
    <w:p w:rsidR="0087709E" w:rsidRPr="00DE1B49" w:rsidRDefault="00C64949" w:rsidP="0087709E">
      <w:pPr>
        <w:ind w:left="1440"/>
        <w:rPr>
          <w:lang w:val="en-US"/>
        </w:rPr>
      </w:pPr>
      <w:r w:rsidRPr="00C64949">
        <w:rPr>
          <w:i/>
          <w:lang w:val="en-US"/>
        </w:rPr>
        <w:t xml:space="preserve">EntailmentGraphCollapsed </w:t>
      </w:r>
      <w:r w:rsidR="0087709E" w:rsidRPr="00C64949">
        <w:rPr>
          <w:i/>
          <w:lang w:val="en-US"/>
        </w:rPr>
        <w:t>getSubgraphFor</w:t>
      </w:r>
      <w:r w:rsidR="0087709E" w:rsidRPr="00DE1B49">
        <w:rPr>
          <w:i/>
          <w:lang w:val="en-US"/>
        </w:rPr>
        <w:t>(EntailmentUnit  entailmentUnit)</w:t>
      </w:r>
      <w:r w:rsidR="0087709E" w:rsidRPr="00DE1B49">
        <w:rPr>
          <w:lang w:val="en-US"/>
        </w:rPr>
        <w:t xml:space="preserve">  </w:t>
      </w:r>
    </w:p>
    <w:p w:rsidR="0087709E" w:rsidRPr="00DE1B49" w:rsidRDefault="0087709E" w:rsidP="0087709E">
      <w:pPr>
        <w:ind w:left="1440"/>
        <w:rPr>
          <w:lang w:val="en-US"/>
        </w:rPr>
      </w:pPr>
      <w:r w:rsidRPr="00DE1B49">
        <w:rPr>
          <w:lang w:val="en-US"/>
        </w:rPr>
        <w:t>This  method  is  required  by  the  ALMA  scenario  and returns a subgraph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 xml:space="preserve">return (EntailmentGraphCollapsed) </w:t>
      </w:r>
      <w:r w:rsidR="00B77A1E">
        <w:rPr>
          <w:lang w:val="en-US"/>
        </w:rPr>
        <w:t>–</w:t>
      </w:r>
      <w:r w:rsidR="0087709E" w:rsidRPr="00DE1B49">
        <w:rPr>
          <w:lang w:val="en-US"/>
        </w:rPr>
        <w:t xml:space="preserve"> the required subgraph.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subgraph should be returned, or the entailment unit itself.</w:t>
      </w:r>
    </w:p>
    <w:p w:rsidR="0087709E" w:rsidRPr="00DE1B49" w:rsidRDefault="0087709E" w:rsidP="0087709E">
      <w:pPr>
        <w:ind w:left="1440"/>
        <w:rPr>
          <w:lang w:val="en-US"/>
        </w:rPr>
      </w:pPr>
      <w:r w:rsidRPr="00DE1B49">
        <w:rPr>
          <w:lang w:val="en-US"/>
        </w:rPr>
        <w:lastRenderedPageBreak/>
        <w:t xml:space="preserve"> </w:t>
      </w:r>
    </w:p>
    <w:p w:rsidR="0087709E" w:rsidRPr="00DE1B49" w:rsidRDefault="00C64949" w:rsidP="0087709E">
      <w:pPr>
        <w:ind w:left="1440"/>
        <w:rPr>
          <w:lang w:val="en-US"/>
        </w:rPr>
      </w:pPr>
      <w:r>
        <w:rPr>
          <w:i/>
          <w:lang w:val="en-US"/>
        </w:rPr>
        <w:t xml:space="preserve">Set&lt;String&gt; </w:t>
      </w:r>
      <w:r w:rsidR="0087709E" w:rsidRPr="00DE1B49">
        <w:rPr>
          <w:i/>
          <w:lang w:val="en-US"/>
        </w:rPr>
        <w:t>getRelevantInteractionIDs(java.lang.String entailmentUnitText)</w:t>
      </w:r>
    </w:p>
    <w:p w:rsidR="0087709E" w:rsidRPr="00DE1B49" w:rsidRDefault="00C64949" w:rsidP="0087709E">
      <w:pPr>
        <w:ind w:left="1440"/>
        <w:rPr>
          <w:lang w:val="en-US"/>
        </w:rPr>
      </w:pPr>
      <w:r>
        <w:rPr>
          <w:i/>
          <w:lang w:val="en-US"/>
        </w:rPr>
        <w:t xml:space="preserve">Set&lt;String&gt; </w:t>
      </w:r>
      <w:r w:rsidR="0087709E" w:rsidRPr="00DE1B49">
        <w:rPr>
          <w:i/>
          <w:lang w:val="en-US"/>
        </w:rPr>
        <w:t>getRelevantInteractionIDs(EntailmentUnit entailmentUnit)</w:t>
      </w:r>
    </w:p>
    <w:p w:rsidR="0087709E" w:rsidRPr="00DE1B49" w:rsidRDefault="0087709E" w:rsidP="0087709E">
      <w:pPr>
        <w:ind w:left="1440"/>
        <w:rPr>
          <w:lang w:val="en-US"/>
        </w:rPr>
      </w:pPr>
      <w:r w:rsidRPr="00DE1B49">
        <w:rPr>
          <w:lang w:val="en-US"/>
        </w:rPr>
        <w:t xml:space="preserve">This  method   is   required  by   the   ALMA   scenario   and   returns the ids of </w:t>
      </w:r>
    </w:p>
    <w:p w:rsidR="0087709E" w:rsidRPr="00DE1B49" w:rsidRDefault="0087709E" w:rsidP="0087709E">
      <w:pPr>
        <w:ind w:left="1440"/>
        <w:rPr>
          <w:lang w:val="en-US"/>
        </w:rPr>
      </w:pPr>
      <w:r w:rsidRPr="00DE1B49">
        <w:rPr>
          <w:lang w:val="en-US"/>
        </w:rPr>
        <w:t xml:space="preserve">interactions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r>
        <w:rPr>
          <w:i/>
          <w:lang w:val="en-US"/>
        </w:rPr>
        <w:t>void  toXML(java.lang.String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r>
        <w:rPr>
          <w:lang w:val="en-US"/>
        </w:rPr>
        <w:t>throws EntailmentGraphCollapsedException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r>
        <w:rPr>
          <w:i/>
          <w:lang w:val="en-US"/>
        </w:rPr>
        <w:t>java.lang.String  toDOT</w:t>
      </w:r>
      <w:r w:rsidRPr="00DE1B49">
        <w:rPr>
          <w:i/>
          <w:lang w:val="en-US"/>
        </w:rPr>
        <w:t>()</w:t>
      </w:r>
    </w:p>
    <w:p w:rsidR="00FE5FF1" w:rsidRDefault="00FE5FF1" w:rsidP="00FE5FF1">
      <w:pPr>
        <w:ind w:left="1440"/>
        <w:rPr>
          <w:i/>
          <w:lang w:val="en-US"/>
        </w:rPr>
      </w:pPr>
      <w:r>
        <w:rPr>
          <w:i/>
          <w:lang w:val="en-US"/>
        </w:rPr>
        <w:t>void toDOT(java.lang.String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http://en.wikipedia.org/wiki/DOT_(graph_description_language)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r>
        <w:t xml:space="preserve">throws IOException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r w:rsidRPr="00DE1B49">
        <w:rPr>
          <w:i/>
          <w:lang w:val="en-US"/>
        </w:rPr>
        <w:t>toString()</w:t>
      </w:r>
    </w:p>
    <w:p w:rsidR="0087709E" w:rsidRPr="00DE1B49" w:rsidRDefault="0087709E" w:rsidP="007368D3">
      <w:pPr>
        <w:pStyle w:val="Heading4"/>
      </w:pPr>
      <w:bookmarkStart w:id="733" w:name="h.10hqqsem8uxk" w:colFirst="0" w:colLast="0"/>
      <w:bookmarkEnd w:id="733"/>
      <w:r w:rsidRPr="00DE1B49">
        <w:t>class EquivalenceClass</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Paragraph"/>
      </w:pPr>
      <w:bookmarkStart w:id="734" w:name="h.bgzgn1c24mw7" w:colFirst="0" w:colLast="0"/>
      <w:bookmarkEnd w:id="734"/>
      <w:r w:rsidRPr="00DE1B49">
        <w:lastRenderedPageBreak/>
        <w:t>Attributes</w:t>
      </w:r>
      <w:r w:rsidR="00CA3850">
        <w:t>:</w:t>
      </w:r>
    </w:p>
    <w:p w:rsidR="0087709E" w:rsidRPr="00DE1B49" w:rsidRDefault="00AE3200" w:rsidP="00675094">
      <w:pPr>
        <w:numPr>
          <w:ilvl w:val="1"/>
          <w:numId w:val="71"/>
        </w:numPr>
        <w:spacing w:line="276" w:lineRule="auto"/>
        <w:ind w:hanging="359"/>
        <w:rPr>
          <w:lang w:val="en-US"/>
        </w:rPr>
      </w:pPr>
      <w:r>
        <w:rPr>
          <w:i/>
          <w:lang w:val="en-US"/>
        </w:rPr>
        <w:t xml:space="preserve">Set&lt;EntailmentUnit&gt; </w:t>
      </w:r>
      <w:r w:rsidR="0087709E" w:rsidRPr="00DE1B49">
        <w:rPr>
          <w:i/>
          <w:lang w:val="en-US"/>
        </w:rPr>
        <w:t>entailmentUnits</w:t>
      </w:r>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r>
        <w:rPr>
          <w:i/>
          <w:lang w:val="en-US"/>
        </w:rPr>
        <w:t>int mentionsNumber</w:t>
      </w:r>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Paragraph"/>
      </w:pPr>
      <w:bookmarkStart w:id="735" w:name="h.bp3dllq7pkb8" w:colFirst="0" w:colLast="0"/>
      <w:bookmarkEnd w:id="735"/>
      <w:r w:rsidRPr="00DE1B49">
        <w:t>Constructors</w:t>
      </w:r>
      <w:r w:rsidR="00CA3850">
        <w:t>:</w:t>
      </w:r>
    </w:p>
    <w:p w:rsidR="0087709E" w:rsidRPr="00DE1B49" w:rsidRDefault="0087709E" w:rsidP="0087709E">
      <w:pPr>
        <w:ind w:left="1440"/>
        <w:rPr>
          <w:lang w:val="en-US"/>
        </w:rPr>
      </w:pPr>
      <w:r w:rsidRPr="00DE1B49">
        <w:rPr>
          <w:i/>
          <w:lang w:val="en-US"/>
        </w:rPr>
        <w:t>EquivalenceClass(EntailmentUnit eu)</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 xml:space="preserve">@param eu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r w:rsidRPr="00DE1B49">
        <w:rPr>
          <w:i/>
          <w:lang w:val="en-US"/>
        </w:rPr>
        <w:t>EquivalenceClass(Set&lt;EntailmentUnit&gt; s_eu)</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@param s_eu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r w:rsidRPr="00DE1B49">
        <w:rPr>
          <w:i/>
          <w:lang w:val="en-US"/>
        </w:rPr>
        <w:t>EquivalenceClass(java.lang.String label, Set&lt;EntailmentUnit&gt; s_eu)</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 xml:space="preserve">@param s_eu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Paragraph"/>
      </w:pPr>
      <w:bookmarkStart w:id="736" w:name="h.1k00xltcdcyq" w:colFirst="0" w:colLast="0"/>
      <w:bookmarkEnd w:id="736"/>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 xml:space="preserve">Set&lt;EntailmentUnit&gt; </w:t>
      </w:r>
      <w:r w:rsidRPr="00C64949">
        <w:rPr>
          <w:i/>
          <w:lang w:val="en-US"/>
        </w:rPr>
        <w:t>getE</w:t>
      </w:r>
      <w:r w:rsidRPr="00DE1B49">
        <w:rPr>
          <w:i/>
          <w:lang w:val="en-US"/>
        </w:rPr>
        <w:t>ntailmentUnits()</w:t>
      </w:r>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r w:rsidR="0087709E" w:rsidRPr="00DE1B49">
        <w:rPr>
          <w:i/>
          <w:lang w:val="en-US"/>
        </w:rPr>
        <w:t>getEntailmentUnitTexts()</w:t>
      </w:r>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r w:rsidRPr="004C3088">
        <w:rPr>
          <w:i/>
          <w:lang w:val="en-US"/>
        </w:rPr>
        <w:t>boolean containsEntailmentUnit(EntailmentUnit eu)</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@param eu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lastRenderedPageBreak/>
        <w:tab/>
      </w:r>
      <w:r w:rsidR="00C64949">
        <w:rPr>
          <w:i/>
          <w:lang w:val="en-US"/>
        </w:rPr>
        <w:t xml:space="preserve">String </w:t>
      </w:r>
      <w:r w:rsidRPr="00DE1B49">
        <w:rPr>
          <w:i/>
          <w:lang w:val="en-US"/>
        </w:rPr>
        <w:t>getLabel()</w:t>
      </w:r>
    </w:p>
    <w:p w:rsidR="0087709E" w:rsidRPr="00DE1B49" w:rsidRDefault="0087709E" w:rsidP="0087709E">
      <w:pPr>
        <w:ind w:left="720"/>
        <w:rPr>
          <w:lang w:val="en-US"/>
        </w:rPr>
      </w:pPr>
      <w:r w:rsidRPr="00DE1B49">
        <w:rPr>
          <w:i/>
          <w:lang w:val="en-US"/>
        </w:rPr>
        <w:tab/>
      </w:r>
      <w:r w:rsidRPr="00DE1B49">
        <w:rPr>
          <w:lang w:val="en-US"/>
        </w:rPr>
        <w:t>Returns the label of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r w:rsidR="00C64949">
        <w:rPr>
          <w:i/>
          <w:lang w:val="en-US"/>
        </w:rPr>
        <w:t xml:space="preserve">int </w:t>
      </w:r>
      <w:r w:rsidRPr="00DE1B49">
        <w:rPr>
          <w:i/>
          <w:lang w:val="en-US"/>
        </w:rPr>
        <w:t>getNumberOfMentions()</w:t>
      </w:r>
    </w:p>
    <w:p w:rsidR="0087709E" w:rsidRPr="00DE1B49" w:rsidRDefault="0087709E" w:rsidP="0087709E">
      <w:pPr>
        <w:ind w:left="1440"/>
        <w:rPr>
          <w:lang w:val="en-US"/>
        </w:rPr>
      </w:pPr>
      <w:r w:rsidRPr="00DE1B49">
        <w:rPr>
          <w:lang w:val="en-US"/>
        </w:rPr>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r w:rsidRPr="00DE1B49">
        <w:rPr>
          <w:i/>
          <w:lang w:val="en-US"/>
        </w:rPr>
        <w:t>getInteractionIDs()</w:t>
      </w:r>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r w:rsidR="00C64949" w:rsidRPr="00C64949">
        <w:rPr>
          <w:i/>
          <w:lang w:val="en-US"/>
        </w:rPr>
        <w:t xml:space="preserve">void </w:t>
      </w:r>
      <w:r w:rsidRPr="00C64949">
        <w:rPr>
          <w:i/>
          <w:lang w:val="en-US"/>
        </w:rPr>
        <w:t>add</w:t>
      </w:r>
      <w:r w:rsidR="007C3AE0" w:rsidRPr="00C64949" w:rsidDel="007C3AE0">
        <w:rPr>
          <w:i/>
          <w:lang w:val="en-US"/>
        </w:rPr>
        <w:t xml:space="preserve"> </w:t>
      </w:r>
      <w:r w:rsidRPr="00C64949">
        <w:rPr>
          <w:i/>
          <w:lang w:val="en-US"/>
        </w:rPr>
        <w:t>(EntailmentUnit eu)</w:t>
      </w:r>
    </w:p>
    <w:p w:rsidR="007C3AE0" w:rsidRPr="00C64949" w:rsidRDefault="007C3AE0" w:rsidP="007C3AE0">
      <w:pPr>
        <w:rPr>
          <w:i/>
          <w:lang w:val="en-US"/>
        </w:rPr>
      </w:pPr>
      <w:r w:rsidRPr="00DE1B49">
        <w:rPr>
          <w:lang w:val="en-US"/>
        </w:rPr>
        <w:tab/>
      </w:r>
      <w:r w:rsidRPr="00DE1B49">
        <w:rPr>
          <w:lang w:val="en-US"/>
        </w:rPr>
        <w:tab/>
      </w:r>
      <w:r w:rsidRPr="00C64949">
        <w:rPr>
          <w:i/>
          <w:lang w:val="en-US"/>
        </w:rPr>
        <w:t>void add</w:t>
      </w:r>
      <w:r w:rsidRPr="00C64949" w:rsidDel="007C3AE0">
        <w:rPr>
          <w:i/>
          <w:lang w:val="en-US"/>
        </w:rPr>
        <w:t xml:space="preserve"> </w:t>
      </w:r>
      <w:r w:rsidRPr="00C64949">
        <w:rPr>
          <w:i/>
          <w:lang w:val="en-US"/>
        </w:rPr>
        <w:t>(</w:t>
      </w:r>
      <w:r>
        <w:rPr>
          <w:i/>
          <w:lang w:val="en-US"/>
        </w:rPr>
        <w:t>Set&lt;</w:t>
      </w:r>
      <w:r w:rsidRPr="00C64949">
        <w:rPr>
          <w:i/>
          <w:lang w:val="en-US"/>
        </w:rPr>
        <w:t>EntailmentUnit</w:t>
      </w:r>
      <w:r>
        <w:rPr>
          <w:i/>
          <w:lang w:val="en-US"/>
        </w:rPr>
        <w:t>&gt; s_</w:t>
      </w:r>
      <w:r w:rsidRPr="00C64949">
        <w:rPr>
          <w:i/>
          <w:lang w:val="en-US"/>
        </w:rPr>
        <w:t xml:space="preserve"> eu)</w:t>
      </w:r>
    </w:p>
    <w:p w:rsidR="00BD361C" w:rsidRPr="00DE1B49" w:rsidRDefault="0087709E" w:rsidP="00A902D0">
      <w:pPr>
        <w:ind w:left="1440"/>
        <w:rPr>
          <w:lang w:val="en-US"/>
        </w:rPr>
      </w:pPr>
      <w:r w:rsidRPr="00DE1B49">
        <w:rPr>
          <w:lang w:val="en-US"/>
        </w:rPr>
        <w:t>Adds the input entailment unit</w:t>
      </w:r>
      <w:r w:rsidR="007C3AE0">
        <w:rPr>
          <w:lang w:val="en-US"/>
        </w:rPr>
        <w:t>(s)</w:t>
      </w:r>
      <w:r w:rsidRPr="00DE1B49">
        <w:rPr>
          <w:lang w:val="en-US"/>
        </w:rPr>
        <w:t xml:space="preserve"> to the equivalence class.</w:t>
      </w:r>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 xml:space="preserve">@param s_eu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r w:rsidRPr="00DE1B49">
        <w:rPr>
          <w:i/>
          <w:lang w:val="en-US"/>
        </w:rPr>
        <w:t>toString()</w:t>
      </w:r>
    </w:p>
    <w:p w:rsidR="0087709E" w:rsidRPr="00DE1B49" w:rsidRDefault="0087709E" w:rsidP="007368D3">
      <w:pPr>
        <w:pStyle w:val="Heading4"/>
      </w:pPr>
      <w:bookmarkStart w:id="737" w:name="h.x4x6t09eiffp" w:colFirst="0" w:colLast="0"/>
      <w:bookmarkEnd w:id="737"/>
      <w:r w:rsidRPr="00DE1B49">
        <w:t>class EntailmentRelationCollapsed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5">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Paragraph"/>
      </w:pPr>
      <w:bookmarkStart w:id="738" w:name="h.s765o2azkrf7" w:colFirst="0" w:colLast="0"/>
      <w:bookmarkEnd w:id="738"/>
      <w:r w:rsidRPr="00DE1B49">
        <w:t>Attributes</w:t>
      </w:r>
      <w:r w:rsidR="00CA3850">
        <w:t>:</w:t>
      </w:r>
    </w:p>
    <w:p w:rsidR="0087709E" w:rsidRPr="00DE1B49" w:rsidRDefault="00AE3200" w:rsidP="00675094">
      <w:pPr>
        <w:numPr>
          <w:ilvl w:val="1"/>
          <w:numId w:val="91"/>
        </w:numPr>
        <w:spacing w:line="276" w:lineRule="auto"/>
        <w:ind w:hanging="359"/>
      </w:pPr>
      <w:r w:rsidRPr="00AE3200">
        <w:rPr>
          <w:i/>
        </w:rPr>
        <w:t>EquivalenceClass</w:t>
      </w:r>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r w:rsidRPr="00AE3200">
        <w:rPr>
          <w:i/>
        </w:rPr>
        <w:t>EquivalenceClass</w:t>
      </w:r>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r>
        <w:rPr>
          <w:i/>
          <w:lang w:val="en-US"/>
        </w:rPr>
        <w:t xml:space="preserve">ouble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Paragraph"/>
      </w:pPr>
      <w:bookmarkStart w:id="739" w:name="h.audmt3vnwd1j" w:colFirst="0" w:colLast="0"/>
      <w:bookmarkEnd w:id="739"/>
      <w:r w:rsidRPr="00DE1B49">
        <w:lastRenderedPageBreak/>
        <w:t>Constructors</w:t>
      </w:r>
      <w:r w:rsidR="00CA3850">
        <w:t>:</w:t>
      </w:r>
    </w:p>
    <w:p w:rsidR="0087709E" w:rsidRPr="00DE1B49" w:rsidRDefault="0087709E" w:rsidP="00DE1B49">
      <w:pPr>
        <w:ind w:left="1440"/>
        <w:rPr>
          <w:lang w:val="en-US"/>
        </w:rPr>
      </w:pPr>
      <w:r w:rsidRPr="00DE1B49">
        <w:rPr>
          <w:i/>
          <w:lang w:val="en-US"/>
        </w:rPr>
        <w:t>EntailmentRelationCollapsed(EquivalenceClass source, EquivalenceClass target, double confidence)</w:t>
      </w:r>
    </w:p>
    <w:p w:rsidR="0087709E" w:rsidRPr="00DE1B49" w:rsidRDefault="0087709E" w:rsidP="0087709E">
      <w:pPr>
        <w:ind w:left="720" w:firstLine="720"/>
        <w:rPr>
          <w:lang w:val="en-US"/>
        </w:rPr>
      </w:pPr>
      <w:r w:rsidRPr="00DE1B49">
        <w:rPr>
          <w:lang w:val="en-US"/>
        </w:rPr>
        <w:t>Creates an edge with the given confidence from source to target.</w:t>
      </w:r>
    </w:p>
    <w:p w:rsidR="0087709E" w:rsidRPr="00DE1B49" w:rsidRDefault="0087709E" w:rsidP="00675094">
      <w:pPr>
        <w:numPr>
          <w:ilvl w:val="2"/>
          <w:numId w:val="40"/>
        </w:numPr>
        <w:spacing w:line="276" w:lineRule="auto"/>
        <w:ind w:hanging="359"/>
      </w:pPr>
      <w:r w:rsidRPr="00DE1B49">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Paragraph"/>
      </w:pPr>
      <w:bookmarkStart w:id="740" w:name="h.g7f9a3n8cynb" w:colFirst="0" w:colLast="0"/>
      <w:bookmarkEnd w:id="740"/>
      <w:r w:rsidRPr="00DE1B49">
        <w:t>Methods</w:t>
      </w:r>
      <w:r w:rsidR="00CA3850">
        <w:t>:</w:t>
      </w:r>
      <w:r w:rsidRPr="00DE1B49">
        <w:tab/>
      </w:r>
    </w:p>
    <w:p w:rsidR="0087709E" w:rsidRPr="00DE1B49" w:rsidRDefault="00C64949" w:rsidP="0087709E">
      <w:pPr>
        <w:ind w:left="1440"/>
      </w:pPr>
      <w:r>
        <w:rPr>
          <w:i/>
        </w:rPr>
        <w:t xml:space="preserve">double </w:t>
      </w:r>
      <w:r w:rsidR="0087709E" w:rsidRPr="00DE1B49">
        <w:rPr>
          <w:i/>
        </w:rPr>
        <w:t>getConfidence()</w:t>
      </w:r>
    </w:p>
    <w:p w:rsidR="0087709E" w:rsidRPr="00DE1B49" w:rsidRDefault="0087709E" w:rsidP="0087709E">
      <w:pPr>
        <w:ind w:left="1440"/>
        <w:rPr>
          <w:lang w:val="en-US"/>
        </w:rPr>
      </w:pPr>
      <w:r w:rsidRPr="00DE1B49">
        <w:rPr>
          <w:lang w:val="en-US"/>
        </w:rPr>
        <w:t>Returns the confidence of the edge.</w:t>
      </w:r>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r w:rsidRPr="00DE1B49">
        <w:rPr>
          <w:i/>
          <w:lang w:val="en-US"/>
        </w:rPr>
        <w:t>getSource(), getTarget(), toString()</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Heading1"/>
        <w:rPr>
          <w:rFonts w:ascii="Georgia" w:hAnsi="Georgia"/>
        </w:rPr>
      </w:pPr>
      <w:bookmarkStart w:id="741" w:name="h.w4nkgx89b0eb" w:colFirst="0" w:colLast="0"/>
      <w:bookmarkStart w:id="742" w:name="id.po9nsmprjay" w:colFirst="0" w:colLast="0"/>
      <w:bookmarkStart w:id="743" w:name="_UIMA_type_system"/>
      <w:bookmarkStart w:id="744" w:name="_Ref359919824"/>
      <w:bookmarkStart w:id="745" w:name="_Ref359923712"/>
      <w:bookmarkStart w:id="746" w:name="_Toc369782395"/>
      <w:bookmarkEnd w:id="741"/>
      <w:bookmarkEnd w:id="742"/>
      <w:bookmarkEnd w:id="743"/>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744"/>
      <w:bookmarkEnd w:id="745"/>
      <w:bookmarkEnd w:id="746"/>
    </w:p>
    <w:p w:rsidR="0087709E" w:rsidRPr="00DE1B49" w:rsidRDefault="0087709E" w:rsidP="0087709E">
      <w:pPr>
        <w:pStyle w:val="Heading2"/>
      </w:pPr>
      <w:bookmarkStart w:id="747" w:name="h.pe23z2izb8ww" w:colFirst="0" w:colLast="0"/>
      <w:bookmarkStart w:id="748" w:name="_Toc369782396"/>
      <w:bookmarkEnd w:id="747"/>
      <w:r w:rsidRPr="00DE1B49">
        <w:t>Introduction</w:t>
      </w:r>
      <w:bookmarkEnd w:id="748"/>
    </w:p>
    <w:p w:rsidR="0087709E" w:rsidRPr="00706473" w:rsidRDefault="0087709E" w:rsidP="0087709E">
      <w:pPr>
        <w:rPr>
          <w:lang w:val="en-US"/>
        </w:rPr>
      </w:pPr>
      <w:r w:rsidRPr="00706473">
        <w:rPr>
          <w:lang w:val="en-US"/>
        </w:rPr>
        <w:t xml:space="preserve">There are two types of CASes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CAS will also contain all linguistic annotations (POS, lemma, parse result, etc)</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en-US" w:eastAsia="en-US" w:bidi="he-IL"/>
        </w:rPr>
        <w:drawing>
          <wp:inline distT="0" distB="0" distL="0" distR="0">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Heading2"/>
      </w:pPr>
      <w:bookmarkStart w:id="749" w:name="h.bsrfm19uxiwk" w:colFirst="0" w:colLast="0"/>
      <w:bookmarkStart w:id="750" w:name="_Types"/>
      <w:bookmarkStart w:id="751" w:name="_Toc369782397"/>
      <w:bookmarkEnd w:id="749"/>
      <w:bookmarkEnd w:id="750"/>
      <w:r w:rsidRPr="00706473">
        <w:lastRenderedPageBreak/>
        <w:t>Types</w:t>
      </w:r>
      <w:bookmarkEnd w:id="751"/>
      <w:r w:rsidR="004440E2" w:rsidRPr="00706473">
        <w:t xml:space="preserve"> </w:t>
      </w:r>
    </w:p>
    <w:p w:rsidR="0087709E" w:rsidRPr="00DE1B49" w:rsidRDefault="0087709E" w:rsidP="007368D3">
      <w:pPr>
        <w:pStyle w:val="Heading3"/>
      </w:pPr>
      <w:bookmarkStart w:id="752" w:name="h.rytqqvugcvwg" w:colFirst="0" w:colLast="0"/>
      <w:bookmarkStart w:id="753" w:name="_Ref359918813"/>
      <w:bookmarkStart w:id="754" w:name="_Toc369782398"/>
      <w:bookmarkEnd w:id="752"/>
      <w:r w:rsidRPr="00DE1B49">
        <w:t>Metadata</w:t>
      </w:r>
      <w:bookmarkEnd w:id="753"/>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754"/>
    </w:p>
    <w:p w:rsidR="0087709E" w:rsidRPr="00DE1B49" w:rsidRDefault="0087709E" w:rsidP="00A5717B">
      <w:pPr>
        <w:pStyle w:val="Heading4"/>
      </w:pPr>
      <w:bookmarkStart w:id="755" w:name="h.jziq4ujios1" w:colFirst="0" w:colLast="0"/>
      <w:bookmarkEnd w:id="755"/>
      <w:r w:rsidRPr="00DE1B49">
        <w:t>Supertype</w:t>
      </w:r>
    </w:p>
    <w:p w:rsidR="0087709E" w:rsidRPr="00DE1B49" w:rsidRDefault="0087709E" w:rsidP="0087709E">
      <w:pPr>
        <w:rPr>
          <w:lang w:val="en-US"/>
        </w:rPr>
      </w:pPr>
      <w:r w:rsidRPr="00DE1B49">
        <w:rPr>
          <w:lang w:val="en-US"/>
        </w:rPr>
        <w:t xml:space="preserve">- uima.tcas.Annotation </w:t>
      </w:r>
    </w:p>
    <w:p w:rsidR="0087709E" w:rsidRPr="00DE1B49" w:rsidRDefault="0087709E" w:rsidP="007368D3">
      <w:pPr>
        <w:pStyle w:val="Heading4"/>
      </w:pPr>
      <w:bookmarkStart w:id="756" w:name="h.gvvyn6rcacdz" w:colFirst="0" w:colLast="0"/>
      <w:bookmarkEnd w:id="756"/>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Paragraph"/>
        <w:numPr>
          <w:ilvl w:val="0"/>
          <w:numId w:val="101"/>
        </w:numPr>
        <w:rPr>
          <w:lang w:val="en-US"/>
        </w:rPr>
      </w:pPr>
      <w:r w:rsidRPr="00723C2D">
        <w:rPr>
          <w:lang w:val="en-US"/>
        </w:rPr>
        <w:t xml:space="preserve">interactionId </w:t>
      </w:r>
    </w:p>
    <w:p w:rsidR="00060657" w:rsidRPr="00723C2D" w:rsidRDefault="00060657" w:rsidP="00723C2D">
      <w:pPr>
        <w:pStyle w:val="ListParagraph"/>
        <w:numPr>
          <w:ilvl w:val="0"/>
          <w:numId w:val="101"/>
        </w:numPr>
        <w:rPr>
          <w:lang w:val="en-US"/>
        </w:rPr>
      </w:pPr>
      <w:r w:rsidRPr="00723C2D">
        <w:rPr>
          <w:lang w:val="en-US"/>
        </w:rPr>
        <w:t xml:space="preserve">channel </w:t>
      </w:r>
    </w:p>
    <w:p w:rsidR="00060657" w:rsidRPr="00723C2D" w:rsidRDefault="00060657" w:rsidP="00723C2D">
      <w:pPr>
        <w:pStyle w:val="ListParagraph"/>
        <w:numPr>
          <w:ilvl w:val="0"/>
          <w:numId w:val="101"/>
        </w:numPr>
        <w:rPr>
          <w:lang w:val="en-US"/>
        </w:rPr>
      </w:pPr>
      <w:r w:rsidRPr="00723C2D">
        <w:rPr>
          <w:lang w:val="en-US"/>
        </w:rPr>
        <w:t xml:space="preserve">provider </w:t>
      </w:r>
    </w:p>
    <w:p w:rsidR="00060657" w:rsidRPr="00723C2D" w:rsidRDefault="00060657" w:rsidP="00723C2D">
      <w:pPr>
        <w:pStyle w:val="ListParagraph"/>
        <w:numPr>
          <w:ilvl w:val="0"/>
          <w:numId w:val="101"/>
        </w:numPr>
        <w:rPr>
          <w:lang w:val="en-US"/>
        </w:rPr>
      </w:pPr>
      <w:r w:rsidRPr="00723C2D">
        <w:rPr>
          <w:lang w:val="en-US"/>
        </w:rPr>
        <w:t xml:space="preserve">date (string as YYYY-MM-DD)  </w:t>
      </w:r>
    </w:p>
    <w:p w:rsidR="00723C2D" w:rsidRDefault="00060657" w:rsidP="00723C2D">
      <w:pPr>
        <w:pStyle w:val="ListParagraph"/>
        <w:numPr>
          <w:ilvl w:val="0"/>
          <w:numId w:val="101"/>
        </w:numPr>
        <w:rPr>
          <w:lang w:val="en-US"/>
        </w:rPr>
      </w:pPr>
      <w:r w:rsidRPr="00723C2D">
        <w:rPr>
          <w:lang w:val="en-US"/>
        </w:rPr>
        <w:t xml:space="preserve">businessScenario </w:t>
      </w:r>
    </w:p>
    <w:p w:rsidR="00360C6A" w:rsidRPr="00723C2D" w:rsidRDefault="00060657" w:rsidP="00723C2D">
      <w:pPr>
        <w:pStyle w:val="ListParagraph"/>
        <w:numPr>
          <w:ilvl w:val="0"/>
          <w:numId w:val="101"/>
        </w:numPr>
        <w:rPr>
          <w:lang w:val="en-US"/>
        </w:rPr>
      </w:pPr>
      <w:r w:rsidRPr="00060657">
        <w:t>author</w:t>
      </w:r>
      <w:bookmarkStart w:id="757" w:name="h.zeps35x6esrv" w:colFirst="0" w:colLast="0"/>
      <w:bookmarkEnd w:id="757"/>
    </w:p>
    <w:p w:rsidR="00723C2D" w:rsidRPr="00723C2D" w:rsidRDefault="00723C2D" w:rsidP="00723C2D">
      <w:pPr>
        <w:pStyle w:val="ListParagraph"/>
        <w:numPr>
          <w:ilvl w:val="0"/>
          <w:numId w:val="100"/>
        </w:numPr>
        <w:rPr>
          <w:lang w:val="en-US"/>
        </w:rPr>
      </w:pPr>
      <w:r>
        <w:rPr>
          <w:lang w:val="en-US"/>
        </w:rPr>
        <w:t>category</w:t>
      </w:r>
    </w:p>
    <w:p w:rsidR="0087709E" w:rsidRPr="00DE1B49" w:rsidRDefault="0087709E" w:rsidP="007368D3">
      <w:pPr>
        <w:pStyle w:val="Heading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w:t>
      </w:r>
      <w:r w:rsidRPr="00060657">
        <w:t>e</w:t>
      </w:r>
      <w:r w:rsidRPr="00060657">
        <w:t>corded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758" w:name="h.edms3wkn51p" w:colFirst="0" w:colLast="0"/>
      <w:bookmarkEnd w:id="758"/>
    </w:p>
    <w:p w:rsidR="0087709E" w:rsidRPr="00DE1B49" w:rsidRDefault="0087709E" w:rsidP="007368D3">
      <w:pPr>
        <w:pStyle w:val="Heading3"/>
      </w:pPr>
      <w:bookmarkStart w:id="759" w:name="_Ref359919878"/>
      <w:bookmarkStart w:id="760" w:name="_Toc369782399"/>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59"/>
      <w:bookmarkEnd w:id="760"/>
    </w:p>
    <w:p w:rsidR="0087709E" w:rsidRPr="00DE1B49" w:rsidRDefault="0087709E" w:rsidP="00A5717B">
      <w:pPr>
        <w:pStyle w:val="Heading4"/>
      </w:pPr>
      <w:bookmarkStart w:id="761" w:name="h.kph76rvc99mb" w:colFirst="0" w:colLast="0"/>
      <w:bookmarkEnd w:id="761"/>
      <w:r w:rsidRPr="00DE1B49">
        <w:t>Super type</w:t>
      </w:r>
    </w:p>
    <w:p w:rsidR="0087709E" w:rsidRPr="00DE1B49" w:rsidRDefault="0087709E" w:rsidP="0087709E">
      <w:pPr>
        <w:rPr>
          <w:lang w:val="en-US"/>
        </w:rPr>
      </w:pPr>
      <w:r w:rsidRPr="00DE1B49">
        <w:rPr>
          <w:lang w:val="en-US"/>
        </w:rPr>
        <w:t>-</w:t>
      </w:r>
      <w:r w:rsidRPr="00DE1B49">
        <w:rPr>
          <w:rFonts w:eastAsia="Arial" w:cs="Arial"/>
          <w:color w:val="000000"/>
          <w:lang w:val="en-US"/>
        </w:rPr>
        <w:t>uima.tcas.Annotation</w:t>
      </w:r>
    </w:p>
    <w:p w:rsidR="0087709E" w:rsidRPr="00DE1B49" w:rsidRDefault="0087709E" w:rsidP="007368D3">
      <w:pPr>
        <w:pStyle w:val="Heading4"/>
      </w:pPr>
      <w:bookmarkStart w:id="762" w:name="h.gc7v6t8fyrnd" w:colFirst="0" w:colLast="0"/>
      <w:bookmarkEnd w:id="762"/>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text (String): this holds the text that this fragmentation represents.</w:t>
      </w:r>
    </w:p>
    <w:p w:rsidR="0087709E" w:rsidRPr="00DE1B49" w:rsidRDefault="0087709E" w:rsidP="0087709E">
      <w:pPr>
        <w:rPr>
          <w:lang w:val="en-US"/>
        </w:rPr>
      </w:pPr>
      <w:r w:rsidRPr="00DE1B49">
        <w:rPr>
          <w:lang w:val="en-US"/>
        </w:rPr>
        <w:lastRenderedPageBreak/>
        <w:t>- fragParts (Array of FragmentParts type): this holds one or more FragmentsParts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Heading4"/>
      </w:pPr>
      <w:bookmarkStart w:id="763" w:name="h.gqjh6ho51oze" w:colFirst="0" w:colLast="0"/>
      <w:bookmarkEnd w:id="763"/>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as defined in EXCITEMENT WP6 (and WP2). This is the base type of two different fragments: AssumedFragment type and DeterminedFragment type.</w:t>
      </w:r>
    </w:p>
    <w:p w:rsidR="0087709E" w:rsidRPr="00DE1B49" w:rsidRDefault="0087709E" w:rsidP="0087709E">
      <w:pPr>
        <w:rPr>
          <w:lang w:val="en-US"/>
        </w:rPr>
      </w:pPr>
    </w:p>
    <w:p w:rsidR="0087709E" w:rsidRPr="00DE1B49" w:rsidRDefault="0087709E" w:rsidP="0087709E">
      <w:pPr>
        <w:rPr>
          <w:lang w:val="en-US"/>
        </w:rPr>
      </w:pPr>
      <w:r w:rsidRPr="00DE1B49">
        <w:rPr>
          <w:lang w:val="en-US"/>
        </w:rPr>
        <w:t>Example.</w:t>
      </w:r>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The connection was slow. I was on vacation. GPRS was specially slow.</w:t>
      </w:r>
    </w:p>
    <w:p w:rsidR="0087709E" w:rsidRPr="00DE1B49" w:rsidRDefault="0087709E" w:rsidP="0087709E">
      <w:pPr>
        <w:rPr>
          <w:lang w:val="en-US"/>
        </w:rPr>
      </w:pPr>
      <w:r w:rsidRPr="00DE1B49">
        <w:rPr>
          <w:lang w:val="en-US"/>
        </w:rPr>
        <w:t>begin:0</w:t>
      </w:r>
    </w:p>
    <w:p w:rsidR="0087709E" w:rsidRPr="00DE1B49" w:rsidRDefault="0087709E" w:rsidP="0087709E">
      <w:pPr>
        <w:rPr>
          <w:lang w:val="en-US"/>
        </w:rPr>
      </w:pPr>
      <w:r w:rsidRPr="00DE1B49">
        <w:rPr>
          <w:lang w:val="en-US"/>
        </w:rPr>
        <w:t>end:67</w:t>
      </w:r>
    </w:p>
    <w:p w:rsidR="0087709E" w:rsidRPr="00DE1B49" w:rsidRDefault="0087709E" w:rsidP="0087709E">
      <w:pPr>
        <w:rPr>
          <w:lang w:val="en-US"/>
        </w:rPr>
      </w:pPr>
      <w:r w:rsidRPr="00DE1B49">
        <w:rPr>
          <w:lang w:val="en-US"/>
        </w:rPr>
        <w:t>text: The connection was slow. GPRS was specially slow.</w:t>
      </w:r>
    </w:p>
    <w:p w:rsidR="0087709E" w:rsidRPr="00DE1B49" w:rsidRDefault="0087709E" w:rsidP="0087709E">
      <w:pPr>
        <w:rPr>
          <w:lang w:val="en-US"/>
        </w:rPr>
      </w:pPr>
      <w:r w:rsidRPr="00DE1B49">
        <w:rPr>
          <w:lang w:val="en-US"/>
        </w:rPr>
        <w:t>fragParts(0): FragmentParts -begin:0  -end:23</w:t>
      </w:r>
    </w:p>
    <w:p w:rsidR="0087709E" w:rsidRPr="00DE1B49" w:rsidRDefault="0087709E" w:rsidP="0087709E">
      <w:pPr>
        <w:rPr>
          <w:lang w:val="en-US"/>
        </w:rPr>
      </w:pPr>
      <w:r w:rsidRPr="00DE1B49">
        <w:rPr>
          <w:lang w:val="en-US"/>
        </w:rPr>
        <w:t xml:space="preserve">       </w:t>
      </w:r>
      <w:r w:rsidRPr="00DE1B49">
        <w:rPr>
          <w:lang w:val="en-US"/>
        </w:rPr>
        <w:tab/>
        <w:t xml:space="preserve">   (1): FragmentParts -begin:44 -end:67</w:t>
      </w:r>
    </w:p>
    <w:p w:rsidR="0087709E" w:rsidRPr="00DE1B49" w:rsidRDefault="0087709E" w:rsidP="007368D3">
      <w:pPr>
        <w:pStyle w:val="Heading3"/>
      </w:pPr>
      <w:bookmarkStart w:id="764" w:name="h.n2b96diaje27" w:colFirst="0" w:colLast="0"/>
      <w:bookmarkStart w:id="765" w:name="_Toc369782400"/>
      <w:bookmarkEnd w:id="764"/>
      <w:r w:rsidRPr="00DE1B49">
        <w:t>FragmentPart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65"/>
    </w:p>
    <w:p w:rsidR="0087709E" w:rsidRPr="00DE1B49" w:rsidRDefault="0087709E" w:rsidP="00A5717B">
      <w:pPr>
        <w:pStyle w:val="Heading4"/>
      </w:pPr>
      <w:bookmarkStart w:id="766" w:name="h.ovw5d0urr2w9" w:colFirst="0" w:colLast="0"/>
      <w:bookmarkEnd w:id="766"/>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Heading4"/>
      </w:pPr>
      <w:bookmarkStart w:id="767" w:name="h.xqn67ic6bgy7" w:colFirst="0" w:colLast="0"/>
      <w:bookmarkEnd w:id="767"/>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Heading4"/>
      </w:pPr>
      <w:bookmarkStart w:id="768" w:name="h.y3vfejmylsd2" w:colFirst="0" w:colLast="0"/>
      <w:bookmarkEnd w:id="768"/>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Heading3"/>
      </w:pPr>
      <w:bookmarkStart w:id="769" w:name="h.igtq2c8kuchg" w:colFirst="0" w:colLast="0"/>
      <w:bookmarkStart w:id="770" w:name="_AssumedFragment_(eu.excitement.type"/>
      <w:bookmarkStart w:id="771" w:name="_Toc369782401"/>
      <w:bookmarkEnd w:id="769"/>
      <w:bookmarkEnd w:id="770"/>
      <w:r w:rsidRPr="00DE1B49">
        <w:t>AssumedFragment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1"/>
    </w:p>
    <w:p w:rsidR="0087709E" w:rsidRPr="00DE1B49" w:rsidRDefault="0087709E" w:rsidP="00A5717B">
      <w:pPr>
        <w:pStyle w:val="Heading4"/>
      </w:pPr>
      <w:bookmarkStart w:id="772" w:name="h.exnzfmz5e7xe" w:colFirst="0" w:colLast="0"/>
      <w:bookmarkEnd w:id="772"/>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Heading4"/>
      </w:pPr>
      <w:bookmarkStart w:id="773" w:name="h.z6d0pn4dgyq7" w:colFirst="0" w:colLast="0"/>
      <w:bookmarkEnd w:id="773"/>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Heading4"/>
      </w:pPr>
      <w:bookmarkStart w:id="774" w:name="h.sdr2uw9t3vp6" w:colFirst="0" w:colLast="0"/>
      <w:bookmarkEnd w:id="774"/>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Heading3"/>
      </w:pPr>
      <w:bookmarkStart w:id="775" w:name="h.fezrbt7shod" w:colFirst="0" w:colLast="0"/>
      <w:bookmarkStart w:id="776" w:name="_DeterminedFragment_(eu.excitement.t"/>
      <w:bookmarkStart w:id="777" w:name="_Toc369782402"/>
      <w:bookmarkEnd w:id="775"/>
      <w:bookmarkEnd w:id="776"/>
      <w:r w:rsidRPr="00DE1B49">
        <w:t>DeterminedFragment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7"/>
    </w:p>
    <w:p w:rsidR="0087709E" w:rsidRPr="00DE1B49" w:rsidRDefault="0087709E" w:rsidP="00A5717B">
      <w:pPr>
        <w:pStyle w:val="Heading4"/>
      </w:pPr>
      <w:bookmarkStart w:id="778" w:name="h.p2kla8z4r8eb" w:colFirst="0" w:colLast="0"/>
      <w:bookmarkEnd w:id="778"/>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Heading4"/>
      </w:pPr>
      <w:bookmarkStart w:id="779" w:name="h.7n3ytl65ty0y" w:colFirst="0" w:colLast="0"/>
      <w:bookmarkEnd w:id="779"/>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Heading4"/>
      </w:pPr>
      <w:bookmarkStart w:id="780" w:name="h.q5c1q3ve7mmt" w:colFirst="0" w:colLast="0"/>
      <w:bookmarkEnd w:id="780"/>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Heading3"/>
      </w:pPr>
      <w:bookmarkStart w:id="781" w:name="h.3d9a4tekrl02" w:colFirst="0" w:colLast="0"/>
      <w:bookmarkStart w:id="782" w:name="_ModifierAnnotation_(eu.excitement.t"/>
      <w:bookmarkStart w:id="783" w:name="_Ref359919942"/>
      <w:bookmarkStart w:id="784" w:name="_Toc369782403"/>
      <w:bookmarkEnd w:id="781"/>
      <w:bookmarkEnd w:id="782"/>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3"/>
      <w:bookmarkEnd w:id="784"/>
    </w:p>
    <w:p w:rsidR="0087709E" w:rsidRPr="00DE1B49" w:rsidRDefault="0087709E" w:rsidP="00A5717B">
      <w:pPr>
        <w:pStyle w:val="Heading4"/>
      </w:pPr>
      <w:bookmarkStart w:id="785" w:name="h.mu4ymta9yat8" w:colFirst="0" w:colLast="0"/>
      <w:bookmarkEnd w:id="785"/>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Heading4"/>
      </w:pPr>
      <w:bookmarkStart w:id="786" w:name="h.22flz2gtw4my" w:colFirst="0" w:colLast="0"/>
      <w:bookmarkEnd w:id="786"/>
      <w:r w:rsidRPr="00DE1B49">
        <w:t>Features</w:t>
      </w:r>
    </w:p>
    <w:p w:rsidR="00273A0C" w:rsidRPr="00706473" w:rsidRDefault="0087709E" w:rsidP="00273A0C">
      <w:pPr>
        <w:rPr>
          <w:lang w:val="en-US"/>
        </w:rPr>
      </w:pPr>
      <w:r w:rsidRPr="00706473">
        <w:rPr>
          <w:lang w:val="en-US"/>
        </w:rPr>
        <w:t xml:space="preserve">- modifierParts (Array of ModifierPart type): this holds one or more ModifierPart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dependsOn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Heading4"/>
      </w:pPr>
      <w:bookmarkStart w:id="787" w:name="h.j8bnhoqmhg1x" w:colFirst="0" w:colLast="0"/>
      <w:bookmarkEnd w:id="787"/>
      <w:r w:rsidRPr="00DE1B49">
        <w:t>Description</w:t>
      </w:r>
    </w:p>
    <w:p w:rsidR="00514F4E" w:rsidRPr="001A1F7B" w:rsidRDefault="00514F4E" w:rsidP="00514F4E">
      <w:pPr>
        <w:rPr>
          <w:lang w:val="en-US"/>
        </w:rPr>
      </w:pPr>
      <w:r w:rsidRPr="001A1F7B">
        <w:rPr>
          <w:lang w:val="en-US"/>
        </w:rPr>
        <w:t>This annotation type annotates a region as a "modifier", and it is used within WP6 modules to create the fragment graph nodes: each node represents a unique (and valid, from the point of view of the dependsOn relation) combination of modifiers. While this could be simple, it gets a bit complicated by "dependsOn"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-modifierParts: (0) -begin:27 -end:29</w:t>
      </w:r>
    </w:p>
    <w:p w:rsidR="0087709E" w:rsidRPr="00DE1B49" w:rsidRDefault="0087709E" w:rsidP="0087709E">
      <w:pPr>
        <w:rPr>
          <w:lang w:val="en-US"/>
        </w:rPr>
      </w:pPr>
      <w:r w:rsidRPr="00DE1B49">
        <w:rPr>
          <w:lang w:val="en-US"/>
        </w:rPr>
        <w:t>-dependsOn: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-modifierParts: (0) -begin:24 -end:25</w:t>
      </w:r>
    </w:p>
    <w:p w:rsidR="0087709E" w:rsidRPr="00DE1B49" w:rsidRDefault="0087709E" w:rsidP="0087709E">
      <w:pPr>
        <w:rPr>
          <w:lang w:val="en-US"/>
        </w:rPr>
      </w:pPr>
      <w:r w:rsidRPr="00DE1B49">
        <w:rPr>
          <w:lang w:val="en-US"/>
        </w:rPr>
        <w:t xml:space="preserve">            </w:t>
      </w:r>
      <w:r w:rsidRPr="00DE1B49">
        <w:rPr>
          <w:lang w:val="en-US"/>
        </w:rPr>
        <w:tab/>
        <w:t xml:space="preserve"> (1) -begin:31 -end:33</w:t>
      </w:r>
    </w:p>
    <w:p w:rsidR="0087709E" w:rsidRPr="00DE1B49" w:rsidRDefault="0087709E" w:rsidP="0087709E">
      <w:pPr>
        <w:rPr>
          <w:lang w:val="en-US"/>
        </w:rPr>
      </w:pPr>
      <w:r w:rsidRPr="00DE1B49">
        <w:rPr>
          <w:lang w:val="en-US"/>
        </w:rPr>
        <w:t>-dependsOn: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#2, is not possible. This is marked in #1 that it depends on #2. (#1 is not a valid stand-alone modifier, and if #2 is removed, #1 should also be removed).</w:t>
      </w:r>
    </w:p>
    <w:p w:rsidR="0087709E" w:rsidRPr="00DE1B49" w:rsidRDefault="0087709E" w:rsidP="007368D3">
      <w:pPr>
        <w:pStyle w:val="Heading3"/>
      </w:pPr>
      <w:bookmarkStart w:id="788" w:name="h.k6hr7ev5pqjs" w:colFirst="0" w:colLast="0"/>
      <w:bookmarkStart w:id="789" w:name="_Toc369782404"/>
      <w:bookmarkEnd w:id="788"/>
      <w:r w:rsidRPr="00DE1B49">
        <w:t>CategoryAnnotation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9"/>
    </w:p>
    <w:p w:rsidR="0087709E" w:rsidRPr="00DE1B49" w:rsidRDefault="0087709E" w:rsidP="00A5717B">
      <w:pPr>
        <w:pStyle w:val="Heading4"/>
      </w:pPr>
      <w:bookmarkStart w:id="790" w:name="h.u2e1isq543sd" w:colFirst="0" w:colLast="0"/>
      <w:bookmarkEnd w:id="790"/>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Heading4"/>
      </w:pPr>
      <w:bookmarkStart w:id="791" w:name="h.us79hxi2q9dz" w:colFirst="0" w:colLast="0"/>
      <w:bookmarkEnd w:id="791"/>
      <w:r w:rsidRPr="00DE1B49">
        <w:t>Features</w:t>
      </w:r>
    </w:p>
    <w:p w:rsidR="0087709E" w:rsidRPr="00DE1B49" w:rsidRDefault="0087709E" w:rsidP="0087709E">
      <w:pPr>
        <w:rPr>
          <w:lang w:val="en-US"/>
        </w:rPr>
      </w:pPr>
      <w:r w:rsidRPr="00DE1B49">
        <w:rPr>
          <w:lang w:val="en-US"/>
        </w:rPr>
        <w:t>- categories (array of CategoryDecision type): at least one or more category decision data associated with this fragment.</w:t>
      </w:r>
    </w:p>
    <w:p w:rsidR="0087709E" w:rsidRPr="00DE1B49" w:rsidRDefault="0087709E" w:rsidP="007368D3">
      <w:pPr>
        <w:pStyle w:val="Heading4"/>
      </w:pPr>
      <w:bookmarkStart w:id="792" w:name="h.bfpyin4xpc1h" w:colFirst="0" w:colLast="0"/>
      <w:bookmarkEnd w:id="792"/>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Heading3"/>
      </w:pPr>
      <w:bookmarkStart w:id="793" w:name="h.ojc9c45fve28" w:colFirst="0" w:colLast="0"/>
      <w:bookmarkStart w:id="794" w:name="_Toc369782405"/>
      <w:bookmarkEnd w:id="793"/>
      <w:r w:rsidRPr="00DE1B49">
        <w:t>CategoryDecision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94"/>
    </w:p>
    <w:p w:rsidR="0087709E" w:rsidRPr="00DE1B49" w:rsidRDefault="0087709E" w:rsidP="00A5717B">
      <w:pPr>
        <w:pStyle w:val="Heading4"/>
      </w:pPr>
      <w:bookmarkStart w:id="795" w:name="h.5byrjgew5f59" w:colFirst="0" w:colLast="0"/>
      <w:bookmarkEnd w:id="795"/>
      <w:r w:rsidRPr="00DE1B49">
        <w:t>Super type</w:t>
      </w:r>
    </w:p>
    <w:p w:rsidR="0087709E" w:rsidRPr="00DE1B49" w:rsidRDefault="0087709E" w:rsidP="0087709E">
      <w:pPr>
        <w:rPr>
          <w:lang w:val="en-US"/>
        </w:rPr>
      </w:pPr>
      <w:r w:rsidRPr="00DE1B49">
        <w:rPr>
          <w:lang w:val="en-US"/>
        </w:rPr>
        <w:t xml:space="preserve">-uima.cas.Top </w:t>
      </w:r>
    </w:p>
    <w:p w:rsidR="0087709E" w:rsidRPr="00DE1B49" w:rsidRDefault="0087709E" w:rsidP="007368D3">
      <w:pPr>
        <w:pStyle w:val="Heading4"/>
      </w:pPr>
      <w:bookmarkStart w:id="796" w:name="h.xjwikj8jfx2n" w:colFirst="0" w:colLast="0"/>
      <w:bookmarkEnd w:id="796"/>
      <w:r w:rsidRPr="00DE1B49">
        <w:t>Features</w:t>
      </w:r>
    </w:p>
    <w:p w:rsidR="0087709E" w:rsidRPr="00DE1B49" w:rsidRDefault="0087709E" w:rsidP="0087709E">
      <w:pPr>
        <w:rPr>
          <w:lang w:val="en-US"/>
        </w:rPr>
      </w:pPr>
      <w:r w:rsidRPr="00DE1B49">
        <w:rPr>
          <w:lang w:val="en-US"/>
        </w:rPr>
        <w:t>- categoriy id (String)</w:t>
      </w:r>
    </w:p>
    <w:p w:rsidR="0087709E" w:rsidRPr="00DE1B49" w:rsidRDefault="0087709E" w:rsidP="0087709E">
      <w:pPr>
        <w:rPr>
          <w:lang w:val="en-US"/>
        </w:rPr>
      </w:pPr>
      <w:r w:rsidRPr="00DE1B49">
        <w:rPr>
          <w:lang w:val="en-US"/>
        </w:rPr>
        <w:t>- confidence (Float)</w:t>
      </w:r>
    </w:p>
    <w:p w:rsidR="0087709E" w:rsidRPr="00DE1B49" w:rsidRDefault="0087709E" w:rsidP="007368D3">
      <w:pPr>
        <w:pStyle w:val="Heading4"/>
      </w:pPr>
      <w:bookmarkStart w:id="797" w:name="h.l8id7uqjj9sv" w:colFirst="0" w:colLast="0"/>
      <w:bookmarkEnd w:id="797"/>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This type is used in CategoryAnnotation,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798" w:name="h.gvu9uo9yvu5o" w:colFirst="0" w:colLast="0"/>
      <w:bookmarkStart w:id="799" w:name="_Toc369782406"/>
      <w:bookmarkEnd w:id="798"/>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799"/>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Heading2"/>
      </w:pPr>
      <w:bookmarkStart w:id="800" w:name="h.52vdi0z3106b" w:colFirst="0" w:colLast="0"/>
      <w:bookmarkStart w:id="801" w:name="_Toc369782407"/>
      <w:bookmarkEnd w:id="800"/>
      <w:r w:rsidRPr="00DE1B49">
        <w:t>Interfaces of Decomposition Components</w:t>
      </w:r>
      <w:bookmarkEnd w:id="801"/>
    </w:p>
    <w:p w:rsidR="0087709E" w:rsidRPr="00DE1B49" w:rsidRDefault="005E31BF" w:rsidP="007368D3">
      <w:pPr>
        <w:pStyle w:val="Heading3"/>
      </w:pPr>
      <w:bookmarkStart w:id="802" w:name="h.iaik8e1326b" w:colFirst="0" w:colLast="0"/>
      <w:bookmarkStart w:id="803" w:name="_Fragment_Annotator_module:"/>
      <w:bookmarkStart w:id="804" w:name="_Toc369782408"/>
      <w:bookmarkEnd w:id="802"/>
      <w:bookmarkEnd w:id="803"/>
      <w:r>
        <w:t>Fragment Annotator M</w:t>
      </w:r>
      <w:r w:rsidR="0087709E" w:rsidRPr="00DE1B49">
        <w:t xml:space="preserve">odule: interface </w:t>
      </w:r>
      <w:r w:rsidR="0087709E" w:rsidRPr="00DE1B49">
        <w:rPr>
          <w:i/>
        </w:rPr>
        <w:t>FragmentAnnotator</w:t>
      </w:r>
      <w:r w:rsidR="0087709E" w:rsidRPr="00DE1B49">
        <w:t xml:space="preserve"> </w:t>
      </w:r>
      <w:r w:rsidR="00D26AB1">
        <w:t xml:space="preserve"> (</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04"/>
    </w:p>
    <w:p w:rsidR="0087709E" w:rsidRPr="00DE1B49" w:rsidRDefault="0087709E" w:rsidP="00A5717B">
      <w:pPr>
        <w:pStyle w:val="Heading4"/>
      </w:pPr>
      <w:bookmarkStart w:id="805" w:name="h.raj7arcn4rmw" w:colFirst="0" w:colLast="0"/>
      <w:bookmarkEnd w:id="805"/>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r w:rsidR="002B35EB" w:rsidRPr="002B35EB">
        <w:rPr>
          <w:i/>
          <w:lang w:val="en-US"/>
        </w:rPr>
        <w:t>F</w:t>
      </w:r>
      <w:r w:rsidRPr="002B35EB">
        <w:rPr>
          <w:i/>
          <w:lang w:val="en-US"/>
        </w:rPr>
        <w:t>ragment</w:t>
      </w:r>
      <w:r w:rsidR="002B35EB" w:rsidRPr="002B35EB">
        <w:rPr>
          <w:i/>
          <w:lang w:val="en-US"/>
        </w:rPr>
        <w:t>A</w:t>
      </w:r>
      <w:r w:rsidRPr="002B35EB">
        <w:rPr>
          <w:i/>
          <w:lang w:val="en-US"/>
        </w:rPr>
        <w:t>nnotator</w:t>
      </w:r>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r w:rsidR="009F7FD9">
          <w:rPr>
            <w:i/>
            <w:color w:val="1155CC"/>
            <w:u w:val="single"/>
            <w:lang w:val="en-US"/>
          </w:rPr>
          <w:t>a</w:t>
        </w:r>
        <w:r w:rsidR="0087709E" w:rsidRPr="00DE1B49">
          <w:rPr>
            <w:i/>
            <w:color w:val="1155CC"/>
            <w:u w:val="single"/>
            <w:lang w:val="en-US"/>
          </w:rPr>
          <w:t>ssumedFragment</w:t>
        </w:r>
      </w:hyperlink>
      <w:r w:rsidR="0087709E" w:rsidRPr="00DE1B49">
        <w:rPr>
          <w:lang w:val="en-US"/>
        </w:rPr>
        <w:t xml:space="preserve"> and the other is </w:t>
      </w:r>
      <w:hyperlink w:anchor="_DeterminedFragment_(eu.excitement.t">
        <w:r w:rsidR="0087709E" w:rsidRPr="00DE1B49">
          <w:rPr>
            <w:i/>
            <w:color w:val="1155CC"/>
            <w:u w:val="single"/>
            <w:lang w:val="en-US"/>
          </w:rPr>
          <w:t>determinedFragment</w:t>
        </w:r>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r w:rsidR="0087709E" w:rsidRPr="00DE1B49">
        <w:rPr>
          <w:i/>
          <w:lang w:val="en-US"/>
        </w:rPr>
        <w:t>determinedFragment</w:t>
      </w:r>
      <w:r w:rsidR="0087709E" w:rsidRPr="00DE1B49">
        <w:rPr>
          <w:lang w:val="en-US"/>
        </w:rPr>
        <w:t xml:space="preserve"> represents the decision of the </w:t>
      </w:r>
      <w:r w:rsidR="0087709E" w:rsidRPr="00DE1B49">
        <w:rPr>
          <w:i/>
          <w:lang w:val="en-US"/>
        </w:rPr>
        <w:t>FragmentAnnotator</w:t>
      </w:r>
      <w:r w:rsidR="0087709E" w:rsidRPr="00DE1B49">
        <w:rPr>
          <w:lang w:val="en-US"/>
        </w:rPr>
        <w:t xml:space="preserve"> (an instance of this interface). The fragment annotator may use and rely on the assumed fragment annotation as evidence, or feature. But in general, it does not blindly follow it. </w:t>
      </w:r>
      <w:r w:rsidR="0087709E" w:rsidRPr="00DE1B49">
        <w:rPr>
          <w:i/>
          <w:lang w:val="en-US"/>
        </w:rPr>
        <w:t>determinedFragment</w:t>
      </w:r>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Heading4"/>
      </w:pPr>
      <w:bookmarkStart w:id="806" w:name="h.bwaa31qhpksp" w:colFirst="0" w:colLast="0"/>
      <w:bookmarkEnd w:id="806"/>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void annotateFragments(JCas text) throws FragmentAnnotatorException</w:t>
      </w:r>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r w:rsidR="0087709E" w:rsidRPr="00EE16C7">
        <w:rPr>
          <w:lang w:val="en-US"/>
        </w:rPr>
        <w:t>JCas</w:t>
      </w:r>
      <w:r w:rsidR="0087709E" w:rsidRPr="00DE1B49">
        <w:rPr>
          <w:lang w:val="en-US"/>
        </w:rPr>
        <w:t xml:space="preserve"> with text and metadata. It may additionally hold assumedFragment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the method</w:t>
      </w:r>
      <w:r w:rsidR="008F18C0" w:rsidRPr="00DE1B49">
        <w:rPr>
          <w:lang w:val="en-US"/>
        </w:rPr>
        <w:t xml:space="preserve"> </w:t>
      </w:r>
      <w:r w:rsidRPr="00DE1B49">
        <w:rPr>
          <w:lang w:val="en-US"/>
        </w:rPr>
        <w:t xml:space="preserve"> returns nothing. But the argument JCas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(FragmentAnnotatorException)</w:t>
      </w:r>
      <w:r w:rsidR="0087709E" w:rsidRPr="00DE1B49">
        <w:rPr>
          <w:lang w:val="en-US"/>
        </w:rPr>
        <w:t xml:space="preserve"> if any needed data is missing in the JCas,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Heading4"/>
      </w:pPr>
      <w:bookmarkStart w:id="807" w:name="h.uvqtygdittc6" w:colFirst="0" w:colLast="0"/>
      <w:bookmarkEnd w:id="807"/>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r w:rsidR="0087709E" w:rsidRPr="00DE1B49">
        <w:rPr>
          <w:i/>
          <w:lang w:val="en-US"/>
        </w:rPr>
        <w:t>AbstractFragmentAnnotator</w:t>
      </w:r>
      <w:r w:rsidR="0087709E" w:rsidRPr="00DE1B49">
        <w:rPr>
          <w:lang w:val="en-US"/>
        </w:rPr>
        <w:t xml:space="preserve"> class. It forces the implementation to expose </w:t>
      </w:r>
      <w:r>
        <w:rPr>
          <w:lang w:val="en-US"/>
        </w:rPr>
        <w:t>LAP</w:t>
      </w:r>
      <w:r w:rsidR="0087709E" w:rsidRPr="00DE1B49">
        <w:rPr>
          <w:lang w:val="en-US"/>
        </w:rPr>
        <w:t xml:space="preserve"> in the co</w:t>
      </w:r>
      <w:r w:rsidR="0087709E" w:rsidRPr="00DE1B49">
        <w:rPr>
          <w:lang w:val="en-US"/>
        </w:rPr>
        <w:t>n</w:t>
      </w:r>
      <w:r w:rsidR="0087709E" w:rsidRPr="00DE1B49">
        <w:rPr>
          <w:lang w:val="en-US"/>
        </w:rPr>
        <w:t xml:space="preserve">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Heading3"/>
      </w:pPr>
      <w:bookmarkStart w:id="808" w:name="h.j4iwhnclq52y" w:colFirst="0" w:colLast="0"/>
      <w:bookmarkStart w:id="809" w:name="_Modifier_Annotator_module:"/>
      <w:bookmarkStart w:id="810" w:name="_Toc369782409"/>
      <w:bookmarkEnd w:id="808"/>
      <w:bookmarkEnd w:id="809"/>
      <w:r>
        <w:t>Modifier Annotator M</w:t>
      </w:r>
      <w:r w:rsidR="0087709E" w:rsidRPr="00DE1B49">
        <w:t xml:space="preserve">odule: interface </w:t>
      </w:r>
      <w:r w:rsidR="0087709E" w:rsidRPr="00DE1B49">
        <w:rPr>
          <w:i/>
        </w:rPr>
        <w:t>ModifierAnnotator</w:t>
      </w:r>
      <w:r w:rsidR="0087709E" w:rsidRPr="00DE1B49">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10"/>
    </w:p>
    <w:p w:rsidR="0087709E" w:rsidRPr="00DE1B49" w:rsidRDefault="0087709E" w:rsidP="00A5717B">
      <w:pPr>
        <w:pStyle w:val="Heading4"/>
      </w:pPr>
      <w:bookmarkStart w:id="811" w:name="h.nl38de7j1219" w:colFirst="0" w:colLast="0"/>
      <w:bookmarkEnd w:id="811"/>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Heading4"/>
      </w:pPr>
      <w:bookmarkStart w:id="812" w:name="h.q9j71ccptbh0" w:colFirst="0" w:colLast="0"/>
      <w:bookmarkEnd w:id="812"/>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annotateModifiers(JCas text) throws ModifierAnnotatorException;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JCas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@throws ModifierAnnotatorException  if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Heading4"/>
      </w:pPr>
      <w:bookmarkStart w:id="813" w:name="h.5zmwcw1eubo2" w:colFirst="0" w:colLast="0"/>
      <w:bookmarkEnd w:id="81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fldSimple w:instr=" REF _Ref359919942 \r \h  \* MERGEFORMAT ">
        <w:r w:rsidR="00D76112">
          <w:rPr>
            <w:lang w:val="en-US"/>
          </w:rPr>
          <w:t>4.2.6</w:t>
        </w:r>
      </w:fldSimple>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r w:rsidRPr="005F3ACE">
        <w:rPr>
          <w:i/>
          <w:lang w:val="en-US"/>
        </w:rPr>
        <w:t>AbstractModifierAnnotator</w:t>
      </w:r>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Heading3"/>
      </w:pPr>
      <w:bookmarkStart w:id="814" w:name="h.s3ill7dr7aib" w:colFirst="0" w:colLast="0"/>
      <w:bookmarkStart w:id="815" w:name="id.7i1ulbjzvsjb" w:colFirst="0" w:colLast="0"/>
      <w:bookmarkStart w:id="816" w:name="_Fragment_Graph_Generator"/>
      <w:bookmarkStart w:id="817" w:name="_Ref359923739"/>
      <w:bookmarkStart w:id="818" w:name="_Toc369782410"/>
      <w:bookmarkEnd w:id="814"/>
      <w:bookmarkEnd w:id="815"/>
      <w:bookmarkEnd w:id="816"/>
      <w:r w:rsidRPr="00DE1B49">
        <w:t xml:space="preserve">Fragment Graph Generator </w:t>
      </w:r>
      <w:r w:rsidR="005E31BF">
        <w:t>M</w:t>
      </w:r>
      <w:r w:rsidRPr="00DE1B49">
        <w:t xml:space="preserve">odule: </w:t>
      </w:r>
      <w:r w:rsidR="000B6568">
        <w:br/>
      </w:r>
      <w:r w:rsidRPr="00DE1B49">
        <w:t xml:space="preserve">interface </w:t>
      </w:r>
      <w:r w:rsidRPr="00DE1B49">
        <w:rPr>
          <w:i/>
        </w:rPr>
        <w:t>FragmentGraphGenerator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17"/>
      <w:bookmarkEnd w:id="818"/>
    </w:p>
    <w:p w:rsidR="0087709E" w:rsidRPr="00DE1B49" w:rsidRDefault="0087709E" w:rsidP="00A5717B">
      <w:pPr>
        <w:pStyle w:val="Heading4"/>
      </w:pPr>
      <w:bookmarkStart w:id="819" w:name="h.xwlfvd2z5ldo" w:colFirst="0" w:colLast="0"/>
      <w:bookmarkEnd w:id="819"/>
      <w:r w:rsidRPr="00DE1B49">
        <w:t xml:space="preserve">General Description </w:t>
      </w:r>
    </w:p>
    <w:p w:rsidR="0087709E" w:rsidRPr="00DE1B49" w:rsidRDefault="00C65AF6" w:rsidP="0087709E">
      <w:pPr>
        <w:rPr>
          <w:lang w:val="en-US"/>
        </w:rPr>
      </w:pPr>
      <w:r w:rsidRPr="00C65AF6">
        <w:rPr>
          <w:i/>
          <w:lang w:val="en-US"/>
        </w:rPr>
        <w:t>FragmentGraph</w:t>
      </w:r>
      <w:r w:rsidR="0087709E" w:rsidRPr="00C65AF6">
        <w:rPr>
          <w:i/>
          <w:lang w:val="en-US"/>
        </w:rPr>
        <w:t>Generator</w:t>
      </w:r>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r>
        <w:rPr>
          <w:i/>
          <w:lang w:val="en-US"/>
        </w:rPr>
        <w:t>d</w:t>
      </w:r>
      <w:r w:rsidR="0087709E" w:rsidRPr="00CA3850">
        <w:rPr>
          <w:i/>
          <w:lang w:val="en-US"/>
        </w:rPr>
        <w:t>eterminedFragment</w:t>
      </w:r>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Heading4"/>
      </w:pPr>
      <w:bookmarkStart w:id="820" w:name="h.14t720qjuiq6" w:colFirst="0" w:colLast="0"/>
      <w:bookmarkEnd w:id="820"/>
      <w:r w:rsidRPr="00DE1B49">
        <w:t>API Methods</w:t>
      </w:r>
    </w:p>
    <w:p w:rsidR="0087709E" w:rsidRPr="00C74F77" w:rsidRDefault="0087709E" w:rsidP="00C74F77">
      <w:pPr>
        <w:pStyle w:val="Normal2"/>
      </w:pPr>
      <w:bookmarkStart w:id="821" w:name="h.har91u5j4v6l" w:colFirst="0" w:colLast="0"/>
      <w:bookmarkEnd w:id="821"/>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Set&lt;FragmentGraph&gt; generateFragmentGraphs(JCas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DeterminedFragment annotations in the text </w:t>
      </w:r>
    </w:p>
    <w:p w:rsidR="0087709E" w:rsidRPr="00410180" w:rsidRDefault="0087709E" w:rsidP="000B6568">
      <w:pPr>
        <w:numPr>
          <w:ilvl w:val="1"/>
          <w:numId w:val="11"/>
        </w:numPr>
        <w:spacing w:line="276" w:lineRule="auto"/>
        <w:ind w:hanging="359"/>
        <w:rPr>
          <w:lang w:val="en-US"/>
        </w:rPr>
      </w:pPr>
      <w:r w:rsidRPr="00410180">
        <w:rPr>
          <w:lang w:val="en-US"/>
        </w:rPr>
        <w:t>@throws FragmentGraphGeneratorException when the FragmentGraph ge</w:t>
      </w:r>
      <w:r w:rsidRPr="00410180">
        <w:rPr>
          <w:lang w:val="en-US"/>
        </w:rPr>
        <w:t>n</w:t>
      </w:r>
      <w:r w:rsidRPr="00410180">
        <w:rPr>
          <w:lang w:val="en-US"/>
        </w:rPr>
        <w:t>eration failed</w:t>
      </w:r>
      <w:bookmarkStart w:id="822" w:name="h.39zwqzlglaz5" w:colFirst="0" w:colLast="0"/>
      <w:bookmarkEnd w:id="822"/>
    </w:p>
    <w:p w:rsidR="0087709E" w:rsidRPr="0010029F" w:rsidRDefault="005E31BF" w:rsidP="007368D3">
      <w:pPr>
        <w:pStyle w:val="Heading4"/>
      </w:pPr>
      <w:bookmarkStart w:id="823" w:name="h.xpnnevz3gf1" w:colFirst="0" w:colLast="0"/>
      <w:bookmarkEnd w:id="823"/>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r w:rsidRPr="005F6601">
        <w:rPr>
          <w:i/>
          <w:lang w:val="en-US"/>
        </w:rPr>
        <w:t>eu.excitementproject.tl.</w:t>
      </w:r>
      <w:r>
        <w:rPr>
          <w:i/>
          <w:lang w:val="en-US"/>
        </w:rPr>
        <w:t>de</w:t>
      </w:r>
      <w:r w:rsidRPr="005F6601">
        <w:rPr>
          <w:i/>
          <w:lang w:val="en-US"/>
        </w:rPr>
        <w:t>composition.</w:t>
      </w:r>
      <w:r>
        <w:rPr>
          <w:i/>
          <w:lang w:val="en-US"/>
        </w:rPr>
        <w:t>fragmentgraphgenerator</w:t>
      </w:r>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r w:rsidRPr="005F3ACE">
        <w:rPr>
          <w:i/>
          <w:lang w:val="en-US"/>
        </w:rPr>
        <w:t>Abstract</w:t>
      </w:r>
      <w:r>
        <w:rPr>
          <w:i/>
          <w:lang w:val="en-US"/>
        </w:rPr>
        <w:t>FragmentGraphGenerator</w:t>
      </w:r>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Heading2"/>
      </w:pPr>
      <w:bookmarkStart w:id="824" w:name="h.xrlse4ex2ddb" w:colFirst="0" w:colLast="0"/>
      <w:bookmarkStart w:id="825" w:name="_Toc369782411"/>
      <w:bookmarkEnd w:id="824"/>
      <w:r w:rsidRPr="00DE1B49">
        <w:t>Interfaces of Composition Components</w:t>
      </w:r>
      <w:bookmarkEnd w:id="825"/>
      <w:r w:rsidRPr="00DE1B49">
        <w:t xml:space="preserve"> </w:t>
      </w:r>
    </w:p>
    <w:p w:rsidR="0087709E" w:rsidRPr="00DE1B49" w:rsidRDefault="005E31BF" w:rsidP="007368D3">
      <w:pPr>
        <w:pStyle w:val="Heading3"/>
      </w:pPr>
      <w:bookmarkStart w:id="826" w:name="h.qgrdjsq87uok" w:colFirst="0" w:colLast="0"/>
      <w:bookmarkStart w:id="827" w:name="id.jki2koik12ms" w:colFirst="0" w:colLast="0"/>
      <w:bookmarkStart w:id="828" w:name="_Graph_merger_module:"/>
      <w:bookmarkStart w:id="829" w:name="_Toc369782412"/>
      <w:bookmarkEnd w:id="826"/>
      <w:bookmarkEnd w:id="827"/>
      <w:bookmarkEnd w:id="828"/>
      <w:r>
        <w:t>Graph Merger M</w:t>
      </w:r>
      <w:r w:rsidR="0087709E" w:rsidRPr="00DE1B49">
        <w:t xml:space="preserve">odule: interface </w:t>
      </w:r>
      <w:r w:rsidR="0087709E" w:rsidRPr="00DE1B49">
        <w:rPr>
          <w:i/>
        </w:rPr>
        <w:t>GraphMerger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829"/>
    </w:p>
    <w:p w:rsidR="0087709E" w:rsidRPr="00DE1B49" w:rsidRDefault="0087709E" w:rsidP="00A5717B">
      <w:pPr>
        <w:pStyle w:val="Heading4"/>
      </w:pPr>
      <w:bookmarkStart w:id="830" w:name="h.fdt4ek32i4mb" w:colFirst="0" w:colLast="0"/>
      <w:bookmarkEnd w:id="830"/>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Heading4"/>
      </w:pPr>
      <w:bookmarkStart w:id="831" w:name="h.kp1h4s4bxv2z" w:colFirst="0" w:colLast="0"/>
      <w:bookmarkEnd w:id="831"/>
      <w:r w:rsidRPr="00DE1B49">
        <w:t>API Methods</w:t>
      </w:r>
    </w:p>
    <w:p w:rsidR="0087709E" w:rsidRPr="00DE1B49" w:rsidRDefault="0087709E" w:rsidP="00EE162A">
      <w:pPr>
        <w:spacing w:line="276" w:lineRule="auto"/>
        <w:ind w:left="720"/>
      </w:pPr>
      <w:r w:rsidRPr="00DE1B49">
        <w:rPr>
          <w:i/>
        </w:rPr>
        <w:t>EntailmentGraphRaw mergeGraphs( Set&lt;FragmentGraph&gt; fragmentGraphs, E</w:t>
      </w:r>
      <w:r w:rsidRPr="00DE1B49">
        <w:rPr>
          <w:i/>
        </w:rPr>
        <w:t>n</w:t>
      </w:r>
      <w:r w:rsidRPr="00DE1B49">
        <w:rPr>
          <w:i/>
        </w:rPr>
        <w:t>tailmentGraphRaw workGraph)</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fragmentGraphs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fragmentGraphs.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EntailmentGraphRaw mergeGraphs(FragmentGraph fragmentGraph, Entai</w:t>
      </w:r>
      <w:r w:rsidRPr="00DE1B49">
        <w:rPr>
          <w:i/>
        </w:rPr>
        <w:t>l</w:t>
      </w:r>
      <w:r w:rsidRPr="00DE1B49">
        <w:rPr>
          <w:i/>
        </w:rPr>
        <w:t>mentGraphRaw workGraph)</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fragmentGraph.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Heading4"/>
      </w:pPr>
      <w:bookmarkStart w:id="832" w:name="h.m4quhz2upmbn" w:colFirst="0" w:colLast="0"/>
      <w:bookmarkEnd w:id="83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5F6601">
        <w:rPr>
          <w:i/>
          <w:lang w:val="en-US"/>
        </w:rPr>
        <w:t>eu.excitementproject.tl.composition.graphmerger</w:t>
      </w:r>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 xml:space="preserve">AbstractGraphMerger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Heading3"/>
      </w:pPr>
      <w:bookmarkStart w:id="833" w:name="h.6rj6nrxr1ver" w:colFirst="0" w:colLast="0"/>
      <w:bookmarkStart w:id="834" w:name="id.6ckaviprb3jv" w:colFirst="0" w:colLast="0"/>
      <w:bookmarkStart w:id="835" w:name="_Collapsed_graph_generator"/>
      <w:bookmarkStart w:id="836" w:name="_Toc369782413"/>
      <w:bookmarkEnd w:id="833"/>
      <w:bookmarkEnd w:id="834"/>
      <w:bookmarkEnd w:id="835"/>
      <w:del w:id="837"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ins w:id="838"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839" w:author="Kathrin Eichler" w:date="2013-10-11T12:48:00Z">
        <w:r w:rsidRPr="00DE1B49" w:rsidDel="00BB1926">
          <w:rPr>
            <w:i/>
          </w:rPr>
          <w:delText xml:space="preserve">CollapsedGraphGenerator </w:delText>
        </w:r>
      </w:del>
      <w:ins w:id="840" w:author="Kathrin Eichler" w:date="2013-10-11T12:48:00Z">
        <w:r w:rsidR="00BB1926">
          <w:rPr>
            <w:i/>
          </w:rPr>
          <w:t>GraphOptimizer</w:t>
        </w:r>
        <w:r w:rsidR="00BB1926" w:rsidRPr="00DE1B49">
          <w:rPr>
            <w:i/>
          </w:rPr>
          <w:t xml:space="preserve"> </w:t>
        </w:r>
      </w:ins>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836"/>
      <w:r w:rsidR="00D26AB1">
        <w:rPr>
          <w:i/>
        </w:rPr>
        <w:t xml:space="preserve"> </w:t>
      </w:r>
    </w:p>
    <w:p w:rsidR="0087709E" w:rsidRPr="00DE1B49" w:rsidRDefault="0087709E" w:rsidP="00A5717B">
      <w:pPr>
        <w:pStyle w:val="Heading4"/>
      </w:pPr>
      <w:bookmarkStart w:id="841" w:name="h.hsphxgx15hot" w:colFirst="0" w:colLast="0"/>
      <w:bookmarkEnd w:id="841"/>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Heading4"/>
      </w:pPr>
      <w:bookmarkStart w:id="842" w:name="h.upjmpc8rvtb0" w:colFirst="0" w:colLast="0"/>
      <w:bookmarkEnd w:id="842"/>
      <w:r w:rsidRPr="00DE1B49">
        <w:lastRenderedPageBreak/>
        <w:t>API Methods</w:t>
      </w:r>
    </w:p>
    <w:p w:rsidR="0087709E" w:rsidRPr="0086292D" w:rsidRDefault="0087709E" w:rsidP="003E4C15">
      <w:pPr>
        <w:spacing w:line="276" w:lineRule="auto"/>
        <w:ind w:left="720"/>
      </w:pPr>
      <w:r w:rsidRPr="0086292D">
        <w:rPr>
          <w:i/>
        </w:rPr>
        <w:t xml:space="preserve">EntailmentGraphCollapsed </w:t>
      </w:r>
      <w:del w:id="843" w:author="Lili" w:date="2013-10-24T13:15:00Z">
        <w:r w:rsidRPr="0086292D" w:rsidDel="003E4C15">
          <w:rPr>
            <w:i/>
          </w:rPr>
          <w:delText>generateCollapsedGraph</w:delText>
        </w:r>
      </w:del>
      <w:ins w:id="844" w:author="Lili" w:date="2013-10-24T13:15:00Z">
        <w:r w:rsidR="003E4C15">
          <w:rPr>
            <w:i/>
          </w:rPr>
          <w:t>optimiz</w:t>
        </w:r>
        <w:r w:rsidR="003E4C15">
          <w:rPr>
            <w:i/>
          </w:rPr>
          <w:t>e</w:t>
        </w:r>
        <w:r w:rsidR="003E4C15">
          <w:rPr>
            <w:i/>
          </w:rPr>
          <w:t>Graph</w:t>
        </w:r>
      </w:ins>
      <w:r w:rsidRPr="0086292D">
        <w:rPr>
          <w:i/>
        </w:rPr>
        <w:t>(EntailmentGraphRaw workGraph)</w:t>
      </w:r>
    </w:p>
    <w:p w:rsidR="0086292D" w:rsidRDefault="0086292D" w:rsidP="008C6B45">
      <w:pPr>
        <w:spacing w:line="276" w:lineRule="auto"/>
        <w:ind w:left="720"/>
        <w:rPr>
          <w:i/>
        </w:rPr>
      </w:pPr>
      <w:r w:rsidRPr="0086292D">
        <w:rPr>
          <w:i/>
        </w:rPr>
        <w:t xml:space="preserve">EntailmentGraphCollapsed </w:t>
      </w:r>
      <w:ins w:id="845" w:author="Lili" w:date="2013-10-24T13:15:00Z">
        <w:r w:rsidR="008C6B45">
          <w:rPr>
            <w:i/>
          </w:rPr>
          <w:t>optimizeGraph</w:t>
        </w:r>
        <w:r w:rsidR="008C6B45" w:rsidRPr="0086292D" w:rsidDel="008C6B45">
          <w:rPr>
            <w:i/>
          </w:rPr>
          <w:t xml:space="preserve"> </w:t>
        </w:r>
      </w:ins>
      <w:del w:id="846" w:author="Lili" w:date="2013-10-24T13:15:00Z">
        <w:r w:rsidRPr="0086292D" w:rsidDel="008C6B45">
          <w:rPr>
            <w:i/>
          </w:rPr>
          <w:delText>generateCo</w:delText>
        </w:r>
        <w:r w:rsidRPr="0086292D" w:rsidDel="008C6B45">
          <w:rPr>
            <w:i/>
          </w:rPr>
          <w:delText>l</w:delText>
        </w:r>
        <w:r w:rsidRPr="0086292D" w:rsidDel="008C6B45">
          <w:rPr>
            <w:i/>
          </w:rPr>
          <w:delText>lapsedGraph</w:delText>
        </w:r>
      </w:del>
      <w:r w:rsidRPr="0086292D">
        <w:rPr>
          <w:i/>
        </w:rPr>
        <w:t>(EntailmentGraphRaw ra</w:t>
      </w:r>
      <w:r w:rsidRPr="0086292D">
        <w:rPr>
          <w:i/>
        </w:rPr>
        <w:t>w</w:t>
      </w:r>
      <w:r w:rsidRPr="0086292D">
        <w:rPr>
          <w:i/>
        </w:rPr>
        <w:t>Graph,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r w:rsidRPr="0086292D">
        <w:rPr>
          <w:i/>
          <w:lang w:val="en-US"/>
        </w:rPr>
        <w:t>EntailmentGraphCollapsed</w:t>
      </w:r>
      <w:r w:rsidRPr="0086292D">
        <w:rPr>
          <w:lang w:val="en-US"/>
        </w:rPr>
        <w:t>). In case of success the co</w:t>
      </w:r>
      <w:r w:rsidRPr="0086292D">
        <w:rPr>
          <w:lang w:val="en-US"/>
        </w:rPr>
        <w:t>l</w:t>
      </w:r>
      <w:r w:rsidRPr="0086292D">
        <w:rPr>
          <w:lang w:val="en-US"/>
        </w:rPr>
        <w:t xml:space="preserve">lapsed graph is returned. Otherwise the method throws a </w:t>
      </w:r>
      <w:del w:id="847" w:author="Kathrin Eichler" w:date="2013-10-11T12:48:00Z">
        <w:r w:rsidRPr="0086292D" w:rsidDel="00BB1926">
          <w:rPr>
            <w:i/>
            <w:lang w:val="en-US"/>
          </w:rPr>
          <w:delText>CollapsedGraphGeneratorException</w:delText>
        </w:r>
      </w:del>
      <w:ins w:id="848" w:author="Kathrin Eichler" w:date="2013-10-11T12:48:00Z">
        <w:r w:rsidR="00BB1926">
          <w:rPr>
            <w:i/>
            <w:lang w:val="en-US"/>
          </w:rPr>
          <w:t>GraphOptimizer</w:t>
        </w:r>
        <w:r w:rsidR="00BB1926" w:rsidRPr="0086292D">
          <w:rPr>
            <w:i/>
            <w:lang w:val="en-US"/>
          </w:rPr>
          <w:t>Exception</w:t>
        </w:r>
      </w:ins>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r w:rsidRPr="0086292D">
        <w:rPr>
          <w:lang w:val="en-US"/>
        </w:rPr>
        <w:t xml:space="preserve">workGraph </w:t>
      </w:r>
      <w:r w:rsidR="00B77A1E">
        <w:rPr>
          <w:lang w:val="en-US"/>
        </w:rPr>
        <w:t>–</w:t>
      </w:r>
      <w:r w:rsidRPr="0086292D">
        <w:rPr>
          <w:lang w:val="en-US"/>
        </w:rPr>
        <w:t xml:space="preserve"> the raw entailment graph, which should be </w:t>
      </w:r>
      <w:del w:id="849" w:author="Lili" w:date="2013-10-24T13:17:00Z">
        <w:r w:rsidRPr="0086292D" w:rsidDel="00975271">
          <w:rPr>
            <w:lang w:val="en-US"/>
          </w:rPr>
          <w:delText>collapsed</w:delText>
        </w:r>
      </w:del>
      <w:ins w:id="850"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(EntailmentGraphCollapsed)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851"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ins w:id="852" w:author="Kathrin Eichler" w:date="2013-10-11T12:48:00Z">
        <w:r w:rsidR="00BB1926">
          <w:rPr>
            <w:lang w:val="en-US"/>
          </w:rPr>
          <w:t>GraphOptimizer</w:t>
        </w:r>
        <w:r w:rsidR="00BB1926" w:rsidRPr="008452C7">
          <w:rPr>
            <w:lang w:val="en-US"/>
          </w:rPr>
          <w:t xml:space="preserve">Exception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Heading4"/>
      </w:pPr>
      <w:bookmarkStart w:id="853" w:name="h.6ts3rewqx7bq" w:colFirst="0" w:colLast="0"/>
      <w:bookmarkEnd w:id="85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DE1B49">
        <w:rPr>
          <w:i/>
          <w:lang w:val="en-US"/>
        </w:rPr>
        <w:t>eu.excitementproject.tl.composition.</w:t>
      </w:r>
      <w:del w:id="854" w:author="Kathrin Eichler" w:date="2013-10-11T12:48:00Z">
        <w:r w:rsidRPr="00DE1B49" w:rsidDel="00BB1926">
          <w:rPr>
            <w:i/>
            <w:lang w:val="en-US"/>
          </w:rPr>
          <w:delText>collapsedgraphgenerator</w:delText>
        </w:r>
      </w:del>
      <w:ins w:id="855" w:author="Kathrin Eichler" w:date="2013-10-11T12:48:00Z">
        <w:r w:rsidR="00BB1926">
          <w:rPr>
            <w:i/>
            <w:lang w:val="en-US"/>
          </w:rPr>
          <w:t>graphoptimizer</w:t>
        </w:r>
      </w:ins>
      <w:del w:id="856" w:author="Kathrin Eichler" w:date="2013-10-11T12:48:00Z">
        <w:r w:rsidRPr="00DE1B49" w:rsidDel="00BB1926">
          <w:rPr>
            <w:lang w:val="en-US"/>
          </w:rPr>
          <w:delText xml:space="preserve"> </w:delText>
        </w:r>
      </w:del>
      <w:ins w:id="857"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del w:id="858" w:author="Kathrin Eichler" w:date="2013-10-11T12:48:00Z">
        <w:r w:rsidRPr="00DE1B49" w:rsidDel="00BB1926">
          <w:rPr>
            <w:i/>
            <w:lang w:val="en-US"/>
          </w:rPr>
          <w:delText>Collapsed</w:delText>
        </w:r>
      </w:del>
      <w:r w:rsidRPr="00DE1B49">
        <w:rPr>
          <w:i/>
          <w:lang w:val="en-US"/>
        </w:rPr>
        <w:t>Graph</w:t>
      </w:r>
      <w:del w:id="859" w:author="Kathrin Eichler" w:date="2013-10-11T12:48:00Z">
        <w:r w:rsidRPr="00DE1B49" w:rsidDel="00BB1926">
          <w:rPr>
            <w:i/>
            <w:lang w:val="en-US"/>
          </w:rPr>
          <w:delText>Generator</w:delText>
        </w:r>
      </w:del>
      <w:ins w:id="860" w:author="Kathrin Eichler" w:date="2013-10-11T12:48:00Z">
        <w:r w:rsidR="00BB1926">
          <w:rPr>
            <w:i/>
            <w:lang w:val="en-US"/>
          </w:rPr>
          <w:t>Optimizer</w:t>
        </w:r>
      </w:ins>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Heading3"/>
        <w:rPr>
          <w:ins w:id="861" w:author="Kathrin Eichler" w:date="2013-10-08T10:57:00Z"/>
        </w:rPr>
      </w:pPr>
      <w:bookmarkStart w:id="862" w:name="h.3gxadta34eaq" w:colFirst="0" w:colLast="0"/>
      <w:bookmarkStart w:id="863" w:name="id.bc4pf1kndgia" w:colFirst="0" w:colLast="0"/>
      <w:bookmarkStart w:id="864" w:name="_Node_Matcher_module:"/>
      <w:bookmarkStart w:id="865" w:name="_Toc369782414"/>
      <w:bookmarkEnd w:id="862"/>
      <w:bookmarkEnd w:id="863"/>
      <w:bookmarkEnd w:id="864"/>
      <w:ins w:id="866" w:author="Kathrin Eichler" w:date="2013-10-08T10:57:00Z">
        <w:r>
          <w:lastRenderedPageBreak/>
          <w:t>Confidence Calculator Module</w:t>
        </w:r>
        <w:r w:rsidRPr="00DE1B49">
          <w:t xml:space="preserve">: interface </w:t>
        </w:r>
        <w:r>
          <w:rPr>
            <w:i/>
          </w:rPr>
          <w:t xml:space="preserve">ConfidenceCalculator </w:t>
        </w:r>
        <w:r>
          <w:t>(</w:t>
        </w:r>
        <w:r w:rsidRPr="00D26AB1">
          <w:t>eu</w:t>
        </w:r>
        <w:r>
          <w:t>.</w:t>
        </w:r>
        <w:r w:rsidRPr="00D26AB1">
          <w:t>excitementproject</w:t>
        </w:r>
        <w:r>
          <w:t>.</w:t>
        </w:r>
        <w:r w:rsidRPr="00D26AB1">
          <w:t>tl</w:t>
        </w:r>
        <w:r>
          <w:t>.</w:t>
        </w:r>
        <w:r w:rsidRPr="00D26AB1">
          <w:t>composition</w:t>
        </w:r>
        <w:r>
          <w:t>.</w:t>
        </w:r>
        <w:r w:rsidRPr="00D26AB1">
          <w:t>api</w:t>
        </w:r>
        <w:r>
          <w:t>)</w:t>
        </w:r>
        <w:bookmarkEnd w:id="865"/>
      </w:ins>
    </w:p>
    <w:p w:rsidR="00A4201C" w:rsidRDefault="00A4201C" w:rsidP="00A4201C">
      <w:pPr>
        <w:pStyle w:val="Heading4"/>
        <w:rPr>
          <w:ins w:id="867" w:author="Kathrin Eichler" w:date="2013-10-08T10:57:00Z"/>
        </w:rPr>
      </w:pPr>
      <w:ins w:id="868" w:author="Kathrin Eichler" w:date="2013-10-08T10:57:00Z">
        <w:r w:rsidRPr="00DE1B49">
          <w:t xml:space="preserve">General Description </w:t>
        </w:r>
      </w:ins>
    </w:p>
    <w:p w:rsidR="00000000" w:rsidRDefault="006C1AF3">
      <w:pPr>
        <w:pStyle w:val="Normal2"/>
        <w:rPr>
          <w:ins w:id="869" w:author="Kathrin Eichler" w:date="2013-10-08T10:57:00Z"/>
          <w:lang w:val="en-US"/>
          <w:rPrChange w:id="870" w:author="Kathrin Eichler" w:date="2013-10-08T10:58:00Z">
            <w:rPr>
              <w:ins w:id="871" w:author="Kathrin Eichler" w:date="2013-10-08T10:57:00Z"/>
            </w:rPr>
          </w:rPrChange>
        </w:rPr>
        <w:pPrChange w:id="872" w:author="Kathrin Eichler" w:date="2013-10-08T10:58:00Z">
          <w:pPr/>
        </w:pPrChange>
      </w:pPr>
      <w:ins w:id="873" w:author="Kathrin Eichler" w:date="2013-10-08T10:57:00Z">
        <w:r w:rsidRPr="006C1AF3">
          <w:rPr>
            <w:lang w:val="en-US"/>
            <w:rPrChange w:id="874" w:author="Kathrin Eichler" w:date="2013-10-08T10:57:00Z">
              <w:rPr>
                <w:rFonts w:ascii="Consolas" w:hAnsi="Consolas" w:cs="Consolas"/>
                <w:color w:val="3F5FBF"/>
                <w:sz w:val="20"/>
                <w:szCs w:val="20"/>
                <w:u w:val="single"/>
                <w:lang w:val="de-DE"/>
              </w:rPr>
            </w:rPrChange>
          </w:rPr>
          <w:t xml:space="preserve">This module reads category confidence scores stored in a collapsed graph, combines them to a final score per category per node and adds this information to the graph. </w:t>
        </w:r>
        <w:r w:rsidR="00A4201C" w:rsidRPr="00DE1B49">
          <w:t xml:space="preserve">For more details see </w:t>
        </w:r>
        <w:r w:rsidR="00A4201C">
          <w:t xml:space="preserve">section </w:t>
        </w:r>
      </w:ins>
      <w:ins w:id="875" w:author="Kathrin Eichler" w:date="2013-10-08T10:58:00Z">
        <w:r>
          <w:fldChar w:fldCharType="begin"/>
        </w:r>
        <w:r w:rsidR="00A4201C">
          <w:instrText xml:space="preserve"> REF _Ref368993250 \r \h </w:instrText>
        </w:r>
      </w:ins>
      <w:r>
        <w:fldChar w:fldCharType="separate"/>
      </w:r>
      <w:ins w:id="876" w:author="Kathrin Eichler" w:date="2013-10-08T10:58:00Z">
        <w:r w:rsidR="00A4201C">
          <w:t>2.3.1</w:t>
        </w:r>
        <w:r>
          <w:fldChar w:fldCharType="end"/>
        </w:r>
      </w:ins>
      <w:ins w:id="877" w:author="Kathrin Eichler" w:date="2013-10-08T10:57:00Z">
        <w:r w:rsidR="00A4201C" w:rsidRPr="00DE1B49">
          <w:t>.</w:t>
        </w:r>
      </w:ins>
    </w:p>
    <w:p w:rsidR="00A4201C" w:rsidRDefault="00A4201C" w:rsidP="00A4201C">
      <w:pPr>
        <w:pStyle w:val="Heading4"/>
        <w:rPr>
          <w:ins w:id="878" w:author="Kathrin Eichler" w:date="2013-10-08T10:57:00Z"/>
        </w:rPr>
      </w:pPr>
      <w:ins w:id="879" w:author="Kathrin Eichler" w:date="2013-10-08T10:57:00Z">
        <w:r w:rsidRPr="00DE1B49">
          <w:t>API Methods</w:t>
        </w:r>
      </w:ins>
    </w:p>
    <w:p w:rsidR="00A4201C" w:rsidRPr="0071433A" w:rsidRDefault="00A4201C" w:rsidP="00A4201C">
      <w:pPr>
        <w:pStyle w:val="Normal2"/>
        <w:rPr>
          <w:ins w:id="880" w:author="Kathrin Eichler" w:date="2013-10-08T10:57:00Z"/>
        </w:rPr>
      </w:pPr>
      <w:ins w:id="881"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882" w:author="Kathrin Eichler" w:date="2013-10-08T10:57:00Z"/>
          <w:lang w:val="en-US"/>
        </w:rPr>
      </w:pPr>
      <w:ins w:id="883" w:author="Kathrin Eichler" w:date="2013-10-08T10:59:00Z">
        <w:r>
          <w:rPr>
            <w:i/>
            <w:lang w:val="en-US"/>
          </w:rPr>
          <w:t>void</w:t>
        </w:r>
      </w:ins>
      <w:ins w:id="884" w:author="Kathrin Eichler" w:date="2013-10-08T10:57:00Z">
        <w:r w:rsidRPr="00DE1B49">
          <w:rPr>
            <w:i/>
            <w:lang w:val="en-US"/>
          </w:rPr>
          <w:t xml:space="preserve"> </w:t>
        </w:r>
      </w:ins>
      <w:ins w:id="885" w:author="Kathrin Eichler" w:date="2013-10-08T10:59:00Z">
        <w:r>
          <w:rPr>
            <w:i/>
            <w:lang w:val="en-US"/>
          </w:rPr>
          <w:t>computeCategoryConfidences</w:t>
        </w:r>
      </w:ins>
      <w:ins w:id="886" w:author="Kathrin Eichler" w:date="2013-10-08T10:57:00Z">
        <w:r w:rsidRPr="00DE1B49">
          <w:rPr>
            <w:i/>
            <w:lang w:val="en-US"/>
          </w:rPr>
          <w:t>(EntailmentGraph</w:t>
        </w:r>
      </w:ins>
      <w:ins w:id="887" w:author="Kathrin Eichler" w:date="2013-10-08T10:59:00Z">
        <w:r>
          <w:rPr>
            <w:i/>
            <w:lang w:val="en-US"/>
          </w:rPr>
          <w:t>Collapsed</w:t>
        </w:r>
      </w:ins>
      <w:ins w:id="888" w:author="Kathrin Eichler" w:date="2013-10-08T10:57:00Z">
        <w:r w:rsidRPr="00DE1B49">
          <w:rPr>
            <w:i/>
            <w:lang w:val="en-US"/>
          </w:rPr>
          <w:t xml:space="preserve"> entailmentGraph) throws </w:t>
        </w:r>
      </w:ins>
      <w:ins w:id="889" w:author="Kathrin Eichler" w:date="2013-10-08T10:59:00Z">
        <w:r>
          <w:rPr>
            <w:i/>
            <w:lang w:val="en-US"/>
          </w:rPr>
          <w:t>ConfidenceCalculator</w:t>
        </w:r>
      </w:ins>
      <w:ins w:id="890" w:author="Kathrin Eichler" w:date="2013-10-08T10:57:00Z">
        <w:r w:rsidRPr="00DE1B49">
          <w:rPr>
            <w:i/>
            <w:lang w:val="en-US"/>
          </w:rPr>
          <w:t>Exception</w:t>
        </w:r>
      </w:ins>
    </w:p>
    <w:p w:rsidR="00A4201C" w:rsidRPr="00DE1B49" w:rsidRDefault="00A4201C" w:rsidP="00A4201C">
      <w:pPr>
        <w:ind w:left="720"/>
        <w:rPr>
          <w:ins w:id="891" w:author="Kathrin Eichler" w:date="2013-10-08T10:57:00Z"/>
          <w:lang w:val="en-US"/>
        </w:rPr>
      </w:pPr>
      <w:ins w:id="892" w:author="Kathrin Eichler" w:date="2013-10-08T10:57:00Z">
        <w:r w:rsidRPr="00DE1B49">
          <w:rPr>
            <w:lang w:val="en-US"/>
          </w:rPr>
          <w:t xml:space="preserve">This method </w:t>
        </w:r>
      </w:ins>
      <w:ins w:id="893" w:author="Kathrin Eichler" w:date="2013-10-08T10:59:00Z">
        <w:r>
          <w:rPr>
            <w:lang w:val="en-US"/>
          </w:rPr>
          <w:t>computes</w:t>
        </w:r>
      </w:ins>
      <w:ins w:id="894" w:author="Kathrin Eichler" w:date="2013-10-08T11:00:00Z">
        <w:r w:rsidR="00A003DD">
          <w:rPr>
            <w:lang w:val="en-US"/>
          </w:rPr>
          <w:t xml:space="preserve"> category confidence scores per node in the input graph and adds this information to the input graph</w:t>
        </w:r>
      </w:ins>
      <w:ins w:id="895"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896" w:author="Kathrin Eichler" w:date="2013-10-08T10:57:00Z"/>
          <w:lang w:val="en-US"/>
        </w:rPr>
      </w:pPr>
      <w:ins w:id="897" w:author="Kathrin Eichler" w:date="2013-10-08T10:57:00Z">
        <w:r w:rsidRPr="00DE1B49">
          <w:rPr>
            <w:lang w:val="en-US"/>
          </w:rPr>
          <w:t>@param entailmentGraph</w:t>
        </w:r>
        <w:r>
          <w:rPr>
            <w:lang w:val="en-US"/>
          </w:rPr>
          <w:t xml:space="preserve"> –</w:t>
        </w:r>
        <w:r w:rsidRPr="00DE1B49">
          <w:rPr>
            <w:lang w:val="en-US"/>
          </w:rPr>
          <w:t xml:space="preserve"> the </w:t>
        </w:r>
      </w:ins>
      <w:ins w:id="898" w:author="Kathrin Eichler" w:date="2013-10-15T11:11:00Z">
        <w:r w:rsidR="00A82A04">
          <w:rPr>
            <w:lang w:val="en-US"/>
          </w:rPr>
          <w:t>collapsed</w:t>
        </w:r>
      </w:ins>
      <w:ins w:id="899"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900" w:author="Kathrin Eichler" w:date="2013-10-08T10:57:00Z"/>
          <w:lang w:val="en-US"/>
        </w:rPr>
      </w:pPr>
      <w:ins w:id="901" w:author="Kathrin Eichler" w:date="2013-10-08T10:57:00Z">
        <w:r>
          <w:rPr>
            <w:lang w:val="en-US"/>
          </w:rPr>
          <w:t xml:space="preserve">@throws </w:t>
        </w:r>
      </w:ins>
      <w:ins w:id="902" w:author="Kathrin Eichler" w:date="2013-10-08T11:00:00Z">
        <w:r w:rsidR="00A003DD">
          <w:rPr>
            <w:lang w:val="en-US"/>
          </w:rPr>
          <w:t>ConfidenceCalculator</w:t>
        </w:r>
      </w:ins>
      <w:ins w:id="903" w:author="Kathrin Eichler" w:date="2013-10-08T10:57:00Z">
        <w:r w:rsidRPr="00DE1B49">
          <w:rPr>
            <w:lang w:val="en-US"/>
          </w:rPr>
          <w:t xml:space="preserve">Exception if the </w:t>
        </w:r>
      </w:ins>
      <w:ins w:id="904" w:author="Kathrin Eichler" w:date="2013-10-08T11:00:00Z">
        <w:r w:rsidR="00A003DD">
          <w:rPr>
            <w:lang w:val="en-US"/>
          </w:rPr>
          <w:t>calculation</w:t>
        </w:r>
      </w:ins>
      <w:ins w:id="905" w:author="Kathrin Eichler" w:date="2013-10-08T10:57:00Z">
        <w:r w:rsidRPr="00DE1B49">
          <w:rPr>
            <w:lang w:val="en-US"/>
          </w:rPr>
          <w:t xml:space="preserve"> fails</w:t>
        </w:r>
      </w:ins>
    </w:p>
    <w:p w:rsidR="00A4201C" w:rsidRPr="00DE1B49" w:rsidRDefault="00A4201C" w:rsidP="00A4201C">
      <w:pPr>
        <w:pStyle w:val="Heading4"/>
        <w:rPr>
          <w:ins w:id="906" w:author="Kathrin Eichler" w:date="2013-10-08T10:57:00Z"/>
        </w:rPr>
      </w:pPr>
      <w:ins w:id="907"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908" w:author="Kathrin Eichler" w:date="2013-10-08T10:57:00Z"/>
          <w:lang w:val="en-US"/>
        </w:rPr>
      </w:pPr>
      <w:ins w:id="909" w:author="Kathrin Eichler" w:date="2013-10-08T10:57:00Z">
        <w:r w:rsidRPr="00DE1B49">
          <w:rPr>
            <w:lang w:val="en-US"/>
          </w:rPr>
          <w:t xml:space="preserve">The implementations of this interface can be found under the </w:t>
        </w:r>
        <w:r w:rsidRPr="00DE1B49">
          <w:rPr>
            <w:i/>
            <w:lang w:val="en-US"/>
          </w:rPr>
          <w:t>eu.excitementproject.tl.composition.</w:t>
        </w:r>
      </w:ins>
      <w:ins w:id="910" w:author="Kathrin Eichler" w:date="2013-10-08T11:03:00Z">
        <w:r w:rsidR="00804B4D">
          <w:rPr>
            <w:i/>
            <w:lang w:val="en-US"/>
          </w:rPr>
          <w:t>confidencecalculator</w:t>
        </w:r>
      </w:ins>
      <w:ins w:id="911" w:author="Kathrin Eichler" w:date="2013-10-08T10:57:00Z">
        <w:r w:rsidRPr="00DE1B49">
          <w:rPr>
            <w:lang w:val="en-US"/>
          </w:rPr>
          <w:t xml:space="preserve"> package.</w:t>
        </w:r>
      </w:ins>
    </w:p>
    <w:p w:rsidR="00A4201C" w:rsidRPr="00A4033A" w:rsidRDefault="00A4201C" w:rsidP="00A4201C">
      <w:pPr>
        <w:rPr>
          <w:ins w:id="912" w:author="Kathrin Eichler" w:date="2013-10-08T10:57:00Z"/>
          <w:lang w:val="en-US"/>
        </w:rPr>
      </w:pPr>
      <w:ins w:id="913"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ins>
      <w:ins w:id="914" w:author="Kathrin Eichler" w:date="2013-10-08T11:03:00Z">
        <w:r w:rsidR="00804B4D">
          <w:rPr>
            <w:i/>
            <w:lang w:val="en-US"/>
          </w:rPr>
          <w:t>ConfidenceCalculator</w:t>
        </w:r>
      </w:ins>
      <w:ins w:id="915" w:author="Kathrin Eichler" w:date="2013-10-08T10:57:00Z">
        <w:r w:rsidRPr="00DE1B49">
          <w:rPr>
            <w:i/>
            <w:lang w:val="en-US"/>
          </w:rPr>
          <w:t xml:space="preserve"> </w:t>
        </w:r>
        <w:r>
          <w:rPr>
            <w:lang w:val="en-US"/>
          </w:rPr>
          <w:t>class.  T</w:t>
        </w:r>
        <w:r w:rsidRPr="00DE1B49">
          <w:rPr>
            <w:lang w:val="en-US"/>
          </w:rPr>
          <w:t>his abstract implementation contains auxiliary met</w:t>
        </w:r>
        <w:r w:rsidRPr="00DE1B49">
          <w:rPr>
            <w:lang w:val="en-US"/>
          </w:rPr>
          <w:t>h</w:t>
        </w:r>
        <w:r w:rsidRPr="00DE1B49">
          <w:rPr>
            <w:lang w:val="en-US"/>
          </w:rPr>
          <w:t>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916"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87709E" w:rsidRPr="00DE1B49" w:rsidRDefault="005E31BF" w:rsidP="007368D3">
      <w:pPr>
        <w:pStyle w:val="Heading3"/>
      </w:pPr>
      <w:bookmarkStart w:id="917" w:name="_Toc369782415"/>
      <w:r>
        <w:t>Node Matcher M</w:t>
      </w:r>
      <w:r w:rsidR="000B6568">
        <w:t>odule</w:t>
      </w:r>
      <w:r w:rsidR="0087709E" w:rsidRPr="00DE1B49">
        <w:t xml:space="preserve">: interface </w:t>
      </w:r>
      <w:r w:rsidR="0087709E" w:rsidRPr="00DE1B49">
        <w:rPr>
          <w:i/>
        </w:rPr>
        <w:t>NodeMatcher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17"/>
    </w:p>
    <w:p w:rsidR="0087709E" w:rsidRPr="00DE1B49" w:rsidRDefault="0087709E" w:rsidP="00A5717B">
      <w:pPr>
        <w:pStyle w:val="Heading4"/>
      </w:pPr>
      <w:bookmarkStart w:id="918" w:name="h.zfvr0w7u57po" w:colFirst="0" w:colLast="0"/>
      <w:bookmarkEnd w:id="918"/>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ins w:id="919"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del w:id="920"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r w:rsidRPr="00C64949">
        <w:rPr>
          <w:i/>
          <w:lang w:val="en-US"/>
        </w:rPr>
        <w:t>NodeMatch</w:t>
      </w:r>
      <w:r w:rsidR="00C64949">
        <w:rPr>
          <w:i/>
          <w:lang w:val="en-US"/>
        </w:rPr>
        <w:t>-</w:t>
      </w:r>
      <w:r w:rsidRPr="00C64949">
        <w:rPr>
          <w:lang w:val="en-US"/>
        </w:rPr>
        <w:t>es</w:t>
      </w:r>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rsidP="007368D3">
      <w:pPr>
        <w:pStyle w:val="Heading4"/>
      </w:pPr>
      <w:bookmarkStart w:id="921" w:name="h.1t9m91axzogs" w:colFirst="0" w:colLast="0"/>
      <w:bookmarkEnd w:id="921"/>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lastRenderedPageBreak/>
        <w:t xml:space="preserve">Set&lt;NodeMatch&gt; findMatchingNodesInGraph(FragmentGraph fragmentGraph, </w:t>
      </w:r>
      <w:del w:id="922" w:author="Kathrin Eichler" w:date="2013-10-15T11:11:00Z">
        <w:r w:rsidRPr="00DE1B49" w:rsidDel="00A82A04">
          <w:rPr>
            <w:i/>
            <w:lang w:val="en-US"/>
          </w:rPr>
          <w:delText xml:space="preserve">EntailmentGraphRaw </w:delText>
        </w:r>
      </w:del>
      <w:ins w:id="923"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r w:rsidRPr="00DE1B49">
        <w:rPr>
          <w:i/>
          <w:lang w:val="en-US"/>
        </w:rPr>
        <w:t>entailmentGraph) throws NodeMatcherException</w:t>
      </w:r>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 xml:space="preserve">@param fragmentGraph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@param entailmentGraph</w:t>
      </w:r>
      <w:r w:rsidR="00A43D2B">
        <w:rPr>
          <w:lang w:val="en-US"/>
        </w:rPr>
        <w:t xml:space="preserve"> </w:t>
      </w:r>
      <w:r w:rsidR="00B77A1E">
        <w:rPr>
          <w:lang w:val="en-US"/>
        </w:rPr>
        <w:t>–</w:t>
      </w:r>
      <w:r w:rsidRPr="00DE1B49">
        <w:rPr>
          <w:lang w:val="en-US"/>
        </w:rPr>
        <w:t xml:space="preserve"> the </w:t>
      </w:r>
      <w:del w:id="924" w:author="Kathrin Eichler" w:date="2013-10-15T11:11:00Z">
        <w:r w:rsidR="00393D0B" w:rsidDel="00A82A04">
          <w:rPr>
            <w:lang w:val="en-US"/>
          </w:rPr>
          <w:delText xml:space="preserve">raw </w:delText>
        </w:r>
      </w:del>
      <w:ins w:id="925" w:author="Kathrin Eichler" w:date="2013-10-15T11:11:00Z">
        <w:r w:rsidR="00A82A04">
          <w:rPr>
            <w:lang w:val="en-US"/>
          </w:rPr>
          <w:t xml:space="preserve">collapsed </w:t>
        </w:r>
      </w:ins>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(Set&lt;NodeMatch&gt;)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r w:rsidR="0087709E" w:rsidRPr="00DE1B49">
        <w:rPr>
          <w:lang w:val="en-US"/>
        </w:rPr>
        <w:t>NodeMatcherException if the match fails</w:t>
      </w:r>
    </w:p>
    <w:p w:rsidR="005E31BF" w:rsidRPr="00DE1B49" w:rsidRDefault="005E31BF" w:rsidP="007368D3">
      <w:pPr>
        <w:pStyle w:val="Heading4"/>
      </w:pPr>
      <w:bookmarkStart w:id="926" w:name="h.iw2q36upw17e" w:colFirst="0" w:colLast="0"/>
      <w:bookmarkEnd w:id="926"/>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There are two related data structures: NodeMatch and PerNodeScore,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NodeMatcher</w:t>
      </w:r>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r w:rsidR="006C1AF3">
        <w:rPr>
          <w:lang w:val="en-US"/>
        </w:rPr>
      </w:r>
      <w:r w:rsidR="006C1AF3">
        <w:rPr>
          <w:lang w:val="en-US"/>
        </w:rPr>
        <w:fldChar w:fldCharType="separate"/>
      </w:r>
      <w:r w:rsidR="00D76112">
        <w:rPr>
          <w:lang w:val="en-US"/>
        </w:rPr>
        <w:t>6.2.3</w:t>
      </w:r>
      <w:r w:rsidR="006C1AF3">
        <w:rPr>
          <w:lang w:val="en-US"/>
        </w:rPr>
        <w:fldChar w:fldCharType="end"/>
      </w:r>
      <w:r>
        <w:rPr>
          <w:lang w:val="en-US"/>
        </w:rPr>
        <w:t>.</w:t>
      </w:r>
    </w:p>
    <w:p w:rsidR="0087709E" w:rsidRPr="00DE1B49" w:rsidRDefault="000B6568" w:rsidP="007368D3">
      <w:pPr>
        <w:pStyle w:val="Heading5"/>
      </w:pPr>
      <w:bookmarkStart w:id="927" w:name="h.jpbvmayzstbq" w:colFirst="0" w:colLast="0"/>
      <w:bookmarkStart w:id="928" w:name="_Ref359919075"/>
      <w:bookmarkEnd w:id="927"/>
      <w:r>
        <w:t xml:space="preserve">Class </w:t>
      </w:r>
      <w:r w:rsidR="0087709E" w:rsidRPr="00DE1B49">
        <w:t>NodeMatch</w:t>
      </w:r>
      <w:bookmarkEnd w:id="928"/>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r w:rsidRPr="00C64949">
        <w:rPr>
          <w:i/>
          <w:lang w:val="en-US"/>
        </w:rPr>
        <w:t>PerNodeScore</w:t>
      </w:r>
      <w:r w:rsidR="00C64949" w:rsidRPr="00C64949">
        <w:rPr>
          <w:lang w:val="en-US"/>
        </w:rPr>
        <w:t>-s</w:t>
      </w:r>
      <w:r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&lt;PerNo</w:t>
      </w:r>
      <w:r w:rsidR="00A43D2B" w:rsidRPr="00A43D2B">
        <w:rPr>
          <w:i/>
          <w:lang w:val="en-US"/>
        </w:rPr>
        <w:t>deScore&gt;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r w:rsidRPr="00A43D2B">
        <w:rPr>
          <w:i/>
        </w:rPr>
        <w:t xml:space="preserve">EntailmentUnitMention getMention()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r w:rsidRPr="00A43D2B">
        <w:rPr>
          <w:i/>
        </w:rPr>
        <w:t>void setMention(EntailmentUnitMention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 xml:space="preserve">&lt;PerNodeScore&gt; getScores()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r w:rsidRPr="00A43D2B">
        <w:rPr>
          <w:i/>
          <w:lang w:val="en-US"/>
        </w:rPr>
        <w:t>void setScores(</w:t>
      </w:r>
      <w:r w:rsidR="00393D0B">
        <w:rPr>
          <w:i/>
          <w:lang w:val="en-US"/>
        </w:rPr>
        <w:t>Set</w:t>
      </w:r>
      <w:r w:rsidRPr="00A43D2B">
        <w:rPr>
          <w:i/>
          <w:lang w:val="en-US"/>
        </w:rPr>
        <w:t xml:space="preserve">&lt;PerNodeScore&gt; scores) </w:t>
      </w:r>
    </w:p>
    <w:p w:rsidR="0087709E" w:rsidRPr="00DE1B49" w:rsidRDefault="0087709E" w:rsidP="00675094">
      <w:pPr>
        <w:numPr>
          <w:ilvl w:val="1"/>
          <w:numId w:val="65"/>
        </w:numPr>
        <w:spacing w:line="276" w:lineRule="auto"/>
        <w:ind w:hanging="359"/>
      </w:pPr>
      <w:r w:rsidRPr="00DE1B49">
        <w:lastRenderedPageBreak/>
        <w:t>@param scores</w:t>
      </w:r>
    </w:p>
    <w:p w:rsidR="0087709E" w:rsidRPr="00DE1B49" w:rsidRDefault="000B6568" w:rsidP="007368D3">
      <w:pPr>
        <w:pStyle w:val="Heading5"/>
      </w:pPr>
      <w:bookmarkStart w:id="929" w:name="h.6kis2440inkh" w:colFirst="0" w:colLast="0"/>
      <w:bookmarkEnd w:id="929"/>
      <w:r>
        <w:t xml:space="preserve"> </w:t>
      </w:r>
      <w:bookmarkStart w:id="930" w:name="_Ref359919078"/>
      <w:r>
        <w:t xml:space="preserve">Class </w:t>
      </w:r>
      <w:r w:rsidR="0087709E" w:rsidRPr="00DE1B49">
        <w:t>PerNodeScore</w:t>
      </w:r>
      <w:bookmarkEnd w:id="930"/>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xml:space="preserve">. It is a tuple &lt;E,C&gt;, where E denotes an </w:t>
      </w:r>
      <w:ins w:id="931" w:author="Kathrin Eichler" w:date="2013-10-15T11:10:00Z">
        <w:r w:rsidR="00A82A04">
          <w:rPr>
            <w:i/>
          </w:rPr>
          <w:t>EquivalenceClass</w:t>
        </w:r>
        <w:r w:rsidR="00A82A04" w:rsidRPr="00A43D2B">
          <w:rPr>
            <w:i/>
          </w:rPr>
          <w:t xml:space="preserve"> </w:t>
        </w:r>
      </w:ins>
      <w:del w:id="932"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933" w:author="Kathrin Eichler" w:date="2013-10-15T11:10:00Z">
        <w:r w:rsidR="00843290" w:rsidDel="00A82A04">
          <w:rPr>
            <w:lang w:val="en-US"/>
          </w:rPr>
          <w:delText xml:space="preserve">raw </w:delText>
        </w:r>
      </w:del>
      <w:ins w:id="934"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r w:rsidR="00843290" w:rsidRPr="007E7ED7">
        <w:rPr>
          <w:i/>
          <w:lang w:val="en-US"/>
        </w:rPr>
        <w:t>PerNodeScore</w:t>
      </w:r>
      <w:r w:rsidR="00843290">
        <w:rPr>
          <w:lang w:val="en-US"/>
        </w:rPr>
        <w:t xml:space="preserve"> object is associated)</w:t>
      </w:r>
      <w:r w:rsidR="0087709E"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13"/>
        </w:numPr>
        <w:spacing w:line="276" w:lineRule="auto"/>
        <w:ind w:hanging="359"/>
      </w:pPr>
      <w:del w:id="935" w:author="Kathrin Eichler" w:date="2013-10-15T11:09:00Z">
        <w:r w:rsidRPr="00A43D2B" w:rsidDel="00A82A04">
          <w:rPr>
            <w:i/>
          </w:rPr>
          <w:delText xml:space="preserve">EntailmentUnit </w:delText>
        </w:r>
      </w:del>
      <w:ins w:id="936" w:author="Kathrin Eichler" w:date="2013-10-15T11:09:00Z">
        <w:r w:rsidR="00A82A04">
          <w:rPr>
            <w:i/>
          </w:rPr>
          <w:t>EquivalenceClass</w:t>
        </w:r>
        <w:r w:rsidR="00A82A04" w:rsidRPr="00A43D2B">
          <w:rPr>
            <w:i/>
          </w:rPr>
          <w:t xml:space="preserve"> </w:t>
        </w:r>
      </w:ins>
      <w:r w:rsidRPr="00A43D2B">
        <w:rPr>
          <w:i/>
        </w:rPr>
        <w:t>node</w:t>
      </w:r>
      <w:r w:rsidRPr="00DE1B49">
        <w:t xml:space="preserve"> </w:t>
      </w:r>
      <w:r w:rsidR="00B77A1E">
        <w:t>–</w:t>
      </w:r>
      <w:r w:rsidRPr="00DE1B49">
        <w:t xml:space="preserve"> a matching </w:t>
      </w:r>
      <w:ins w:id="937" w:author="Kathrin Eichler" w:date="2013-10-15T11:09:00Z">
        <w:r w:rsidR="00A82A04">
          <w:t xml:space="preserve">collapsed </w:t>
        </w:r>
      </w:ins>
      <w:del w:id="938" w:author="Kathrin Eichler" w:date="2013-10-15T11:09:00Z">
        <w:r w:rsidR="001F0C58" w:rsidDel="00A82A04">
          <w:delText>raw</w:delText>
        </w:r>
      </w:del>
      <w:r w:rsidR="001F0C58">
        <w:t xml:space="preserve">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1F0C58" w:rsidRPr="00A43D2B" w:rsidRDefault="00A82A04" w:rsidP="00EE162A">
      <w:pPr>
        <w:spacing w:line="276" w:lineRule="auto"/>
        <w:ind w:left="1439"/>
        <w:rPr>
          <w:i/>
        </w:rPr>
      </w:pPr>
      <w:ins w:id="939" w:author="Kathrin Eichler" w:date="2013-10-15T11:10:00Z">
        <w:r>
          <w:rPr>
            <w:i/>
          </w:rPr>
          <w:t>EquivalenceClass</w:t>
        </w:r>
        <w:r w:rsidRPr="00A43D2B">
          <w:rPr>
            <w:i/>
          </w:rPr>
          <w:t xml:space="preserve"> </w:t>
        </w:r>
      </w:ins>
      <w:del w:id="940" w:author="Kathrin Eichler" w:date="2013-10-15T11:10:00Z">
        <w:r w:rsidR="001F0C58" w:rsidRPr="00813A03" w:rsidDel="00A82A04">
          <w:rPr>
            <w:i/>
          </w:rPr>
          <w:delText>En</w:delText>
        </w:r>
        <w:r w:rsidR="001F0C58" w:rsidRPr="00A43D2B" w:rsidDel="00A82A04">
          <w:rPr>
            <w:i/>
          </w:rPr>
          <w:delText xml:space="preserve">tailmentUnit </w:delText>
        </w:r>
      </w:del>
      <w:r w:rsidR="001F0C58" w:rsidRPr="00A43D2B">
        <w:rPr>
          <w:i/>
        </w:rPr>
        <w:t>get</w:t>
      </w:r>
      <w:r w:rsidR="001F0C58">
        <w:rPr>
          <w:i/>
        </w:rPr>
        <w:t>Node</w:t>
      </w:r>
      <w:r w:rsidR="001F0C58"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r w:rsidRPr="00A43D2B">
        <w:rPr>
          <w:i/>
        </w:rPr>
        <w:t>void set</w:t>
      </w:r>
      <w:r>
        <w:rPr>
          <w:i/>
        </w:rPr>
        <w:t>Node</w:t>
      </w:r>
      <w:r w:rsidRPr="00A43D2B">
        <w:rPr>
          <w:i/>
        </w:rPr>
        <w:t>(</w:t>
      </w:r>
      <w:ins w:id="941" w:author="Kathrin Eichler" w:date="2013-10-15T11:10:00Z">
        <w:r w:rsidR="00A82A04">
          <w:rPr>
            <w:i/>
          </w:rPr>
          <w:t>EquivalenceClass</w:t>
        </w:r>
        <w:r w:rsidR="00A82A04" w:rsidRPr="00A43D2B">
          <w:rPr>
            <w:i/>
          </w:rPr>
          <w:t xml:space="preserve"> </w:t>
        </w:r>
      </w:ins>
      <w:del w:id="942" w:author="Kathrin Eichler" w:date="2013-10-15T11:10:00Z">
        <w:r w:rsidRPr="00A43D2B" w:rsidDel="00A82A04">
          <w:rPr>
            <w:i/>
          </w:rPr>
          <w:delText xml:space="preserve">EntailmentUnit </w:delText>
        </w:r>
      </w:del>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r>
        <w:rPr>
          <w:i/>
        </w:rPr>
        <w:t>double getScore</w:t>
      </w:r>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r w:rsidRPr="00A43D2B">
        <w:rPr>
          <w:i/>
          <w:lang w:val="en-US"/>
        </w:rPr>
        <w:t>void setScore(</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943" w:name="h.iiqwqg8o2yo3" w:colFirst="0" w:colLast="0"/>
      <w:bookmarkEnd w:id="943"/>
    </w:p>
    <w:p w:rsidR="0087709E" w:rsidRPr="00DE1B49" w:rsidRDefault="005E31BF" w:rsidP="007368D3">
      <w:pPr>
        <w:pStyle w:val="Heading3"/>
      </w:pPr>
      <w:bookmarkStart w:id="944" w:name="h.kqj7858n3ct4" w:colFirst="0" w:colLast="0"/>
      <w:bookmarkStart w:id="945" w:name="_Toc369782416"/>
      <w:bookmarkEnd w:id="944"/>
      <w:r>
        <w:t>Category Annotator M</w:t>
      </w:r>
      <w:r w:rsidR="000B6568">
        <w:t>odule</w:t>
      </w:r>
      <w:r w:rsidR="0087709E" w:rsidRPr="00DE1B49">
        <w:t xml:space="preserve">: interface </w:t>
      </w:r>
      <w:r w:rsidR="0087709E" w:rsidRPr="00DE1B49">
        <w:rPr>
          <w:i/>
        </w:rPr>
        <w:t>CategoryAnnotator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45"/>
    </w:p>
    <w:p w:rsidR="0087709E" w:rsidRPr="00DE1B49" w:rsidRDefault="0087709E" w:rsidP="00A5717B">
      <w:pPr>
        <w:pStyle w:val="Heading4"/>
      </w:pPr>
      <w:bookmarkStart w:id="946" w:name="h.k5wmmhielftq" w:colFirst="0" w:colLast="0"/>
      <w:bookmarkEnd w:id="946"/>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r w:rsidR="00E9638F" w:rsidRPr="007E7ED7">
        <w:rPr>
          <w:i/>
          <w:lang w:val="en-US"/>
        </w:rPr>
        <w:t>NodeMatch</w:t>
      </w:r>
      <w:r w:rsidR="00E9638F">
        <w:rPr>
          <w:lang w:val="en-US"/>
        </w:rPr>
        <w:t xml:space="preserve"> objects returned for the fragment, i.e. the output of the NodeMatcher module.  </w:t>
      </w:r>
      <w:r w:rsidR="00E9638F" w:rsidRPr="007E7ED7">
        <w:rPr>
          <w:i/>
          <w:lang w:val="en-US"/>
        </w:rPr>
        <w:t>NodeMatch</w:t>
      </w:r>
      <w:r w:rsidR="00E9638F">
        <w:rPr>
          <w:lang w:val="en-US"/>
        </w:rPr>
        <w:t xml:space="preserve"> objects hold category information within the</w:t>
      </w:r>
      <w:r w:rsidR="00B266E9">
        <w:rPr>
          <w:lang w:val="en-US"/>
        </w:rPr>
        <w:t xml:space="preserve">ir </w:t>
      </w:r>
      <w:r w:rsidR="00B266E9" w:rsidRPr="007E7ED7">
        <w:rPr>
          <w:i/>
          <w:lang w:val="en-US"/>
        </w:rPr>
        <w:t>PerNodeScore</w:t>
      </w:r>
      <w:r w:rsidR="00B266E9">
        <w:rPr>
          <w:lang w:val="en-US"/>
        </w:rPr>
        <w:t xml:space="preserve"> objects: Each </w:t>
      </w:r>
      <w:r w:rsidR="00B266E9" w:rsidRPr="007E7ED7">
        <w:rPr>
          <w:i/>
          <w:lang w:val="en-US"/>
        </w:rPr>
        <w:t>PerNodeScore</w:t>
      </w:r>
      <w:r w:rsidR="00B266E9">
        <w:rPr>
          <w:lang w:val="en-US"/>
        </w:rPr>
        <w:t xml:space="preserve"> holds a matching </w:t>
      </w:r>
      <w:del w:id="947" w:author="Kathrin Eichler" w:date="2013-10-15T11:10:00Z">
        <w:r w:rsidR="00B266E9" w:rsidDel="00A82A04">
          <w:rPr>
            <w:lang w:val="en-US"/>
          </w:rPr>
          <w:delText xml:space="preserve">raw </w:delText>
        </w:r>
      </w:del>
      <w:ins w:id="948"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lastRenderedPageBreak/>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949" w:author="Kathrin Eichler" w:date="2013-10-15T11:10:00Z">
        <w:r w:rsidR="00B266E9" w:rsidDel="00A82A04">
          <w:rPr>
            <w:lang w:val="en-US"/>
          </w:rPr>
          <w:delText xml:space="preserve">raw </w:delText>
        </w:r>
      </w:del>
      <w:ins w:id="950"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Heading4"/>
      </w:pPr>
      <w:bookmarkStart w:id="951" w:name="h.hdwb6epu1zxn" w:colFirst="0" w:colLast="0"/>
      <w:bookmarkEnd w:id="951"/>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r w:rsidRPr="00DE1B49">
        <w:rPr>
          <w:i/>
          <w:lang w:val="en-US"/>
        </w:rPr>
        <w:t>void addCategoryAnnotation(JCas cas, Set&lt;NodeMatch&gt; matches) throws CategoryAnnotatorException</w:t>
      </w:r>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cas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 xml:space="preserve">(CategoryAnnotatorException)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Heading4"/>
      </w:pPr>
      <w:bookmarkStart w:id="952" w:name="h.g81l11uei9vj" w:colFirst="0" w:colLast="0"/>
      <w:bookmarkEnd w:id="95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categoryannotator</w:t>
      </w:r>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CategoryAnnotator</w:t>
      </w:r>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w:t>
      </w:r>
      <w:r w:rsidR="00E91608" w:rsidRPr="00DE1B49">
        <w:rPr>
          <w:lang w:val="en-US"/>
        </w:rPr>
        <w:t>a</w:t>
      </w:r>
      <w:r w:rsidR="00E91608" w:rsidRPr="00DE1B49">
        <w:rPr>
          <w:lang w:val="en-US"/>
        </w:rPr>
        <w:t>tion(s) of this module see</w:t>
      </w:r>
      <w:r w:rsidR="00E91608">
        <w:rPr>
          <w:lang w:val="en-US"/>
        </w:rPr>
        <w:t xml:space="preserve"> section </w:t>
      </w:r>
      <w:r w:rsidR="006C1AF3">
        <w:rPr>
          <w:lang w:val="en-US"/>
        </w:rPr>
        <w:fldChar w:fldCharType="begin"/>
      </w:r>
      <w:r w:rsidR="00E91608">
        <w:rPr>
          <w:lang w:val="en-US"/>
        </w:rPr>
        <w:instrText xml:space="preserve"> REF _Ref359920280 \r \h </w:instrText>
      </w:r>
      <w:r w:rsidR="006C1AF3">
        <w:rPr>
          <w:lang w:val="en-US"/>
        </w:rPr>
      </w:r>
      <w:r w:rsidR="006C1AF3">
        <w:rPr>
          <w:lang w:val="en-US"/>
        </w:rPr>
        <w:fldChar w:fldCharType="separate"/>
      </w:r>
      <w:r w:rsidR="00D76112">
        <w:rPr>
          <w:lang w:val="en-US"/>
        </w:rPr>
        <w:t>6.2.4</w:t>
      </w:r>
      <w:r w:rsidR="006C1AF3">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Heading2"/>
      </w:pPr>
      <w:bookmarkStart w:id="953" w:name="h.e7a9ikfo40s7" w:colFirst="0" w:colLast="0"/>
      <w:bookmarkStart w:id="954" w:name="_Top_level_interface"/>
      <w:bookmarkStart w:id="955" w:name="_Toc369782417"/>
      <w:bookmarkEnd w:id="953"/>
      <w:bookmarkEnd w:id="954"/>
      <w:r>
        <w:lastRenderedPageBreak/>
        <w:t>Top L</w:t>
      </w:r>
      <w:r w:rsidR="0087709E" w:rsidRPr="00DE1B49">
        <w:t xml:space="preserve">evel </w:t>
      </w:r>
      <w:r>
        <w:t>I</w:t>
      </w:r>
      <w:r w:rsidR="0087709E" w:rsidRPr="00DE1B49">
        <w:t xml:space="preserve">nterface </w:t>
      </w:r>
      <w:r>
        <w:t>D</w:t>
      </w:r>
      <w:r w:rsidR="0087709E" w:rsidRPr="00DE1B49">
        <w:t>efinition</w:t>
      </w:r>
      <w:bookmarkEnd w:id="955"/>
      <w:r w:rsidR="0087709E" w:rsidRPr="00DE1B49">
        <w:t xml:space="preserve"> </w:t>
      </w:r>
    </w:p>
    <w:p w:rsidR="0087709E" w:rsidRPr="00DE1B49" w:rsidRDefault="0087709E" w:rsidP="007368D3">
      <w:pPr>
        <w:pStyle w:val="Heading3"/>
      </w:pPr>
      <w:bookmarkStart w:id="956" w:name="h.bm06ne7o3u8y" w:colFirst="0" w:colLast="0"/>
      <w:bookmarkStart w:id="957" w:name="_Toc369782418"/>
      <w:bookmarkEnd w:id="956"/>
      <w:r w:rsidRPr="00DE1B49">
        <w:t xml:space="preserve">Introduction to the </w:t>
      </w:r>
      <w:r w:rsidR="005F6601">
        <w:t>T</w:t>
      </w:r>
      <w:r w:rsidRPr="00DE1B49">
        <w:t xml:space="preserve">op </w:t>
      </w:r>
      <w:r w:rsidR="005F6601">
        <w:t>L</w:t>
      </w:r>
      <w:r w:rsidRPr="00DE1B49">
        <w:t>evel</w:t>
      </w:r>
      <w:bookmarkEnd w:id="957"/>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r w:rsidRPr="00060657">
        <w:rPr>
          <w:lang w:val="en-US"/>
        </w:rPr>
        <w:t>LAPAccess interface that exposes annotation</w:t>
      </w:r>
      <w:r>
        <w:rPr>
          <w:lang w:val="en-US"/>
        </w:rPr>
        <w:t xml:space="preserve"> capabilities, and the other is </w:t>
      </w:r>
      <w:r w:rsidR="00B40904">
        <w:rPr>
          <w:lang w:val="en-US"/>
        </w:rPr>
        <w:t xml:space="preserve">the </w:t>
      </w:r>
      <w:r>
        <w:rPr>
          <w:lang w:val="en-US"/>
        </w:rPr>
        <w:t>EDABasic</w:t>
      </w:r>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r>
        <w:rPr>
          <w:lang w:val="en-US"/>
        </w:rPr>
        <w:t>mechanism,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r>
        <w:rPr>
          <w:lang w:val="en-US"/>
        </w:rPr>
        <w:t>in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Heading3"/>
        <w:numPr>
          <w:ilvl w:val="2"/>
          <w:numId w:val="94"/>
        </w:numPr>
      </w:pPr>
      <w:bookmarkStart w:id="958" w:name="h.4q01x7nsoakf" w:colFirst="0" w:colLast="0"/>
      <w:bookmarkStart w:id="959" w:name="id.f877pcz45elj" w:colFirst="0" w:colLast="0"/>
      <w:bookmarkStart w:id="960" w:name="h.r157o2vd34f3" w:colFirst="0" w:colLast="0"/>
      <w:bookmarkStart w:id="961" w:name="_Use_Case_1"/>
      <w:bookmarkStart w:id="962" w:name="_Ref359925839"/>
      <w:bookmarkStart w:id="963" w:name="_Toc369782419"/>
      <w:bookmarkEnd w:id="958"/>
      <w:bookmarkEnd w:id="959"/>
      <w:bookmarkEnd w:id="960"/>
      <w:bookmarkEnd w:id="961"/>
      <w:r w:rsidRPr="00DE1B49">
        <w:t>Use Case 1 Top Level API</w:t>
      </w:r>
      <w:r>
        <w:t xml:space="preserve">: </w:t>
      </w:r>
      <w:r w:rsidR="0087709E" w:rsidRPr="00DE1B49">
        <w:t xml:space="preserve">interface </w:t>
      </w:r>
      <w:r w:rsidR="0087709E" w:rsidRPr="007368D3">
        <w:rPr>
          <w:i/>
        </w:rPr>
        <w:t>UseCaseOneRunner</w:t>
      </w:r>
      <w:r w:rsidR="00C53D06" w:rsidRPr="00A4201C">
        <w:rPr>
          <w:i/>
        </w:rPr>
        <w:t xml:space="preserve"> </w:t>
      </w:r>
      <w:r w:rsidR="00C53D06">
        <w:t>(</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962"/>
      <w:bookmarkEnd w:id="963"/>
    </w:p>
    <w:p w:rsidR="0087709E" w:rsidRPr="00DE1B49" w:rsidRDefault="0087709E" w:rsidP="00A5717B">
      <w:pPr>
        <w:pStyle w:val="Heading4"/>
      </w:pPr>
      <w:bookmarkStart w:id="964" w:name="h.hlpu45kuht9i" w:colFirst="0" w:colLast="0"/>
      <w:bookmarkEnd w:id="964"/>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Heading4"/>
      </w:pPr>
      <w:bookmarkStart w:id="965" w:name="h.nd10t6e7nj4m" w:colFirst="0" w:colLast="0"/>
      <w:bookmarkEnd w:id="965"/>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build</w:t>
      </w:r>
      <w:r>
        <w:rPr>
          <w:i/>
          <w:lang w:val="en-US"/>
        </w:rPr>
        <w:t>Raw</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r w:rsidRPr="00C64949">
        <w:rPr>
          <w:i/>
          <w:lang w:val="en-US"/>
        </w:rPr>
        <w:t>DeterminedFragment</w:t>
      </w:r>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r w:rsidRPr="004E5DD6">
        <w:rPr>
          <w:i/>
          <w:lang w:val="en-US"/>
        </w:rPr>
        <w:t>build</w:t>
      </w:r>
      <w:r>
        <w:rPr>
          <w:i/>
          <w:lang w:val="en-US"/>
        </w:rPr>
        <w:t>Raw</w:t>
      </w:r>
      <w:r w:rsidRPr="004E5DD6">
        <w:rPr>
          <w:i/>
          <w:lang w:val="en-US"/>
        </w:rPr>
        <w:t>Graph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r w:rsidR="00241D69" w:rsidRPr="00C64949">
        <w:rPr>
          <w:i/>
          <w:lang w:val="en-US"/>
        </w:rPr>
        <w:t>DeterminedFragment</w:t>
      </w:r>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p>
    <w:p w:rsidR="004E5DD6" w:rsidRPr="00DE1B49" w:rsidRDefault="004E5DD6" w:rsidP="004E5DD6">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minimum confidence for an edge from the raw graph to be kept in the co</w:t>
      </w:r>
      <w:r>
        <w:t>l</w:t>
      </w:r>
      <w:r>
        <w:t>lapsed graph</w:t>
      </w:r>
      <w:r w:rsidRPr="00DE1B49">
        <w:t xml:space="preserve"> </w:t>
      </w:r>
    </w:p>
    <w:p w:rsidR="004E5DD6" w:rsidRPr="00DE1B49" w:rsidRDefault="004E5DD6" w:rsidP="00042DEC">
      <w:pPr>
        <w:numPr>
          <w:ilvl w:val="1"/>
          <w:numId w:val="44"/>
        </w:numPr>
        <w:spacing w:line="276" w:lineRule="auto"/>
        <w:ind w:hanging="359"/>
      </w:pPr>
      <w:r>
        <w:lastRenderedPageBreak/>
        <w:t xml:space="preserve">@return (EntailmentGraphCollapsed) – </w:t>
      </w:r>
      <w:r w:rsidRPr="00DE1B49">
        <w:rPr>
          <w:lang w:val="en-US"/>
        </w:rPr>
        <w:t>graph of text fragments connected through entailment relations, ob</w:t>
      </w:r>
      <w:r>
        <w:rPr>
          <w:lang w:val="en-US"/>
        </w:rPr>
        <w:t xml:space="preserve">tained by </w:t>
      </w:r>
      <w:r w:rsidR="00900A14">
        <w:rPr>
          <w:lang w:val="en-US"/>
        </w:rPr>
        <w:t xml:space="preserve">by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r w:rsidR="00900A14" w:rsidRPr="00C64949">
        <w:rPr>
          <w:i/>
          <w:lang w:val="en-US"/>
        </w:rPr>
        <w:t>DeterminedFragment</w:t>
      </w:r>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966" w:author="Lili" w:date="2013-10-24T13:19:00Z">
        <w:r w:rsidR="00900A14" w:rsidDel="00042DEC">
          <w:rPr>
            <w:lang w:val="en-US"/>
          </w:rPr>
          <w:delText xml:space="preserve">collapsing </w:delText>
        </w:r>
      </w:del>
      <w:ins w:id="967" w:author="Lili" w:date="2013-10-24T13:19:00Z">
        <w:r w:rsidR="00042DEC">
          <w:rPr>
            <w:lang w:val="en-US"/>
          </w:rPr>
          <w:t xml:space="preserve">optimizing </w:t>
        </w:r>
        <w:r w:rsidR="00042DEC">
          <w:rPr>
            <w:lang w:val="en-US"/>
          </w:rPr>
          <w:t xml:space="preserve"> </w:t>
        </w:r>
      </w:ins>
      <w:r w:rsidR="00900A14">
        <w:rPr>
          <w:lang w:val="en-US"/>
        </w:rPr>
        <w:t xml:space="preserve">the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minimum confidence for an edge from the raw graph to be kept in the co</w:t>
      </w:r>
      <w:r>
        <w:t>l</w:t>
      </w:r>
      <w:r>
        <w:t>lapsed graph</w:t>
      </w:r>
      <w:r w:rsidRPr="00DE1B49">
        <w:t xml:space="preserve"> </w:t>
      </w:r>
    </w:p>
    <w:p w:rsidR="004E5DD6" w:rsidRPr="004E5DD6" w:rsidRDefault="004E5DD6" w:rsidP="00421A17">
      <w:pPr>
        <w:numPr>
          <w:ilvl w:val="1"/>
          <w:numId w:val="44"/>
        </w:numPr>
        <w:spacing w:line="276" w:lineRule="auto"/>
        <w:ind w:hanging="359"/>
      </w:pPr>
      <w:r>
        <w:t xml:space="preserve">@return (EntailmentGraphCollapsed) – </w:t>
      </w:r>
      <w:r w:rsidRPr="00DE1B49">
        <w:rPr>
          <w:lang w:val="en-US"/>
        </w:rPr>
        <w:t>graph of text fragments connected through entailment relations, ob</w:t>
      </w:r>
      <w:r>
        <w:rPr>
          <w:lang w:val="en-US"/>
        </w:rPr>
        <w:t xml:space="preserve">tained by </w:t>
      </w:r>
      <w:del w:id="968" w:author="Lili" w:date="2013-10-24T13:19:00Z">
        <w:r w:rsidDel="00421A17">
          <w:rPr>
            <w:lang w:val="en-US"/>
          </w:rPr>
          <w:delText xml:space="preserve">collapsing </w:delText>
        </w:r>
      </w:del>
      <w:ins w:id="969" w:author="Lili" w:date="2013-10-24T13:19:00Z">
        <w:r w:rsidR="00421A17">
          <w:rPr>
            <w:lang w:val="en-US"/>
          </w:rPr>
          <w:t>optimizing</w:t>
        </w:r>
        <w:r w:rsidR="00421A17">
          <w:rPr>
            <w:lang w:val="en-US"/>
          </w:rPr>
          <w:t xml:space="preserve"> </w:t>
        </w:r>
      </w:ins>
      <w:r>
        <w:rPr>
          <w:lang w:val="en-US"/>
        </w:rPr>
        <w:t xml:space="preserve">an </w:t>
      </w:r>
      <w:r w:rsidRPr="00C64949">
        <w:rPr>
          <w:i/>
          <w:lang w:val="en-US"/>
        </w:rPr>
        <w:t>EntailmentGraphRaw</w:t>
      </w:r>
      <w:r w:rsidRPr="004E5DD6">
        <w:rPr>
          <w:lang w:val="en-US"/>
        </w:rPr>
        <w:t xml:space="preserve"> based</w:t>
      </w:r>
      <w:r>
        <w:rPr>
          <w:lang w:val="en-US"/>
        </w:rPr>
        <w:t xml:space="preserve"> on the confidence score; the raw graph</w:t>
      </w:r>
      <w:r w:rsidRPr="00DE1B49">
        <w:rPr>
          <w:lang w:val="en-US"/>
        </w:rPr>
        <w:t xml:space="preserve"> was o</w:t>
      </w:r>
      <w:r w:rsidRPr="00DE1B49">
        <w:rPr>
          <w:lang w:val="en-US"/>
        </w:rPr>
        <w:t>b</w:t>
      </w:r>
      <w:r w:rsidRPr="00DE1B49">
        <w:rPr>
          <w:lang w:val="en-US"/>
        </w:rPr>
        <w:t xml:space="preserve">tained by </w:t>
      </w:r>
      <w:r>
        <w:rPr>
          <w:lang w:val="en-US"/>
        </w:rPr>
        <w:t xml:space="preserve">annotating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corresponding to each fragment (</w:t>
      </w:r>
      <w:r w:rsidRPr="00C64949">
        <w:rPr>
          <w:i/>
          <w:lang w:val="en-US"/>
        </w:rPr>
        <w:t>DeterminedFragment</w:t>
      </w:r>
      <w:r w:rsidRPr="00DE1B49">
        <w:rPr>
          <w:lang w:val="en-US"/>
        </w:rPr>
        <w:t xml:space="preserve">) annotation in the </w:t>
      </w:r>
      <w:r w:rsidRPr="004E5DD6">
        <w:rPr>
          <w:i/>
          <w:lang w:val="en-US"/>
        </w:rPr>
        <w:t>Interaction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Pr>
          <w:i/>
        </w:rPr>
        <w:t>File rawGraph</w:t>
      </w:r>
      <w:r w:rsidRPr="004E5DD6">
        <w:rPr>
          <w:i/>
          <w:lang w:val="en-US"/>
        </w:rPr>
        <w:t>)</w:t>
      </w:r>
    </w:p>
    <w:p w:rsidR="00C81445" w:rsidRPr="004E5DD6" w:rsidRDefault="00C81445" w:rsidP="00C81445">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000169C9">
        <w:rPr>
          <w:i/>
        </w:rPr>
        <w:t>File rawGraph,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r w:rsidR="000169C9">
        <w:rPr>
          <w:lang w:val="en-US"/>
        </w:rPr>
        <w:t>rawGraph</w:t>
      </w:r>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minimum confidence for an edge from the raw graph to be kept in the co</w:t>
      </w:r>
      <w:r>
        <w:t>l</w:t>
      </w:r>
      <w:r>
        <w:t>lapsed graph</w:t>
      </w:r>
      <w:r w:rsidRPr="00DE1B49">
        <w:t xml:space="preserve"> </w:t>
      </w:r>
    </w:p>
    <w:p w:rsidR="00C81445" w:rsidRPr="004E5DD6" w:rsidRDefault="00C81445" w:rsidP="00421A17">
      <w:pPr>
        <w:numPr>
          <w:ilvl w:val="1"/>
          <w:numId w:val="44"/>
        </w:numPr>
        <w:spacing w:line="276" w:lineRule="auto"/>
        <w:ind w:hanging="359"/>
      </w:pPr>
      <w:r>
        <w:t xml:space="preserve">@return (EntailmentGraphCollapsed) – </w:t>
      </w:r>
      <w:r w:rsidRPr="00DE1B49">
        <w:rPr>
          <w:lang w:val="en-US"/>
        </w:rPr>
        <w:t>graph ob</w:t>
      </w:r>
      <w:r>
        <w:rPr>
          <w:lang w:val="en-US"/>
        </w:rPr>
        <w:t xml:space="preserve">tained by </w:t>
      </w:r>
      <w:del w:id="970" w:author="Lili" w:date="2013-10-24T13:19:00Z">
        <w:r w:rsidDel="00421A17">
          <w:rPr>
            <w:lang w:val="en-US"/>
          </w:rPr>
          <w:delText xml:space="preserve">collapsing </w:delText>
        </w:r>
      </w:del>
      <w:ins w:id="971" w:author="Lili" w:date="2013-10-24T13:19:00Z">
        <w:r w:rsidR="00421A17">
          <w:rPr>
            <w:lang w:val="en-US"/>
          </w:rPr>
          <w:t>opt</w:t>
        </w:r>
        <w:r w:rsidR="00421A17">
          <w:rPr>
            <w:lang w:val="en-US"/>
          </w:rPr>
          <w:t>i</w:t>
        </w:r>
        <w:r w:rsidR="00421A17">
          <w:rPr>
            <w:lang w:val="en-US"/>
          </w:rPr>
          <w:t>mizing</w:t>
        </w:r>
        <w:r w:rsidR="00421A17">
          <w:rPr>
            <w:lang w:val="en-US"/>
          </w:rPr>
          <w:t xml:space="preserve"> </w:t>
        </w:r>
      </w:ins>
      <w:r w:rsidR="000169C9">
        <w:rPr>
          <w:lang w:val="en-US"/>
        </w:rPr>
        <w:t xml:space="preserve">the </w:t>
      </w:r>
      <w:r w:rsidR="000169C9" w:rsidRPr="000169C9">
        <w:rPr>
          <w:i/>
          <w:lang w:val="en-US"/>
        </w:rPr>
        <w:t>rawGraph</w:t>
      </w:r>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Heading4"/>
      </w:pPr>
      <w:bookmarkStart w:id="972" w:name="h.1plon7lxvzr" w:colFirst="0" w:colLast="0"/>
      <w:bookmarkEnd w:id="97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usecaseonerunner</w:t>
      </w:r>
      <w:r w:rsidRPr="00DE1B49">
        <w:rPr>
          <w:lang w:val="en-US"/>
        </w:rPr>
        <w:t xml:space="preserve"> package.</w:t>
      </w:r>
    </w:p>
    <w:p w:rsidR="0087709E" w:rsidRPr="00DE1B49" w:rsidRDefault="0087709E" w:rsidP="007368D3">
      <w:pPr>
        <w:pStyle w:val="Heading3"/>
      </w:pPr>
      <w:bookmarkStart w:id="973" w:name="h.mmhb4d4pyf5m" w:colFirst="0" w:colLast="0"/>
      <w:bookmarkStart w:id="974" w:name="_Toc369782420"/>
      <w:bookmarkEnd w:id="973"/>
      <w:r w:rsidRPr="00DE1B49">
        <w:t xml:space="preserve">Use Case 2 Top </w:t>
      </w:r>
      <w:r w:rsidR="005E31BF">
        <w:t>L</w:t>
      </w:r>
      <w:r w:rsidRPr="00DE1B49">
        <w:t>evel API</w:t>
      </w:r>
      <w:bookmarkStart w:id="975" w:name="h.5t619wps6frx" w:colFirst="0" w:colLast="0"/>
      <w:bookmarkEnd w:id="975"/>
      <w:r w:rsidR="000650E3">
        <w:t xml:space="preserve">: </w:t>
      </w:r>
      <w:r w:rsidRPr="00DE1B49">
        <w:t xml:space="preserve">interface </w:t>
      </w:r>
      <w:r w:rsidRPr="000650E3">
        <w:rPr>
          <w:i/>
        </w:rPr>
        <w:t>UseCaseTwoRunner</w:t>
      </w:r>
      <w:r w:rsidR="00C53D06">
        <w:t xml:space="preserve"> (</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974"/>
    </w:p>
    <w:p w:rsidR="0087709E" w:rsidRPr="00DE1B49" w:rsidRDefault="0087709E" w:rsidP="00A5717B">
      <w:pPr>
        <w:pStyle w:val="Heading4"/>
      </w:pPr>
      <w:bookmarkStart w:id="976" w:name="h.jr5b656wdbxd" w:colFirst="0" w:colLast="0"/>
      <w:bookmarkEnd w:id="976"/>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Heading4"/>
      </w:pPr>
      <w:bookmarkStart w:id="977" w:name="h.ts0hhaiib80" w:colFirst="0" w:colLast="0"/>
      <w:bookmarkEnd w:id="977"/>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void annotateCategories(JCas cas, EntailmentGraph</w:t>
      </w:r>
      <w:ins w:id="978" w:author="Kathrin Eichler" w:date="2013-10-15T11:12:00Z">
        <w:r w:rsidR="00A82A04" w:rsidRPr="00A82A04">
          <w:rPr>
            <w:lang w:val="en-US"/>
          </w:rPr>
          <w:t xml:space="preserve"> </w:t>
        </w:r>
        <w:r w:rsidR="00A82A04">
          <w:rPr>
            <w:lang w:val="en-US"/>
          </w:rPr>
          <w:t>Collapsed</w:t>
        </w:r>
      </w:ins>
      <w:del w:id="979"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@param cas</w:t>
      </w:r>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980" w:author="Kathrin Eichler" w:date="2013-10-15T11:12:00Z">
        <w:r w:rsidR="00A82A04">
          <w:rPr>
            <w:lang w:val="en-US"/>
          </w:rPr>
          <w:t xml:space="preserve">collapsed </w:t>
        </w:r>
      </w:ins>
      <w:del w:id="981"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Heading4"/>
      </w:pPr>
      <w:bookmarkStart w:id="982" w:name="h.vvrvs4xwojj6" w:colFirst="0" w:colLast="0"/>
      <w:bookmarkEnd w:id="98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usecasetworunner</w:t>
      </w:r>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983" w:name="h.erto6qdw2118" w:colFirst="0" w:colLast="0"/>
      <w:bookmarkStart w:id="984" w:name="_Toc369782421"/>
      <w:bookmarkEnd w:id="983"/>
      <w:r w:rsidRPr="00DE1B49">
        <w:rPr>
          <w:rFonts w:ascii="Georgia" w:hAnsi="Georgia"/>
        </w:rPr>
        <w:lastRenderedPageBreak/>
        <w:t xml:space="preserve">Implementation of the </w:t>
      </w:r>
      <w:del w:id="985"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986" w:author="Kathrin Eichler" w:date="2013-10-08T11:04:00Z">
        <w:r w:rsidR="00804B4D">
          <w:rPr>
            <w:rFonts w:ascii="Georgia" w:hAnsi="Georgia"/>
          </w:rPr>
          <w:t>Modules</w:t>
        </w:r>
        <w:bookmarkEnd w:id="984"/>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987" w:author="Kathrin Eichler" w:date="2013-10-08T11:04:00Z">
        <w:r w:rsidRPr="00DE1B49" w:rsidDel="00804B4D">
          <w:rPr>
            <w:lang w:val="en-US"/>
          </w:rPr>
          <w:delText xml:space="preserve">prototypical </w:delText>
        </w:r>
      </w:del>
      <w:ins w:id="988"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Heading2"/>
      </w:pPr>
      <w:bookmarkStart w:id="989" w:name="h.odekgk5ovw98" w:colFirst="0" w:colLast="0"/>
      <w:bookmarkStart w:id="990" w:name="_Toc369782422"/>
      <w:bookmarkEnd w:id="989"/>
      <w:r w:rsidRPr="00DE1B49">
        <w:t>Implementation of Decomposition Components</w:t>
      </w:r>
      <w:bookmarkEnd w:id="990"/>
    </w:p>
    <w:p w:rsidR="0087709E" w:rsidRPr="00DE1B49" w:rsidRDefault="0087709E" w:rsidP="007368D3">
      <w:pPr>
        <w:pStyle w:val="Heading3"/>
      </w:pPr>
      <w:bookmarkStart w:id="991" w:name="h.n30a889m9cf5" w:colFirst="0" w:colLast="0"/>
      <w:bookmarkStart w:id="992" w:name="_Ref359922776"/>
      <w:bookmarkStart w:id="993" w:name="_Toc369782423"/>
      <w:bookmarkEnd w:id="991"/>
      <w:r w:rsidRPr="00DE1B49">
        <w:t xml:space="preserve">Fragment Annotator </w:t>
      </w:r>
      <w:r w:rsidR="005E31BF">
        <w:t>M</w:t>
      </w:r>
      <w:r w:rsidRPr="00DE1B49">
        <w:t xml:space="preserve">odule: </w:t>
      </w:r>
      <w:r w:rsidR="000B6568">
        <w:br/>
      </w:r>
      <w:r w:rsidRPr="00DE1B49">
        <w:t>class SentenceAsFragmentAnnotator</w:t>
      </w:r>
      <w:r w:rsidR="008D6CF9">
        <w:t xml:space="preserve"> (</w:t>
      </w:r>
      <w:r w:rsidR="008D6CF9" w:rsidRPr="008D6CF9">
        <w:t>eu</w:t>
      </w:r>
      <w:r w:rsidR="008D6CF9">
        <w:t>.excitementproject.</w:t>
      </w:r>
      <w:r w:rsidR="008D6CF9" w:rsidRPr="008D6CF9">
        <w:t>tl</w:t>
      </w:r>
      <w:r w:rsidR="008D6CF9">
        <w:t>.decomposition.</w:t>
      </w:r>
      <w:r w:rsidR="008D6CF9" w:rsidRPr="008D6CF9">
        <w:t>fragmentannotator</w:t>
      </w:r>
      <w:r w:rsidR="008D6CF9">
        <w:t>)</w:t>
      </w:r>
      <w:bookmarkEnd w:id="992"/>
      <w:bookmarkEnd w:id="993"/>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FragmentAnnotator</w:t>
      </w:r>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Pr="00DE1B49" w:rsidRDefault="00CA2244" w:rsidP="00CA2244">
      <w:pPr>
        <w:rPr>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87709E" w:rsidRPr="00DE1B49" w:rsidRDefault="005E31BF" w:rsidP="007368D3">
      <w:pPr>
        <w:pStyle w:val="Heading3"/>
      </w:pPr>
      <w:bookmarkStart w:id="994" w:name="h.x6tgw8x4clq7" w:colFirst="0" w:colLast="0"/>
      <w:bookmarkStart w:id="995" w:name="_Ref359922744"/>
      <w:bookmarkStart w:id="996" w:name="_Toc369782424"/>
      <w:bookmarkEnd w:id="994"/>
      <w:r>
        <w:t>Modifier Annotator M</w:t>
      </w:r>
      <w:r w:rsidR="0087709E" w:rsidRPr="00DE1B49">
        <w:t>odule: class AdvAsModifierAnnotator</w:t>
      </w:r>
      <w:r w:rsidR="008D6CF9">
        <w:t xml:space="preserve"> (</w:t>
      </w:r>
      <w:r w:rsidR="008D6CF9" w:rsidRPr="008D6CF9">
        <w:t>eu</w:t>
      </w:r>
      <w:r w:rsidR="008D6CF9">
        <w:t>.excitementproject.</w:t>
      </w:r>
      <w:r w:rsidR="008D6CF9" w:rsidRPr="008D6CF9">
        <w:t>tl</w:t>
      </w:r>
      <w:r w:rsidR="008D6CF9">
        <w:t>.decomposition.modifier</w:t>
      </w:r>
      <w:r w:rsidR="008D6CF9" w:rsidRPr="008D6CF9">
        <w:t>annotator</w:t>
      </w:r>
      <w:r w:rsidR="008D6CF9">
        <w:t>)</w:t>
      </w:r>
      <w:bookmarkEnd w:id="995"/>
      <w:bookmarkEnd w:id="996"/>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ModifierAnnotator</w:t>
      </w:r>
      <w:r w:rsidR="00905DC1">
        <w:rPr>
          <w:lang w:val="en-US"/>
        </w:rPr>
        <w:t xml:space="preserve">. </w:t>
      </w:r>
      <w:r w:rsidRPr="00DE1B49">
        <w:rPr>
          <w:lang w:val="en-US"/>
        </w:rPr>
        <w:t xml:space="preserve">This </w:t>
      </w:r>
      <w:r w:rsidR="00CA2244">
        <w:rPr>
          <w:lang w:val="en-US"/>
        </w:rPr>
        <w:t>simple</w:t>
      </w:r>
      <w:r w:rsidRPr="00DE1B49">
        <w:rPr>
          <w:lang w:val="en-US"/>
        </w:rPr>
        <w:t xml:space="preserve"> 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Heading3"/>
      </w:pPr>
      <w:bookmarkStart w:id="997" w:name="h.q2bl6hx8mml8" w:colFirst="0" w:colLast="0"/>
      <w:bookmarkStart w:id="998" w:name="_Ref359922644"/>
      <w:bookmarkStart w:id="999" w:name="_Toc369782425"/>
      <w:bookmarkEnd w:id="997"/>
      <w:r w:rsidRPr="00DE1B49">
        <w:lastRenderedPageBreak/>
        <w:t xml:space="preserve">Fragment Graph Generator </w:t>
      </w:r>
      <w:r w:rsidR="005E31BF">
        <w:t>M</w:t>
      </w:r>
      <w:r w:rsidRPr="00DE1B49">
        <w:t xml:space="preserve">odule: </w:t>
      </w:r>
      <w:r w:rsidR="000B6568">
        <w:br/>
      </w:r>
      <w:r w:rsidRPr="00DE1B49">
        <w:t>class FragmentGraphGeneratorFromCAS</w:t>
      </w:r>
      <w:r w:rsidR="008D6CF9">
        <w:t xml:space="preserve"> (</w:t>
      </w:r>
      <w:r w:rsidR="008D6CF9" w:rsidRPr="008D6CF9">
        <w:t>eu</w:t>
      </w:r>
      <w:r w:rsidR="008D6CF9">
        <w:t>.excitementproject.</w:t>
      </w:r>
      <w:r w:rsidR="008D6CF9" w:rsidRPr="008D6CF9">
        <w:t>tl</w:t>
      </w:r>
      <w:r w:rsidR="008D6CF9">
        <w:t>.decomposition.</w:t>
      </w:r>
      <w:r w:rsidR="008D6CF9" w:rsidRPr="008D6CF9">
        <w:t>fragment</w:t>
      </w:r>
      <w:r w:rsidR="008D6CF9">
        <w:t>graphgenerator)</w:t>
      </w:r>
      <w:bookmarkEnd w:id="998"/>
      <w:bookmarkEnd w:id="999"/>
    </w:p>
    <w:p w:rsidR="0087709E" w:rsidRPr="00DE1B49" w:rsidRDefault="0087709E" w:rsidP="0087709E">
      <w:pPr>
        <w:rPr>
          <w:lang w:val="en-US"/>
        </w:rPr>
      </w:pPr>
      <w:r w:rsidRPr="00DE1B49">
        <w:rPr>
          <w:lang w:val="en-US"/>
        </w:rPr>
        <w:t xml:space="preserve">The </w:t>
      </w:r>
      <w:r w:rsidRPr="00DE1B49">
        <w:rPr>
          <w:i/>
          <w:lang w:val="en-US"/>
        </w:rPr>
        <w:t>FragmentGraphGeneratorFromCAS</w:t>
      </w:r>
      <w:r w:rsidRPr="00DE1B49">
        <w:rPr>
          <w:lang w:val="en-US"/>
        </w:rPr>
        <w:t xml:space="preserve"> class implements the </w:t>
      </w:r>
      <w:r w:rsidRPr="00DE1B49">
        <w:rPr>
          <w:i/>
          <w:lang w:val="en-US"/>
        </w:rPr>
        <w:t xml:space="preserve">FragmentGraphGenerator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r w:rsidRPr="00DE1B49">
        <w:rPr>
          <w:i/>
          <w:lang w:val="en-US"/>
        </w:rPr>
        <w:t>generateFragmentGraphs</w:t>
      </w:r>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r w:rsidRPr="00DE1B49">
        <w:rPr>
          <w:i/>
          <w:lang w:val="en-US"/>
        </w:rPr>
        <w:t>DeterminedFragment</w:t>
      </w:r>
      <w:r w:rsidRPr="00DE1B49">
        <w:rPr>
          <w:lang w:val="en-US"/>
        </w:rPr>
        <w:t xml:space="preserve"> annotations from the input CAS object.</w:t>
      </w:r>
    </w:p>
    <w:p w:rsidR="0087709E" w:rsidRPr="00DE1B49" w:rsidRDefault="0087709E" w:rsidP="0087709E">
      <w:pPr>
        <w:pStyle w:val="Heading2"/>
      </w:pPr>
      <w:bookmarkStart w:id="1000" w:name="h.xl0ig3vu94g3" w:colFirst="0" w:colLast="0"/>
      <w:bookmarkStart w:id="1001" w:name="_Toc369782426"/>
      <w:bookmarkEnd w:id="1000"/>
      <w:r w:rsidRPr="00DE1B49">
        <w:t>Implementation of Composition Components</w:t>
      </w:r>
      <w:bookmarkEnd w:id="1001"/>
    </w:p>
    <w:p w:rsidR="0087709E" w:rsidRPr="00DE1B49" w:rsidRDefault="0087709E" w:rsidP="007368D3">
      <w:pPr>
        <w:pStyle w:val="Heading3"/>
      </w:pPr>
      <w:bookmarkStart w:id="1002" w:name="h.oswr51drg5sc" w:colFirst="0" w:colLast="0"/>
      <w:bookmarkStart w:id="1003" w:name="id.jhnuqiyvt5m0" w:colFirst="0" w:colLast="0"/>
      <w:bookmarkStart w:id="1004" w:name="_Graph_Merger_module:_1"/>
      <w:bookmarkStart w:id="1005" w:name="_Ref359919992"/>
      <w:bookmarkStart w:id="1006" w:name="_Toc369782427"/>
      <w:bookmarkEnd w:id="1002"/>
      <w:bookmarkEnd w:id="1003"/>
      <w:bookmarkEnd w:id="1004"/>
      <w:r w:rsidRPr="00DE1B49">
        <w:t xml:space="preserve">Graph Merger </w:t>
      </w:r>
      <w:r w:rsidR="005E31BF">
        <w:t>M</w:t>
      </w:r>
      <w:r w:rsidRPr="00DE1B49">
        <w:t xml:space="preserve">odule: </w:t>
      </w:r>
      <w:r w:rsidR="000B6568">
        <w:br/>
      </w:r>
      <w:r w:rsidRPr="00DE1B49">
        <w:t>class AutomateWP2ProcedureGraphMerger</w:t>
      </w:r>
      <w:r w:rsidR="008D6CF9">
        <w:t xml:space="preserve"> (</w:t>
      </w:r>
      <w:r w:rsidR="008D6CF9" w:rsidRPr="008D6CF9">
        <w:t>eu</w:t>
      </w:r>
      <w:r w:rsidR="008D6CF9">
        <w:t>.excitementproject.</w:t>
      </w:r>
      <w:r w:rsidR="008D6CF9" w:rsidRPr="008D6CF9">
        <w:t>tl</w:t>
      </w:r>
      <w:r w:rsidR="008D6CF9">
        <w:t>.composition.graphmerger)</w:t>
      </w:r>
      <w:bookmarkEnd w:id="1005"/>
      <w:bookmarkEnd w:id="1006"/>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r w:rsidR="00905DC1" w:rsidRPr="00905DC1">
        <w:rPr>
          <w:i/>
          <w:color w:val="000000"/>
          <w:lang w:val="en-US"/>
        </w:rPr>
        <w:t>GraphMerger</w:t>
      </w:r>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Induce entailment for upper-level (i=2..n) nodes in the direction G1 node</w:t>
      </w:r>
      <w:r w:rsidRPr="00DE1B49">
        <w:rPr>
          <w:vertAlign w:val="superscript"/>
          <w:lang w:val="en-US"/>
        </w:rPr>
        <w:t>i</w:t>
      </w:r>
      <w:r w:rsidRPr="00DE1B49">
        <w:rPr>
          <w:lang w:val="en-US"/>
        </w:rPr>
        <w:t xml:space="preserve"> -&gt; G2 node</w:t>
      </w:r>
      <w:r w:rsidRPr="00DE1B49">
        <w:rPr>
          <w:vertAlign w:val="superscript"/>
          <w:lang w:val="en-US"/>
        </w:rPr>
        <w:t>i</w:t>
      </w:r>
      <w:r w:rsidRPr="00DE1B49">
        <w:rPr>
          <w:lang w:val="en-US"/>
        </w:rPr>
        <w:t>, if each of the nodes G1 node</w:t>
      </w:r>
      <w:r w:rsidRPr="00DE1B49">
        <w:rPr>
          <w:vertAlign w:val="superscript"/>
          <w:lang w:val="en-US"/>
        </w:rPr>
        <w:t>i-1</w:t>
      </w:r>
      <w:r w:rsidRPr="00DE1B49">
        <w:rPr>
          <w:lang w:val="en-US"/>
        </w:rPr>
        <w:t xml:space="preserve"> directly entailed by G1 node</w:t>
      </w:r>
      <w:r w:rsidRPr="00DE1B49">
        <w:rPr>
          <w:vertAlign w:val="superscript"/>
          <w:lang w:val="en-US"/>
        </w:rPr>
        <w:t>i</w:t>
      </w:r>
      <w:r w:rsidRPr="00DE1B49">
        <w:rPr>
          <w:lang w:val="en-US"/>
        </w:rPr>
        <w:t xml:space="preserve"> ,entails a node G2 node</w:t>
      </w:r>
      <w:r w:rsidRPr="00DE1B49">
        <w:rPr>
          <w:vertAlign w:val="superscript"/>
          <w:lang w:val="en-US"/>
        </w:rPr>
        <w:t>i-1</w:t>
      </w:r>
      <w:r w:rsidRPr="00DE1B49">
        <w:rPr>
          <w:lang w:val="en-US"/>
        </w:rPr>
        <w:t xml:space="preserve"> directly entailed by G2 node</w:t>
      </w:r>
      <w:r w:rsidRPr="00DE1B49">
        <w:rPr>
          <w:vertAlign w:val="superscript"/>
          <w:lang w:val="en-US"/>
        </w:rPr>
        <w:t>i</w:t>
      </w:r>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en-US" w:eastAsia="en-US" w:bidi="he-IL"/>
        </w:rPr>
        <w:lastRenderedPageBreak/>
        <w:drawing>
          <wp:inline distT="0" distB="0" distL="0" distR="0">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7"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7709E" w:rsidRPr="00DE1B49" w:rsidRDefault="0087709E" w:rsidP="007368D3">
      <w:pPr>
        <w:pStyle w:val="Heading3"/>
      </w:pPr>
      <w:bookmarkStart w:id="1007" w:name="h.erjqozxkhl3a" w:colFirst="0" w:colLast="0"/>
      <w:bookmarkStart w:id="1008" w:name="id.c6z9o4s61rxu" w:colFirst="0" w:colLast="0"/>
      <w:bookmarkStart w:id="1009" w:name="_Collapsed_Graph_Generator_1"/>
      <w:bookmarkStart w:id="1010" w:name="_Ref359920054"/>
      <w:bookmarkStart w:id="1011" w:name="_Toc369782428"/>
      <w:bookmarkEnd w:id="1007"/>
      <w:bookmarkEnd w:id="1008"/>
      <w:bookmarkEnd w:id="1009"/>
      <w:del w:id="1012" w:author="Kathrin Eichler" w:date="2013-10-11T12:46:00Z">
        <w:r w:rsidRPr="00DE1B49" w:rsidDel="00BB1926">
          <w:delText>Collapsed Graph Generator</w:delText>
        </w:r>
      </w:del>
      <w:ins w:id="1013"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class </w:t>
      </w:r>
      <w:del w:id="1014" w:author="Kathrin Eichler" w:date="2013-10-11T12:46:00Z">
        <w:r w:rsidRPr="00DE1B49" w:rsidDel="00BB1926">
          <w:delText xml:space="preserve">SimpleCollapsedGraphGenerator </w:delText>
        </w:r>
        <w:r w:rsidR="008D6CF9" w:rsidDel="00BB1926">
          <w:delText xml:space="preserve"> </w:delText>
        </w:r>
      </w:del>
      <w:ins w:id="1015" w:author="Kathrin Eichler" w:date="2013-10-11T12:46:00Z">
        <w:r w:rsidR="00BB1926" w:rsidRPr="00DE1B49">
          <w:t>Simple</w:t>
        </w:r>
        <w:r w:rsidR="00BB1926">
          <w:t>GraphOptimizer</w:t>
        </w:r>
        <w:r w:rsidR="00BB1926" w:rsidRPr="00DE1B49">
          <w:t xml:space="preserve"> </w:t>
        </w:r>
        <w:r w:rsidR="00BB1926">
          <w:t xml:space="preserve"> </w:t>
        </w:r>
      </w:ins>
      <w:r w:rsidR="008D6CF9">
        <w:t>(</w:t>
      </w:r>
      <w:r w:rsidR="008D6CF9" w:rsidRPr="008D6CF9">
        <w:t>eu</w:t>
      </w:r>
      <w:r w:rsidR="008D6CF9">
        <w:t>.excitementproject.</w:t>
      </w:r>
      <w:r w:rsidR="008D6CF9" w:rsidRPr="008D6CF9">
        <w:t>tl</w:t>
      </w:r>
      <w:r w:rsidR="008D6CF9">
        <w:t>.composition.</w:t>
      </w:r>
      <w:del w:id="1016" w:author="Kathrin Eichler" w:date="2013-10-11T12:46:00Z">
        <w:r w:rsidR="008D6CF9" w:rsidDel="00BB1926">
          <w:delText>collapsedgraphgenerator</w:delText>
        </w:r>
      </w:del>
      <w:ins w:id="1017" w:author="Kathrin Eichler" w:date="2013-10-11T12:46:00Z">
        <w:r w:rsidR="00BB1926">
          <w:t>graphoptimizer</w:t>
        </w:r>
      </w:ins>
      <w:r w:rsidR="008D6CF9">
        <w:t>)</w:t>
      </w:r>
      <w:bookmarkEnd w:id="1010"/>
      <w:bookmarkEnd w:id="1011"/>
    </w:p>
    <w:p w:rsidR="0087709E" w:rsidRPr="00DE1B49" w:rsidRDefault="0087709E" w:rsidP="0087709E">
      <w:pPr>
        <w:rPr>
          <w:lang w:val="en-US"/>
        </w:rPr>
      </w:pPr>
      <w:r w:rsidRPr="00DE1B49">
        <w:rPr>
          <w:lang w:val="en-US"/>
        </w:rPr>
        <w:t>This prototype implementation of the</w:t>
      </w:r>
      <w:r w:rsidR="00D13190">
        <w:rPr>
          <w:lang w:val="en-US"/>
        </w:rPr>
        <w:t xml:space="preserve"> </w:t>
      </w:r>
      <w:del w:id="1018" w:author="Kathrin Eichler" w:date="2013-10-11T12:46:00Z">
        <w:r w:rsidR="00D13190" w:rsidRPr="00D13190" w:rsidDel="00BB1926">
          <w:rPr>
            <w:i/>
            <w:lang w:val="en-US"/>
          </w:rPr>
          <w:delText>CollapsedGraphGenerator</w:delText>
        </w:r>
        <w:r w:rsidRPr="00DE1B49" w:rsidDel="00BB1926">
          <w:rPr>
            <w:lang w:val="en-US"/>
          </w:rPr>
          <w:delText xml:space="preserve"> </w:delText>
        </w:r>
      </w:del>
      <w:ins w:id="1019" w:author="Kathrin Eichler" w:date="2013-10-11T12:46:00Z">
        <w:r w:rsidR="00BB1926">
          <w:rPr>
            <w:i/>
            <w:lang w:val="en-US"/>
          </w:rPr>
          <w:t>GraphOptimizer</w:t>
        </w:r>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 xml:space="preserve">average confidence </w:t>
      </w:r>
      <w:r w:rsidR="00B53618" w:rsidRPr="00D13190">
        <w:rPr>
          <w:lang w:val="en-US"/>
        </w:rPr>
        <w:lastRenderedPageBreak/>
        <w:t>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t>Recognize cycles and collapse all the nodes along each cycle’s path into a single EquivalenceClass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04B4D" w:rsidRPr="00DE1B49" w:rsidRDefault="00804B4D" w:rsidP="00804B4D">
      <w:pPr>
        <w:pStyle w:val="Heading3"/>
        <w:rPr>
          <w:ins w:id="1020" w:author="Kathrin Eichler" w:date="2013-10-08T11:04:00Z"/>
        </w:rPr>
      </w:pPr>
      <w:bookmarkStart w:id="1021" w:name="h.myams9x8rqzl" w:colFirst="0" w:colLast="0"/>
      <w:bookmarkStart w:id="1022" w:name="_Toc369782429"/>
      <w:bookmarkStart w:id="1023" w:name="_Ref359920148"/>
      <w:bookmarkEnd w:id="1021"/>
      <w:ins w:id="1024" w:author="Kathrin Eichler" w:date="2013-10-08T11:05:00Z">
        <w:r w:rsidRPr="00804B4D">
          <w:t>Confidence Calculator</w:t>
        </w:r>
      </w:ins>
      <w:ins w:id="1025" w:author="Kathrin Eichler" w:date="2013-10-08T11:04:00Z">
        <w:r w:rsidRPr="00804B4D">
          <w:t xml:space="preserve"> module: class </w:t>
        </w:r>
      </w:ins>
      <w:ins w:id="1026" w:author="Kathrin Eichler" w:date="2013-10-08T11:09:00Z">
        <w:r w:rsidR="006C1AF3" w:rsidRPr="006C1AF3">
          <w:rPr>
            <w:highlight w:val="lightGray"/>
            <w:rPrChange w:id="1027"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ConfidenceCalculatorCategoricalFrequencyDistribution</w:t>
        </w:r>
        <w:r>
          <w:t xml:space="preserve"> </w:t>
        </w:r>
      </w:ins>
      <w:ins w:id="1028" w:author="Kathrin Eichler" w:date="2013-10-08T11:04:00Z">
        <w:r>
          <w:t>(</w:t>
        </w:r>
        <w:r w:rsidRPr="008D6CF9">
          <w:t>eu</w:t>
        </w:r>
        <w:r>
          <w:t>.excitementproject.</w:t>
        </w:r>
        <w:r w:rsidRPr="008D6CF9">
          <w:t>tl</w:t>
        </w:r>
        <w:r>
          <w:t>.composition.</w:t>
        </w:r>
      </w:ins>
      <w:ins w:id="1029" w:author="Kathrin Eichler" w:date="2013-10-08T11:09:00Z">
        <w:r>
          <w:t>confidencecalculator</w:t>
        </w:r>
      </w:ins>
      <w:ins w:id="1030" w:author="Kathrin Eichler" w:date="2013-10-08T11:04:00Z">
        <w:r>
          <w:t>)</w:t>
        </w:r>
        <w:bookmarkEnd w:id="1022"/>
      </w:ins>
    </w:p>
    <w:p w:rsidR="00000000" w:rsidRDefault="00804B4D">
      <w:pPr>
        <w:pStyle w:val="Normal2"/>
        <w:rPr>
          <w:ins w:id="1031" w:author="Kathrin Eichler" w:date="2013-10-08T11:14:00Z"/>
          <w:lang w:val="en-US"/>
        </w:rPr>
        <w:pPrChange w:id="1032" w:author="Kathrin Eichler" w:date="2013-10-08T11:18:00Z">
          <w:pPr/>
        </w:pPrChange>
      </w:pPr>
      <w:ins w:id="1033" w:author="Kathrin Eichler" w:date="2013-10-08T11:04:00Z">
        <w:r w:rsidRPr="00DE1B49">
          <w:rPr>
            <w:lang w:val="en-US"/>
          </w:rPr>
          <w:t>This impl</w:t>
        </w:r>
        <w:r w:rsidRPr="00804B4D">
          <w:t xml:space="preserve">ementation of the </w:t>
        </w:r>
      </w:ins>
      <w:ins w:id="1034" w:author="Kathrin Eichler" w:date="2013-10-08T11:09:00Z">
        <w:r>
          <w:t>ConfidenceCal</w:t>
        </w:r>
      </w:ins>
      <w:ins w:id="1035" w:author="Kathrin Eichler" w:date="2013-10-08T11:10:00Z">
        <w:r>
          <w:t>cu</w:t>
        </w:r>
      </w:ins>
      <w:ins w:id="1036" w:author="Kathrin Eichler" w:date="2013-10-08T11:09:00Z">
        <w:r>
          <w:t>lator</w:t>
        </w:r>
      </w:ins>
      <w:ins w:id="1037" w:author="Kathrin Eichler" w:date="2013-10-08T11:04:00Z">
        <w:r w:rsidRPr="00804B4D">
          <w:t xml:space="preserve"> module </w:t>
        </w:r>
      </w:ins>
      <w:ins w:id="1038" w:author="Kathrin Eichler" w:date="2013-10-08T11:10:00Z">
        <w:r w:rsidR="00BA4CE6">
          <w:rPr>
            <w:lang w:val="en-US"/>
          </w:rPr>
          <w:t>c</w:t>
        </w:r>
        <w:r w:rsidR="006C1AF3" w:rsidRPr="006C1AF3">
          <w:rPr>
            <w:lang w:val="en-US"/>
            <w:rPrChange w:id="1039" w:author="Kathrin Eichler" w:date="2013-10-08T11:10:00Z">
              <w:rPr>
                <w:rFonts w:ascii="Consolas" w:hAnsi="Consolas" w:cs="Consolas"/>
                <w:color w:val="3F5FBF"/>
                <w:sz w:val="20"/>
                <w:szCs w:val="20"/>
                <w:u w:val="single"/>
                <w:lang w:val="de-DE"/>
              </w:rPr>
            </w:rPrChange>
          </w:rPr>
          <w:t xml:space="preserve">omputes a confidence score per category for each node in the collapsed graph based on the frequency distribution in the mentions associated to the node.  For each </w:t>
        </w:r>
      </w:ins>
      <w:ins w:id="1040" w:author="Kathrin Eichler" w:date="2013-10-08T11:14:00Z">
        <w:r w:rsidR="004921B7">
          <w:rPr>
            <w:lang w:val="en-US"/>
          </w:rPr>
          <w:t xml:space="preserve">EquivalenceClass </w:t>
        </w:r>
      </w:ins>
      <w:ins w:id="1041" w:author="Kathrin Eichler" w:date="2013-10-08T11:10:00Z">
        <w:r w:rsidR="006C1AF3" w:rsidRPr="006C1AF3">
          <w:rPr>
            <w:lang w:val="en-US"/>
            <w:rPrChange w:id="1042" w:author="Kathrin Eichler" w:date="2013-10-08T11:10:00Z">
              <w:rPr>
                <w:rFonts w:ascii="Consolas" w:hAnsi="Consolas" w:cs="Consolas"/>
                <w:color w:val="3F5FBF"/>
                <w:sz w:val="20"/>
                <w:szCs w:val="20"/>
                <w:u w:val="single"/>
                <w:lang w:val="de-DE"/>
              </w:rPr>
            </w:rPrChange>
          </w:rPr>
          <w:t>node</w:t>
        </w:r>
      </w:ins>
      <w:ins w:id="1043" w:author="Kathrin Eichler" w:date="2013-10-08T11:14:00Z">
        <w:r w:rsidR="004921B7">
          <w:rPr>
            <w:lang w:val="en-US"/>
          </w:rPr>
          <w:t xml:space="preserve"> </w:t>
        </w:r>
        <w:r w:rsidR="006C1AF3" w:rsidRPr="006C1AF3">
          <w:rPr>
            <w:i/>
            <w:lang w:val="en-US"/>
            <w:rPrChange w:id="1044" w:author="Kathrin Eichler" w:date="2013-10-08T11:14:00Z">
              <w:rPr>
                <w:color w:val="0000FF" w:themeColor="hyperlink"/>
                <w:u w:val="single"/>
                <w:lang w:val="en-US"/>
              </w:rPr>
            </w:rPrChange>
          </w:rPr>
          <w:t>E</w:t>
        </w:r>
      </w:ins>
      <w:ins w:id="1045" w:author="Kathrin Eichler" w:date="2013-10-08T11:10:00Z">
        <w:r w:rsidR="006C1AF3" w:rsidRPr="006C1AF3">
          <w:rPr>
            <w:lang w:val="en-US"/>
            <w:rPrChange w:id="1046" w:author="Kathrin Eichler" w:date="2013-10-08T11:10:00Z">
              <w:rPr>
                <w:rFonts w:ascii="Consolas" w:hAnsi="Consolas" w:cs="Consolas"/>
                <w:color w:val="3F5FBF"/>
                <w:sz w:val="20"/>
                <w:szCs w:val="20"/>
                <w:u w:val="single"/>
                <w:lang w:val="de-DE"/>
              </w:rPr>
            </w:rPrChange>
          </w:rPr>
          <w:t xml:space="preserve">, </w:t>
        </w:r>
      </w:ins>
      <w:ins w:id="1047" w:author="Kathrin Eichler" w:date="2013-10-08T11:14:00Z">
        <w:r w:rsidR="004921B7" w:rsidRPr="00DE1B49">
          <w:rPr>
            <w:lang w:val="en-US"/>
          </w:rPr>
          <w:t>we first collect the cat</w:t>
        </w:r>
        <w:r w:rsidR="004921B7" w:rsidRPr="00DE1B49">
          <w:rPr>
            <w:lang w:val="en-US"/>
          </w:rPr>
          <w:t>e</w:t>
        </w:r>
        <w:r w:rsidR="004921B7">
          <w:rPr>
            <w:lang w:val="en-US"/>
          </w:rPr>
          <w:t>gor</w:t>
        </w:r>
      </w:ins>
      <w:ins w:id="1048" w:author="Kathrin Eichler" w:date="2013-10-08T11:15:00Z">
        <w:r w:rsidR="004921B7">
          <w:rPr>
            <w:lang w:val="en-US"/>
          </w:rPr>
          <w:t>ical frequency</w:t>
        </w:r>
      </w:ins>
      <w:ins w:id="1049" w:author="Kathrin Eichler" w:date="2013-10-08T11:14:00Z">
        <w:r w:rsidR="004921B7" w:rsidRPr="00DE1B49">
          <w:rPr>
            <w:lang w:val="en-US"/>
          </w:rPr>
          <w:t xml:space="preserve"> distribution on the node by retrieving the category of each of the </w:t>
        </w:r>
        <w:r w:rsidR="004921B7" w:rsidRPr="005925E0">
          <w:rPr>
            <w:i/>
            <w:lang w:val="en-US"/>
          </w:rPr>
          <w:t>m</w:t>
        </w:r>
        <w:r w:rsidR="004921B7" w:rsidRPr="00DE1B49">
          <w:rPr>
            <w:lang w:val="en-US"/>
          </w:rPr>
          <w:t xml:space="preserve"> me</w:t>
        </w:r>
        <w:r w:rsidR="004921B7" w:rsidRPr="00DE1B49">
          <w:rPr>
            <w:lang w:val="en-US"/>
          </w:rPr>
          <w:t>n</w:t>
        </w:r>
        <w:r w:rsidR="004921B7" w:rsidRPr="00DE1B49">
          <w:rPr>
            <w:lang w:val="en-US"/>
          </w:rPr>
          <w:t xml:space="preserve">tions associated to </w:t>
        </w:r>
      </w:ins>
      <w:ins w:id="1050" w:author="Kathrin Eichler" w:date="2013-10-08T11:15:00Z">
        <w:r w:rsidR="004921B7">
          <w:rPr>
            <w:i/>
            <w:lang w:val="en-US"/>
          </w:rPr>
          <w:t>E</w:t>
        </w:r>
      </w:ins>
      <w:ins w:id="1051" w:author="Kathrin Eichler" w:date="2013-10-08T11:14:00Z">
        <w:r w:rsidR="004921B7" w:rsidRPr="00DE1B49">
          <w:rPr>
            <w:lang w:val="en-US"/>
          </w:rPr>
          <w:t xml:space="preserve"> and storing the sum of occurrences of </w:t>
        </w:r>
      </w:ins>
      <w:ins w:id="1052" w:author="Kathrin Eichler" w:date="2013-10-08T11:16:00Z">
        <w:r w:rsidR="004921B7">
          <w:rPr>
            <w:lang w:val="en-US"/>
          </w:rPr>
          <w:t>each</w:t>
        </w:r>
      </w:ins>
      <w:ins w:id="1053" w:author="Kathrin Eichler" w:date="2013-10-08T11:14:00Z">
        <w:r w:rsidR="004921B7" w:rsidRPr="00DE1B49">
          <w:rPr>
            <w:lang w:val="en-US"/>
          </w:rPr>
          <w:t xml:space="preserve"> categor</w:t>
        </w:r>
      </w:ins>
      <w:ins w:id="1054" w:author="Kathrin Eichler" w:date="2013-10-08T12:20:00Z">
        <w:r w:rsidR="00A26883">
          <w:rPr>
            <w:lang w:val="en-US"/>
          </w:rPr>
          <w:t>y</w:t>
        </w:r>
      </w:ins>
      <w:ins w:id="1055" w:author="Kathrin Eichler" w:date="2013-10-08T11:17:00Z">
        <w:r w:rsidR="004921B7">
          <w:rPr>
            <w:lang w:val="en-US"/>
          </w:rPr>
          <w:t xml:space="preserve"> found in </w:t>
        </w:r>
        <w:r w:rsidR="006C1AF3" w:rsidRPr="006C1AF3">
          <w:rPr>
            <w:i/>
            <w:lang w:val="en-US"/>
            <w:rPrChange w:id="1056" w:author="Kathrin Eichler" w:date="2013-10-08T11:17:00Z">
              <w:rPr>
                <w:color w:val="0000FF" w:themeColor="hyperlink"/>
                <w:u w:val="single"/>
                <w:lang w:val="en-US"/>
              </w:rPr>
            </w:rPrChange>
          </w:rPr>
          <w:t>E</w:t>
        </w:r>
      </w:ins>
      <w:ins w:id="1057" w:author="Kathrin Eichler" w:date="2013-10-08T11:14:00Z">
        <w:r w:rsidR="004921B7" w:rsidRPr="00DE1B49">
          <w:rPr>
            <w:lang w:val="en-US"/>
          </w:rPr>
          <w:t xml:space="preserve">. Let's refer to the </w:t>
        </w:r>
      </w:ins>
      <w:ins w:id="1058" w:author="Kathrin Eichler" w:date="2013-10-15T11:56:00Z">
        <w:r w:rsidR="00C24334">
          <w:rPr>
            <w:i/>
            <w:lang w:val="en-US"/>
          </w:rPr>
          <w:t>x</w:t>
        </w:r>
      </w:ins>
      <w:ins w:id="1059" w:author="Kathrin Eichler" w:date="2013-10-08T11:17:00Z">
        <w:r w:rsidR="006C1AF3" w:rsidRPr="006C1AF3">
          <w:rPr>
            <w:vertAlign w:val="superscript"/>
            <w:lang w:val="en-US"/>
            <w:rPrChange w:id="1060" w:author="Kathrin Eichler" w:date="2013-10-08T11:17:00Z">
              <w:rPr>
                <w:color w:val="0000FF" w:themeColor="hyperlink"/>
                <w:u w:val="single"/>
                <w:lang w:val="en-US"/>
              </w:rPr>
            </w:rPrChange>
          </w:rPr>
          <w:t>th</w:t>
        </w:r>
        <w:r w:rsidR="004921B7">
          <w:rPr>
            <w:lang w:val="en-US"/>
          </w:rPr>
          <w:t xml:space="preserve"> </w:t>
        </w:r>
      </w:ins>
      <w:ins w:id="1061" w:author="Kathrin Eichler" w:date="2013-10-08T11:14:00Z">
        <w:r w:rsidR="004921B7" w:rsidRPr="00DE1B49">
          <w:rPr>
            <w:lang w:val="en-US"/>
          </w:rPr>
          <w:t xml:space="preserve">category as </w:t>
        </w:r>
        <w:r w:rsidR="004921B7" w:rsidRPr="007E7ED7">
          <w:rPr>
            <w:i/>
            <w:lang w:val="en-US"/>
          </w:rPr>
          <w:t>c</w:t>
        </w:r>
      </w:ins>
      <w:ins w:id="1062" w:author="Kathrin Eichler" w:date="2013-10-15T11:56:00Z">
        <w:r w:rsidR="00C24334">
          <w:rPr>
            <w:i/>
            <w:vertAlign w:val="subscript"/>
            <w:lang w:val="en-US"/>
          </w:rPr>
          <w:t>x</w:t>
        </w:r>
      </w:ins>
      <w:ins w:id="1063" w:author="Kathrin Eichler" w:date="2013-10-08T11:14:00Z">
        <w:r w:rsidR="004921B7" w:rsidRPr="00DE1B49">
          <w:rPr>
            <w:lang w:val="en-US"/>
          </w:rPr>
          <w:t xml:space="preserve">, </w:t>
        </w:r>
        <w:r w:rsidR="004921B7">
          <w:rPr>
            <w:lang w:val="en-US"/>
          </w:rPr>
          <w:t xml:space="preserve">and to </w:t>
        </w:r>
        <w:r w:rsidR="004921B7" w:rsidRPr="00DE1B49">
          <w:rPr>
            <w:lang w:val="en-US"/>
          </w:rPr>
          <w:t xml:space="preserve">the sum </w:t>
        </w:r>
      </w:ins>
      <w:ins w:id="1064" w:author="Kathrin Eichler" w:date="2013-10-08T11:17:00Z">
        <w:r w:rsidR="004921B7">
          <w:rPr>
            <w:lang w:val="en-US"/>
          </w:rPr>
          <w:t xml:space="preserve">of occurrences for </w:t>
        </w:r>
      </w:ins>
      <w:ins w:id="1065" w:author="Kathrin Eichler" w:date="2013-10-08T11:18:00Z">
        <w:r w:rsidR="004921B7" w:rsidRPr="007E7ED7">
          <w:rPr>
            <w:i/>
            <w:lang w:val="en-US"/>
          </w:rPr>
          <w:t>c</w:t>
        </w:r>
      </w:ins>
      <w:ins w:id="1066" w:author="Kathrin Eichler" w:date="2013-10-15T11:56:00Z">
        <w:r w:rsidR="00C24334">
          <w:rPr>
            <w:i/>
            <w:vertAlign w:val="subscript"/>
            <w:lang w:val="en-US"/>
          </w:rPr>
          <w:t>x</w:t>
        </w:r>
      </w:ins>
      <w:ins w:id="1067" w:author="Kathrin Eichler" w:date="2013-10-08T11:18:00Z">
        <w:r w:rsidR="004921B7" w:rsidRPr="00DE1B49">
          <w:rPr>
            <w:lang w:val="en-US"/>
          </w:rPr>
          <w:t xml:space="preserve"> </w:t>
        </w:r>
      </w:ins>
      <w:ins w:id="1068" w:author="Kathrin Eichler" w:date="2013-10-08T11:14:00Z">
        <w:r w:rsidR="004921B7" w:rsidRPr="00DE1B49">
          <w:rPr>
            <w:lang w:val="en-US"/>
          </w:rPr>
          <w:t xml:space="preserve">as </w:t>
        </w:r>
        <w:r w:rsidR="004921B7" w:rsidRPr="007E7ED7">
          <w:rPr>
            <w:i/>
            <w:lang w:val="en-US"/>
          </w:rPr>
          <w:t>sum(</w:t>
        </w:r>
      </w:ins>
      <w:ins w:id="1069" w:author="Kathrin Eichler" w:date="2013-10-08T11:18:00Z">
        <w:r w:rsidR="004921B7" w:rsidRPr="007E7ED7">
          <w:rPr>
            <w:i/>
            <w:lang w:val="en-US"/>
          </w:rPr>
          <w:t>c</w:t>
        </w:r>
      </w:ins>
      <w:ins w:id="1070" w:author="Kathrin Eichler" w:date="2013-10-15T11:56:00Z">
        <w:r w:rsidR="00C24334">
          <w:rPr>
            <w:i/>
            <w:vertAlign w:val="subscript"/>
            <w:lang w:val="en-US"/>
          </w:rPr>
          <w:t>x</w:t>
        </w:r>
      </w:ins>
      <w:ins w:id="1071" w:author="Kathrin Eichler" w:date="2013-10-08T11:14:00Z">
        <w:r w:rsidR="004921B7" w:rsidRPr="007E7ED7">
          <w:rPr>
            <w:i/>
            <w:lang w:val="en-US"/>
          </w:rPr>
          <w:t>)</w:t>
        </w:r>
        <w:r w:rsidR="004921B7" w:rsidRPr="00DE1B49">
          <w:rPr>
            <w:lang w:val="en-US"/>
          </w:rPr>
          <w:t xml:space="preserve">. </w:t>
        </w:r>
      </w:ins>
    </w:p>
    <w:p w:rsidR="004921B7" w:rsidRPr="00A7528B" w:rsidRDefault="004921B7" w:rsidP="004921B7">
      <w:pPr>
        <w:pStyle w:val="Normal2"/>
        <w:rPr>
          <w:ins w:id="1072" w:author="Kathrin Eichler" w:date="2013-10-08T11:19:00Z"/>
          <w:lang w:val="en-US"/>
        </w:rPr>
      </w:pPr>
      <w:ins w:id="1073" w:author="Kathrin Eichler" w:date="2013-10-08T11:19:00Z">
        <w:r w:rsidRPr="00A7528B">
          <w:rPr>
            <w:lang w:val="en-US"/>
          </w:rPr>
          <w:t xml:space="preserve">To compute the final confidence </w:t>
        </w:r>
      </w:ins>
      <w:ins w:id="1074" w:author="Kathrin Eichler" w:date="2013-10-08T11:20:00Z">
        <w:r w:rsidR="00E17F56">
          <w:rPr>
            <w:lang w:val="en-US"/>
          </w:rPr>
          <w:t xml:space="preserve">score </w:t>
        </w:r>
      </w:ins>
      <w:ins w:id="1075" w:author="Kathrin Eichler" w:date="2013-10-08T12:05:00Z">
        <w:r w:rsidR="00050EFC">
          <w:rPr>
            <w:i/>
            <w:lang w:val="en-US"/>
          </w:rPr>
          <w:t>f</w:t>
        </w:r>
      </w:ins>
      <w:ins w:id="1076" w:author="Kathrin Eichler" w:date="2013-10-08T11:20:00Z">
        <w:r w:rsidR="00E17F56" w:rsidRPr="007E7ED7">
          <w:rPr>
            <w:i/>
            <w:lang w:val="en-US"/>
          </w:rPr>
          <w:t>(c</w:t>
        </w:r>
      </w:ins>
      <w:ins w:id="1077" w:author="Kathrin Eichler" w:date="2013-10-15T11:56:00Z">
        <w:r w:rsidR="00C24334">
          <w:rPr>
            <w:i/>
            <w:vertAlign w:val="subscript"/>
            <w:lang w:val="en-US"/>
          </w:rPr>
          <w:t>x</w:t>
        </w:r>
      </w:ins>
      <w:ins w:id="1078" w:author="Kathrin Eichler" w:date="2013-10-08T11:20:00Z">
        <w:r w:rsidR="00E17F56" w:rsidRPr="007E7ED7">
          <w:rPr>
            <w:i/>
            <w:lang w:val="en-US"/>
          </w:rPr>
          <w:t>)</w:t>
        </w:r>
        <w:r w:rsidR="00E17F56">
          <w:rPr>
            <w:i/>
            <w:lang w:val="en-US"/>
          </w:rPr>
          <w:t xml:space="preserve"> </w:t>
        </w:r>
      </w:ins>
      <w:ins w:id="1079" w:author="Kathrin Eichler" w:date="2013-10-08T11:19:00Z">
        <w:r w:rsidRPr="00A7528B">
          <w:rPr>
            <w:lang w:val="en-US"/>
          </w:rPr>
          <w:t>for each category</w:t>
        </w:r>
      </w:ins>
      <w:ins w:id="1080" w:author="Kathrin Eichler" w:date="2013-10-08T11:20:00Z">
        <w:r>
          <w:rPr>
            <w:lang w:val="en-US"/>
          </w:rPr>
          <w:t xml:space="preserve"> in </w:t>
        </w:r>
        <w:r w:rsidR="006C1AF3" w:rsidRPr="006C1AF3">
          <w:rPr>
            <w:i/>
            <w:lang w:val="en-US"/>
            <w:rPrChange w:id="1081" w:author="Kathrin Eichler" w:date="2013-10-08T11:20:00Z">
              <w:rPr>
                <w:rFonts w:cstheme="minorBidi"/>
                <w:color w:val="0000FF" w:themeColor="hyperlink"/>
                <w:u w:val="single"/>
                <w:lang w:val="en-US"/>
              </w:rPr>
            </w:rPrChange>
          </w:rPr>
          <w:t>E</w:t>
        </w:r>
      </w:ins>
      <w:ins w:id="1082" w:author="Kathrin Eichler" w:date="2013-10-08T11:19:00Z">
        <w:r w:rsidRPr="00A7528B">
          <w:rPr>
            <w:lang w:val="en-US"/>
          </w:rPr>
          <w:t>, we divide the sum calc</w:t>
        </w:r>
        <w:r w:rsidRPr="00A7528B">
          <w:rPr>
            <w:lang w:val="en-US"/>
          </w:rPr>
          <w:t>u</w:t>
        </w:r>
        <w:r w:rsidRPr="008E0E26">
          <w:rPr>
            <w:lang w:val="en-US"/>
          </w:rPr>
          <w:t xml:space="preserve">lated for </w:t>
        </w:r>
        <w:r>
          <w:rPr>
            <w:lang w:val="en-US"/>
          </w:rPr>
          <w:t>each</w:t>
        </w:r>
        <w:r w:rsidRPr="00A7528B">
          <w:rPr>
            <w:lang w:val="en-US"/>
          </w:rPr>
          <w:t xml:space="preserve"> categor</w:t>
        </w:r>
        <w:r>
          <w:rPr>
            <w:lang w:val="en-US"/>
          </w:rPr>
          <w:t xml:space="preserve">y </w:t>
        </w:r>
        <w:r w:rsidRPr="00A7528B">
          <w:rPr>
            <w:lang w:val="en-US"/>
          </w:rPr>
          <w:t>by the</w:t>
        </w:r>
        <w:r>
          <w:rPr>
            <w:lang w:val="en-US"/>
          </w:rPr>
          <w:t xml:space="preserve"> total</w:t>
        </w:r>
        <w:r w:rsidRPr="00A7528B">
          <w:rPr>
            <w:lang w:val="en-US"/>
          </w:rPr>
          <w:t xml:space="preserve"> number of mentions associated to the node</w:t>
        </w:r>
      </w:ins>
      <w:ins w:id="1083" w:author="Kathrin Eichler" w:date="2013-10-08T11:20:00Z">
        <w:r>
          <w:rPr>
            <w:lang w:val="en-US"/>
          </w:rPr>
          <w:t>:</w:t>
        </w:r>
      </w:ins>
    </w:p>
    <w:p w:rsidR="00000000" w:rsidRDefault="00050EFC">
      <w:pPr>
        <w:ind w:left="1440" w:firstLine="720"/>
        <w:rPr>
          <w:ins w:id="1084" w:author="Kathrin Eichler" w:date="2013-10-08T11:14:00Z"/>
          <w:i/>
          <w:rPrChange w:id="1085" w:author="Kathrin Eichler" w:date="2013-10-08T11:20:00Z">
            <w:rPr>
              <w:ins w:id="1086" w:author="Kathrin Eichler" w:date="2013-10-08T11:14:00Z"/>
            </w:rPr>
          </w:rPrChange>
        </w:rPr>
        <w:pPrChange w:id="1087" w:author="Kathrin Eichler" w:date="2013-10-08T11:20:00Z">
          <w:pPr>
            <w:pStyle w:val="Heading3"/>
          </w:pPr>
        </w:pPrChange>
      </w:pPr>
      <w:ins w:id="1088" w:author="Kathrin Eichler" w:date="2013-10-08T12:05:00Z">
        <w:r>
          <w:rPr>
            <w:i/>
            <w:lang w:val="en-US"/>
          </w:rPr>
          <w:t>f</w:t>
        </w:r>
      </w:ins>
      <w:ins w:id="1089" w:author="Kathrin Eichler" w:date="2013-10-08T11:14:00Z">
        <w:r w:rsidR="004921B7" w:rsidRPr="007E7ED7">
          <w:rPr>
            <w:i/>
            <w:lang w:val="en-US"/>
          </w:rPr>
          <w:t>(</w:t>
        </w:r>
      </w:ins>
      <w:ins w:id="1090" w:author="Kathrin Eichler" w:date="2013-10-08T11:20:00Z">
        <w:r w:rsidR="004921B7" w:rsidRPr="007E7ED7">
          <w:rPr>
            <w:i/>
            <w:lang w:val="en-US"/>
          </w:rPr>
          <w:t>c</w:t>
        </w:r>
      </w:ins>
      <w:ins w:id="1091" w:author="Kathrin Eichler" w:date="2013-10-15T11:56:00Z">
        <w:r w:rsidR="00C24334">
          <w:rPr>
            <w:i/>
            <w:vertAlign w:val="subscript"/>
            <w:lang w:val="en-US"/>
          </w:rPr>
          <w:t>x</w:t>
        </w:r>
      </w:ins>
      <w:ins w:id="1092" w:author="Kathrin Eichler" w:date="2013-10-08T11:14:00Z">
        <w:r w:rsidR="004921B7" w:rsidRPr="007E7ED7">
          <w:rPr>
            <w:i/>
            <w:lang w:val="en-US"/>
          </w:rPr>
          <w:t>) = sum(</w:t>
        </w:r>
      </w:ins>
      <w:ins w:id="1093" w:author="Kathrin Eichler" w:date="2013-10-08T11:20:00Z">
        <w:r w:rsidR="004921B7" w:rsidRPr="007E7ED7">
          <w:rPr>
            <w:i/>
            <w:lang w:val="en-US"/>
          </w:rPr>
          <w:t>c</w:t>
        </w:r>
      </w:ins>
      <w:ins w:id="1094" w:author="Kathrin Eichler" w:date="2013-10-15T11:56:00Z">
        <w:r w:rsidR="00C24334">
          <w:rPr>
            <w:i/>
            <w:vertAlign w:val="subscript"/>
            <w:lang w:val="en-US"/>
          </w:rPr>
          <w:t>x</w:t>
        </w:r>
      </w:ins>
      <w:ins w:id="1095" w:author="Kathrin Eichler" w:date="2013-10-08T11:14:00Z">
        <w:r w:rsidR="004921B7" w:rsidRPr="007E7ED7">
          <w:rPr>
            <w:i/>
            <w:lang w:val="en-US"/>
          </w:rPr>
          <w:t>) / m</w:t>
        </w:r>
      </w:ins>
    </w:p>
    <w:p w:rsidR="00BB641D" w:rsidRDefault="0087709E" w:rsidP="00804B4D">
      <w:pPr>
        <w:pStyle w:val="Heading3"/>
        <w:rPr>
          <w:ins w:id="1096" w:author="Kathrin Eichler" w:date="2013-10-16T15:01:00Z"/>
        </w:rPr>
      </w:pPr>
      <w:bookmarkStart w:id="1097" w:name="_Toc369782430"/>
      <w:r w:rsidRPr="00DE1B49">
        <w:t>Node Matcher module</w:t>
      </w:r>
      <w:ins w:id="1098" w:author="Kathrin Eichler" w:date="2013-10-16T15:01:00Z">
        <w:r w:rsidR="00BB641D">
          <w:t>s</w:t>
        </w:r>
      </w:ins>
      <w:del w:id="1099" w:author="Kathrin Eichler" w:date="2013-10-16T15:01:00Z">
        <w:r w:rsidRPr="00DE1B49" w:rsidDel="00BB641D">
          <w:delText>:</w:delText>
        </w:r>
      </w:del>
      <w:bookmarkEnd w:id="1097"/>
      <w:r w:rsidRPr="00DE1B49">
        <w:t xml:space="preserve"> </w:t>
      </w:r>
    </w:p>
    <w:p w:rsidR="00000000" w:rsidRDefault="0087709E">
      <w:pPr>
        <w:pStyle w:val="Heading4"/>
        <w:pPrChange w:id="1100" w:author="Kathrin Eichler" w:date="2013-10-16T15:01:00Z">
          <w:pPr>
            <w:pStyle w:val="Heading3"/>
          </w:pPr>
        </w:pPrChange>
      </w:pPr>
      <w:r w:rsidRPr="00DE1B49">
        <w:t>class NodeMatcherLongestOnly</w:t>
      </w:r>
      <w:r w:rsidR="008D6CF9">
        <w:t xml:space="preserve"> (</w:t>
      </w:r>
      <w:r w:rsidR="008D6CF9" w:rsidRPr="008D6CF9">
        <w:t>eu</w:t>
      </w:r>
      <w:r w:rsidR="008D6CF9">
        <w:t>.excitementproject.</w:t>
      </w:r>
      <w:r w:rsidR="008D6CF9" w:rsidRPr="008D6CF9">
        <w:t>tl</w:t>
      </w:r>
      <w:r w:rsidR="008D6CF9">
        <w:t>.composition.nodematcher)</w:t>
      </w:r>
      <w:bookmarkEnd w:id="1023"/>
    </w:p>
    <w:p w:rsidR="0087709E" w:rsidRPr="00DE1B49" w:rsidRDefault="0087709E" w:rsidP="0087709E">
      <w:pPr>
        <w:rPr>
          <w:lang w:val="en-US"/>
        </w:rPr>
      </w:pPr>
      <w:r w:rsidRPr="00DE1B49">
        <w:rPr>
          <w:lang w:val="en-US"/>
        </w:rPr>
        <w:t>This implementation of the</w:t>
      </w:r>
      <w:r w:rsidR="00DA12C3">
        <w:rPr>
          <w:lang w:val="en-US"/>
        </w:rPr>
        <w:t xml:space="preserve"> </w:t>
      </w:r>
      <w:r w:rsidR="00DA12C3" w:rsidRPr="00DA12C3">
        <w:rPr>
          <w:i/>
          <w:lang w:val="en-US"/>
        </w:rPr>
        <w:t>NodeMatcher</w:t>
      </w:r>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r w:rsidRPr="00DE1B49">
        <w:rPr>
          <w:i/>
          <w:lang w:val="en-US"/>
        </w:rPr>
        <w:t>NodeMatch findMatchingNodesForMention(EntailmentUnitMention mentionToBeFound, EntailmentGraph</w:t>
      </w:r>
      <w:ins w:id="1101" w:author="Kathrin Eichler" w:date="2013-10-15T11:12:00Z">
        <w:r w:rsidR="00CC614A" w:rsidRPr="00CC614A">
          <w:rPr>
            <w:lang w:val="en-US"/>
          </w:rPr>
          <w:t xml:space="preserve"> </w:t>
        </w:r>
        <w:r w:rsidR="00CC614A">
          <w:rPr>
            <w:lang w:val="en-US"/>
          </w:rPr>
          <w:t>Collapsed</w:t>
        </w:r>
      </w:ins>
      <w:del w:id="1102" w:author="Kathrin Eichler" w:date="2013-10-15T11:12:00Z">
        <w:r w:rsidRPr="00DE1B49" w:rsidDel="00CC614A">
          <w:rPr>
            <w:i/>
            <w:lang w:val="en-US"/>
          </w:rPr>
          <w:delText>Raw</w:delText>
        </w:r>
      </w:del>
      <w:r w:rsidRPr="00DE1B49">
        <w:rPr>
          <w:i/>
          <w:lang w:val="en-US"/>
        </w:rPr>
        <w:t xml:space="preserve"> entailmentGraph)</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lastRenderedPageBreak/>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mentionToBeFound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entailmentGraph </w:t>
      </w:r>
      <w:r w:rsidR="00B77A1E">
        <w:rPr>
          <w:lang w:val="en-US"/>
        </w:rPr>
        <w:t>–</w:t>
      </w:r>
      <w:r w:rsidRPr="00DE1B49">
        <w:rPr>
          <w:lang w:val="en-US"/>
        </w:rPr>
        <w:t xml:space="preserve"> the </w:t>
      </w:r>
      <w:ins w:id="1103" w:author="Kathrin Eichler" w:date="2013-10-15T11:13:00Z">
        <w:r w:rsidR="00CC614A">
          <w:rPr>
            <w:lang w:val="en-US"/>
          </w:rPr>
          <w:t xml:space="preserve">collapsed </w:t>
        </w:r>
      </w:ins>
      <w:del w:id="1104" w:author="Kathrin Eichler" w:date="2013-10-15T11:13:00Z">
        <w:r w:rsidRPr="00DE1B49" w:rsidDel="00CC614A">
          <w:rPr>
            <w:lang w:val="en-US"/>
          </w:rPr>
          <w:delText xml:space="preserve">raw </w:delText>
        </w:r>
      </w:del>
      <w:r w:rsidRPr="00DE1B49">
        <w:rPr>
          <w:lang w:val="en-US"/>
        </w:rPr>
        <w:t>entailment graph against which the mention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 xml:space="preserve">(NodeMatch)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getNodeScore(EntailmentUnitMention mentionToBeFound,   </w:t>
      </w:r>
      <w:r w:rsidRPr="00DE1B49">
        <w:rPr>
          <w:i/>
          <w:lang w:val="en-US"/>
        </w:rPr>
        <w:tab/>
      </w:r>
      <w:r w:rsidRPr="00DE1B49">
        <w:rPr>
          <w:i/>
          <w:lang w:val="en-US"/>
        </w:rPr>
        <w:tab/>
        <w:t xml:space="preserve"> EntailmentUnit eu)</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the mentionToBeFound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000000" w:rsidRDefault="00BB641D">
      <w:pPr>
        <w:pStyle w:val="Heading4"/>
        <w:rPr>
          <w:ins w:id="1105" w:author="Kathrin Eichler" w:date="2013-10-16T15:01:00Z"/>
        </w:rPr>
        <w:pPrChange w:id="1106" w:author="Kathrin Eichler" w:date="2013-10-16T15:01:00Z">
          <w:pPr>
            <w:pStyle w:val="Heading3"/>
          </w:pPr>
        </w:pPrChange>
      </w:pPr>
      <w:bookmarkStart w:id="1107" w:name="h.i4hde1j9b6lp" w:colFirst="0" w:colLast="0"/>
      <w:bookmarkStart w:id="1108" w:name="_Ref359920280"/>
      <w:bookmarkEnd w:id="1107"/>
      <w:ins w:id="1109" w:author="Kathrin Eichler" w:date="2013-10-16T15:01:00Z">
        <w:r w:rsidRPr="00DE1B49">
          <w:t>class NodeMatcher</w:t>
        </w:r>
        <w:r>
          <w:t>Lucene (</w:t>
        </w:r>
        <w:r w:rsidRPr="008D6CF9">
          <w:t>eu</w:t>
        </w:r>
        <w:r>
          <w:t>.excitementproject.</w:t>
        </w:r>
        <w:r w:rsidRPr="008D6CF9">
          <w:t>tl</w:t>
        </w:r>
        <w:r>
          <w:t>.composition.nodematcher)</w:t>
        </w:r>
      </w:ins>
    </w:p>
    <w:p w:rsidR="00BB641D" w:rsidRDefault="00BB641D" w:rsidP="00BB641D">
      <w:pPr>
        <w:rPr>
          <w:ins w:id="1110" w:author="Kathrin Eichler" w:date="2013-10-16T15:02:00Z"/>
          <w:lang w:val="en-US"/>
        </w:rPr>
      </w:pPr>
      <w:ins w:id="1111" w:author="Kathrin Eichler" w:date="2013-10-16T15:01:00Z">
        <w:r w:rsidRPr="00DE1B49">
          <w:rPr>
            <w:lang w:val="en-US"/>
          </w:rPr>
          <w:t>This implementation of the</w:t>
        </w:r>
        <w:r>
          <w:rPr>
            <w:lang w:val="en-US"/>
          </w:rPr>
          <w:t xml:space="preserve"> </w:t>
        </w:r>
        <w:r w:rsidRPr="00DA12C3">
          <w:rPr>
            <w:i/>
            <w:lang w:val="en-US"/>
          </w:rPr>
          <w:t>NodeMatcher</w:t>
        </w:r>
        <w:r>
          <w:rPr>
            <w:lang w:val="en-US"/>
          </w:rPr>
          <w:t xml:space="preserve"> </w:t>
        </w:r>
        <w:r w:rsidRPr="00DE1B49">
          <w:rPr>
            <w:lang w:val="en-US"/>
          </w:rPr>
          <w:t>module compares an input fragment graph to an input entailment graph</w:t>
        </w:r>
      </w:ins>
      <w:ins w:id="1112" w:author="Kathrin Eichler" w:date="2013-10-16T15:02:00Z">
        <w:r>
          <w:rPr>
            <w:lang w:val="en-US"/>
          </w:rPr>
          <w:t xml:space="preserve"> </w:t>
        </w:r>
      </w:ins>
      <w:ins w:id="1113" w:author="Kathrin Eichler" w:date="2013-10-17T13:48:00Z">
        <w:r w:rsidR="00D40A8F">
          <w:rPr>
            <w:lang w:val="en-US"/>
          </w:rPr>
          <w:t xml:space="preserve">(collapsed) </w:t>
        </w:r>
      </w:ins>
      <w:ins w:id="1114" w:author="Kathrin Eichler" w:date="2013-10-16T15:01:00Z">
        <w:r w:rsidRPr="00DE1B49">
          <w:rPr>
            <w:lang w:val="en-US"/>
          </w:rPr>
          <w:t xml:space="preserve">and tries to find the longest match: It starts with the complete statement, on which the fragment graph was built (i.e., the statement containing all modifiers), and tries to find a matching node in the entailment graph. If a match is found, it returns this </w:t>
        </w:r>
        <w:r>
          <w:rPr>
            <w:lang w:val="en-US"/>
          </w:rPr>
          <w:t>matching node;</w:t>
        </w:r>
        <w:r w:rsidRPr="00DE1B49">
          <w:rPr>
            <w:lang w:val="en-US"/>
          </w:rPr>
          <w:t xml:space="preserve"> </w:t>
        </w:r>
        <w:r>
          <w:rPr>
            <w:lang w:val="en-US"/>
          </w:rPr>
          <w:t>otherwise</w:t>
        </w:r>
        <w:r w:rsidRPr="00DE1B49">
          <w:rPr>
            <w:lang w:val="en-US"/>
          </w:rPr>
          <w:t xml:space="preserve"> it tries to match the strings on the next level of the fragment graph, i.e. the statements in which one modifier is missing. Again, if a match is found, the node</w:t>
        </w:r>
        <w:r>
          <w:rPr>
            <w:lang w:val="en-US"/>
          </w:rPr>
          <w:t>(s)</w:t>
        </w:r>
        <w:r w:rsidRPr="00DE1B49">
          <w:rPr>
            <w:lang w:val="en-US"/>
          </w:rPr>
          <w:t xml:space="preserve"> are returned, </w:t>
        </w:r>
        <w:r>
          <w:rPr>
            <w:lang w:val="en-US"/>
          </w:rPr>
          <w:t xml:space="preserve">otherwise the process continues </w:t>
        </w:r>
        <w:r w:rsidRPr="00DE1B49">
          <w:rPr>
            <w:lang w:val="en-US"/>
          </w:rPr>
          <w:t>until the base statement (in which all modifiers are removed)</w:t>
        </w:r>
        <w:r>
          <w:rPr>
            <w:lang w:val="en-US"/>
          </w:rPr>
          <w:t xml:space="preserve"> is reached</w:t>
        </w:r>
        <w:r w:rsidRPr="00DE1B49">
          <w:rPr>
            <w:lang w:val="en-US"/>
          </w:rPr>
          <w:t>.</w:t>
        </w:r>
      </w:ins>
    </w:p>
    <w:p w:rsidR="006E7846" w:rsidRDefault="006E7846" w:rsidP="00BB641D">
      <w:pPr>
        <w:rPr>
          <w:ins w:id="1115" w:author="Kathrin Eichler" w:date="2013-10-16T15:18:00Z"/>
          <w:lang w:val="en-US"/>
        </w:rPr>
      </w:pPr>
    </w:p>
    <w:p w:rsidR="00BB641D" w:rsidRDefault="00BB641D" w:rsidP="00BB641D">
      <w:pPr>
        <w:rPr>
          <w:ins w:id="1116" w:author="Kathrin Eichler" w:date="2013-10-16T15:02:00Z"/>
          <w:lang w:val="en-US"/>
        </w:rPr>
      </w:pPr>
      <w:ins w:id="1117" w:author="Kathrin Eichler" w:date="2013-10-16T15:02:00Z">
        <w:r>
          <w:rPr>
            <w:lang w:val="en-US"/>
          </w:rPr>
          <w:t xml:space="preserve">For the matching step, the Lucene library is used. </w:t>
        </w:r>
      </w:ins>
    </w:p>
    <w:p w:rsidR="00BB641D" w:rsidRPr="00DE1B49" w:rsidRDefault="00BB641D" w:rsidP="00BB641D">
      <w:pPr>
        <w:rPr>
          <w:ins w:id="1118" w:author="Kathrin Eichler" w:date="2013-10-16T15:01:00Z"/>
          <w:lang w:val="en-US"/>
        </w:rPr>
      </w:pPr>
    </w:p>
    <w:p w:rsidR="00BB641D" w:rsidRPr="00DE1B49" w:rsidRDefault="00BB641D" w:rsidP="00BB641D">
      <w:pPr>
        <w:rPr>
          <w:ins w:id="1119" w:author="Kathrin Eichler" w:date="2013-10-16T15:01:00Z"/>
          <w:lang w:val="en-US"/>
        </w:rPr>
      </w:pPr>
      <w:ins w:id="1120" w:author="Kathrin Eichler" w:date="2013-10-16T15:01:00Z">
        <w:r w:rsidRPr="00DE1B49">
          <w:rPr>
            <w:lang w:val="en-US"/>
          </w:rPr>
          <w:t xml:space="preserve">Internally, this implementation uses two additional (non-API) methods: </w:t>
        </w:r>
      </w:ins>
    </w:p>
    <w:p w:rsidR="00BB641D" w:rsidRPr="00DE1B49" w:rsidRDefault="00BB641D" w:rsidP="00BB641D">
      <w:pPr>
        <w:rPr>
          <w:ins w:id="1121" w:author="Kathrin Eichler" w:date="2013-10-16T15:01:00Z"/>
          <w:lang w:val="en-US"/>
        </w:rPr>
      </w:pPr>
    </w:p>
    <w:p w:rsidR="00BB641D" w:rsidRPr="00BB641D" w:rsidRDefault="006C1AF3" w:rsidP="00BB641D">
      <w:pPr>
        <w:numPr>
          <w:ilvl w:val="0"/>
          <w:numId w:val="5"/>
        </w:numPr>
        <w:spacing w:line="276" w:lineRule="auto"/>
        <w:ind w:hanging="359"/>
        <w:rPr>
          <w:ins w:id="1122" w:author="Kathrin Eichler" w:date="2013-10-16T15:05:00Z"/>
          <w:i/>
          <w:lang w:val="en-US"/>
          <w:rPrChange w:id="1123" w:author="Kathrin Eichler" w:date="2013-10-16T15:05:00Z">
            <w:rPr>
              <w:ins w:id="1124" w:author="Kathrin Eichler" w:date="2013-10-16T15:05:00Z"/>
              <w:rFonts w:cs="Consolas"/>
              <w:i/>
              <w:color w:val="000000"/>
              <w:lang w:val="de-DE"/>
            </w:rPr>
          </w:rPrChange>
        </w:rPr>
      </w:pPr>
      <w:ins w:id="1125" w:author="Kathrin Eichler" w:date="2013-10-16T15:04:00Z">
        <w:r w:rsidRPr="006C1AF3">
          <w:rPr>
            <w:rFonts w:cs="Consolas"/>
            <w:bCs/>
            <w:i/>
            <w:color w:val="7F0055"/>
            <w:lang w:val="de-DE"/>
            <w:rPrChange w:id="1126" w:author="Kathrin Eichler" w:date="2013-10-16T15:05:00Z">
              <w:rPr>
                <w:rFonts w:ascii="Consolas" w:eastAsia="Times New Roman" w:hAnsi="Consolas" w:cs="Consolas"/>
                <w:b/>
                <w:bCs/>
                <w:color w:val="7F0055"/>
                <w:sz w:val="20"/>
                <w:szCs w:val="20"/>
                <w:highlight w:val="blue"/>
                <w:u w:val="single"/>
                <w:lang w:val="de-DE" w:eastAsia="de-DE"/>
              </w:rPr>
            </w:rPrChange>
          </w:rPr>
          <w:t>void</w:t>
        </w:r>
        <w:r w:rsidRPr="006C1AF3">
          <w:rPr>
            <w:rFonts w:cs="Consolas"/>
            <w:i/>
            <w:color w:val="000000"/>
            <w:lang w:val="de-DE"/>
            <w:rPrChange w:id="1127"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indexGraphNodes() </w:t>
        </w:r>
        <w:r w:rsidRPr="006C1AF3">
          <w:rPr>
            <w:rFonts w:cs="Consolas"/>
            <w:bCs/>
            <w:i/>
            <w:color w:val="7F0055"/>
            <w:lang w:val="de-DE"/>
            <w:rPrChange w:id="1128" w:author="Kathrin Eichler" w:date="2013-10-16T15:05:00Z">
              <w:rPr>
                <w:rFonts w:ascii="Consolas" w:eastAsia="Times New Roman" w:hAnsi="Consolas" w:cs="Consolas"/>
                <w:b/>
                <w:bCs/>
                <w:color w:val="7F0055"/>
                <w:sz w:val="20"/>
                <w:szCs w:val="20"/>
                <w:highlight w:val="blue"/>
                <w:u w:val="single"/>
                <w:lang w:val="de-DE" w:eastAsia="de-DE"/>
              </w:rPr>
            </w:rPrChange>
          </w:rPr>
          <w:t>throws</w:t>
        </w:r>
        <w:r w:rsidRPr="006C1AF3">
          <w:rPr>
            <w:rFonts w:cs="Consolas"/>
            <w:i/>
            <w:color w:val="000000"/>
            <w:lang w:val="de-DE"/>
            <w:rPrChange w:id="1129"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IOException</w:t>
        </w:r>
      </w:ins>
    </w:p>
    <w:p w:rsidR="00000000" w:rsidRDefault="00EF226F">
      <w:pPr>
        <w:spacing w:line="276" w:lineRule="auto"/>
        <w:ind w:left="720"/>
        <w:rPr>
          <w:ins w:id="1130" w:author="Kathrin Eichler" w:date="2013-10-16T15:05:00Z"/>
          <w:rFonts w:cs="Consolas"/>
          <w:i/>
          <w:color w:val="000000"/>
          <w:lang w:val="de-DE"/>
        </w:rPr>
        <w:pPrChange w:id="1131" w:author="Kathrin Eichler" w:date="2013-10-16T15:05:00Z">
          <w:pPr>
            <w:numPr>
              <w:numId w:val="5"/>
            </w:numPr>
            <w:spacing w:line="276" w:lineRule="auto"/>
            <w:ind w:left="720" w:hanging="359"/>
          </w:pPr>
        </w:pPrChange>
      </w:pPr>
    </w:p>
    <w:p w:rsidR="00000000" w:rsidRDefault="006C1AF3">
      <w:pPr>
        <w:pStyle w:val="Normal2"/>
        <w:rPr>
          <w:ins w:id="1132" w:author="Kathrin Eichler" w:date="2013-10-16T15:06:00Z"/>
          <w:lang w:val="en-US"/>
        </w:rPr>
        <w:pPrChange w:id="1133" w:author="Kathrin Eichler" w:date="2013-10-17T13:49:00Z">
          <w:pPr>
            <w:numPr>
              <w:numId w:val="5"/>
            </w:numPr>
            <w:spacing w:line="276" w:lineRule="auto"/>
            <w:ind w:left="720" w:hanging="359"/>
          </w:pPr>
        </w:pPrChange>
      </w:pPr>
      <w:ins w:id="1134" w:author="Kathrin Eichler" w:date="2013-10-16T15:05:00Z">
        <w:r w:rsidRPr="006C1AF3">
          <w:rPr>
            <w:lang w:val="en-US"/>
            <w:rPrChange w:id="1135" w:author="Kathrin Eichler" w:date="2013-10-16T15:05:00Z">
              <w:rPr>
                <w:rFonts w:cs="Consolas"/>
                <w:color w:val="000000"/>
                <w:u w:val="single"/>
                <w:lang w:val="de-DE"/>
              </w:rPr>
            </w:rPrChange>
          </w:rPr>
          <w:lastRenderedPageBreak/>
          <w:t xml:space="preserve">The purpose of this method is to index all nodes of the entailment graph in order to be able to search on them quickly. </w:t>
        </w:r>
      </w:ins>
      <w:ins w:id="1136" w:author="Kathrin Eichler" w:date="2013-10-16T15:06:00Z">
        <w:r w:rsidR="00BB641D">
          <w:rPr>
            <w:lang w:val="en-US"/>
          </w:rPr>
          <w:t xml:space="preserve">For indexing, we use the Lucene library. </w:t>
        </w:r>
      </w:ins>
      <w:ins w:id="1137" w:author="Kathrin Eichler" w:date="2013-10-16T15:07:00Z">
        <w:r w:rsidR="00BB641D">
          <w:rPr>
            <w:lang w:val="en-US"/>
          </w:rPr>
          <w:t>Indexing is done per entailment unit, i.e., per distinct text unit. An entry in the index holds the text of an e</w:t>
        </w:r>
        <w:r w:rsidR="00BB641D">
          <w:rPr>
            <w:lang w:val="en-US"/>
          </w:rPr>
          <w:t>n</w:t>
        </w:r>
        <w:r w:rsidR="00BB641D">
          <w:rPr>
            <w:lang w:val="en-US"/>
          </w:rPr>
          <w:t>tailment unit plus the label of the equivalence class node the entailment unit it associated to</w:t>
        </w:r>
      </w:ins>
      <w:ins w:id="1138" w:author="Kathrin Eichler" w:date="2013-10-16T15:08:00Z">
        <w:r w:rsidR="00BB641D">
          <w:rPr>
            <w:lang w:val="en-US"/>
          </w:rPr>
          <w:t>.</w:t>
        </w:r>
      </w:ins>
      <w:ins w:id="1139" w:author="Kathrin Eichler" w:date="2013-10-16T15:07:00Z">
        <w:r w:rsidR="00BB641D">
          <w:rPr>
            <w:lang w:val="en-US"/>
          </w:rPr>
          <w:t xml:space="preserve"> </w:t>
        </w:r>
      </w:ins>
      <w:ins w:id="1140" w:author="Kathrin Eichler" w:date="2013-10-16T15:08:00Z">
        <w:r w:rsidR="00BB641D">
          <w:rPr>
            <w:lang w:val="en-US"/>
          </w:rPr>
          <w:t>S</w:t>
        </w:r>
      </w:ins>
      <w:ins w:id="1141" w:author="Kathrin Eichler" w:date="2013-10-16T15:07:00Z">
        <w:r w:rsidR="00BB641D">
          <w:rPr>
            <w:lang w:val="en-US"/>
          </w:rPr>
          <w:t>toring the equivalence class label allows us</w:t>
        </w:r>
      </w:ins>
      <w:ins w:id="1142" w:author="Kathrin Eichler" w:date="2013-10-16T15:08:00Z">
        <w:r w:rsidR="00BB641D">
          <w:rPr>
            <w:lang w:val="en-US"/>
          </w:rPr>
          <w:t xml:space="preserve"> to find the original node in the entailment graph and retrieve the category confidence scores for annotation. </w:t>
        </w:r>
      </w:ins>
    </w:p>
    <w:p w:rsidR="00000000" w:rsidRDefault="00EF226F">
      <w:pPr>
        <w:spacing w:line="276" w:lineRule="auto"/>
        <w:rPr>
          <w:ins w:id="1143" w:author="Kathrin Eichler" w:date="2013-10-16T15:04:00Z"/>
          <w:lang w:val="en-US"/>
          <w:rPrChange w:id="1144" w:author="Kathrin Eichler" w:date="2013-10-16T15:05:00Z">
            <w:rPr>
              <w:ins w:id="1145" w:author="Kathrin Eichler" w:date="2013-10-16T15:04:00Z"/>
              <w:i/>
              <w:lang w:val="en-US"/>
            </w:rPr>
          </w:rPrChange>
        </w:rPr>
        <w:pPrChange w:id="1146" w:author="Kathrin Eichler" w:date="2013-10-16T15:06:00Z">
          <w:pPr>
            <w:numPr>
              <w:numId w:val="5"/>
            </w:numPr>
            <w:spacing w:line="276" w:lineRule="auto"/>
            <w:ind w:left="720" w:hanging="359"/>
          </w:pPr>
        </w:pPrChange>
      </w:pPr>
    </w:p>
    <w:p w:rsidR="00BB641D" w:rsidRDefault="00BB641D" w:rsidP="00BB641D">
      <w:pPr>
        <w:numPr>
          <w:ilvl w:val="0"/>
          <w:numId w:val="5"/>
        </w:numPr>
        <w:spacing w:line="276" w:lineRule="auto"/>
        <w:ind w:hanging="359"/>
        <w:rPr>
          <w:ins w:id="1147" w:author="Kathrin Eichler" w:date="2013-10-16T15:01:00Z"/>
          <w:lang w:val="en-US"/>
        </w:rPr>
      </w:pPr>
      <w:ins w:id="1148" w:author="Kathrin Eichler" w:date="2013-10-16T15:01:00Z">
        <w:r w:rsidRPr="00DE1B49">
          <w:rPr>
            <w:i/>
            <w:lang w:val="en-US"/>
          </w:rPr>
          <w:t>NodeMatch findMatchingNodesForMention(EntailmentUnitMention mentionToBeFound, EntailmentGraph</w:t>
        </w:r>
        <w:r w:rsidRPr="00CC614A">
          <w:rPr>
            <w:lang w:val="en-US"/>
          </w:rPr>
          <w:t xml:space="preserve"> </w:t>
        </w:r>
        <w:r>
          <w:rPr>
            <w:lang w:val="en-US"/>
          </w:rPr>
          <w:t>Collapsed</w:t>
        </w:r>
        <w:r w:rsidRPr="00DE1B49">
          <w:rPr>
            <w:i/>
            <w:lang w:val="en-US"/>
          </w:rPr>
          <w:t xml:space="preserve"> entailmentGraph)</w:t>
        </w:r>
      </w:ins>
    </w:p>
    <w:p w:rsidR="00BB641D" w:rsidRDefault="00BB641D" w:rsidP="00BB641D">
      <w:pPr>
        <w:spacing w:line="276" w:lineRule="auto"/>
        <w:ind w:left="720"/>
        <w:rPr>
          <w:ins w:id="1149" w:author="Kathrin Eichler" w:date="2013-10-16T15:01:00Z"/>
          <w:lang w:val="en-US"/>
        </w:rPr>
      </w:pPr>
    </w:p>
    <w:p w:rsidR="00000000" w:rsidRDefault="00D40A8F">
      <w:pPr>
        <w:pStyle w:val="Normal2"/>
        <w:ind w:firstLine="361"/>
        <w:rPr>
          <w:ins w:id="1150" w:author="Kathrin Eichler" w:date="2013-10-16T15:01:00Z"/>
          <w:lang w:val="en-US"/>
        </w:rPr>
        <w:pPrChange w:id="1151" w:author="Kathrin Eichler" w:date="2013-10-17T13:54:00Z">
          <w:pPr/>
        </w:pPrChange>
      </w:pPr>
      <w:ins w:id="1152" w:author="Kathrin Eichler" w:date="2013-10-17T13:51:00Z">
        <w:r>
          <w:rPr>
            <w:lang w:val="en-US"/>
          </w:rPr>
          <w:t>This</w:t>
        </w:r>
      </w:ins>
      <w:ins w:id="1153" w:author="Kathrin Eichler" w:date="2013-10-16T15:01:00Z">
        <w:r>
          <w:rPr>
            <w:lang w:val="en-US"/>
          </w:rPr>
          <w:t xml:space="preserve"> method </w:t>
        </w:r>
      </w:ins>
      <w:ins w:id="1154" w:author="Kathrin Eichler" w:date="2013-10-17T13:51:00Z">
        <w:r>
          <w:rPr>
            <w:lang w:val="en-US"/>
          </w:rPr>
          <w:t xml:space="preserve">matches </w:t>
        </w:r>
      </w:ins>
      <w:ins w:id="1155" w:author="Kathrin Eichler" w:date="2013-10-16T15:01:00Z">
        <w:r w:rsidR="00BB641D" w:rsidRPr="00DA12C3">
          <w:rPr>
            <w:lang w:val="en-US"/>
          </w:rPr>
          <w:t>a particular mention</w:t>
        </w:r>
      </w:ins>
      <w:ins w:id="1156" w:author="Kathrin Eichler" w:date="2013-10-17T13:51:00Z">
        <w:r>
          <w:rPr>
            <w:lang w:val="en-US"/>
          </w:rPr>
          <w:t xml:space="preserve"> against the indexed graph</w:t>
        </w:r>
      </w:ins>
      <w:ins w:id="1157" w:author="Kathrin Eichler" w:date="2013-10-17T13:52:00Z">
        <w:r>
          <w:rPr>
            <w:lang w:val="en-US"/>
          </w:rPr>
          <w:t xml:space="preserve"> and returns a NodeMatch object storing the matched entailment graph nodes </w:t>
        </w:r>
      </w:ins>
      <w:ins w:id="1158" w:author="Kathrin Eichler" w:date="2013-10-17T13:53:00Z">
        <w:r>
          <w:rPr>
            <w:lang w:val="en-US"/>
          </w:rPr>
          <w:t>associated to the</w:t>
        </w:r>
      </w:ins>
      <w:ins w:id="1159" w:author="Kathrin Eichler" w:date="2013-10-17T13:52:00Z">
        <w:r>
          <w:rPr>
            <w:lang w:val="en-US"/>
          </w:rPr>
          <w:t xml:space="preserve"> confidence score of the match. </w:t>
        </w:r>
      </w:ins>
      <w:ins w:id="1160" w:author="Kathrin Eichler" w:date="2013-10-17T13:53:00Z">
        <w:r>
          <w:rPr>
            <w:lang w:val="en-US"/>
          </w:rPr>
          <w:t xml:space="preserve">In this implementation, a node is returned whenever it contains all and only the tokens of the </w:t>
        </w:r>
        <w:r w:rsidR="006C1AF3" w:rsidRPr="006C1AF3">
          <w:rPr>
            <w:i/>
            <w:lang w:val="en-US"/>
            <w:rPrChange w:id="1161" w:author="Kathrin Eichler" w:date="2013-10-17T13:54:00Z">
              <w:rPr>
                <w:color w:val="0000FF" w:themeColor="hyperlink"/>
                <w:u w:val="single"/>
                <w:lang w:val="en-US"/>
              </w:rPr>
            </w:rPrChange>
          </w:rPr>
          <w:t>mentionToBeFound</w:t>
        </w:r>
        <w:r>
          <w:rPr>
            <w:lang w:val="en-US"/>
          </w:rPr>
          <w:t xml:space="preserve"> text</w:t>
        </w:r>
      </w:ins>
      <w:ins w:id="1162" w:author="Kathrin Eichler" w:date="2013-10-17T13:54:00Z">
        <w:r>
          <w:rPr>
            <w:lang w:val="en-US"/>
          </w:rPr>
          <w:t xml:space="preserve"> (ignoring capitalization and word order). The score of the match is 1.0. </w:t>
        </w:r>
      </w:ins>
    </w:p>
    <w:p w:rsidR="00BB641D" w:rsidRPr="00DE1B49" w:rsidRDefault="00BB641D" w:rsidP="00BB641D">
      <w:pPr>
        <w:numPr>
          <w:ilvl w:val="1"/>
          <w:numId w:val="5"/>
        </w:numPr>
        <w:spacing w:line="276" w:lineRule="auto"/>
        <w:ind w:hanging="359"/>
        <w:rPr>
          <w:ins w:id="1163" w:author="Kathrin Eichler" w:date="2013-10-16T15:01:00Z"/>
          <w:lang w:val="en-US"/>
        </w:rPr>
      </w:pPr>
      <w:ins w:id="1164" w:author="Kathrin Eichler" w:date="2013-10-16T15:01:00Z">
        <w:r w:rsidRPr="00DE1B49">
          <w:rPr>
            <w:lang w:val="en-US"/>
          </w:rPr>
          <w:t xml:space="preserve">@param mentionToBeFound </w:t>
        </w:r>
        <w:r>
          <w:rPr>
            <w:lang w:val="en-US"/>
          </w:rPr>
          <w:t>–</w:t>
        </w:r>
        <w:r w:rsidRPr="00DE1B49">
          <w:rPr>
            <w:lang w:val="en-US"/>
          </w:rPr>
          <w:t xml:space="preserve"> the entailment unit mention to be found in the graph</w:t>
        </w:r>
      </w:ins>
    </w:p>
    <w:p w:rsidR="00000000" w:rsidRDefault="00BB641D">
      <w:pPr>
        <w:numPr>
          <w:ilvl w:val="1"/>
          <w:numId w:val="5"/>
        </w:numPr>
        <w:spacing w:line="276" w:lineRule="auto"/>
        <w:ind w:hanging="359"/>
        <w:rPr>
          <w:ins w:id="1165" w:author="Kathrin Eichler" w:date="2013-10-16T15:01:00Z"/>
          <w:lang w:val="en-US"/>
        </w:rPr>
        <w:pPrChange w:id="1166" w:author="Kathrin Eichler" w:date="2013-10-17T13:55:00Z">
          <w:pPr/>
        </w:pPrChange>
      </w:pPr>
      <w:ins w:id="1167" w:author="Kathrin Eichler" w:date="2013-10-16T15:01:00Z">
        <w:r>
          <w:rPr>
            <w:lang w:val="en-US"/>
          </w:rPr>
          <w:t>@return</w:t>
        </w:r>
        <w:r w:rsidRPr="00DE1B49">
          <w:rPr>
            <w:lang w:val="en-US"/>
          </w:rPr>
          <w:t xml:space="preserve"> </w:t>
        </w:r>
        <w:r>
          <w:rPr>
            <w:lang w:val="en-US"/>
          </w:rPr>
          <w:t xml:space="preserve">(NodeMatch) </w:t>
        </w:r>
        <w:r w:rsidRPr="00DE1B49">
          <w:rPr>
            <w:lang w:val="en-US"/>
          </w:rPr>
          <w:t>a node match for the mention to be found</w:t>
        </w:r>
      </w:ins>
    </w:p>
    <w:p w:rsidR="0087709E" w:rsidRPr="00DE1B49" w:rsidRDefault="0087709E" w:rsidP="007368D3">
      <w:pPr>
        <w:pStyle w:val="Heading3"/>
      </w:pPr>
      <w:bookmarkStart w:id="1168" w:name="_Toc369782431"/>
      <w:r w:rsidRPr="00DE1B49">
        <w:t xml:space="preserve">Category Annotator </w:t>
      </w:r>
      <w:r w:rsidR="005E31BF">
        <w:t>M</w:t>
      </w:r>
      <w:r w:rsidRPr="00DE1B49">
        <w:t>odule: class CategoryAnnotatorAllCats</w:t>
      </w:r>
      <w:r w:rsidR="008D6CF9">
        <w:t xml:space="preserve"> (</w:t>
      </w:r>
      <w:r w:rsidR="008D6CF9" w:rsidRPr="008D6CF9">
        <w:t>eu</w:t>
      </w:r>
      <w:r w:rsidR="008D6CF9">
        <w:t>.excitementproject.</w:t>
      </w:r>
      <w:r w:rsidR="008D6CF9" w:rsidRPr="008D6CF9">
        <w:t>tl</w:t>
      </w:r>
      <w:r w:rsidR="008D6CF9">
        <w:t>.composition.categoryannotator)</w:t>
      </w:r>
      <w:bookmarkEnd w:id="1108"/>
      <w:bookmarkEnd w:id="1168"/>
    </w:p>
    <w:p w:rsidR="000A784E" w:rsidRDefault="0087709E" w:rsidP="0087709E">
      <w:pPr>
        <w:rPr>
          <w:ins w:id="1169" w:author="Kathrin Eichler" w:date="2013-10-08T12:33:00Z"/>
          <w:i/>
          <w:lang w:val="en-US"/>
        </w:rPr>
      </w:pPr>
      <w:r w:rsidRPr="00DE1B49">
        <w:rPr>
          <w:lang w:val="en-US"/>
        </w:rPr>
        <w:t xml:space="preserve">The </w:t>
      </w:r>
      <w:r w:rsidRPr="00DA12C3">
        <w:rPr>
          <w:i/>
          <w:lang w:val="en-US"/>
        </w:rPr>
        <w:t>CategoryAnnotator</w:t>
      </w:r>
      <w:r w:rsidRPr="00DE1B49">
        <w:rPr>
          <w:lang w:val="en-US"/>
        </w:rPr>
        <w:t xml:space="preserve"> </w:t>
      </w:r>
      <w:r w:rsidR="00DA12C3">
        <w:rPr>
          <w:lang w:val="en-US"/>
        </w:rPr>
        <w:t xml:space="preserve">module </w:t>
      </w:r>
      <w:r w:rsidRPr="00DE1B49">
        <w:rPr>
          <w:lang w:val="en-US"/>
        </w:rPr>
        <w:t>adds category annotation to an input CAS</w:t>
      </w:r>
      <w:del w:id="1170"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r w:rsidRPr="007E7ED7">
        <w:rPr>
          <w:i/>
          <w:lang w:val="en-US"/>
        </w:rPr>
        <w:t>NodeMatch</w:t>
      </w:r>
      <w:r w:rsidRPr="00DE1B49">
        <w:rPr>
          <w:lang w:val="en-US"/>
        </w:rPr>
        <w:t xml:space="preserve">-es. </w:t>
      </w:r>
      <w:del w:id="1171" w:author="Kathrin Eichler" w:date="2013-10-08T12:30:00Z">
        <w:r w:rsidRPr="00DE1B49" w:rsidDel="0069623B">
          <w:rPr>
            <w:lang w:val="en-US"/>
          </w:rPr>
          <w:delText xml:space="preserve">This </w:delText>
        </w:r>
      </w:del>
      <w:del w:id="1172"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1173" w:author="Kathrin Eichler" w:date="2013-10-08T12:30:00Z">
        <w:r w:rsidRPr="00DE1B49" w:rsidDel="0069623B">
          <w:rPr>
            <w:lang w:val="en-US"/>
          </w:rPr>
          <w:delText xml:space="preserve">category </w:delText>
        </w:r>
      </w:del>
      <w:del w:id="1174" w:author="Kathrin Eichler" w:date="2013-10-08T12:31:00Z">
        <w:r w:rsidRPr="00DE1B49" w:rsidDel="000A784E">
          <w:rPr>
            <w:lang w:val="en-US"/>
          </w:rPr>
          <w:delText>confidence score</w:delText>
        </w:r>
      </w:del>
      <w:del w:id="1175" w:author="Kathrin Eichler" w:date="2013-10-08T12:30:00Z">
        <w:r w:rsidRPr="00DE1B49" w:rsidDel="0069623B">
          <w:rPr>
            <w:lang w:val="en-US"/>
          </w:rPr>
          <w:delText>s</w:delText>
        </w:r>
      </w:del>
      <w:del w:id="1176" w:author="Kathrin Eichler" w:date="2013-10-08T12:31:00Z">
        <w:r w:rsidRPr="00DE1B49" w:rsidDel="000A784E">
          <w:rPr>
            <w:lang w:val="en-US"/>
          </w:rPr>
          <w:delText xml:space="preserve">. </w:delText>
        </w:r>
      </w:del>
      <w:r w:rsidRPr="00DE1B49">
        <w:rPr>
          <w:lang w:val="en-US"/>
        </w:rPr>
        <w:t xml:space="preserve">Each </w:t>
      </w:r>
      <w:r w:rsidRPr="007E7ED7">
        <w:rPr>
          <w:i/>
          <w:lang w:val="en-US"/>
        </w:rPr>
        <w:t>NodeMatch</w:t>
      </w:r>
      <w:r w:rsidRPr="00DE1B49">
        <w:rPr>
          <w:lang w:val="en-US"/>
        </w:rPr>
        <w:t xml:space="preserve"> in the input set of </w:t>
      </w:r>
      <w:r w:rsidRPr="007E7ED7">
        <w:rPr>
          <w:i/>
          <w:lang w:val="en-US"/>
        </w:rPr>
        <w:t>NodeMatch</w:t>
      </w:r>
      <w:r w:rsidRPr="00DE1B49">
        <w:rPr>
          <w:lang w:val="en-US"/>
        </w:rPr>
        <w:t xml:space="preserve">-es holds exactly one </w:t>
      </w:r>
      <w:r w:rsidRPr="007E7ED7">
        <w:rPr>
          <w:i/>
          <w:lang w:val="en-US"/>
        </w:rPr>
        <w:t>EntailmentUnitMention</w:t>
      </w:r>
      <w:r w:rsidRPr="00DE1B49">
        <w:rPr>
          <w:lang w:val="en-US"/>
        </w:rPr>
        <w:t xml:space="preserve"> </w:t>
      </w:r>
      <w:ins w:id="1177" w:author="Kathrin Eichler" w:date="2013-10-08T12:33:00Z">
        <w:r w:rsidR="000A784E">
          <w:rPr>
            <w:i/>
            <w:lang w:val="en-US"/>
          </w:rPr>
          <w:t>M</w:t>
        </w:r>
      </w:ins>
      <w:del w:id="1178" w:author="Kathrin Eichler" w:date="2013-10-08T12:13:00Z">
        <w:r w:rsidRPr="007E7ED7" w:rsidDel="00A26883">
          <w:rPr>
            <w:i/>
            <w:lang w:val="en-US"/>
          </w:rPr>
          <w:delText>M</w:delText>
        </w:r>
        <w:r w:rsidRPr="00DE1B49" w:rsidDel="00A26883">
          <w:rPr>
            <w:lang w:val="en-US"/>
          </w:rPr>
          <w:delText xml:space="preserve"> </w:delText>
        </w:r>
      </w:del>
      <w:ins w:id="1179" w:author="Kathrin Eichler" w:date="2013-10-08T12:13:00Z">
        <w:r w:rsidR="00A26883" w:rsidRPr="00DE1B49">
          <w:rPr>
            <w:lang w:val="en-US"/>
          </w:rPr>
          <w:t xml:space="preserve"> </w:t>
        </w:r>
      </w:ins>
      <w:r w:rsidRPr="00DE1B49">
        <w:rPr>
          <w:lang w:val="en-US"/>
        </w:rPr>
        <w:t xml:space="preserve">(found in the input CAS), which is associated to a </w:t>
      </w:r>
      <w:del w:id="1180" w:author="Kathrin Eichler" w:date="2013-10-08T12:37:00Z">
        <w:r w:rsidRPr="00DE1B49" w:rsidDel="000A784E">
          <w:rPr>
            <w:lang w:val="en-US"/>
          </w:rPr>
          <w:delText xml:space="preserve">list </w:delText>
        </w:r>
      </w:del>
      <w:ins w:id="1181" w:author="Kathrin Eichler" w:date="2013-10-08T12:37:00Z">
        <w:r w:rsidR="000A784E">
          <w:rPr>
            <w:lang w:val="en-US"/>
          </w:rPr>
          <w:t>set</w:t>
        </w:r>
        <w:r w:rsidR="000A784E" w:rsidRPr="00DE1B49">
          <w:rPr>
            <w:lang w:val="en-US"/>
          </w:rPr>
          <w:t xml:space="preserve"> </w:t>
        </w:r>
      </w:ins>
      <w:r w:rsidRPr="00DE1B49">
        <w:rPr>
          <w:lang w:val="en-US"/>
        </w:rPr>
        <w:t xml:space="preserve">of </w:t>
      </w:r>
      <w:r w:rsidRPr="007E7ED7">
        <w:rPr>
          <w:i/>
          <w:lang w:val="en-US"/>
        </w:rPr>
        <w:t>PerNodeScore</w:t>
      </w:r>
      <w:r w:rsidRPr="00DE1B49">
        <w:rPr>
          <w:lang w:val="en-US"/>
        </w:rPr>
        <w:t xml:space="preserve">-s </w:t>
      </w:r>
      <w:r w:rsidRPr="007E7ED7">
        <w:rPr>
          <w:i/>
          <w:lang w:val="en-US"/>
        </w:rPr>
        <w:t>P</w:t>
      </w:r>
      <w:r w:rsidRPr="00DE1B49">
        <w:rPr>
          <w:lang w:val="en-US"/>
        </w:rPr>
        <w:t xml:space="preserve">. Each </w:t>
      </w:r>
      <w:r w:rsidRPr="007E7ED7">
        <w:rPr>
          <w:i/>
          <w:lang w:val="en-US"/>
        </w:rPr>
        <w:t>PerNodeScore</w:t>
      </w:r>
      <w:ins w:id="1182" w:author="Kathrin Eichler" w:date="2013-10-08T12:15:00Z">
        <w:r w:rsidR="00A26883">
          <w:rPr>
            <w:i/>
            <w:lang w:val="en-US"/>
          </w:rPr>
          <w:t xml:space="preserve"> </w:t>
        </w:r>
      </w:ins>
      <w:r w:rsidRPr="00DE1B49">
        <w:rPr>
          <w:lang w:val="en-US"/>
        </w:rPr>
        <w:t xml:space="preserve"> in </w:t>
      </w:r>
      <w:r w:rsidRPr="007E7ED7">
        <w:rPr>
          <w:i/>
          <w:lang w:val="en-US"/>
        </w:rPr>
        <w:t>P</w:t>
      </w:r>
      <w:r w:rsidRPr="00DE1B49">
        <w:rPr>
          <w:lang w:val="en-US"/>
        </w:rPr>
        <w:t xml:space="preserve"> refers to a tuple of an </w:t>
      </w:r>
      <w:r w:rsidRPr="007E7ED7">
        <w:rPr>
          <w:i/>
          <w:lang w:val="en-US"/>
        </w:rPr>
        <w:t>E</w:t>
      </w:r>
      <w:ins w:id="1183" w:author="Kathrin Eichler" w:date="2013-10-08T11:21:00Z">
        <w:r w:rsidR="00E17F56">
          <w:rPr>
            <w:i/>
            <w:lang w:val="en-US"/>
          </w:rPr>
          <w:t xml:space="preserve">quivalenceClass </w:t>
        </w:r>
      </w:ins>
      <w:del w:id="1184" w:author="Kathrin Eichler" w:date="2013-10-08T11:21:00Z">
        <w:r w:rsidRPr="007E7ED7" w:rsidDel="00E17F56">
          <w:rPr>
            <w:i/>
            <w:lang w:val="en-US"/>
          </w:rPr>
          <w:delText>ntailmentUnit</w:delText>
        </w:r>
        <w:r w:rsidRPr="00DE1B49" w:rsidDel="00E17F56">
          <w:rPr>
            <w:lang w:val="en-US"/>
          </w:rPr>
          <w:delText xml:space="preserve"> </w:delText>
        </w:r>
      </w:del>
      <w:del w:id="1185" w:author="Kathrin Eichler" w:date="2013-10-08T12:06:00Z">
        <w:r w:rsidRPr="007E7ED7" w:rsidDel="00050EFC">
          <w:rPr>
            <w:i/>
            <w:lang w:val="en-US"/>
          </w:rPr>
          <w:delText>E</w:delText>
        </w:r>
        <w:r w:rsidRPr="00DE1B49" w:rsidDel="00050EFC">
          <w:rPr>
            <w:lang w:val="en-US"/>
          </w:rPr>
          <w:delText xml:space="preserve"> </w:delText>
        </w:r>
      </w:del>
      <w:ins w:id="1186" w:author="Kathrin Eichler" w:date="2013-10-08T12:33:00Z">
        <w:r w:rsidR="006C1AF3" w:rsidRPr="006C1AF3">
          <w:rPr>
            <w:i/>
            <w:lang w:val="en-US"/>
            <w:rPrChange w:id="1187" w:author="Kathrin Eichler" w:date="2013-10-08T12:33:00Z">
              <w:rPr>
                <w:rFonts w:eastAsia="Times New Roman" w:cs="Arial"/>
                <w:b/>
                <w:bCs/>
                <w:color w:val="0000FF" w:themeColor="hyperlink"/>
                <w:sz w:val="26"/>
                <w:szCs w:val="26"/>
                <w:u w:val="single"/>
                <w:lang w:val="en-US" w:eastAsia="de-DE"/>
              </w:rPr>
            </w:rPrChange>
          </w:rPr>
          <w:t>E</w:t>
        </w:r>
      </w:ins>
      <w:ins w:id="1188" w:author="Kathrin Eichler" w:date="2013-10-08T12:06:00Z">
        <w:r w:rsidR="00050EFC" w:rsidRPr="00DE1B49">
          <w:rPr>
            <w:lang w:val="en-US"/>
          </w:rPr>
          <w:t xml:space="preserve"> </w:t>
        </w:r>
      </w:ins>
      <w:r w:rsidRPr="00DE1B49">
        <w:rPr>
          <w:lang w:val="en-US"/>
        </w:rPr>
        <w:t xml:space="preserve">(a node in a </w:t>
      </w:r>
      <w:ins w:id="1189" w:author="Kathrin Eichler" w:date="2013-10-08T11:21:00Z">
        <w:r w:rsidR="00E17F56">
          <w:rPr>
            <w:lang w:val="en-US"/>
          </w:rPr>
          <w:t>collapsed</w:t>
        </w:r>
      </w:ins>
      <w:del w:id="1190" w:author="Kathrin Eichler" w:date="2013-10-08T11:21:00Z">
        <w:r w:rsidRPr="00DE1B49" w:rsidDel="00E17F56">
          <w:rPr>
            <w:lang w:val="en-US"/>
          </w:rPr>
          <w:delText>raw</w:delText>
        </w:r>
      </w:del>
      <w:r w:rsidRPr="00DE1B49">
        <w:rPr>
          <w:lang w:val="en-US"/>
        </w:rPr>
        <w:t xml:space="preserve"> entailment graph) and a confidence score </w:t>
      </w:r>
      <w:del w:id="1191" w:author="Kathrin Eichler" w:date="2013-10-08T12:06:00Z">
        <w:r w:rsidR="00DE0473" w:rsidRPr="007E7ED7" w:rsidDel="00050EFC">
          <w:rPr>
            <w:i/>
            <w:lang w:val="en-US"/>
          </w:rPr>
          <w:delText>p</w:delText>
        </w:r>
        <w:r w:rsidR="00DE0473" w:rsidRPr="00DE1B49" w:rsidDel="00050EFC">
          <w:rPr>
            <w:lang w:val="en-US"/>
          </w:rPr>
          <w:delText xml:space="preserve"> </w:delText>
        </w:r>
      </w:del>
      <w:ins w:id="1192"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1193" w:author="Kathrin Eichler" w:date="2013-10-08T12:31:00Z">
        <w:r w:rsidR="000A784E">
          <w:rPr>
            <w:i/>
            <w:lang w:val="en-US"/>
          </w:rPr>
          <w:t xml:space="preserve">. </w:t>
        </w:r>
      </w:ins>
    </w:p>
    <w:p w:rsidR="008F1352" w:rsidRDefault="006C1AF3" w:rsidP="000A784E">
      <w:pPr>
        <w:rPr>
          <w:ins w:id="1194" w:author="Kathrin Eichler" w:date="2013-10-08T12:43:00Z"/>
          <w:lang w:val="en-US"/>
        </w:rPr>
      </w:pPr>
      <w:ins w:id="1195" w:author="Kathrin Eichler" w:date="2013-10-08T12:34:00Z">
        <w:r w:rsidRPr="006C1AF3">
          <w:rPr>
            <w:lang w:val="en-US"/>
            <w:rPrChange w:id="1196"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1197" w:author="Kathrin Eichler" w:date="2013-10-08T12:43:00Z">
        <w:r w:rsidR="008F1352">
          <w:rPr>
            <w:lang w:val="en-US"/>
          </w:rPr>
          <w:t xml:space="preserve">need to </w:t>
        </w:r>
      </w:ins>
      <w:ins w:id="1198"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1199" w:author="Kathrin Eichler" w:date="2013-10-08T12:44:00Z"/>
          <w:lang w:val="en-US"/>
        </w:rPr>
      </w:pPr>
      <w:ins w:id="1200" w:author="Kathrin Eichler" w:date="2013-10-08T12:43:00Z">
        <w:r w:rsidRPr="00A7528B">
          <w:rPr>
            <w:lang w:val="en-US"/>
          </w:rPr>
          <w:t xml:space="preserve">In this implementation of the CategoryAnnotator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1201" w:author="Kathrin Eichler" w:date="2013-10-15T12:04:00Z"/>
          <w:lang w:val="en-US"/>
        </w:rPr>
      </w:pPr>
      <w:ins w:id="1202" w:author="Kathrin Eichler" w:date="2013-10-15T12:01:00Z">
        <w:r>
          <w:rPr>
            <w:lang w:val="en-US"/>
          </w:rPr>
          <w:t xml:space="preserve">For each per node score </w:t>
        </w:r>
      </w:ins>
      <w:ins w:id="1203" w:author="Kathrin Eichler" w:date="2013-10-15T12:03:00Z">
        <w:r w:rsidR="006C1AF3" w:rsidRPr="006C1AF3">
          <w:rPr>
            <w:i/>
            <w:lang w:val="en-US"/>
            <w:rPrChange w:id="1204" w:author="Kathrin Eichler" w:date="2013-10-15T12:03:00Z">
              <w:rPr>
                <w:rFonts w:cstheme="minorBidi"/>
                <w:color w:val="0000FF" w:themeColor="hyperlink"/>
                <w:u w:val="single"/>
                <w:lang w:val="en-US"/>
              </w:rPr>
            </w:rPrChange>
          </w:rPr>
          <w:t>p</w:t>
        </w:r>
        <w:r w:rsidR="006C1AF3" w:rsidRPr="006C1AF3">
          <w:rPr>
            <w:i/>
            <w:vertAlign w:val="subscript"/>
            <w:lang w:val="en-US"/>
            <w:rPrChange w:id="1205" w:author="Kathrin Eichler" w:date="2013-10-15T12:03:00Z">
              <w:rPr>
                <w:rFonts w:cstheme="minorBidi"/>
                <w:color w:val="0000FF" w:themeColor="hyperlink"/>
                <w:u w:val="single"/>
                <w:lang w:val="en-US"/>
              </w:rPr>
            </w:rPrChange>
          </w:rPr>
          <w:t>y</w:t>
        </w:r>
        <w:r>
          <w:rPr>
            <w:lang w:val="en-US"/>
          </w:rPr>
          <w:t xml:space="preserve"> </w:t>
        </w:r>
      </w:ins>
      <w:ins w:id="1206" w:author="Kathrin Eichler" w:date="2013-10-08T12:47:00Z">
        <w:r w:rsidR="008F1352">
          <w:rPr>
            <w:lang w:val="en-US"/>
          </w:rPr>
          <w:t xml:space="preserve">in </w:t>
        </w:r>
        <w:r w:rsidR="006C1AF3" w:rsidRPr="006C1AF3">
          <w:rPr>
            <w:i/>
            <w:lang w:val="en-US"/>
            <w:rPrChange w:id="1207" w:author="Kathrin Eichler" w:date="2013-10-08T12:47:00Z">
              <w:rPr>
                <w:rFonts w:eastAsia="Times New Roman" w:cs="Arial"/>
                <w:b/>
                <w:bCs/>
                <w:color w:val="0000FF" w:themeColor="hyperlink"/>
                <w:sz w:val="26"/>
                <w:szCs w:val="26"/>
                <w:u w:val="single"/>
                <w:lang w:val="en-US" w:eastAsia="de-DE"/>
              </w:rPr>
            </w:rPrChange>
          </w:rPr>
          <w:t>P</w:t>
        </w:r>
      </w:ins>
      <w:ins w:id="1208" w:author="Kathrin Eichler" w:date="2013-10-15T12:02:00Z">
        <w:r>
          <w:rPr>
            <w:lang w:val="en-US"/>
          </w:rPr>
          <w:t xml:space="preserve">, we first </w:t>
        </w:r>
      </w:ins>
      <w:ins w:id="1209" w:author="Kathrin Eichler" w:date="2013-10-08T12:43:00Z">
        <w:r w:rsidR="008F1352">
          <w:rPr>
            <w:lang w:val="en-US"/>
          </w:rPr>
          <w:t xml:space="preserve">compute a score per category </w:t>
        </w:r>
      </w:ins>
      <w:ins w:id="1210" w:author="Kathrin Eichler" w:date="2013-10-15T12:04:00Z">
        <w:r w:rsidR="006C1AF3" w:rsidRPr="006C1AF3">
          <w:rPr>
            <w:i/>
            <w:lang w:val="en-US"/>
            <w:rPrChange w:id="1211" w:author="Kathrin Eichler" w:date="2013-10-15T12:04:00Z">
              <w:rPr>
                <w:rFonts w:cstheme="minorBidi"/>
                <w:color w:val="0000FF" w:themeColor="hyperlink"/>
                <w:u w:val="single"/>
                <w:lang w:val="en-US"/>
              </w:rPr>
            </w:rPrChange>
          </w:rPr>
          <w:t>c</w:t>
        </w:r>
        <w:r w:rsidR="006C1AF3" w:rsidRPr="006C1AF3">
          <w:rPr>
            <w:i/>
            <w:vertAlign w:val="subscript"/>
            <w:lang w:val="en-US"/>
            <w:rPrChange w:id="1212" w:author="Kathrin Eichler" w:date="2013-10-15T12:04:00Z">
              <w:rPr>
                <w:rFonts w:cstheme="minorBidi"/>
                <w:color w:val="0000FF" w:themeColor="hyperlink"/>
                <w:u w:val="single"/>
                <w:lang w:val="en-US"/>
              </w:rPr>
            </w:rPrChange>
          </w:rPr>
          <w:t>x</w:t>
        </w:r>
        <w:r>
          <w:rPr>
            <w:lang w:val="en-US"/>
          </w:rPr>
          <w:t xml:space="preserve"> </w:t>
        </w:r>
      </w:ins>
      <w:ins w:id="1213" w:author="Kathrin Eichler" w:date="2013-10-08T12:43:00Z">
        <w:r w:rsidR="008F1352">
          <w:rPr>
            <w:lang w:val="en-US"/>
          </w:rPr>
          <w:t xml:space="preserve">associated to </w:t>
        </w:r>
      </w:ins>
      <w:ins w:id="1214" w:author="Kathrin Eichler" w:date="2013-10-15T12:02:00Z">
        <w:r>
          <w:rPr>
            <w:lang w:val="en-US"/>
          </w:rPr>
          <w:t xml:space="preserve">this per node score </w:t>
        </w:r>
      </w:ins>
      <w:ins w:id="1215"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1216" w:author="Kathrin Eichler" w:date="2013-10-15T12:05:00Z">
        <w:r>
          <w:rPr>
            <w:lang w:val="en-US"/>
          </w:rPr>
          <w:t>this</w:t>
        </w:r>
      </w:ins>
      <w:ins w:id="1217" w:author="Kathrin Eichler" w:date="2013-10-08T12:43:00Z">
        <w:r w:rsidR="008F1352">
          <w:rPr>
            <w:lang w:val="en-US"/>
          </w:rPr>
          <w:t xml:space="preserve"> category</w:t>
        </w:r>
        <w:r w:rsidR="008F1352" w:rsidRPr="00A7528B">
          <w:rPr>
            <w:lang w:val="en-US"/>
          </w:rPr>
          <w:t xml:space="preserve"> </w:t>
        </w:r>
        <w:r w:rsidR="008F1352">
          <w:rPr>
            <w:i/>
            <w:lang w:val="en-US"/>
          </w:rPr>
          <w:t>f</w:t>
        </w:r>
        <w:r w:rsidR="008F1352" w:rsidRPr="007E7ED7">
          <w:rPr>
            <w:i/>
            <w:lang w:val="en-US"/>
          </w:rPr>
          <w:t>(c</w:t>
        </w:r>
      </w:ins>
      <w:ins w:id="1218" w:author="Kathrin Eichler" w:date="2013-10-15T11:57:00Z">
        <w:r>
          <w:rPr>
            <w:i/>
            <w:vertAlign w:val="subscript"/>
            <w:lang w:val="en-US"/>
          </w:rPr>
          <w:t>x</w:t>
        </w:r>
      </w:ins>
      <w:ins w:id="1219" w:author="Kathrin Eichler" w:date="2013-10-08T12:43:00Z">
        <w:r w:rsidR="008F1352" w:rsidRPr="007E7ED7">
          <w:rPr>
            <w:i/>
            <w:lang w:val="en-US"/>
          </w:rPr>
          <w:t>)</w:t>
        </w:r>
        <w:r w:rsidR="008F1352">
          <w:rPr>
            <w:lang w:val="en-US"/>
          </w:rPr>
          <w:t xml:space="preserve"> (as computed using the ConfidenceCalculator module) </w:t>
        </w:r>
        <w:r w:rsidR="008F1352" w:rsidRPr="00A7528B">
          <w:rPr>
            <w:lang w:val="en-US"/>
          </w:rPr>
          <w:t xml:space="preserve">with </w:t>
        </w:r>
        <w:r w:rsidR="008F1352" w:rsidRPr="00A7528B">
          <w:rPr>
            <w:i/>
            <w:lang w:val="en-US"/>
          </w:rPr>
          <w:t>s</w:t>
        </w:r>
      </w:ins>
      <w:ins w:id="1220" w:author="Kathrin Eichler" w:date="2013-10-15T12:05:00Z">
        <w:r w:rsidR="006C1AF3" w:rsidRPr="006C1AF3">
          <w:rPr>
            <w:i/>
            <w:vertAlign w:val="subscript"/>
            <w:lang w:val="en-US"/>
            <w:rPrChange w:id="1221" w:author="Kathrin Eichler" w:date="2013-10-15T12:05:00Z">
              <w:rPr>
                <w:rFonts w:cstheme="minorBidi"/>
                <w:i/>
                <w:color w:val="0000FF" w:themeColor="hyperlink"/>
                <w:u w:val="single"/>
                <w:lang w:val="en-US"/>
              </w:rPr>
            </w:rPrChange>
          </w:rPr>
          <w:t>y</w:t>
        </w:r>
      </w:ins>
      <w:ins w:id="1222" w:author="Kathrin Eichler" w:date="2013-10-08T12:43:00Z">
        <w:r w:rsidR="008F1352">
          <w:rPr>
            <w:lang w:val="en-US"/>
          </w:rPr>
          <w:t xml:space="preserve">, i.e., </w:t>
        </w:r>
        <w:r w:rsidR="008F1352" w:rsidRPr="00A7528B">
          <w:rPr>
            <w:lang w:val="en-US"/>
          </w:rPr>
          <w:t>the confidence of the matc</w:t>
        </w:r>
        <w:r w:rsidR="008F1352">
          <w:rPr>
            <w:lang w:val="en-US"/>
          </w:rPr>
          <w:t>h</w:t>
        </w:r>
      </w:ins>
      <w:ins w:id="1223" w:author="Kathrin Eichler" w:date="2013-10-15T12:02:00Z">
        <w:r>
          <w:rPr>
            <w:lang w:val="en-US"/>
          </w:rPr>
          <w:t>:</w:t>
        </w:r>
      </w:ins>
    </w:p>
    <w:p w:rsidR="00C24334" w:rsidRDefault="00C24334" w:rsidP="00C24334">
      <w:pPr>
        <w:pStyle w:val="Normal2"/>
        <w:rPr>
          <w:ins w:id="1224" w:author="Kathrin Eichler" w:date="2013-10-15T12:04:00Z"/>
          <w:lang w:val="en-US"/>
        </w:rPr>
      </w:pPr>
      <w:ins w:id="1225" w:author="Kathrin Eichler" w:date="2013-10-15T12:04:00Z">
        <w:r w:rsidRPr="00A7528B">
          <w:rPr>
            <w:i/>
            <w:lang w:val="en-US"/>
          </w:rPr>
          <w:lastRenderedPageBreak/>
          <w:t>score(</w:t>
        </w:r>
        <w:r>
          <w:rPr>
            <w:i/>
            <w:lang w:val="en-US"/>
          </w:rPr>
          <w:t>p</w:t>
        </w:r>
        <w:r w:rsidR="006C1AF3" w:rsidRPr="006C1AF3">
          <w:rPr>
            <w:i/>
            <w:vertAlign w:val="subscript"/>
            <w:lang w:val="en-US"/>
            <w:rPrChange w:id="1226"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r w:rsidRPr="00A7528B">
          <w:rPr>
            <w:i/>
            <w:lang w:val="en-US"/>
          </w:rPr>
          <w:t>)</w:t>
        </w:r>
        <w:r>
          <w:rPr>
            <w:i/>
            <w:lang w:val="en-US"/>
          </w:rPr>
          <w:t xml:space="preserve"> =</w:t>
        </w:r>
      </w:ins>
      <w:ins w:id="1227" w:author="Kathrin Eichler" w:date="2013-10-15T12:05:00Z">
        <w:r>
          <w:rPr>
            <w:i/>
            <w:lang w:val="en-US"/>
          </w:rPr>
          <w:t>f(c</w:t>
        </w:r>
        <w:r w:rsidR="006C1AF3" w:rsidRPr="006C1AF3">
          <w:rPr>
            <w:i/>
            <w:vertAlign w:val="subscript"/>
            <w:lang w:val="en-US"/>
            <w:rPrChange w:id="1228" w:author="Kathrin Eichler" w:date="2013-10-15T12:05:00Z">
              <w:rPr>
                <w:rFonts w:cstheme="minorBidi"/>
                <w:i/>
                <w:color w:val="0000FF" w:themeColor="hyperlink"/>
                <w:u w:val="single"/>
                <w:lang w:val="en-US"/>
              </w:rPr>
            </w:rPrChange>
          </w:rPr>
          <w:t>x</w:t>
        </w:r>
        <w:r>
          <w:rPr>
            <w:i/>
            <w:lang w:val="en-US"/>
          </w:rPr>
          <w:t>)*s</w:t>
        </w:r>
        <w:r w:rsidR="006C1AF3" w:rsidRPr="006C1AF3">
          <w:rPr>
            <w:i/>
            <w:vertAlign w:val="subscript"/>
            <w:lang w:val="en-US"/>
            <w:rPrChange w:id="1229" w:author="Kathrin Eichler" w:date="2013-10-15T12:05:00Z">
              <w:rPr>
                <w:rFonts w:cstheme="minorBidi"/>
                <w:i/>
                <w:color w:val="0000FF" w:themeColor="hyperlink"/>
                <w:u w:val="single"/>
                <w:lang w:val="en-US"/>
              </w:rPr>
            </w:rPrChange>
          </w:rPr>
          <w:t>y</w:t>
        </w:r>
      </w:ins>
    </w:p>
    <w:p w:rsidR="00000000" w:rsidRDefault="008F1352">
      <w:pPr>
        <w:pStyle w:val="Normal2"/>
        <w:rPr>
          <w:del w:id="1230" w:author="Kathrin Eichler" w:date="2013-10-08T12:17:00Z"/>
          <w:lang w:val="en-US"/>
        </w:rPr>
        <w:pPrChange w:id="1231" w:author="Kathrin Eichler" w:date="2013-10-16T15:19:00Z">
          <w:pPr/>
        </w:pPrChange>
      </w:pPr>
      <w:ins w:id="1232" w:author="Kathrin Eichler" w:date="2013-10-08T12:43:00Z">
        <w:r>
          <w:rPr>
            <w:lang w:val="en-US"/>
          </w:rPr>
          <w:t xml:space="preserve">Going through all per node scores in P, we then sum up all scores per category and divide them by the total number of </w:t>
        </w:r>
      </w:ins>
      <w:ins w:id="1233" w:author="Kathrin Eichler" w:date="2013-10-08T12:52:00Z">
        <w:r w:rsidR="00376EF9">
          <w:rPr>
            <w:lang w:val="en-US"/>
          </w:rPr>
          <w:t xml:space="preserve">per node scores in </w:t>
        </w:r>
        <w:r w:rsidR="006C1AF3" w:rsidRPr="006C1AF3">
          <w:rPr>
            <w:i/>
            <w:lang w:val="en-US"/>
            <w:rPrChange w:id="1234" w:author="Kathrin Eichler" w:date="2013-10-08T12:53:00Z">
              <w:rPr>
                <w:color w:val="0000FF" w:themeColor="hyperlink"/>
                <w:u w:val="single"/>
                <w:lang w:val="en-US"/>
              </w:rPr>
            </w:rPrChange>
          </w:rPr>
          <w:t>P</w:t>
        </w:r>
      </w:ins>
      <w:ins w:id="1235"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1236" w:author="Kathrin Eichler" w:date="2013-10-08T12:46:00Z">
        <w:r>
          <w:rPr>
            <w:lang w:val="en-US"/>
          </w:rPr>
          <w:t xml:space="preserve"> for the </w:t>
        </w:r>
      </w:ins>
      <w:ins w:id="1237" w:author="Kathrin Eichler" w:date="2013-10-15T11:57:00Z">
        <w:r w:rsidR="00C24334">
          <w:rPr>
            <w:i/>
            <w:lang w:val="en-US"/>
          </w:rPr>
          <w:t>x</w:t>
        </w:r>
      </w:ins>
      <w:ins w:id="1238" w:author="Kathrin Eichler" w:date="2013-10-08T12:46:00Z">
        <w:r w:rsidR="006C1AF3" w:rsidRPr="006C1AF3">
          <w:rPr>
            <w:vertAlign w:val="superscript"/>
            <w:lang w:val="en-US"/>
            <w:rPrChange w:id="1239" w:author="Kathrin Eichler" w:date="2013-10-08T12:46:00Z">
              <w:rPr>
                <w:color w:val="0000FF" w:themeColor="hyperlink"/>
                <w:u w:val="single"/>
                <w:lang w:val="en-US"/>
              </w:rPr>
            </w:rPrChange>
          </w:rPr>
          <w:t>th</w:t>
        </w:r>
        <w:r>
          <w:rPr>
            <w:lang w:val="en-US"/>
          </w:rPr>
          <w:t xml:space="preserve"> category</w:t>
        </w:r>
      </w:ins>
      <w:ins w:id="1240" w:author="Kathrin Eichler" w:date="2013-10-08T12:43:00Z">
        <w:r>
          <w:rPr>
            <w:lang w:val="en-US"/>
          </w:rPr>
          <w:t xml:space="preserve"> </w:t>
        </w:r>
        <w:r w:rsidRPr="00A7528B">
          <w:rPr>
            <w:i/>
            <w:lang w:val="en-US"/>
          </w:rPr>
          <w:t>score(c</w:t>
        </w:r>
      </w:ins>
      <w:ins w:id="1241" w:author="Kathrin Eichler" w:date="2013-10-15T11:57:00Z">
        <w:r w:rsidR="00C24334">
          <w:rPr>
            <w:i/>
            <w:vertAlign w:val="subscript"/>
            <w:lang w:val="en-US"/>
          </w:rPr>
          <w:t>x</w:t>
        </w:r>
      </w:ins>
      <w:ins w:id="1242" w:author="Kathrin Eichler" w:date="2013-10-08T12:43:00Z">
        <w:r w:rsidRPr="00A7528B">
          <w:rPr>
            <w:i/>
            <w:lang w:val="en-US"/>
          </w:rPr>
          <w:t>)</w:t>
        </w:r>
        <w:r>
          <w:rPr>
            <w:lang w:val="en-US"/>
          </w:rPr>
          <w:t>:</w:t>
        </w:r>
      </w:ins>
      <w:del w:id="1243" w:author="Kathrin Eichler" w:date="2013-10-08T12:16:00Z">
        <w:r w:rsidR="0087709E" w:rsidRPr="00DE1B49" w:rsidDel="00A26883">
          <w:rPr>
            <w:lang w:val="en-US"/>
          </w:rPr>
          <w:delText>.</w:delText>
        </w:r>
      </w:del>
    </w:p>
    <w:p w:rsidR="00000000" w:rsidRDefault="0087709E">
      <w:pPr>
        <w:pStyle w:val="Normal2"/>
        <w:rPr>
          <w:del w:id="1244" w:author="Kathrin Eichler" w:date="2013-10-15T12:07:00Z"/>
          <w:lang w:val="en-US"/>
        </w:rPr>
        <w:pPrChange w:id="1245" w:author="Kathrin Eichler" w:date="2013-10-16T15:19:00Z">
          <w:pPr/>
        </w:pPrChange>
      </w:pPr>
      <w:del w:id="1246" w:author="Kathrin Eichler" w:date="2013-10-08T12:17:00Z">
        <w:r w:rsidRPr="00DE1B49" w:rsidDel="00A26883">
          <w:rPr>
            <w:lang w:val="en-US"/>
          </w:rPr>
          <w:delText xml:space="preserve"> </w:delText>
        </w:r>
      </w:del>
      <w:ins w:id="1247" w:author="Kathrin Eichler" w:date="2013-10-16T15:19:00Z">
        <w:r w:rsidR="00C77216" w:rsidRPr="00A7528B">
          <w:rPr>
            <w:i/>
            <w:lang w:val="en-US"/>
          </w:rPr>
          <w:t>score(c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on"/>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000000" w:rsidRDefault="0087709E">
      <w:pPr>
        <w:pStyle w:val="Normal2"/>
        <w:rPr>
          <w:del w:id="1248" w:author="Kathrin Eichler" w:date="2013-10-08T11:31:00Z"/>
          <w:lang w:val="en-US"/>
        </w:rPr>
        <w:pPrChange w:id="1249" w:author="Kathrin Eichler" w:date="2013-10-16T15:19:00Z">
          <w:pPr/>
        </w:pPrChange>
      </w:pPr>
      <w:del w:id="1250" w:author="Kathrin Eichler" w:date="2013-10-08T11:31:00Z">
        <w:r w:rsidRPr="00DE1B49" w:rsidDel="005A5266">
          <w:rPr>
            <w:lang w:val="en-US"/>
          </w:rPr>
          <w:delText>In this implementation of the CategoryAnnotator module, category confidence scores are computed in the following way:</w:delText>
        </w:r>
      </w:del>
    </w:p>
    <w:p w:rsidR="00000000" w:rsidRDefault="0087709E">
      <w:pPr>
        <w:pStyle w:val="Normal2"/>
        <w:rPr>
          <w:del w:id="1251" w:author="Kathrin Eichler" w:date="2013-10-08T12:27:00Z"/>
          <w:i/>
          <w:lang w:val="en-US"/>
          <w:rPrChange w:id="1252" w:author="Kathrin Eichler" w:date="2013-10-08T12:27:00Z">
            <w:rPr>
              <w:del w:id="1253" w:author="Kathrin Eichler" w:date="2013-10-08T12:27:00Z"/>
              <w:lang w:val="en-US"/>
            </w:rPr>
          </w:rPrChange>
        </w:rPr>
        <w:pPrChange w:id="1254" w:author="Kathrin Eichler" w:date="2013-10-16T15:19:00Z">
          <w:pPr/>
        </w:pPrChange>
      </w:pPr>
      <w:del w:id="1255" w:author="Kathrin Eichler" w:date="2013-10-08T11:31:00Z">
        <w:r w:rsidRPr="00DE1B49" w:rsidDel="005A5266">
          <w:rPr>
            <w:lang w:val="en-US"/>
          </w:rPr>
          <w:delText xml:space="preserve"> </w:delText>
        </w:r>
      </w:del>
    </w:p>
    <w:p w:rsidR="0087709E" w:rsidRPr="00DE1B49" w:rsidDel="00E17F56" w:rsidRDefault="0087709E" w:rsidP="0087709E">
      <w:pPr>
        <w:rPr>
          <w:del w:id="1256" w:author="Kathrin Eichler" w:date="2013-10-08T11:23:00Z"/>
          <w:lang w:val="en-US"/>
        </w:rPr>
      </w:pPr>
      <w:del w:id="1257"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1258" w:author="Kathrin Eichler" w:date="2013-10-08T11:22:00Z">
        <w:r w:rsidRPr="00DE1B49" w:rsidDel="00E17F56">
          <w:rPr>
            <w:lang w:val="en-US"/>
          </w:rPr>
          <w:delText xml:space="preserve">category distribution </w:delText>
        </w:r>
      </w:del>
      <w:del w:id="1259"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1260" w:author="Kathrin Eichler" w:date="2013-10-08T12:27:00Z"/>
          <w:lang w:val="en-US"/>
        </w:rPr>
      </w:pPr>
      <w:del w:id="1261" w:author="Kathrin Eichler" w:date="2013-10-08T12:27:00Z">
        <w:r w:rsidRPr="00DE1B49" w:rsidDel="00B60522">
          <w:rPr>
            <w:lang w:val="en-US"/>
          </w:rPr>
          <w:delText xml:space="preserve"> </w:delText>
        </w:r>
      </w:del>
    </w:p>
    <w:p w:rsidR="0087709E" w:rsidRPr="00DE1B49" w:rsidDel="00B60522" w:rsidRDefault="0087709E" w:rsidP="0087709E">
      <w:pPr>
        <w:rPr>
          <w:del w:id="1262" w:author="Kathrin Eichler" w:date="2013-10-08T12:27:00Z"/>
          <w:lang w:val="en-US"/>
        </w:rPr>
      </w:pPr>
      <w:del w:id="1263"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1264" w:author="Kathrin Eichler" w:date="2013-10-08T12:27:00Z">
        <w:r w:rsidRPr="00DE1B49" w:rsidDel="00B60522">
          <w:rPr>
            <w:lang w:val="en-US"/>
          </w:rPr>
          <w:delText xml:space="preserve">e compute a score </w:delText>
        </w:r>
      </w:del>
      <w:del w:id="1265" w:author="Kathrin Eichler" w:date="2013-10-08T11:23:00Z">
        <w:r w:rsidRPr="007E7ED7" w:rsidDel="00E17F56">
          <w:rPr>
            <w:i/>
            <w:lang w:val="en-US"/>
          </w:rPr>
          <w:delText>s</w:delText>
        </w:r>
      </w:del>
      <w:del w:id="1266" w:author="Kathrin Eichler" w:date="2013-10-08T12:27:00Z">
        <w:r w:rsidRPr="007E7ED7" w:rsidDel="00B60522">
          <w:rPr>
            <w:i/>
            <w:lang w:val="en-US"/>
          </w:rPr>
          <w:delText>(c)</w:delText>
        </w:r>
        <w:r w:rsidRPr="00DE1B49" w:rsidDel="00B60522">
          <w:rPr>
            <w:lang w:val="en-US"/>
          </w:rPr>
          <w:delText xml:space="preserve"> </w:delText>
        </w:r>
      </w:del>
      <w:del w:id="1267" w:author="Kathrin Eichler" w:date="2013-10-08T11:24:00Z">
        <w:r w:rsidRPr="00DE1B49" w:rsidDel="00E17F56">
          <w:rPr>
            <w:lang w:val="en-US"/>
          </w:rPr>
          <w:delText xml:space="preserve">for each category occurring on the node </w:delText>
        </w:r>
      </w:del>
      <w:del w:id="1268" w:author="Kathrin Eichler" w:date="2013-10-08T12:27:00Z">
        <w:r w:rsidRPr="00DE1B49" w:rsidDel="00B60522">
          <w:rPr>
            <w:lang w:val="en-US"/>
          </w:rPr>
          <w:delText>using the following formula:</w:delText>
        </w:r>
      </w:del>
    </w:p>
    <w:p w:rsidR="00E17F56" w:rsidDel="00B60522" w:rsidRDefault="00E17F56" w:rsidP="00E17F56">
      <w:pPr>
        <w:rPr>
          <w:del w:id="1269" w:author="Kathrin Eichler" w:date="2013-10-08T12:27:00Z"/>
          <w:lang w:val="en-US"/>
        </w:rPr>
      </w:pPr>
      <w:moveToRangeStart w:id="1270" w:author="Kathrin Eichler" w:date="2013-10-08T11:26:00Z" w:name="move368994914"/>
      <w:moveTo w:id="1271" w:author="Kathrin Eichler" w:date="2013-10-08T11:26:00Z">
        <w:del w:id="1272"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1270"/>
    <w:p w:rsidR="0087709E" w:rsidRPr="00DE1B49" w:rsidDel="00B60522" w:rsidRDefault="0087709E" w:rsidP="0087709E">
      <w:pPr>
        <w:rPr>
          <w:del w:id="1273" w:author="Kathrin Eichler" w:date="2013-10-08T12:27:00Z"/>
          <w:lang w:val="en-US"/>
        </w:rPr>
      </w:pPr>
      <w:del w:id="1274"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1275" w:author="Kathrin Eichler" w:date="2013-10-08T12:27:00Z"/>
          <w:i/>
          <w:lang w:val="en-US"/>
        </w:rPr>
      </w:pPr>
      <w:del w:id="1276" w:author="Kathrin Eichler" w:date="2013-10-08T11:24:00Z">
        <w:r w:rsidRPr="007E7ED7" w:rsidDel="00E17F56">
          <w:rPr>
            <w:i/>
            <w:lang w:val="en-US"/>
          </w:rPr>
          <w:delText>s</w:delText>
        </w:r>
      </w:del>
      <w:del w:id="1277"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1278" w:author="Kathrin Eichler" w:date="2013-10-08T11:24:00Z">
        <w:r w:rsidRPr="007E7ED7" w:rsidDel="00E17F56">
          <w:rPr>
            <w:i/>
            <w:lang w:val="en-US"/>
          </w:rPr>
          <w:delText>sum(c) / m</w:delText>
        </w:r>
      </w:del>
    </w:p>
    <w:p w:rsidR="0087709E" w:rsidRPr="00DE1B49" w:rsidDel="00B60522" w:rsidRDefault="0087709E" w:rsidP="0087709E">
      <w:pPr>
        <w:rPr>
          <w:del w:id="1279" w:author="Kathrin Eichler" w:date="2013-10-08T12:27:00Z"/>
          <w:lang w:val="en-US"/>
        </w:rPr>
      </w:pPr>
      <w:del w:id="1280" w:author="Kathrin Eichler" w:date="2013-10-08T12:27:00Z">
        <w:r w:rsidRPr="00DE1B49" w:rsidDel="00B60522">
          <w:rPr>
            <w:lang w:val="en-US"/>
          </w:rPr>
          <w:delText xml:space="preserve"> </w:delText>
        </w:r>
      </w:del>
    </w:p>
    <w:p w:rsidR="0087709E" w:rsidDel="00B60522" w:rsidRDefault="0087709E" w:rsidP="0087709E">
      <w:pPr>
        <w:rPr>
          <w:del w:id="1281" w:author="Kathrin Eichler" w:date="2013-10-08T12:27:00Z"/>
          <w:lang w:val="en-US"/>
        </w:rPr>
      </w:pPr>
      <w:moveFromRangeStart w:id="1282" w:author="Kathrin Eichler" w:date="2013-10-08T11:26:00Z" w:name="move368994914"/>
      <w:moveFrom w:id="1283" w:author="Kathrin Eichler" w:date="2013-10-08T11:26:00Z">
        <w:del w:id="1284"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1282"/>
    <w:p w:rsidR="00EB71F9" w:rsidRPr="00DE1B49" w:rsidRDefault="00EB71F9" w:rsidP="0087709E">
      <w:pPr>
        <w:rPr>
          <w:lang w:val="en-US"/>
        </w:rPr>
      </w:pPr>
    </w:p>
    <w:p w:rsidR="0087709E" w:rsidRPr="00DE1B49" w:rsidRDefault="0087709E" w:rsidP="0087709E">
      <w:pPr>
        <w:pStyle w:val="Heading2"/>
      </w:pPr>
      <w:bookmarkStart w:id="1285" w:name="h.4xafayk7n2bb" w:colFirst="0" w:colLast="0"/>
      <w:bookmarkStart w:id="1286" w:name="_Toc369782432"/>
      <w:bookmarkEnd w:id="1285"/>
      <w:r w:rsidRPr="00DE1B49">
        <w:t>Implementation of Top Levels</w:t>
      </w:r>
      <w:bookmarkEnd w:id="1286"/>
    </w:p>
    <w:p w:rsidR="0087709E" w:rsidRPr="00DE1B49" w:rsidRDefault="0087709E" w:rsidP="007368D3">
      <w:pPr>
        <w:pStyle w:val="Heading3"/>
      </w:pPr>
      <w:bookmarkStart w:id="1287" w:name="h.8bmwhmdkugu3" w:colFirst="0" w:colLast="0"/>
      <w:bookmarkStart w:id="1288" w:name="_Toc369782433"/>
      <w:bookmarkEnd w:id="1287"/>
      <w:r w:rsidRPr="00DE1B49">
        <w:t>Use Case 1: class UseCaseOneRunnerPrototype</w:t>
      </w:r>
      <w:r w:rsidR="008D6CF9">
        <w:t xml:space="preserve"> (</w:t>
      </w:r>
      <w:r w:rsidR="008D6CF9" w:rsidRPr="008D6CF9">
        <w:t>eu</w:t>
      </w:r>
      <w:r w:rsidR="008D6CF9">
        <w:t>.excitementproject.</w:t>
      </w:r>
      <w:r w:rsidR="008D6CF9" w:rsidRPr="008D6CF9">
        <w:t>tl</w:t>
      </w:r>
      <w:r w:rsidR="008D6CF9">
        <w:t>.toplevel.usecaseonerunner)</w:t>
      </w:r>
      <w:bookmarkEnd w:id="1288"/>
    </w:p>
    <w:p w:rsidR="0087709E" w:rsidRDefault="0087709E" w:rsidP="00563EB2">
      <w:pPr>
        <w:rPr>
          <w:lang w:val="en-US"/>
        </w:rPr>
      </w:pPr>
      <w:r w:rsidRPr="00DE1B49">
        <w:rPr>
          <w:lang w:val="en-US"/>
        </w:rPr>
        <w:t xml:space="preserve">The </w:t>
      </w:r>
      <w:r w:rsidRPr="00DE1B49">
        <w:rPr>
          <w:i/>
          <w:lang w:val="en-US"/>
        </w:rPr>
        <w:t>UseCaseOneRunnerPrototype</w:t>
      </w:r>
      <w:r w:rsidRPr="00DE1B49">
        <w:rPr>
          <w:lang w:val="en-US"/>
        </w:rPr>
        <w:t xml:space="preserve"> provides an implementation of the </w:t>
      </w:r>
      <w:r w:rsidRPr="00DE1B49">
        <w:rPr>
          <w:i/>
          <w:lang w:val="en-US"/>
        </w:rPr>
        <w:t>UseCaseOneRunner</w:t>
      </w:r>
      <w:r w:rsidRPr="00DE1B49">
        <w:rPr>
          <w:lang w:val="en-US"/>
        </w:rPr>
        <w:t xml:space="preserve"> interface. </w:t>
      </w:r>
      <w:r w:rsidR="00590A96" w:rsidRPr="00DE1B49">
        <w:rPr>
          <w:lang w:val="en-US"/>
        </w:rPr>
        <w:t xml:space="preserve">The interface’s </w:t>
      </w:r>
      <w:r w:rsidR="00590A96">
        <w:rPr>
          <w:i/>
          <w:lang w:val="en-US"/>
        </w:rPr>
        <w:t>buildRaw</w:t>
      </w:r>
      <w:r w:rsidR="00590A96" w:rsidRPr="00DE1B49">
        <w:rPr>
          <w:i/>
          <w:lang w:val="en-US"/>
        </w:rPr>
        <w:t>Graph</w:t>
      </w:r>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r w:rsidRPr="00DE1B49">
        <w:rPr>
          <w:i/>
          <w:lang w:val="en-US"/>
        </w:rPr>
        <w:t>build</w:t>
      </w:r>
      <w:r w:rsidR="00590A96">
        <w:rPr>
          <w:i/>
          <w:lang w:val="en-US"/>
        </w:rPr>
        <w:t>Collapsed</w:t>
      </w:r>
      <w:r w:rsidRPr="00DE1B49">
        <w:rPr>
          <w:i/>
          <w:lang w:val="en-US"/>
        </w:rPr>
        <w:t>Graph</w:t>
      </w:r>
      <w:r w:rsidRPr="00DE1B49">
        <w:rPr>
          <w:lang w:val="en-US"/>
        </w:rPr>
        <w:t xml:space="preserve"> method</w:t>
      </w:r>
      <w:r w:rsidR="00590A96">
        <w:rPr>
          <w:lang w:val="en-US"/>
        </w:rPr>
        <w:t>s produce</w:t>
      </w:r>
      <w:r w:rsidRPr="00DE1B49">
        <w:rPr>
          <w:lang w:val="en-US"/>
        </w:rPr>
        <w:t xml:space="preserve"> an </w:t>
      </w:r>
      <w:r w:rsidRPr="00DE1B49">
        <w:rPr>
          <w:i/>
          <w:lang w:val="en-US"/>
        </w:rPr>
        <w:t>EntailmentGraphCollapsed</w:t>
      </w:r>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1289" w:author="Lili" w:date="2013-10-24T13:20:00Z">
        <w:r w:rsidRPr="00DE1B49" w:rsidDel="00563EB2">
          <w:rPr>
            <w:lang w:val="en-US"/>
          </w:rPr>
          <w:delText xml:space="preserve">collapsed </w:delText>
        </w:r>
      </w:del>
      <w:ins w:id="1290" w:author="Lili" w:date="2013-10-24T13:20:00Z">
        <w:r w:rsidR="00563EB2">
          <w:rPr>
            <w:lang w:val="en-US"/>
          </w:rPr>
          <w:t>optimized</w:t>
        </w:r>
        <w:r w:rsidR="00563EB2" w:rsidRPr="00DE1B49">
          <w:rPr>
            <w:lang w:val="en-US"/>
          </w:rPr>
          <w:t xml:space="preserve"> </w:t>
        </w:r>
      </w:ins>
      <w:r w:rsidRPr="00DE1B49">
        <w:rPr>
          <w:lang w:val="en-US"/>
        </w:rPr>
        <w:lastRenderedPageBreak/>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r w:rsidRPr="003D5D56">
        <w:rPr>
          <w:i/>
        </w:rPr>
        <w:t>UseCaseOneRunnerPrototype</w:t>
      </w:r>
      <w:r>
        <w:t xml:space="preserve">, and are initialized by the </w:t>
      </w:r>
      <w:r w:rsidRPr="003D5D56">
        <w:rPr>
          <w:i/>
        </w:rPr>
        <w:t>initInterfaces()</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r>
        <w:t>LAPAccess lap</w:t>
      </w:r>
    </w:p>
    <w:p w:rsidR="00A45917" w:rsidRPr="00A45917" w:rsidRDefault="00A45917" w:rsidP="0087709E">
      <w:pPr>
        <w:pStyle w:val="Normal2"/>
        <w:numPr>
          <w:ilvl w:val="1"/>
          <w:numId w:val="96"/>
        </w:numPr>
        <w:rPr>
          <w:lang w:val="en-US"/>
        </w:rPr>
      </w:pPr>
      <w:r>
        <w:t>EDABasic&lt;?&gt; eda</w:t>
      </w:r>
    </w:p>
    <w:p w:rsidR="00A45917" w:rsidRPr="00A45917" w:rsidRDefault="00A45917" w:rsidP="0087709E">
      <w:pPr>
        <w:pStyle w:val="Normal2"/>
        <w:numPr>
          <w:ilvl w:val="1"/>
          <w:numId w:val="96"/>
        </w:numPr>
        <w:rPr>
          <w:lang w:val="en-US"/>
        </w:rPr>
      </w:pPr>
      <w:r>
        <w:t>FragmentAnnotator fragAnot</w:t>
      </w:r>
    </w:p>
    <w:p w:rsidR="00A45917" w:rsidRPr="00A45917" w:rsidRDefault="00A45917" w:rsidP="0087709E">
      <w:pPr>
        <w:pStyle w:val="Normal2"/>
        <w:numPr>
          <w:ilvl w:val="1"/>
          <w:numId w:val="96"/>
        </w:numPr>
        <w:rPr>
          <w:lang w:val="en-US"/>
        </w:rPr>
      </w:pPr>
      <w:r>
        <w:t>ModifierAnnotator modAnot</w:t>
      </w:r>
    </w:p>
    <w:p w:rsidR="00A45917" w:rsidRPr="00A45917" w:rsidRDefault="00A45917" w:rsidP="0087709E">
      <w:pPr>
        <w:pStyle w:val="Normal2"/>
        <w:numPr>
          <w:ilvl w:val="1"/>
          <w:numId w:val="96"/>
        </w:numPr>
        <w:rPr>
          <w:lang w:val="en-US"/>
        </w:rPr>
      </w:pPr>
      <w:r>
        <w:t>FragmentGraphGenerator fragGen</w:t>
      </w:r>
    </w:p>
    <w:p w:rsidR="00A45917" w:rsidRPr="00A45917" w:rsidRDefault="00A45917" w:rsidP="0087709E">
      <w:pPr>
        <w:pStyle w:val="Normal2"/>
        <w:numPr>
          <w:ilvl w:val="1"/>
          <w:numId w:val="96"/>
        </w:numPr>
        <w:rPr>
          <w:lang w:val="en-US"/>
        </w:rPr>
      </w:pPr>
      <w:r>
        <w:t>GraphMerger graphMerger</w:t>
      </w:r>
    </w:p>
    <w:p w:rsidR="00A45917" w:rsidRPr="00A45917" w:rsidRDefault="00A45917" w:rsidP="0087709E">
      <w:pPr>
        <w:pStyle w:val="Normal2"/>
        <w:numPr>
          <w:ilvl w:val="1"/>
          <w:numId w:val="96"/>
        </w:numPr>
        <w:rPr>
          <w:lang w:val="en-US"/>
        </w:rPr>
      </w:pPr>
      <w:del w:id="1291" w:author="Kathrin Eichler" w:date="2013-10-11T12:47:00Z">
        <w:r w:rsidDel="00BB1926">
          <w:delText xml:space="preserve">CollapsedGraphGenerator </w:delText>
        </w:r>
      </w:del>
      <w:ins w:id="1292" w:author="Kathrin Eichler" w:date="2013-10-11T12:47:00Z">
        <w:r w:rsidR="00BB1926">
          <w:t xml:space="preserve">GraphOptimizer </w:t>
        </w:r>
      </w:ins>
      <w:r>
        <w:t>collapseGraph</w:t>
      </w:r>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r w:rsidRPr="003D5D56">
        <w:rPr>
          <w:i/>
        </w:rPr>
        <w:t>UseCaseOneRunner</w:t>
      </w:r>
      <w:r>
        <w:t xml:space="preserve">'s abstract method, the </w:t>
      </w:r>
      <w:r w:rsidRPr="003D5D56">
        <w:rPr>
          <w:i/>
        </w:rPr>
        <w:t>UseCaseOneRu</w:t>
      </w:r>
      <w:r w:rsidRPr="003D5D56">
        <w:rPr>
          <w:i/>
        </w:rPr>
        <w:t>n</w:t>
      </w:r>
      <w:r w:rsidRPr="003D5D56">
        <w:rPr>
          <w:i/>
        </w:rPr>
        <w:t>nerPrototype</w:t>
      </w:r>
      <w:r>
        <w:t xml:space="preserve"> implements the </w:t>
      </w:r>
      <w:r w:rsidRPr="003D5D56">
        <w:rPr>
          <w:i/>
        </w:rPr>
        <w:t>initInterfaces()</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r>
        <w:t xml:space="preserve">FragmentAnnotator: </w:t>
      </w:r>
      <w:r w:rsidRPr="003D5D56">
        <w:rPr>
          <w:i/>
        </w:rPr>
        <w:t>SentenceAsFragmentAnnotator</w:t>
      </w:r>
      <w:r>
        <w:t xml:space="preserve"> for adding (determined) fragment annotation of the input CAS</w:t>
      </w:r>
    </w:p>
    <w:p w:rsidR="00A45917" w:rsidRPr="00A45917" w:rsidRDefault="00A45917" w:rsidP="00A45917">
      <w:pPr>
        <w:pStyle w:val="Normal2"/>
        <w:numPr>
          <w:ilvl w:val="1"/>
          <w:numId w:val="96"/>
        </w:numPr>
        <w:rPr>
          <w:lang w:val="en-US"/>
        </w:rPr>
      </w:pPr>
      <w:r>
        <w:t xml:space="preserve">ModifierAnnotator: </w:t>
      </w:r>
      <w:r w:rsidRPr="003D5D56">
        <w:rPr>
          <w:i/>
        </w:rPr>
        <w:t>AdvAsModifierAnnotator</w:t>
      </w:r>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r>
        <w:t xml:space="preserve">FragmentGraphGenerator: </w:t>
      </w:r>
      <w:r w:rsidRPr="003D5D56">
        <w:rPr>
          <w:i/>
        </w:rPr>
        <w:t>FragmentGraphGeneratorFromCAS</w:t>
      </w:r>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r>
        <w:lastRenderedPageBreak/>
        <w:t xml:space="preserve">GraphMerger: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1293" w:author="Kathrin Eichler" w:date="2013-10-11T12:47:00Z">
        <w:r w:rsidDel="00BB1926">
          <w:delText>CollapsedGraphGenerator</w:delText>
        </w:r>
      </w:del>
      <w:ins w:id="1294" w:author="Kathrin Eichler" w:date="2013-10-11T12:47:00Z">
        <w:r w:rsidR="00BB1926">
          <w:t>GraphOptimizer</w:t>
        </w:r>
      </w:ins>
      <w:r>
        <w:t xml:space="preserve">: </w:t>
      </w:r>
      <w:del w:id="1295" w:author="Kathrin Eichler" w:date="2013-10-11T12:47:00Z">
        <w:r w:rsidRPr="003D5D56" w:rsidDel="00BB1926">
          <w:rPr>
            <w:i/>
          </w:rPr>
          <w:delText>SimpleCollapsedGraphGenerator</w:delText>
        </w:r>
        <w:r w:rsidDel="00BB1926">
          <w:delText xml:space="preserve"> </w:delText>
        </w:r>
      </w:del>
      <w:ins w:id="1296" w:author="Kathrin Eichler" w:date="2013-10-11T12:47:00Z">
        <w:r w:rsidR="00BB1926" w:rsidRPr="003D5D56">
          <w:rPr>
            <w:i/>
          </w:rPr>
          <w:t>Simple</w:t>
        </w:r>
        <w:r w:rsidR="00BB1926">
          <w:rPr>
            <w:i/>
          </w:rPr>
          <w:t xml:space="preserve">GraphOptimizer </w:t>
        </w:r>
      </w:ins>
      <w:r>
        <w:t xml:space="preserve">to build an </w:t>
      </w:r>
      <w:r w:rsidRPr="003D5D56">
        <w:rPr>
          <w:i/>
        </w:rPr>
        <w:t>EntailmentGraphCollapsed</w:t>
      </w:r>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r w:rsidR="003D5D56">
        <w:t>flexible,</w:t>
      </w:r>
      <w:r>
        <w:t xml:space="preserve"> as the LAP and EDA already are (they are passed as arguments to the constructor).</w:t>
      </w:r>
    </w:p>
    <w:p w:rsidR="0087709E" w:rsidRPr="00DE1B49" w:rsidRDefault="0087709E" w:rsidP="007368D3">
      <w:pPr>
        <w:pStyle w:val="Heading3"/>
      </w:pPr>
      <w:bookmarkStart w:id="1297" w:name="h.t7zdw4dl1bgy" w:colFirst="0" w:colLast="0"/>
      <w:bookmarkStart w:id="1298" w:name="_Toc369782434"/>
      <w:bookmarkEnd w:id="1297"/>
      <w:r w:rsidRPr="00DE1B49">
        <w:t xml:space="preserve">Use Case 2: class UseCaseTwoRunnerPrototype </w:t>
      </w:r>
      <w:r w:rsidR="008D6CF9">
        <w:t xml:space="preserve"> (</w:t>
      </w:r>
      <w:r w:rsidR="008D6CF9" w:rsidRPr="008D6CF9">
        <w:t>eu</w:t>
      </w:r>
      <w:r w:rsidR="008D6CF9">
        <w:t>.excitementproject.</w:t>
      </w:r>
      <w:r w:rsidR="008D6CF9" w:rsidRPr="008D6CF9">
        <w:t>tl</w:t>
      </w:r>
      <w:r w:rsidR="008D6CF9">
        <w:t>.toplevel.usecaseonerunner)</w:t>
      </w:r>
      <w:bookmarkEnd w:id="1298"/>
    </w:p>
    <w:p w:rsidR="0087709E" w:rsidRPr="00DE1B49" w:rsidRDefault="0087709E" w:rsidP="0087709E">
      <w:pPr>
        <w:rPr>
          <w:lang w:val="en-US"/>
        </w:rPr>
      </w:pPr>
      <w:r w:rsidRPr="00DE1B49">
        <w:rPr>
          <w:rFonts w:eastAsia="Arial" w:cs="Arial"/>
          <w:lang w:val="en-US"/>
        </w:rPr>
        <w:t xml:space="preserve">The UseCaseTwoRunnerPrototype provides an implementation of the </w:t>
      </w:r>
      <w:r w:rsidRPr="00DE1B49">
        <w:rPr>
          <w:rFonts w:eastAsia="Arial" w:cs="Arial"/>
          <w:i/>
          <w:lang w:val="en-US"/>
        </w:rPr>
        <w:t xml:space="preserve">UseCaseTwoRunner </w:t>
      </w:r>
      <w:r w:rsidRPr="00DE1B49">
        <w:rPr>
          <w:rFonts w:eastAsia="Arial" w:cs="Arial"/>
          <w:lang w:val="en-US"/>
        </w:rPr>
        <w:t xml:space="preserve">interface, which has one interface method </w:t>
      </w:r>
      <w:r w:rsidRPr="00DE1B49">
        <w:rPr>
          <w:i/>
          <w:lang w:val="en-US"/>
        </w:rPr>
        <w:t xml:space="preserve">annotateCategories(JCas cas, EntailmentGraphRaw graph). </w:t>
      </w:r>
      <w:r w:rsidRPr="00DE1B49">
        <w:rPr>
          <w:lang w:val="en-US"/>
        </w:rPr>
        <w:t>In the current implementation, this method annotates cat</w:t>
      </w:r>
      <w:r w:rsidRPr="00DE1B49">
        <w:rPr>
          <w:lang w:val="en-US"/>
        </w:rPr>
        <w:t>e</w:t>
      </w:r>
      <w:r w:rsidRPr="00DE1B49">
        <w:rPr>
          <w:lang w:val="en-US"/>
        </w:rPr>
        <w:t>gories on the given input CAS based on an input entailment graph using the following mo</w:t>
      </w:r>
      <w:r w:rsidRPr="00DE1B49">
        <w:rPr>
          <w:lang w:val="en-US"/>
        </w:rPr>
        <w:t>d</w:t>
      </w:r>
      <w:r w:rsidRPr="00DE1B49">
        <w:rPr>
          <w:lang w:val="en-US"/>
        </w:rPr>
        <w:t>ule implementations:</w:t>
      </w:r>
    </w:p>
    <w:p w:rsidR="0087709E" w:rsidRPr="00DE1B49" w:rsidRDefault="0087709E" w:rsidP="00675094">
      <w:pPr>
        <w:numPr>
          <w:ilvl w:val="0"/>
          <w:numId w:val="42"/>
        </w:numPr>
        <w:spacing w:line="276" w:lineRule="auto"/>
        <w:ind w:hanging="359"/>
        <w:rPr>
          <w:lang w:val="en-US"/>
        </w:rPr>
      </w:pPr>
      <w:r w:rsidRPr="00DE1B49">
        <w:rPr>
          <w:lang w:val="en-US"/>
        </w:rPr>
        <w:t>SentenceAsFragmentAnnotator: This module adds fragment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AdvAsModifierAnnotator: This module adds modifier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FragmentGraphGeneratorFromCAS: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r w:rsidRPr="00DE1B49">
        <w:rPr>
          <w:lang w:val="en-US"/>
        </w:rPr>
        <w:t xml:space="preserve">NodeMatcherLongestOnly: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r w:rsidRPr="00DE1B49">
        <w:rPr>
          <w:lang w:val="en-US"/>
        </w:rPr>
        <w:t xml:space="preserve">CategoryAnnotatorAllCats: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Heading2"/>
      </w:pPr>
      <w:bookmarkStart w:id="1299" w:name="h.8yd8ip6ylx0z" w:colFirst="0" w:colLast="0"/>
      <w:bookmarkStart w:id="1300" w:name="_Toc369782435"/>
      <w:bookmarkEnd w:id="1299"/>
      <w:r w:rsidRPr="00DE1B49">
        <w:t xml:space="preserve">Implementation of Data </w:t>
      </w:r>
      <w:r w:rsidR="00D3367F">
        <w:t>Readers, and O</w:t>
      </w:r>
      <w:r w:rsidRPr="00DE1B49">
        <w:t xml:space="preserve">ther </w:t>
      </w:r>
      <w:r w:rsidR="00D3367F">
        <w:t>U</w:t>
      </w:r>
      <w:r w:rsidRPr="00DE1B49">
        <w:t>tilities</w:t>
      </w:r>
      <w:bookmarkEnd w:id="1300"/>
      <w:r w:rsidRPr="00DE1B49">
        <w:t xml:space="preserve"> </w:t>
      </w:r>
    </w:p>
    <w:p w:rsidR="0087709E" w:rsidRPr="00DE1B49" w:rsidRDefault="008D6CF9" w:rsidP="007368D3">
      <w:pPr>
        <w:pStyle w:val="Heading3"/>
      </w:pPr>
      <w:bookmarkStart w:id="1301" w:name="h.q0mj66u79nja" w:colFirst="0" w:colLast="0"/>
      <w:bookmarkStart w:id="1302" w:name="_Toc369782436"/>
      <w:bookmarkEnd w:id="1301"/>
      <w:r>
        <w:t>class CASUtils (</w:t>
      </w:r>
      <w:r w:rsidR="0087709E" w:rsidRPr="00DE1B49">
        <w:t>eu.excitementproject.tl.laputils)</w:t>
      </w:r>
      <w:bookmarkEnd w:id="1302"/>
    </w:p>
    <w:p w:rsidR="0087709E" w:rsidRPr="00DE1B49" w:rsidRDefault="0087709E" w:rsidP="0087709E">
      <w:pPr>
        <w:rPr>
          <w:lang w:val="en-US"/>
        </w:rPr>
      </w:pPr>
      <w:r w:rsidRPr="00DE1B49">
        <w:rPr>
          <w:lang w:val="en-US"/>
        </w:rPr>
        <w:t>CASUtils is a class that contains a set of public methods. All of them are utility functions th</w:t>
      </w:r>
      <w:r w:rsidR="008C343A">
        <w:rPr>
          <w:lang w:val="en-US"/>
        </w:rPr>
        <w:t>at are</w:t>
      </w:r>
      <w:r w:rsidRPr="00DE1B49">
        <w:rPr>
          <w:lang w:val="en-US"/>
        </w:rPr>
        <w:t xml:space="preserve"> related to accessing CAS (JCas)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r w:rsidRPr="00DE1B49">
        <w:rPr>
          <w:i/>
          <w:lang w:val="en-US"/>
        </w:rPr>
        <w:t>JCas createNewInputCAS()</w:t>
      </w:r>
      <w:r w:rsidRPr="00DE1B49">
        <w:rPr>
          <w:lang w:val="en-US"/>
        </w:rPr>
        <w:t xml:space="preserve">: this is the preferred method of generating a new JCas object. </w:t>
      </w:r>
    </w:p>
    <w:p w:rsidR="0087709E" w:rsidRPr="00DE1B49" w:rsidRDefault="0087709E" w:rsidP="00675094">
      <w:pPr>
        <w:numPr>
          <w:ilvl w:val="0"/>
          <w:numId w:val="37"/>
        </w:numPr>
        <w:spacing w:line="276" w:lineRule="auto"/>
        <w:ind w:hanging="359"/>
        <w:rPr>
          <w:lang w:val="en-US"/>
        </w:rPr>
      </w:pPr>
      <w:r w:rsidRPr="008C343A">
        <w:rPr>
          <w:i/>
          <w:lang w:val="en-US"/>
        </w:rPr>
        <w:t>void serializeToXmi(JCas, File)</w:t>
      </w:r>
      <w:r w:rsidRPr="00DE1B49">
        <w:rPr>
          <w:lang w:val="en-US"/>
        </w:rPr>
        <w:t>: this method serializes the JCas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r w:rsidRPr="008C343A">
        <w:rPr>
          <w:i/>
          <w:lang w:val="en-US"/>
        </w:rPr>
        <w:t>void deserializeFromXmi(JCas, File)</w:t>
      </w:r>
      <w:r w:rsidRPr="00DE1B49">
        <w:rPr>
          <w:lang w:val="en-US"/>
        </w:rPr>
        <w:t xml:space="preserve">: this method reads an XMI file and fills the content of the JCas with it. </w:t>
      </w:r>
    </w:p>
    <w:p w:rsidR="0087709E" w:rsidRPr="00541D00" w:rsidRDefault="0087709E" w:rsidP="00675094">
      <w:pPr>
        <w:numPr>
          <w:ilvl w:val="0"/>
          <w:numId w:val="37"/>
        </w:numPr>
        <w:spacing w:line="276" w:lineRule="auto"/>
        <w:ind w:hanging="359"/>
      </w:pPr>
      <w:r w:rsidRPr="008C343A">
        <w:rPr>
          <w:i/>
          <w:lang w:val="en-US"/>
        </w:rPr>
        <w:lastRenderedPageBreak/>
        <w:t>annotateOneAssumedFragment(JCas, Region[]), annotateOneDeterminedFragment(JCas, Region[])</w:t>
      </w:r>
      <w:r w:rsidRPr="00DE1B49">
        <w:rPr>
          <w:lang w:val="en-US"/>
        </w:rPr>
        <w:t>: the two utility methods ann</w:t>
      </w:r>
      <w:r w:rsidRPr="00DE1B49">
        <w:rPr>
          <w:lang w:val="en-US"/>
        </w:rPr>
        <w:t>o</w:t>
      </w:r>
      <w:r w:rsidRPr="00DE1B49">
        <w:rPr>
          <w:lang w:val="en-US"/>
        </w:rPr>
        <w:t xml:space="preserve">tate CAS data with fragment annotation. </w:t>
      </w:r>
      <w:r w:rsidR="00025E10">
        <w:rPr>
          <w:lang w:val="en-US"/>
        </w:rPr>
        <w:t xml:space="preserve">Each </w:t>
      </w:r>
      <w:r w:rsidR="00025E10" w:rsidRPr="00541D00">
        <w:rPr>
          <w:lang w:val="en-US"/>
        </w:rPr>
        <w:t xml:space="preserve">method </w:t>
      </w:r>
      <w:r w:rsidRPr="00541D00">
        <w:rPr>
          <w:lang w:val="en-US"/>
        </w:rPr>
        <w:t>gets a list of “regions” and a</w:t>
      </w:r>
      <w:r w:rsidRPr="00541D00">
        <w:rPr>
          <w:lang w:val="en-US"/>
        </w:rPr>
        <w:t>n</w:t>
      </w:r>
      <w:r w:rsidRPr="00541D00">
        <w:rPr>
          <w:lang w:val="en-US"/>
        </w:rPr>
        <w:t>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r w:rsidR="00541D00" w:rsidRPr="00541D00">
        <w:rPr>
          <w:i/>
        </w:rPr>
        <w:t>assum</w:t>
      </w:r>
      <w:r w:rsidRPr="00541D00">
        <w:rPr>
          <w:i/>
        </w:rPr>
        <w:t>edFragment</w:t>
      </w:r>
      <w:r w:rsidRPr="00541D00">
        <w:t xml:space="preserve">, and the second annotates </w:t>
      </w:r>
      <w:r w:rsidR="00541D00" w:rsidRPr="00541D00">
        <w:rPr>
          <w:i/>
        </w:rPr>
        <w:t>d</w:t>
      </w:r>
      <w:r w:rsidRPr="00541D00">
        <w:rPr>
          <w:i/>
        </w:rPr>
        <w:t>eterminedFragment</w:t>
      </w:r>
      <w:r w:rsidRPr="00541D00">
        <w:t xml:space="preserve">. </w:t>
      </w:r>
    </w:p>
    <w:p w:rsidR="0087709E" w:rsidRPr="00DE1B49" w:rsidRDefault="0087709E" w:rsidP="00675094">
      <w:pPr>
        <w:numPr>
          <w:ilvl w:val="0"/>
          <w:numId w:val="37"/>
        </w:numPr>
        <w:spacing w:line="276" w:lineRule="auto"/>
        <w:ind w:hanging="359"/>
        <w:rPr>
          <w:lang w:val="en-US"/>
        </w:rPr>
      </w:pPr>
      <w:r w:rsidRPr="008C343A">
        <w:rPr>
          <w:i/>
          <w:lang w:val="en-US"/>
        </w:rPr>
        <w:t>annotateOneModifier(JCas, Region[], ModifierAnnotation), annotateOneModifier(JCas, Region[])</w:t>
      </w:r>
      <w:r w:rsidRPr="00DE1B49">
        <w:rPr>
          <w:lang w:val="en-US"/>
        </w:rPr>
        <w:t xml:space="preserve">: the two utility methods annotate CAS data with a modifier annotation. The difference between </w:t>
      </w:r>
      <w:r w:rsidR="00025E10">
        <w:rPr>
          <w:lang w:val="en-US"/>
        </w:rPr>
        <w:t xml:space="preserve">the </w:t>
      </w:r>
      <w:r w:rsidRPr="00DE1B49">
        <w:rPr>
          <w:lang w:val="en-US"/>
        </w:rPr>
        <w:t xml:space="preserve">two methods is the capability to handle “dependency”,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 xml:space="preserve">for explanation of </w:t>
      </w:r>
      <w:r w:rsidRPr="00DE1B49">
        <w:rPr>
          <w:lang w:val="en-US"/>
        </w:rPr>
        <w:t>the dependency between modifier annot</w:t>
      </w:r>
      <w:r w:rsidRPr="00DE1B49">
        <w:rPr>
          <w:lang w:val="en-US"/>
        </w:rPr>
        <w:t>a</w:t>
      </w:r>
      <w:r w:rsidRPr="00DE1B49">
        <w:rPr>
          <w:lang w:val="en-US"/>
        </w:rPr>
        <w:t xml:space="preserve">tions. </w:t>
      </w:r>
    </w:p>
    <w:p w:rsidR="008C343A" w:rsidRPr="008C343A" w:rsidRDefault="008C343A" w:rsidP="008C343A">
      <w:pPr>
        <w:numPr>
          <w:ilvl w:val="0"/>
          <w:numId w:val="37"/>
        </w:numPr>
        <w:spacing w:line="276" w:lineRule="auto"/>
        <w:ind w:hanging="359"/>
        <w:rPr>
          <w:lang w:val="en-US"/>
        </w:rPr>
      </w:pPr>
      <w:r w:rsidRPr="008C343A">
        <w:rPr>
          <w:i/>
          <w:lang w:val="en-US"/>
        </w:rPr>
        <w:t>annotate</w:t>
      </w:r>
      <w:r w:rsidRPr="008C343A">
        <w:rPr>
          <w:rStyle w:val="Normal2Char"/>
          <w:i/>
        </w:rPr>
        <w:t>Categories(</w:t>
      </w:r>
      <w:r w:rsidRPr="008C343A">
        <w:rPr>
          <w:rStyle w:val="Normal2Char"/>
          <w:i/>
          <w:lang w:val="en-US"/>
        </w:rPr>
        <w:t>JCas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r w:rsidRPr="00DE1B49">
        <w:rPr>
          <w:i/>
          <w:lang w:val="en-US"/>
        </w:rPr>
        <w:t>void dumpCAS(JCas)</w:t>
      </w:r>
      <w:r w:rsidRPr="00DE1B49">
        <w:rPr>
          <w:lang w:val="en-US"/>
        </w:rPr>
        <w:t xml:space="preserve">: this is a method that prints details of the JCas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r w:rsidRPr="00A45875">
        <w:rPr>
          <w:i/>
        </w:rPr>
        <w:t>void dumpAnnotationsInCAS(JCas aJCas, int annotType)</w:t>
      </w:r>
      <w:r>
        <w:t>: this method is a "smarter" version of dumpCAS(), which gets the type of the annotation and only prints out that type within the input CAS. Just like dumpCAS(), this method is also provided for mostly debugging and checking.</w:t>
      </w:r>
    </w:p>
    <w:p w:rsidR="0087709E" w:rsidRPr="00DE1B49" w:rsidRDefault="008D6CF9" w:rsidP="007368D3">
      <w:pPr>
        <w:pStyle w:val="Heading3"/>
      </w:pPr>
      <w:bookmarkStart w:id="1303" w:name="h.diiv8qtpz9ia" w:colFirst="0" w:colLast="0"/>
      <w:bookmarkStart w:id="1304" w:name="_Toc369782437"/>
      <w:bookmarkEnd w:id="1303"/>
      <w:r>
        <w:t>class InteractionReader (</w:t>
      </w:r>
      <w:r w:rsidR="0087709E" w:rsidRPr="00DE1B49">
        <w:t>eu.excitementproject.tl.laputils)</w:t>
      </w:r>
      <w:bookmarkEnd w:id="1304"/>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InteractionReader class. </w:t>
      </w:r>
    </w:p>
    <w:p w:rsidR="0087709E" w:rsidRPr="00DE1B49" w:rsidRDefault="0087709E" w:rsidP="00675094">
      <w:pPr>
        <w:numPr>
          <w:ilvl w:val="0"/>
          <w:numId w:val="12"/>
        </w:numPr>
        <w:spacing w:line="276" w:lineRule="auto"/>
        <w:ind w:hanging="359"/>
        <w:rPr>
          <w:lang w:val="en-US"/>
        </w:rPr>
      </w:pPr>
      <w:r w:rsidRPr="00DE1B49">
        <w:rPr>
          <w:i/>
          <w:lang w:val="en-US"/>
        </w:rPr>
        <w:t>List&lt;Interaction&gt; readInteractionXML(File)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verted to JCas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r w:rsidRPr="00DE1B49">
        <w:rPr>
          <w:i/>
          <w:lang w:val="en-US"/>
        </w:rPr>
        <w:t xml:space="preserve">fillInputCAS(JCas), </w:t>
      </w:r>
      <w:r w:rsidRPr="00DE1B49">
        <w:rPr>
          <w:lang w:val="en-US"/>
        </w:rPr>
        <w:t xml:space="preserve">or </w:t>
      </w:r>
      <w:r w:rsidRPr="00DE1B49">
        <w:rPr>
          <w:i/>
          <w:lang w:val="en-US"/>
        </w:rPr>
        <w:t>JCas createAndFillInputCAS</w:t>
      </w:r>
      <w:r w:rsidRPr="00DE1B49">
        <w:rPr>
          <w:lang w:val="en-US"/>
        </w:rPr>
        <w:t xml:space="preserve">()) </w:t>
      </w:r>
    </w:p>
    <w:p w:rsidR="00410180" w:rsidRDefault="0087709E" w:rsidP="0087709E">
      <w:pPr>
        <w:numPr>
          <w:ilvl w:val="0"/>
          <w:numId w:val="12"/>
        </w:numPr>
        <w:spacing w:line="276" w:lineRule="auto"/>
        <w:ind w:hanging="359"/>
        <w:rPr>
          <w:lang w:val="en-US"/>
        </w:rPr>
      </w:pPr>
      <w:r w:rsidRPr="00DE1B49">
        <w:rPr>
          <w:i/>
          <w:lang w:val="en-US"/>
        </w:rPr>
        <w:t>readWP2FragGraphDump(File, File, JCas,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JCas,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A370E7" w:rsidRDefault="00A370E7" w:rsidP="0087709E">
      <w:pPr>
        <w:pStyle w:val="Heading1"/>
        <w:rPr>
          <w:ins w:id="1305" w:author="Kathrin Eichler" w:date="2013-10-11T12:36:00Z"/>
          <w:rFonts w:ascii="Georgia" w:hAnsi="Georgia"/>
        </w:rPr>
      </w:pPr>
      <w:bookmarkStart w:id="1306" w:name="h.usvq0unjghz8" w:colFirst="0" w:colLast="0"/>
      <w:bookmarkStart w:id="1307" w:name="_Toc369782438"/>
      <w:bookmarkEnd w:id="1306"/>
      <w:ins w:id="1308" w:author="Kathrin Eichler" w:date="2013-10-11T12:36:00Z">
        <w:r>
          <w:rPr>
            <w:rFonts w:ascii="Georgia" w:hAnsi="Georgia"/>
          </w:rPr>
          <w:lastRenderedPageBreak/>
          <w:t>Changes as compared to deliverable 6.1</w:t>
        </w:r>
        <w:bookmarkEnd w:id="1307"/>
      </w:ins>
    </w:p>
    <w:p w:rsidR="00000000" w:rsidRDefault="00DA387F">
      <w:pPr>
        <w:pStyle w:val="Heading2"/>
        <w:rPr>
          <w:ins w:id="1309" w:author="Kathrin Eichler" w:date="2013-10-15T11:06:00Z"/>
        </w:rPr>
        <w:pPrChange w:id="1310" w:author="Kathrin Eichler" w:date="2013-10-11T12:36:00Z">
          <w:pPr/>
        </w:pPrChange>
      </w:pPr>
      <w:bookmarkStart w:id="1311" w:name="_Toc369782439"/>
      <w:ins w:id="1312" w:author="Kathrin Eichler" w:date="2013-10-15T11:06:00Z">
        <w:r>
          <w:t>Use Case 1 – Composition</w:t>
        </w:r>
        <w:bookmarkEnd w:id="1311"/>
      </w:ins>
    </w:p>
    <w:p w:rsidR="00DA387F" w:rsidRPr="00DA387F" w:rsidRDefault="00DA387F">
      <w:pPr>
        <w:rPr>
          <w:ins w:id="1313" w:author="Kathrin Eichler" w:date="2013-10-15T11:06:00Z"/>
          <w:lang w:val="en-US" w:eastAsia="de-DE"/>
          <w:rPrChange w:id="1314" w:author="Kathrin Eichler" w:date="2013-10-15T11:06:00Z">
            <w:rPr>
              <w:ins w:id="1315" w:author="Kathrin Eichler" w:date="2013-10-15T11:06:00Z"/>
            </w:rPr>
          </w:rPrChange>
        </w:rPr>
      </w:pPr>
      <w:ins w:id="1316" w:author="Kathrin Eichler" w:date="2013-10-15T11:06:00Z">
        <w:r>
          <w:rPr>
            <w:lang w:val="en-US" w:eastAsia="de-DE"/>
          </w:rPr>
          <w:t xml:space="preserve">Based on a request made by </w:t>
        </w:r>
      </w:ins>
      <w:ins w:id="1317" w:author="Kathrin Eichler" w:date="2013-10-15T11:07:00Z">
        <w:r>
          <w:rPr>
            <w:lang w:val="en-US" w:eastAsia="de-DE"/>
          </w:rPr>
          <w:t>one of the academic partners, we decided to rename the module “CollapsedGraphGenerator” to “GraphOptimizer”, reflecting in the name that the module actually does more than collapsing nodes</w:t>
        </w:r>
      </w:ins>
      <w:ins w:id="1318" w:author="Kathrin Eichler" w:date="2013-10-15T11:08:00Z">
        <w:r>
          <w:rPr>
            <w:lang w:val="en-US" w:eastAsia="de-DE"/>
          </w:rPr>
          <w:t xml:space="preserve"> (it also decides on edges to be kept in the output graph). </w:t>
        </w:r>
      </w:ins>
    </w:p>
    <w:p w:rsidR="00000000" w:rsidRDefault="00A370E7">
      <w:pPr>
        <w:pStyle w:val="Heading2"/>
        <w:rPr>
          <w:ins w:id="1319" w:author="Kathrin Eichler" w:date="2013-10-11T12:36:00Z"/>
        </w:rPr>
        <w:pPrChange w:id="1320" w:author="Kathrin Eichler" w:date="2013-10-11T12:36:00Z">
          <w:pPr/>
        </w:pPrChange>
      </w:pPr>
      <w:bookmarkStart w:id="1321" w:name="_Toc369782440"/>
      <w:ins w:id="1322" w:author="Kathrin Eichler" w:date="2013-10-11T12:36:00Z">
        <w:r>
          <w:t>Use Case 2 - Composition</w:t>
        </w:r>
        <w:bookmarkEnd w:id="1321"/>
      </w:ins>
    </w:p>
    <w:p w:rsidR="00A370E7" w:rsidRDefault="00A370E7" w:rsidP="00A370E7">
      <w:pPr>
        <w:rPr>
          <w:ins w:id="1323" w:author="Kathrin Eichler" w:date="2013-10-17T14:12:00Z"/>
          <w:lang w:val="en-US"/>
        </w:rPr>
      </w:pPr>
      <w:ins w:id="1324" w:author="Kathrin Eichler" w:date="2013-10-11T12:36:00Z">
        <w:r>
          <w:rPr>
            <w:lang w:val="en-US"/>
          </w:rPr>
          <w:t>Based on a request made by one of the industrial partners, we added a module (Confidence Calculator) for pre-calculating a final confidence score per category on each node of the e</w:t>
        </w:r>
        <w:r>
          <w:rPr>
            <w:lang w:val="en-US"/>
          </w:rPr>
          <w:t>n</w:t>
        </w:r>
        <w:r>
          <w:rPr>
            <w:lang w:val="en-US"/>
          </w:rPr>
          <w:t>tailment graph and for adding this information to the graph. Precalculating these scores, we make the actually matching step more efficient and avoid redundancy in the calculation of combined confidence scores. As a result, the confidence calculation in the Category Annot</w:t>
        </w:r>
        <w:r>
          <w:rPr>
            <w:lang w:val="en-US"/>
          </w:rPr>
          <w:t>a</w:t>
        </w:r>
        <w:r>
          <w:rPr>
            <w:lang w:val="en-US"/>
          </w:rPr>
          <w:t xml:space="preserve">tor module has been simplified to combining the final scores of different matching nodes. Unlike in the transduction layer prototype, the input fragment graph is now compared to the collapsed (not the raw) entailment graph. </w:t>
        </w:r>
      </w:ins>
    </w:p>
    <w:p w:rsidR="00000000" w:rsidRDefault="00D54F54">
      <w:pPr>
        <w:rPr>
          <w:ins w:id="1325" w:author="Kathrin Eichler" w:date="2013-10-11T12:36:00Z"/>
        </w:rPr>
        <w:pPrChange w:id="1326" w:author="Kathrin Eichler" w:date="2013-10-11T12:36:00Z">
          <w:pPr>
            <w:pStyle w:val="Heading1"/>
          </w:pPr>
        </w:pPrChange>
      </w:pPr>
      <w:ins w:id="1327" w:author="Kathrin Eichler" w:date="2013-10-17T14:12:00Z">
        <w:r>
          <w:rPr>
            <w:lang w:val="en-US"/>
          </w:rPr>
          <w:t>We also added a new implementation of the NodeMatcher module</w:t>
        </w:r>
      </w:ins>
      <w:ins w:id="1328" w:author="Kathrin Eichler" w:date="2013-10-17T14:14:00Z">
        <w:r>
          <w:rPr>
            <w:lang w:val="en-US"/>
          </w:rPr>
          <w:t xml:space="preserve">, which indexes the entailment graph nodes and matches an input fragment graph against the entailment graph by transforming the fragment graph into a query to the index. </w:t>
        </w:r>
      </w:ins>
      <w:ins w:id="1329" w:author="Kathrin Eichler" w:date="2013-10-17T14:15:00Z">
        <w:r>
          <w:rPr>
            <w:lang w:val="en-US"/>
          </w:rPr>
          <w:t xml:space="preserve">The module uses the </w:t>
        </w:r>
      </w:ins>
      <w:ins w:id="1330" w:author="Kathrin Eichler" w:date="2013-10-17T14:12:00Z">
        <w:r>
          <w:rPr>
            <w:lang w:val="en-US"/>
          </w:rPr>
          <w:t xml:space="preserve">Lucene library for indexing the entailment graph nodes and for querying the index. </w:t>
        </w:r>
      </w:ins>
      <w:bookmarkStart w:id="1331" w:name="_GoBack"/>
      <w:bookmarkEnd w:id="1331"/>
    </w:p>
    <w:p w:rsidR="0087709E" w:rsidRPr="00DE1B49" w:rsidRDefault="0087709E" w:rsidP="0087709E">
      <w:pPr>
        <w:pStyle w:val="Heading1"/>
        <w:rPr>
          <w:rFonts w:ascii="Georgia" w:hAnsi="Georgia"/>
        </w:rPr>
      </w:pPr>
      <w:bookmarkStart w:id="1332" w:name="_Toc369782441"/>
      <w:r w:rsidRPr="00DE1B49">
        <w:rPr>
          <w:rFonts w:ascii="Georgia" w:hAnsi="Georgia"/>
        </w:rPr>
        <w:t xml:space="preserve">Plans for the </w:t>
      </w:r>
      <w:r w:rsidR="00D3367F">
        <w:rPr>
          <w:rFonts w:ascii="Georgia" w:hAnsi="Georgia"/>
        </w:rPr>
        <w:t>N</w:t>
      </w:r>
      <w:r w:rsidRPr="00DE1B49">
        <w:rPr>
          <w:rFonts w:ascii="Georgia" w:hAnsi="Georgia"/>
        </w:rPr>
        <w:t xml:space="preserve">ext </w:t>
      </w:r>
      <w:r w:rsidR="00D3367F">
        <w:rPr>
          <w:rFonts w:ascii="Georgia" w:hAnsi="Georgia"/>
        </w:rPr>
        <w:t>C</w:t>
      </w:r>
      <w:r w:rsidRPr="00DE1B49">
        <w:rPr>
          <w:rFonts w:ascii="Georgia" w:hAnsi="Georgia"/>
        </w:rPr>
        <w:t>ycle</w:t>
      </w:r>
      <w:bookmarkEnd w:id="1332"/>
    </w:p>
    <w:p w:rsidR="0087709E" w:rsidRPr="00DE1B49" w:rsidRDefault="0087709E" w:rsidP="0087709E">
      <w:pPr>
        <w:spacing w:before="360" w:after="80"/>
        <w:rPr>
          <w:lang w:val="en-US"/>
        </w:rPr>
      </w:pPr>
      <w:r w:rsidRPr="00DE1B49">
        <w:rPr>
          <w:lang w:val="en-US"/>
        </w:rPr>
        <w:t xml:space="preserve">The </w:t>
      </w:r>
      <w:r w:rsidR="00A53844">
        <w:rPr>
          <w:lang w:val="en-US"/>
        </w:rPr>
        <w:t>T</w:t>
      </w:r>
      <w:r w:rsidRPr="00DE1B49">
        <w:rPr>
          <w:lang w:val="en-US"/>
        </w:rPr>
        <w:t xml:space="preserve">ransduction </w:t>
      </w:r>
      <w:r w:rsidR="00A53844">
        <w:rPr>
          <w:lang w:val="en-US"/>
        </w:rPr>
        <w:t>L</w:t>
      </w:r>
      <w:r w:rsidRPr="00DE1B49">
        <w:rPr>
          <w:lang w:val="en-US"/>
        </w:rPr>
        <w:t xml:space="preserve">ayer is currently in a prototypical state and can be viewed as a “proof of concept.” So far, it has only been tested on a small amount of sample data and the module implementations can be seen as examples illustrating the purpose of each module. In order to show that it can actually be used </w:t>
      </w:r>
      <w:r w:rsidR="006830C8">
        <w:rPr>
          <w:lang w:val="en-US"/>
        </w:rPr>
        <w:t>for</w:t>
      </w:r>
      <w:r w:rsidRPr="00DE1B49">
        <w:rPr>
          <w:lang w:val="en-US"/>
        </w:rPr>
        <w:t xml:space="preserve"> the different industrial use cases, we </w:t>
      </w:r>
      <w:r w:rsidR="006830C8">
        <w:rPr>
          <w:lang w:val="en-US"/>
        </w:rPr>
        <w:t>plan</w:t>
      </w:r>
      <w:r w:rsidR="006830C8" w:rsidRPr="00DE1B49">
        <w:rPr>
          <w:lang w:val="en-US"/>
        </w:rPr>
        <w:t xml:space="preserve"> </w:t>
      </w:r>
      <w:r w:rsidRPr="00DE1B49">
        <w:rPr>
          <w:lang w:val="en-US"/>
        </w:rPr>
        <w:t xml:space="preserve">to extend the transduction layer in the following ways.  </w:t>
      </w:r>
    </w:p>
    <w:p w:rsidR="0087709E" w:rsidRPr="00DE1B49" w:rsidRDefault="0087709E" w:rsidP="0087709E">
      <w:pPr>
        <w:pStyle w:val="Heading2"/>
      </w:pPr>
      <w:bookmarkStart w:id="1333" w:name="h.rdum9v1m0rhz" w:colFirst="0" w:colLast="0"/>
      <w:bookmarkStart w:id="1334" w:name="_Toc369782442"/>
      <w:bookmarkEnd w:id="1333"/>
      <w:r w:rsidRPr="00DE1B49">
        <w:t xml:space="preserve">Provide an </w:t>
      </w:r>
      <w:r w:rsidR="00D3367F">
        <w:t>E</w:t>
      </w:r>
      <w:r w:rsidRPr="00DE1B49">
        <w:t xml:space="preserve">xperimentation </w:t>
      </w:r>
      <w:r w:rsidR="00D3367F">
        <w:t>E</w:t>
      </w:r>
      <w:r w:rsidRPr="00DE1B49">
        <w:t>nvironment</w:t>
      </w:r>
      <w:bookmarkEnd w:id="1334"/>
    </w:p>
    <w:p w:rsidR="00F100BD" w:rsidRDefault="0087709E" w:rsidP="00F100BD">
      <w:pPr>
        <w:rPr>
          <w:lang w:val="en-US"/>
        </w:rPr>
      </w:pPr>
      <w:r w:rsidRPr="00DE1B49">
        <w:rPr>
          <w:lang w:val="en-US"/>
        </w:rPr>
        <w:t xml:space="preserve">First of all, it is essential </w:t>
      </w:r>
      <w:r w:rsidR="006830C8">
        <w:rPr>
          <w:lang w:val="en-US"/>
        </w:rPr>
        <w:t>to</w:t>
      </w:r>
      <w:r w:rsidRPr="00DE1B49">
        <w:rPr>
          <w:lang w:val="en-US"/>
        </w:rPr>
        <w:t xml:space="preserve"> create an environment that allows us to test and evaluate the pe</w:t>
      </w:r>
      <w:r w:rsidRPr="00DE1B49">
        <w:rPr>
          <w:lang w:val="en-US"/>
        </w:rPr>
        <w:t>r</w:t>
      </w:r>
      <w:r w:rsidRPr="00DE1B49">
        <w:rPr>
          <w:lang w:val="en-US"/>
        </w:rPr>
        <w:t>formance of o</w:t>
      </w:r>
      <w:r w:rsidR="00A53844">
        <w:rPr>
          <w:lang w:val="en-US"/>
        </w:rPr>
        <w:t xml:space="preserve">ur modules on the WP2 datasets. </w:t>
      </w:r>
      <w:r w:rsidR="009F7FD9">
        <w:rPr>
          <w:lang w:val="en-US"/>
        </w:rPr>
        <w:t>T</w:t>
      </w:r>
      <w:r w:rsidRPr="00DE1B49">
        <w:rPr>
          <w:lang w:val="en-US"/>
        </w:rPr>
        <w:t xml:space="preserve">hese datasets can be used for </w:t>
      </w:r>
      <w:r w:rsidR="004F6E5C">
        <w:rPr>
          <w:lang w:val="en-US"/>
        </w:rPr>
        <w:t>the following</w:t>
      </w:r>
      <w:r w:rsidRPr="00DE1B49">
        <w:rPr>
          <w:lang w:val="en-US"/>
        </w:rPr>
        <w:t xml:space="preserve">: </w:t>
      </w:r>
    </w:p>
    <w:p w:rsidR="00F100BD" w:rsidRDefault="004F6E5C" w:rsidP="007E7ED7">
      <w:pPr>
        <w:pStyle w:val="NumbererdItems"/>
        <w:rPr>
          <w:lang w:val="en-US"/>
        </w:rPr>
      </w:pPr>
      <w:r w:rsidRPr="00E43BF4">
        <w:rPr>
          <w:lang w:val="en-US"/>
        </w:rPr>
        <w:t>Testing the Transduction Layer</w:t>
      </w:r>
      <w:r w:rsidR="0087709E" w:rsidRPr="00E43BF4">
        <w:rPr>
          <w:lang w:val="en-US"/>
        </w:rPr>
        <w:t xml:space="preserve"> modules and </w:t>
      </w:r>
      <w:r w:rsidRPr="00094C59">
        <w:rPr>
          <w:lang w:val="en-US"/>
        </w:rPr>
        <w:t xml:space="preserve">evaluating </w:t>
      </w:r>
      <w:r w:rsidR="0087709E" w:rsidRPr="0089146E">
        <w:rPr>
          <w:lang w:val="en-US"/>
        </w:rPr>
        <w:t>the pe</w:t>
      </w:r>
      <w:r w:rsidR="0087709E" w:rsidRPr="00E455B8">
        <w:rPr>
          <w:lang w:val="en-US"/>
        </w:rPr>
        <w:t>r</w:t>
      </w:r>
      <w:r w:rsidR="0087709E" w:rsidRPr="007E7ED7">
        <w:rPr>
          <w:lang w:val="en-US"/>
        </w:rPr>
        <w:t xml:space="preserve">formance of different implementations on these datasets. </w:t>
      </w:r>
    </w:p>
    <w:p w:rsidR="0087709E" w:rsidRPr="00E43BF4" w:rsidRDefault="00F100BD" w:rsidP="007E7ED7">
      <w:pPr>
        <w:pStyle w:val="NumbererdItems"/>
        <w:rPr>
          <w:lang w:val="en-US"/>
        </w:rPr>
      </w:pPr>
      <w:r w:rsidRPr="00E43BF4">
        <w:rPr>
          <w:lang w:val="en-US"/>
        </w:rPr>
        <w:t>Creating</w:t>
      </w:r>
      <w:r w:rsidR="0087709E" w:rsidRPr="00E43BF4">
        <w:rPr>
          <w:lang w:val="en-US"/>
        </w:rPr>
        <w:t xml:space="preserve"> training data to train the EDAs provided by the EOP.</w:t>
      </w:r>
    </w:p>
    <w:p w:rsidR="0087709E" w:rsidRPr="00DE1B49" w:rsidRDefault="0087709E" w:rsidP="0087709E">
      <w:pPr>
        <w:rPr>
          <w:lang w:val="en-US"/>
        </w:rPr>
      </w:pPr>
      <w:r w:rsidRPr="00DE1B49">
        <w:rPr>
          <w:lang w:val="en-US"/>
        </w:rPr>
        <w:t xml:space="preserve"> </w:t>
      </w:r>
    </w:p>
    <w:p w:rsidR="00E43BF4" w:rsidRPr="00DE1B49" w:rsidRDefault="0087709E" w:rsidP="00E43BF4">
      <w:pPr>
        <w:rPr>
          <w:lang w:val="en-US"/>
        </w:rPr>
      </w:pPr>
      <w:r w:rsidRPr="00DE1B49">
        <w:rPr>
          <w:lang w:val="en-US"/>
        </w:rPr>
        <w:lastRenderedPageBreak/>
        <w:t xml:space="preserve">For </w:t>
      </w:r>
      <w:r w:rsidR="00E43BF4">
        <w:rPr>
          <w:lang w:val="en-US"/>
        </w:rPr>
        <w:t>evaluation and analysis of</w:t>
      </w:r>
      <w:r w:rsidR="00E43BF4" w:rsidRPr="00DE1B49" w:rsidDel="00E43BF4">
        <w:rPr>
          <w:lang w:val="en-US"/>
        </w:rPr>
        <w:t xml:space="preserve"> </w:t>
      </w:r>
      <w:r w:rsidRPr="00DE1B49">
        <w:rPr>
          <w:lang w:val="en-US"/>
        </w:rPr>
        <w:t>the generated entailment graphs, visualization may be esse</w:t>
      </w:r>
      <w:r w:rsidRPr="00DE1B49">
        <w:rPr>
          <w:lang w:val="en-US"/>
        </w:rPr>
        <w:t>n</w:t>
      </w:r>
      <w:r w:rsidRPr="00DE1B49">
        <w:rPr>
          <w:lang w:val="en-US"/>
        </w:rPr>
        <w:t>tial. In the current prototype, we already use one external visualization package. For visuali</w:t>
      </w:r>
      <w:r w:rsidRPr="00DE1B49">
        <w:rPr>
          <w:lang w:val="en-US"/>
        </w:rPr>
        <w:t>z</w:t>
      </w:r>
      <w:r w:rsidRPr="00DE1B49">
        <w:rPr>
          <w:lang w:val="en-US"/>
        </w:rPr>
        <w:t xml:space="preserve">ing larger graphs, however, we </w:t>
      </w:r>
      <w:r w:rsidR="00E43BF4">
        <w:rPr>
          <w:lang w:val="en-US"/>
        </w:rPr>
        <w:t xml:space="preserve">will </w:t>
      </w:r>
      <w:r w:rsidRPr="00DE1B49">
        <w:rPr>
          <w:lang w:val="en-US"/>
        </w:rPr>
        <w:t>analyze what exactly needs to be visualized and which packages would best serve our purposes.</w:t>
      </w:r>
      <w:r w:rsidR="00E43BF4" w:rsidRPr="00E43BF4">
        <w:rPr>
          <w:lang w:val="en-US"/>
        </w:rPr>
        <w:t xml:space="preserve"> </w:t>
      </w:r>
      <w:r w:rsidR="00E43BF4">
        <w:rPr>
          <w:lang w:val="en-US"/>
        </w:rPr>
        <w:t>We plan to make this decision in synergy with the industrial partners, in order to make the visualizations suitable for their needs as well.</w:t>
      </w:r>
    </w:p>
    <w:p w:rsidR="0087709E" w:rsidRPr="00DE1B49" w:rsidRDefault="0087709E" w:rsidP="0087709E">
      <w:pPr>
        <w:rPr>
          <w:lang w:val="en-US"/>
        </w:rPr>
      </w:pPr>
    </w:p>
    <w:p w:rsidR="0087709E" w:rsidRPr="00DE1B49" w:rsidRDefault="0087709E" w:rsidP="0087709E">
      <w:pPr>
        <w:pStyle w:val="Heading2"/>
      </w:pPr>
      <w:bookmarkStart w:id="1335" w:name="h.t0o558m16cy3" w:colFirst="0" w:colLast="0"/>
      <w:bookmarkStart w:id="1336" w:name="_Toc369782443"/>
      <w:bookmarkEnd w:id="1335"/>
      <w:r w:rsidRPr="00DE1B49">
        <w:t xml:space="preserve">Provide </w:t>
      </w:r>
      <w:r w:rsidR="005E31BF">
        <w:t>M</w:t>
      </w:r>
      <w:r w:rsidRPr="00DE1B49">
        <w:t xml:space="preserve">ore </w:t>
      </w:r>
      <w:r w:rsidR="00D3367F">
        <w:t>S</w:t>
      </w:r>
      <w:r w:rsidRPr="00DE1B49">
        <w:t xml:space="preserve">ophisticated </w:t>
      </w:r>
      <w:r w:rsidR="00D3367F">
        <w:t>M</w:t>
      </w:r>
      <w:r w:rsidRPr="00DE1B49">
        <w:t xml:space="preserve">odule </w:t>
      </w:r>
      <w:r w:rsidR="00D3367F">
        <w:t>I</w:t>
      </w:r>
      <w:r w:rsidRPr="00DE1B49">
        <w:t>mplement</w:t>
      </w:r>
      <w:r w:rsidRPr="00DE1B49">
        <w:t>a</w:t>
      </w:r>
      <w:r w:rsidRPr="00DE1B49">
        <w:t>tions</w:t>
      </w:r>
      <w:bookmarkEnd w:id="1336"/>
    </w:p>
    <w:p w:rsidR="0087709E" w:rsidRPr="00DE1B49" w:rsidRDefault="0087709E" w:rsidP="0087709E">
      <w:pPr>
        <w:spacing w:before="280" w:after="80"/>
        <w:rPr>
          <w:lang w:val="en-US"/>
        </w:rPr>
      </w:pPr>
      <w:r w:rsidRPr="00DE1B49">
        <w:rPr>
          <w:lang w:val="en-US"/>
        </w:rPr>
        <w:t>The current implementations of the modules are prototypical. The implementation of more sophisticated modules will be based on the evaluation o</w:t>
      </w:r>
      <w:r w:rsidR="00E43BF4">
        <w:rPr>
          <w:lang w:val="en-US"/>
        </w:rPr>
        <w:t>ver the</w:t>
      </w:r>
      <w:r w:rsidRPr="00DE1B49">
        <w:rPr>
          <w:lang w:val="en-US"/>
        </w:rPr>
        <w:t xml:space="preserve"> WP2 data. Currently, we plan the following improvements.</w:t>
      </w:r>
    </w:p>
    <w:p w:rsidR="00C34365" w:rsidRDefault="00C34365" w:rsidP="007368D3">
      <w:pPr>
        <w:pStyle w:val="Heading3"/>
      </w:pPr>
      <w:bookmarkStart w:id="1337" w:name="h.yz4vcz248f98" w:colFirst="0" w:colLast="0"/>
      <w:bookmarkStart w:id="1338" w:name="_Toc369782444"/>
      <w:bookmarkEnd w:id="1337"/>
      <w:r>
        <w:t>InteractionReader</w:t>
      </w:r>
      <w:bookmarkEnd w:id="1338"/>
    </w:p>
    <w:p w:rsidR="00C046A8" w:rsidRDefault="00C34365" w:rsidP="007D429F">
      <w:pPr>
        <w:pStyle w:val="Normal2"/>
      </w:pPr>
      <w:r>
        <w:t>The reader code (in the</w:t>
      </w:r>
      <w:r w:rsidR="00E0158E">
        <w:t xml:space="preserve"> </w:t>
      </w:r>
      <w:r>
        <w:t>InteractionReader class) currently cannot read</w:t>
      </w:r>
      <w:r>
        <w:br/>
        <w:t>"non-continuous" fragments (which are common in the WP2 data). If the reader meets such a case, it raises an exception and gives up. Writing code for this is not trivial because</w:t>
      </w:r>
      <w:r>
        <w:br/>
        <w: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t>
      </w:r>
    </w:p>
    <w:p w:rsidR="00C046A8" w:rsidRDefault="00C34365" w:rsidP="007D429F">
      <w:pPr>
        <w:pStyle w:val="Normal2"/>
      </w:pPr>
      <w:r>
        <w:t>The same limitation currently holds for modifiers: Non-continuous modifiers</w:t>
      </w:r>
      <w:r>
        <w:br/>
        <w:t>are not covered. However, non-continuous modifiers are very rare in</w:t>
      </w:r>
      <w:r>
        <w:br/>
        <w:t xml:space="preserve">the WP2 data. </w:t>
      </w:r>
    </w:p>
    <w:p w:rsidR="0087709E" w:rsidRPr="00DE1B49" w:rsidRDefault="0087709E" w:rsidP="007368D3">
      <w:pPr>
        <w:pStyle w:val="Heading3"/>
      </w:pPr>
      <w:bookmarkStart w:id="1339" w:name="_Toc369782445"/>
      <w:r w:rsidRPr="00DE1B49">
        <w:t>Decomposition</w:t>
      </w:r>
      <w:bookmarkEnd w:id="1339"/>
    </w:p>
    <w:p w:rsidR="0087709E" w:rsidRPr="00DE1B49" w:rsidRDefault="0087709E" w:rsidP="0087709E">
      <w:pPr>
        <w:rPr>
          <w:lang w:val="en-US"/>
        </w:rPr>
      </w:pPr>
      <w:r w:rsidRPr="00DE1B49">
        <w:rPr>
          <w:lang w:val="en-US"/>
        </w:rPr>
        <w:t>In the decomposition part, our focus in the next cycle will be on fragment and modifier ann</w:t>
      </w:r>
      <w:r w:rsidRPr="00DE1B49">
        <w:rPr>
          <w:lang w:val="en-US"/>
        </w:rPr>
        <w:t>o</w:t>
      </w:r>
      <w:r w:rsidRPr="00DE1B49">
        <w:rPr>
          <w:lang w:val="en-US"/>
        </w:rPr>
        <w:t xml:space="preserve">tation. For both tasks, we aim to first come up with a proper definition of the task (based on related research). For modifier annotation, we plan to </w:t>
      </w:r>
      <w:r w:rsidR="00E43BF4">
        <w:rPr>
          <w:lang w:val="en-US"/>
        </w:rPr>
        <w:t>examine</w:t>
      </w:r>
      <w:r w:rsidRPr="00DE1B49">
        <w:rPr>
          <w:lang w:val="en-US"/>
        </w:rPr>
        <w:t xml:space="preserve"> the field of “sentence co</w:t>
      </w:r>
      <w:r w:rsidRPr="00DE1B49">
        <w:rPr>
          <w:lang w:val="en-US"/>
        </w:rPr>
        <w:t>m</w:t>
      </w:r>
      <w:r w:rsidRPr="00DE1B49">
        <w:rPr>
          <w:lang w:val="en-US"/>
        </w:rPr>
        <w:t>pression”, which seems related to our task of recognizing modifiers. A starting point here would be to have a look at Mirella Lapata's line of work</w:t>
      </w:r>
      <w:r w:rsidRPr="00DE1B49">
        <w:rPr>
          <w:vertAlign w:val="superscript"/>
        </w:rPr>
        <w:footnoteReference w:id="1"/>
      </w:r>
      <w:r w:rsidRPr="00DE1B49">
        <w:rPr>
          <w:lang w:val="en-US"/>
        </w:rPr>
        <w:t xml:space="preserve"> to see if we can apply some of their approaches, or just get some inspiration from </w:t>
      </w:r>
      <w:r w:rsidR="00E43BF4">
        <w:rPr>
          <w:lang w:val="en-US"/>
        </w:rPr>
        <w:t>their work</w:t>
      </w:r>
      <w:r w:rsidRPr="00DE1B49">
        <w:rPr>
          <w:lang w:val="en-US"/>
        </w:rPr>
        <w:t>.</w:t>
      </w:r>
    </w:p>
    <w:p w:rsidR="0087709E" w:rsidRPr="00DE1B49" w:rsidRDefault="00D3367F" w:rsidP="007368D3">
      <w:pPr>
        <w:pStyle w:val="Heading3"/>
      </w:pPr>
      <w:bookmarkStart w:id="1340" w:name="h.76hcd8a2u1xn" w:colFirst="0" w:colLast="0"/>
      <w:bookmarkStart w:id="1341" w:name="_Toc369782446"/>
      <w:bookmarkEnd w:id="1340"/>
      <w:r>
        <w:lastRenderedPageBreak/>
        <w:t>Composition U</w:t>
      </w:r>
      <w:r w:rsidR="0087709E" w:rsidRPr="00DE1B49">
        <w:t xml:space="preserve">se </w:t>
      </w:r>
      <w:r>
        <w:t>C</w:t>
      </w:r>
      <w:r w:rsidR="0087709E" w:rsidRPr="00DE1B49">
        <w:t>ase 1</w:t>
      </w:r>
      <w:bookmarkEnd w:id="1341"/>
    </w:p>
    <w:p w:rsidR="0087709E" w:rsidRPr="00DE1B49" w:rsidRDefault="0087709E" w:rsidP="0087709E">
      <w:pPr>
        <w:rPr>
          <w:lang w:val="en-US"/>
        </w:rPr>
      </w:pPr>
      <w:r w:rsidRPr="00DE1B49">
        <w:rPr>
          <w:lang w:val="en-US"/>
        </w:rPr>
        <w:t>In the composition part, we will work in two following directions:</w:t>
      </w:r>
    </w:p>
    <w:p w:rsidR="0087709E" w:rsidRPr="00DE1B49" w:rsidRDefault="0087709E" w:rsidP="00675094">
      <w:pPr>
        <w:numPr>
          <w:ilvl w:val="0"/>
          <w:numId w:val="81"/>
        </w:numPr>
        <w:spacing w:line="276" w:lineRule="auto"/>
        <w:ind w:hanging="359"/>
      </w:pPr>
      <w:r w:rsidRPr="00DE1B49">
        <w:t xml:space="preserve">Improving the </w:t>
      </w:r>
      <w:r w:rsidRPr="00DE1B49">
        <w:rPr>
          <w:i/>
        </w:rPr>
        <w:t>merge graph</w:t>
      </w:r>
      <w:r w:rsidRPr="00DE1B49">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Evaluating and analyzing the limitations of the WP2 merging procedure when using automatic EDA-based entailment decisions, rather than manual annot</w:t>
      </w:r>
      <w:r w:rsidRPr="00DE1B49">
        <w:rPr>
          <w:lang w:val="en-US"/>
        </w:rPr>
        <w:t>a</w:t>
      </w:r>
      <w:r w:rsidRPr="00DE1B49">
        <w:rPr>
          <w:lang w:val="en-US"/>
        </w:rPr>
        <w:t xml:space="preserve">tion as done in WP2. </w:t>
      </w:r>
    </w:p>
    <w:p w:rsidR="0087709E" w:rsidRPr="00DE1B49" w:rsidRDefault="0087709E" w:rsidP="00675094">
      <w:pPr>
        <w:numPr>
          <w:ilvl w:val="1"/>
          <w:numId w:val="81"/>
        </w:numPr>
        <w:spacing w:line="276" w:lineRule="auto"/>
        <w:ind w:hanging="359"/>
        <w:rPr>
          <w:lang w:val="en-US"/>
        </w:rPr>
      </w:pPr>
      <w:r w:rsidRPr="00DE1B49">
        <w:rPr>
          <w:lang w:val="en-US"/>
        </w:rPr>
        <w:t>Following the results of this analysis, adjusting the algorithm to cope with i</w:t>
      </w:r>
      <w:r w:rsidRPr="00DE1B49">
        <w:rPr>
          <w:lang w:val="en-US"/>
        </w:rPr>
        <w:t>n</w:t>
      </w:r>
      <w:r w:rsidRPr="00DE1B49">
        <w:rPr>
          <w:lang w:val="en-US"/>
        </w:rPr>
        <w:t>exact entailment decisions, or developing alternative merge procedures based on the insights from the analysis.</w:t>
      </w:r>
    </w:p>
    <w:p w:rsidR="0087709E" w:rsidRPr="00DE1B49" w:rsidRDefault="0087709E" w:rsidP="002C28A2">
      <w:pPr>
        <w:numPr>
          <w:ilvl w:val="0"/>
          <w:numId w:val="81"/>
        </w:numPr>
        <w:spacing w:line="276" w:lineRule="auto"/>
        <w:ind w:hanging="359"/>
        <w:rPr>
          <w:lang w:val="en-US"/>
        </w:rPr>
      </w:pPr>
      <w:r w:rsidRPr="00DE1B49">
        <w:rPr>
          <w:lang w:val="en-US"/>
        </w:rPr>
        <w:t xml:space="preserve">Developing a sound </w:t>
      </w:r>
      <w:del w:id="1342" w:author="Lili" w:date="2013-10-24T13:21:00Z">
        <w:r w:rsidRPr="00DE1B49" w:rsidDel="002C28A2">
          <w:rPr>
            <w:i/>
            <w:lang w:val="en-US"/>
          </w:rPr>
          <w:delText xml:space="preserve">collapse </w:delText>
        </w:r>
      </w:del>
      <w:r w:rsidRPr="00DE1B49">
        <w:rPr>
          <w:i/>
          <w:lang w:val="en-US"/>
        </w:rPr>
        <w:t>graph</w:t>
      </w:r>
      <w:ins w:id="1343" w:author="Lili" w:date="2013-10-24T13:21:00Z">
        <w:r w:rsidR="002C28A2">
          <w:rPr>
            <w:lang w:val="en-US"/>
          </w:rPr>
          <w:t xml:space="preserve"> optimization</w:t>
        </w:r>
      </w:ins>
      <w:r w:rsidRPr="00DE1B49">
        <w:rPr>
          <w:lang w:val="en-US"/>
        </w:rPr>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For this direction of research we plan to examine the applicability of the Global Graph Structure Optimization algorithm of Berant et.al</w:t>
      </w:r>
      <w:r w:rsidRPr="00DE1B49">
        <w:rPr>
          <w:vertAlign w:val="superscript"/>
        </w:rPr>
        <w:footnoteReference w:id="2"/>
      </w:r>
      <w:r w:rsidRPr="00DE1B49">
        <w:rPr>
          <w:lang w:val="en-US"/>
        </w:rPr>
        <w:t>, which is b</w:t>
      </w:r>
      <w:r w:rsidRPr="00DE1B49">
        <w:rPr>
          <w:lang w:val="en-US"/>
        </w:rPr>
        <w:t>e</w:t>
      </w:r>
      <w:r w:rsidRPr="00DE1B49">
        <w:rPr>
          <w:lang w:val="en-US"/>
        </w:rPr>
        <w:t>ing implemented as part of WP5. The algorithm was suggested for learning entailment relations between predicates and is based on global optimization of an entailment graph structure in order to avoid transitivity violation.</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We will give attention to efficiency issues. </w:t>
      </w:r>
      <w:r w:rsidR="00E0158E">
        <w:rPr>
          <w:lang w:val="en-US"/>
        </w:rPr>
        <w:t>For example,</w:t>
      </w:r>
      <w:r w:rsidRPr="00DE1B49">
        <w:rPr>
          <w:lang w:val="en-US"/>
        </w:rPr>
        <w:t xml:space="preserve"> thorough technical consideration will be needed on saving and reusing LAP annotation on the graphs, especially related to multiple EDAs. </w:t>
      </w:r>
    </w:p>
    <w:p w:rsidR="0087709E" w:rsidRPr="00DE1B49" w:rsidRDefault="0087709E" w:rsidP="007368D3">
      <w:pPr>
        <w:pStyle w:val="Heading3"/>
      </w:pPr>
      <w:bookmarkStart w:id="1344" w:name="h.nio9cu3mzkmk" w:colFirst="0" w:colLast="0"/>
      <w:bookmarkStart w:id="1345" w:name="_Toc369782447"/>
      <w:bookmarkEnd w:id="1344"/>
      <w:r w:rsidRPr="00DE1B49">
        <w:t xml:space="preserve">Composition </w:t>
      </w:r>
      <w:r w:rsidR="00D3367F">
        <w:t>U</w:t>
      </w:r>
      <w:r w:rsidRPr="00DE1B49">
        <w:t xml:space="preserve">se </w:t>
      </w:r>
      <w:r w:rsidR="00D3367F">
        <w:t>C</w:t>
      </w:r>
      <w:r w:rsidRPr="00DE1B49">
        <w:t>ase 2</w:t>
      </w:r>
      <w:bookmarkEnd w:id="1345"/>
    </w:p>
    <w:p w:rsidR="0087709E" w:rsidRPr="00DE1B49" w:rsidRDefault="0087709E" w:rsidP="0087709E">
      <w:pPr>
        <w:rPr>
          <w:lang w:val="en-US"/>
        </w:rPr>
      </w:pPr>
      <w:r w:rsidRPr="00DE1B49">
        <w:rPr>
          <w:lang w:val="en-US"/>
        </w:rPr>
        <w:t>In the current, prototypical implementation, the Node Matcher uses an exact match a</w:t>
      </w:r>
      <w:r w:rsidRPr="00DE1B49">
        <w:rPr>
          <w:lang w:val="en-US"/>
        </w:rPr>
        <w:t>p</w:t>
      </w:r>
      <w:r w:rsidRPr="00DE1B49">
        <w:rPr>
          <w:lang w:val="en-US"/>
        </w:rPr>
        <w:t>proach, i.e.</w:t>
      </w:r>
      <w:r w:rsidR="00E0158E">
        <w:rPr>
          <w:lang w:val="en-US"/>
        </w:rPr>
        <w:t>,</w:t>
      </w:r>
      <w:r w:rsidRPr="00DE1B49">
        <w:rPr>
          <w:lang w:val="en-US"/>
        </w:rPr>
        <w:t xml:space="preserve"> it only returns nodes that contain a mention that exactly matches the input string. When working with the industrial data, the matching step needs to become more to</w:t>
      </w:r>
      <w:r w:rsidRPr="00DE1B49">
        <w:rPr>
          <w:lang w:val="en-US"/>
        </w:rPr>
        <w:t>l</w:t>
      </w:r>
      <w:r w:rsidRPr="00DE1B49">
        <w:rPr>
          <w:lang w:val="en-US"/>
        </w:rPr>
        <w:t>erant. This may include tolerance concerning spelling differences, but also tolerance co</w:t>
      </w:r>
      <w:r w:rsidRPr="00DE1B49">
        <w:rPr>
          <w:lang w:val="en-US"/>
        </w:rPr>
        <w:t>n</w:t>
      </w:r>
      <w:r w:rsidRPr="00DE1B49">
        <w:rPr>
          <w:lang w:val="en-US"/>
        </w:rPr>
        <w:t xml:space="preserve">cerning morphological (or even syntactic) variation. The definition of the kind and degree of “tolerance” is a matter of research. </w:t>
      </w:r>
    </w:p>
    <w:p w:rsidR="0087709E" w:rsidRPr="00DE1B49" w:rsidRDefault="0087709E" w:rsidP="0087709E">
      <w:pPr>
        <w:rPr>
          <w:lang w:val="en-US"/>
        </w:rPr>
      </w:pPr>
    </w:p>
    <w:p w:rsidR="0087709E" w:rsidRPr="00DE1B49" w:rsidRDefault="0087709E" w:rsidP="0087709E">
      <w:pPr>
        <w:rPr>
          <w:lang w:val="en-US"/>
        </w:rPr>
      </w:pPr>
      <w:r w:rsidRPr="00DE1B49">
        <w:rPr>
          <w:lang w:val="en-US"/>
        </w:rPr>
        <w:t>Concerning the Category Annotator module, more sophisticated algorithms for combining category information on a graph node into a category confidence score may be explored. For this, we will investigate related work and run experiments using WP2 data.</w:t>
      </w:r>
    </w:p>
    <w:p w:rsidR="002029F9" w:rsidRPr="00DE1B49" w:rsidRDefault="002029F9" w:rsidP="005F6601">
      <w:pPr>
        <w:pStyle w:val="NormalWeb1"/>
        <w:spacing w:before="0" w:after="0" w:line="360" w:lineRule="auto"/>
        <w:jc w:val="both"/>
        <w:rPr>
          <w:rFonts w:ascii="Georgia" w:hAnsi="Georgia"/>
          <w:sz w:val="22"/>
          <w:shd w:val="clear" w:color="auto" w:fill="FFFFFF"/>
        </w:rPr>
      </w:pPr>
    </w:p>
    <w:sectPr w:rsidR="002029F9" w:rsidRPr="00DE1B49" w:rsidSect="00B80307">
      <w:headerReference w:type="default" r:id="rId28"/>
      <w:footerReference w:type="default" r:id="rId29"/>
      <w:headerReference w:type="first" r:id="rId3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26F" w:rsidRDefault="00EF226F" w:rsidP="00B80307">
      <w:pPr>
        <w:spacing w:line="240" w:lineRule="auto"/>
      </w:pPr>
      <w:r>
        <w:separator/>
      </w:r>
    </w:p>
  </w:endnote>
  <w:endnote w:type="continuationSeparator" w:id="0">
    <w:p w:rsidR="00EF226F" w:rsidRDefault="00EF226F" w:rsidP="00B803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Unicode MS"/>
    <w:charset w:val="80"/>
    <w:family w:val="swiss"/>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ヒラギノ角ゴ Pro W3">
    <w:altName w:val="AVGmdBU"/>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34680"/>
      <w:docPartObj>
        <w:docPartGallery w:val="Page Numbers (Bottom of Page)"/>
        <w:docPartUnique/>
      </w:docPartObj>
    </w:sdtPr>
    <w:sdtContent>
      <w:p w:rsidR="00BB1926" w:rsidRDefault="006C1AF3">
        <w:pPr>
          <w:pStyle w:val="Footer"/>
          <w:jc w:val="center"/>
        </w:pPr>
        <w:r>
          <w:fldChar w:fldCharType="begin"/>
        </w:r>
        <w:r w:rsidR="00BB1926">
          <w:instrText xml:space="preserve"> PAGE   \* MERGEFORMAT </w:instrText>
        </w:r>
        <w:r>
          <w:fldChar w:fldCharType="separate"/>
        </w:r>
        <w:r w:rsidR="002C28A2">
          <w:rPr>
            <w:noProof/>
          </w:rPr>
          <w:t>78</w:t>
        </w:r>
        <w:r>
          <w:rPr>
            <w:noProof/>
          </w:rPr>
          <w:fldChar w:fldCharType="end"/>
        </w:r>
      </w:p>
    </w:sdtContent>
  </w:sdt>
  <w:p w:rsidR="00BB1926" w:rsidRDefault="00BB19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26F" w:rsidRDefault="00EF226F" w:rsidP="00B80307">
      <w:pPr>
        <w:spacing w:line="240" w:lineRule="auto"/>
      </w:pPr>
      <w:r>
        <w:separator/>
      </w:r>
    </w:p>
  </w:footnote>
  <w:footnote w:type="continuationSeparator" w:id="0">
    <w:p w:rsidR="00EF226F" w:rsidRDefault="00EF226F" w:rsidP="00B80307">
      <w:pPr>
        <w:spacing w:line="240" w:lineRule="auto"/>
      </w:pPr>
      <w:r>
        <w:continuationSeparator/>
      </w:r>
    </w:p>
  </w:footnote>
  <w:footnote w:id="1">
    <w:p w:rsidR="00BB1926" w:rsidRPr="00386180" w:rsidRDefault="00BB1926" w:rsidP="0087709E">
      <w:pPr>
        <w:rPr>
          <w:lang w:val="en-US"/>
        </w:rPr>
      </w:pPr>
      <w:r>
        <w:rPr>
          <w:vertAlign w:val="superscript"/>
        </w:rPr>
        <w:footnoteRef/>
      </w:r>
      <w:r w:rsidRPr="00386180">
        <w:rPr>
          <w:sz w:val="20"/>
          <w:lang w:val="en-US"/>
        </w:rPr>
        <w:t xml:space="preserve"> Trevor Cohn and Mirella Lapata: </w:t>
      </w:r>
      <w:hyperlink r:id="rId1">
        <w:r w:rsidRPr="00386180">
          <w:rPr>
            <w:color w:val="1155CC"/>
            <w:sz w:val="20"/>
            <w:u w:val="single"/>
            <w:lang w:val="en-US"/>
          </w:rPr>
          <w:t>Sentence Compression as Tree Transduction</w:t>
        </w:r>
      </w:hyperlink>
      <w:r w:rsidRPr="00386180">
        <w:rPr>
          <w:sz w:val="20"/>
          <w:lang w:val="en-US"/>
        </w:rPr>
        <w:t>. Journal of Artificial Intelligence Research 34(1) pp. 637-674 (2009)</w:t>
      </w:r>
    </w:p>
  </w:footnote>
  <w:footnote w:id="2">
    <w:p w:rsidR="00BB1926" w:rsidRDefault="00BB1926" w:rsidP="0087709E">
      <w:pPr>
        <w:spacing w:line="240" w:lineRule="auto"/>
      </w:pPr>
      <w:r>
        <w:rPr>
          <w:vertAlign w:val="superscript"/>
        </w:rPr>
        <w:footnoteRef/>
      </w:r>
      <w:r w:rsidRPr="00386180">
        <w:rPr>
          <w:sz w:val="20"/>
          <w:lang w:val="en-US"/>
        </w:rPr>
        <w:t xml:space="preserve"> Jonathan Berant, Ido Dagan and Jacob Goldberger </w:t>
      </w:r>
      <w:r w:rsidRPr="00386180">
        <w:rPr>
          <w:color w:val="004433"/>
          <w:sz w:val="20"/>
          <w:lang w:val="en-US"/>
        </w:rPr>
        <w:t xml:space="preserve">Learning Entailment Relations by Global Graph Structure Optimization. </w:t>
      </w:r>
      <w:r>
        <w:rPr>
          <w:sz w:val="20"/>
        </w:rPr>
        <w:t>Long paper in The Journal of Computational Linguistics 38(1) pp. 73-111 (2012)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926" w:rsidRDefault="00BB1926" w:rsidP="00690A12">
    <w:pPr>
      <w:pStyle w:val="Header"/>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en-US" w:eastAsia="en-US" w:bidi="he-IL"/>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Content>
        <w:r w:rsidRPr="007E7ED7">
          <w:rPr>
            <w:rFonts w:eastAsia="Times New Roman" w:cs="Times New Roman"/>
            <w:sz w:val="18"/>
            <w:szCs w:val="18"/>
            <w:lang w:val="en-US" w:eastAsia="de-DE"/>
          </w:rPr>
          <w:t>EXploring Customer Interaction via Textual EntailMENT</w:t>
        </w:r>
      </w:sdtContent>
    </w:sdt>
    <w:r>
      <w:rPr>
        <w:rFonts w:eastAsia="Times New Roman" w:cs="Times New Roman"/>
        <w:sz w:val="18"/>
        <w:szCs w:val="18"/>
        <w:lang w:eastAsia="de-DE"/>
      </w:rPr>
      <w:tab/>
    </w:r>
    <w:r>
      <w:rPr>
        <w:rFonts w:eastAsia="Times New Roman" w:cs="Times New Roman"/>
        <w:sz w:val="18"/>
        <w:szCs w:val="18"/>
        <w:lang w:eastAsia="de-DE"/>
      </w:rPr>
      <w:tab/>
    </w:r>
  </w:p>
  <w:p w:rsidR="00BB1926" w:rsidRPr="00C64949" w:rsidRDefault="00BB1926" w:rsidP="00B80307">
    <w:pPr>
      <w:pStyle w:val="Header"/>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BB1926" w:rsidRDefault="00BB19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926" w:rsidRDefault="00BB1926" w:rsidP="00AE5EBF">
    <w:pPr>
      <w:pStyle w:val="Header"/>
      <w:jc w:val="center"/>
      <w:rPr>
        <w:rFonts w:cs="Georgia"/>
        <w:color w:val="000000"/>
        <w:sz w:val="16"/>
        <w:szCs w:val="18"/>
      </w:rPr>
    </w:pPr>
    <w:r w:rsidRPr="003E77D1">
      <w:rPr>
        <w:rFonts w:cs="Georgia"/>
        <w:color w:val="000000"/>
        <w:sz w:val="16"/>
        <w:szCs w:val="18"/>
      </w:rPr>
      <w:t xml:space="preserve">This document is part of </w:t>
    </w:r>
    <w:r>
      <w:rPr>
        <w:rFonts w:cs="Georgia"/>
        <w:color w:val="000000"/>
        <w:sz w:val="16"/>
        <w:szCs w:val="18"/>
      </w:rPr>
      <w:t xml:space="preserve"> EXCITEMENT project,</w:t>
    </w:r>
  </w:p>
  <w:p w:rsidR="00BB1926" w:rsidRPr="003E77D1" w:rsidRDefault="00BB1926" w:rsidP="00B80307">
    <w:pPr>
      <w:pStyle w:val="Header"/>
      <w:jc w:val="center"/>
      <w:rPr>
        <w:sz w:val="16"/>
      </w:rPr>
    </w:pPr>
    <w:r w:rsidRPr="003E77D1">
      <w:rPr>
        <w:rFonts w:cs="Georgia"/>
        <w:color w:val="000000"/>
        <w:sz w:val="16"/>
        <w:szCs w:val="18"/>
      </w:rPr>
      <w:t xml:space="preserve">funded by the 7th Framework Programme of the European Commission through </w:t>
    </w:r>
    <w:r>
      <w:rPr>
        <w:rFonts w:cs="Georgia"/>
        <w:color w:val="000000"/>
        <w:sz w:val="16"/>
        <w:szCs w:val="18"/>
      </w:rPr>
      <w:t>grant agreement no.: 287923.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4F48DFF0"/>
    <w:lvl w:ilvl="0">
      <w:start w:val="1"/>
      <w:numFmt w:val="decimal"/>
      <w:pStyle w:val="Heading1"/>
      <w:lvlText w:val="%1."/>
      <w:lvlJc w:val="left"/>
      <w:pPr>
        <w:ind w:left="432" w:hanging="432"/>
      </w:pPr>
      <w:rPr>
        <w:rFonts w:asciiTheme="majorBidi" w:eastAsia="Times New Roman" w:hAnsiTheme="majorBidi"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2"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Paragraph"/>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99">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4"/>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7"/>
  </w:num>
  <w:num w:numId="20">
    <w:abstractNumId w:val="96"/>
  </w:num>
  <w:num w:numId="21">
    <w:abstractNumId w:val="57"/>
  </w:num>
  <w:num w:numId="22">
    <w:abstractNumId w:val="63"/>
  </w:num>
  <w:num w:numId="23">
    <w:abstractNumId w:val="84"/>
  </w:num>
  <w:num w:numId="24">
    <w:abstractNumId w:val="92"/>
  </w:num>
  <w:num w:numId="25">
    <w:abstractNumId w:val="58"/>
  </w:num>
  <w:num w:numId="26">
    <w:abstractNumId w:val="53"/>
  </w:num>
  <w:num w:numId="27">
    <w:abstractNumId w:val="39"/>
  </w:num>
  <w:num w:numId="28">
    <w:abstractNumId w:val="99"/>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8"/>
  </w:num>
  <w:num w:numId="40">
    <w:abstractNumId w:val="85"/>
  </w:num>
  <w:num w:numId="41">
    <w:abstractNumId w:val="100"/>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0"/>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6"/>
  </w:num>
  <w:num w:numId="57">
    <w:abstractNumId w:val="77"/>
  </w:num>
  <w:num w:numId="58">
    <w:abstractNumId w:val="46"/>
  </w:num>
  <w:num w:numId="59">
    <w:abstractNumId w:val="89"/>
  </w:num>
  <w:num w:numId="60">
    <w:abstractNumId w:val="56"/>
  </w:num>
  <w:num w:numId="61">
    <w:abstractNumId w:val="30"/>
  </w:num>
  <w:num w:numId="62">
    <w:abstractNumId w:val="66"/>
  </w:num>
  <w:num w:numId="63">
    <w:abstractNumId w:val="74"/>
  </w:num>
  <w:num w:numId="64">
    <w:abstractNumId w:val="98"/>
  </w:num>
  <w:num w:numId="65">
    <w:abstractNumId w:val="43"/>
  </w:num>
  <w:num w:numId="66">
    <w:abstractNumId w:val="26"/>
  </w:num>
  <w:num w:numId="67">
    <w:abstractNumId w:val="50"/>
  </w:num>
  <w:num w:numId="68">
    <w:abstractNumId w:val="87"/>
  </w:num>
  <w:num w:numId="69">
    <w:abstractNumId w:val="93"/>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1"/>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5"/>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424"/>
  <w:trackRevisions/>
  <w:defaultTabStop w:val="720"/>
  <w:autoHyphenation/>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4B41"/>
    <w:rsid w:val="00054DE8"/>
    <w:rsid w:val="00057F15"/>
    <w:rsid w:val="00060657"/>
    <w:rsid w:val="000640B5"/>
    <w:rsid w:val="000646A2"/>
    <w:rsid w:val="000646EC"/>
    <w:rsid w:val="00064D82"/>
    <w:rsid w:val="000650E3"/>
    <w:rsid w:val="000671B2"/>
    <w:rsid w:val="00073AF9"/>
    <w:rsid w:val="00075B29"/>
    <w:rsid w:val="00083479"/>
    <w:rsid w:val="000907EE"/>
    <w:rsid w:val="00090F4A"/>
    <w:rsid w:val="0009124C"/>
    <w:rsid w:val="00091940"/>
    <w:rsid w:val="0009387C"/>
    <w:rsid w:val="00094C59"/>
    <w:rsid w:val="00097CD7"/>
    <w:rsid w:val="000A6886"/>
    <w:rsid w:val="000A784E"/>
    <w:rsid w:val="000B00D1"/>
    <w:rsid w:val="000B2AE4"/>
    <w:rsid w:val="000B613E"/>
    <w:rsid w:val="000B6568"/>
    <w:rsid w:val="000B79EE"/>
    <w:rsid w:val="000C297B"/>
    <w:rsid w:val="000C29F1"/>
    <w:rsid w:val="000C4967"/>
    <w:rsid w:val="000C56C0"/>
    <w:rsid w:val="000C6B25"/>
    <w:rsid w:val="000C6E73"/>
    <w:rsid w:val="000C70F4"/>
    <w:rsid w:val="000D59B1"/>
    <w:rsid w:val="000E37A2"/>
    <w:rsid w:val="000E5EFB"/>
    <w:rsid w:val="000F005D"/>
    <w:rsid w:val="000F0AA6"/>
    <w:rsid w:val="000F315B"/>
    <w:rsid w:val="000F5014"/>
    <w:rsid w:val="000F5AA7"/>
    <w:rsid w:val="0010029F"/>
    <w:rsid w:val="001009AA"/>
    <w:rsid w:val="00100A8C"/>
    <w:rsid w:val="001013EE"/>
    <w:rsid w:val="0010506F"/>
    <w:rsid w:val="0010515E"/>
    <w:rsid w:val="00106357"/>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7190D"/>
    <w:rsid w:val="00271DD5"/>
    <w:rsid w:val="00271EFA"/>
    <w:rsid w:val="00273A0C"/>
    <w:rsid w:val="00274F80"/>
    <w:rsid w:val="00274F93"/>
    <w:rsid w:val="00275352"/>
    <w:rsid w:val="002838E3"/>
    <w:rsid w:val="00287554"/>
    <w:rsid w:val="0029092D"/>
    <w:rsid w:val="00293D1F"/>
    <w:rsid w:val="00294936"/>
    <w:rsid w:val="00294F59"/>
    <w:rsid w:val="00297EFA"/>
    <w:rsid w:val="002A0806"/>
    <w:rsid w:val="002A0A78"/>
    <w:rsid w:val="002A1985"/>
    <w:rsid w:val="002A31AF"/>
    <w:rsid w:val="002A66F6"/>
    <w:rsid w:val="002A6D1E"/>
    <w:rsid w:val="002A7FBF"/>
    <w:rsid w:val="002B2307"/>
    <w:rsid w:val="002B35EB"/>
    <w:rsid w:val="002B36B6"/>
    <w:rsid w:val="002B6274"/>
    <w:rsid w:val="002B66DD"/>
    <w:rsid w:val="002C1250"/>
    <w:rsid w:val="002C12FC"/>
    <w:rsid w:val="002C28A2"/>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9A8"/>
    <w:rsid w:val="00300496"/>
    <w:rsid w:val="00305DF0"/>
    <w:rsid w:val="00312C76"/>
    <w:rsid w:val="00313989"/>
    <w:rsid w:val="00313A13"/>
    <w:rsid w:val="00313AD2"/>
    <w:rsid w:val="00316159"/>
    <w:rsid w:val="0031678E"/>
    <w:rsid w:val="003167BD"/>
    <w:rsid w:val="00321B86"/>
    <w:rsid w:val="00322895"/>
    <w:rsid w:val="00326A61"/>
    <w:rsid w:val="00331839"/>
    <w:rsid w:val="00332B0A"/>
    <w:rsid w:val="00336055"/>
    <w:rsid w:val="0033616F"/>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6BB2"/>
    <w:rsid w:val="00376EF9"/>
    <w:rsid w:val="003804A3"/>
    <w:rsid w:val="00380CCB"/>
    <w:rsid w:val="0038146C"/>
    <w:rsid w:val="003837E3"/>
    <w:rsid w:val="00386C50"/>
    <w:rsid w:val="00391564"/>
    <w:rsid w:val="00392CAD"/>
    <w:rsid w:val="003938B4"/>
    <w:rsid w:val="00393BD3"/>
    <w:rsid w:val="00393D0B"/>
    <w:rsid w:val="00395741"/>
    <w:rsid w:val="003A29BD"/>
    <w:rsid w:val="003A470C"/>
    <w:rsid w:val="003A4ED0"/>
    <w:rsid w:val="003A53BC"/>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F094C"/>
    <w:rsid w:val="003F25FD"/>
    <w:rsid w:val="003F462B"/>
    <w:rsid w:val="003F4E4C"/>
    <w:rsid w:val="003F4FAF"/>
    <w:rsid w:val="003F56A1"/>
    <w:rsid w:val="003F5D38"/>
    <w:rsid w:val="004025C5"/>
    <w:rsid w:val="0040605B"/>
    <w:rsid w:val="00407C36"/>
    <w:rsid w:val="00407DFA"/>
    <w:rsid w:val="00410180"/>
    <w:rsid w:val="00410366"/>
    <w:rsid w:val="0041104F"/>
    <w:rsid w:val="004118EE"/>
    <w:rsid w:val="004132CA"/>
    <w:rsid w:val="0041695A"/>
    <w:rsid w:val="0041795D"/>
    <w:rsid w:val="00421905"/>
    <w:rsid w:val="00421A17"/>
    <w:rsid w:val="00423F9C"/>
    <w:rsid w:val="004240A5"/>
    <w:rsid w:val="00426954"/>
    <w:rsid w:val="0043051F"/>
    <w:rsid w:val="00433FE2"/>
    <w:rsid w:val="004348AE"/>
    <w:rsid w:val="00434A4B"/>
    <w:rsid w:val="00434D60"/>
    <w:rsid w:val="004361DA"/>
    <w:rsid w:val="00436DB1"/>
    <w:rsid w:val="004440E2"/>
    <w:rsid w:val="004511B5"/>
    <w:rsid w:val="00451A05"/>
    <w:rsid w:val="0045305A"/>
    <w:rsid w:val="00454CCA"/>
    <w:rsid w:val="00456BCE"/>
    <w:rsid w:val="00460ABE"/>
    <w:rsid w:val="00460B0F"/>
    <w:rsid w:val="004661C9"/>
    <w:rsid w:val="00466F89"/>
    <w:rsid w:val="004756E0"/>
    <w:rsid w:val="00476F22"/>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E0E60"/>
    <w:rsid w:val="004E4945"/>
    <w:rsid w:val="004E578D"/>
    <w:rsid w:val="004E5B04"/>
    <w:rsid w:val="004E5DD6"/>
    <w:rsid w:val="004E5FA5"/>
    <w:rsid w:val="004F6E5C"/>
    <w:rsid w:val="0050001B"/>
    <w:rsid w:val="00504CAC"/>
    <w:rsid w:val="00505EE5"/>
    <w:rsid w:val="00510545"/>
    <w:rsid w:val="00513206"/>
    <w:rsid w:val="00514F4E"/>
    <w:rsid w:val="005161FB"/>
    <w:rsid w:val="0051694E"/>
    <w:rsid w:val="00517553"/>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63EB2"/>
    <w:rsid w:val="00567B4F"/>
    <w:rsid w:val="00570204"/>
    <w:rsid w:val="00572E16"/>
    <w:rsid w:val="0057422D"/>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D6B08"/>
    <w:rsid w:val="005E31BF"/>
    <w:rsid w:val="005E4489"/>
    <w:rsid w:val="005E5A62"/>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80128"/>
    <w:rsid w:val="00682280"/>
    <w:rsid w:val="00682F47"/>
    <w:rsid w:val="006830C8"/>
    <w:rsid w:val="00683632"/>
    <w:rsid w:val="0068419A"/>
    <w:rsid w:val="00684ECB"/>
    <w:rsid w:val="00686979"/>
    <w:rsid w:val="006872AA"/>
    <w:rsid w:val="00687C33"/>
    <w:rsid w:val="00690A12"/>
    <w:rsid w:val="00691D3C"/>
    <w:rsid w:val="00692F65"/>
    <w:rsid w:val="0069434C"/>
    <w:rsid w:val="0069623B"/>
    <w:rsid w:val="006A0FA4"/>
    <w:rsid w:val="006A1236"/>
    <w:rsid w:val="006A56EC"/>
    <w:rsid w:val="006A5BEC"/>
    <w:rsid w:val="006A5DC1"/>
    <w:rsid w:val="006A6923"/>
    <w:rsid w:val="006A7037"/>
    <w:rsid w:val="006A7C7F"/>
    <w:rsid w:val="006B1341"/>
    <w:rsid w:val="006B5DD2"/>
    <w:rsid w:val="006B7E3C"/>
    <w:rsid w:val="006C1A76"/>
    <w:rsid w:val="006C1AF3"/>
    <w:rsid w:val="006D0F3D"/>
    <w:rsid w:val="006D237C"/>
    <w:rsid w:val="006E34DC"/>
    <w:rsid w:val="006E3BA1"/>
    <w:rsid w:val="006E4688"/>
    <w:rsid w:val="006E6807"/>
    <w:rsid w:val="006E691D"/>
    <w:rsid w:val="006E7846"/>
    <w:rsid w:val="006E79F1"/>
    <w:rsid w:val="006F1BF1"/>
    <w:rsid w:val="006F45ED"/>
    <w:rsid w:val="006F4953"/>
    <w:rsid w:val="006F65C4"/>
    <w:rsid w:val="00700B13"/>
    <w:rsid w:val="00704666"/>
    <w:rsid w:val="00704D6F"/>
    <w:rsid w:val="00704E0E"/>
    <w:rsid w:val="00706473"/>
    <w:rsid w:val="007072F7"/>
    <w:rsid w:val="00711F90"/>
    <w:rsid w:val="00713F98"/>
    <w:rsid w:val="0071433A"/>
    <w:rsid w:val="0071452B"/>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918DB"/>
    <w:rsid w:val="00795509"/>
    <w:rsid w:val="007A1759"/>
    <w:rsid w:val="007A32A5"/>
    <w:rsid w:val="007A39A6"/>
    <w:rsid w:val="007A4189"/>
    <w:rsid w:val="007A46B0"/>
    <w:rsid w:val="007B10E8"/>
    <w:rsid w:val="007B113F"/>
    <w:rsid w:val="007B467F"/>
    <w:rsid w:val="007B5CAC"/>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94E"/>
    <w:rsid w:val="007D7F7A"/>
    <w:rsid w:val="007E213F"/>
    <w:rsid w:val="007E5562"/>
    <w:rsid w:val="007E7ED7"/>
    <w:rsid w:val="007F21ED"/>
    <w:rsid w:val="007F4CAA"/>
    <w:rsid w:val="007F7A59"/>
    <w:rsid w:val="008002A7"/>
    <w:rsid w:val="00804B4D"/>
    <w:rsid w:val="00804BC4"/>
    <w:rsid w:val="008073D7"/>
    <w:rsid w:val="0081111F"/>
    <w:rsid w:val="00815574"/>
    <w:rsid w:val="00815AD7"/>
    <w:rsid w:val="008267B6"/>
    <w:rsid w:val="00831135"/>
    <w:rsid w:val="00831BF7"/>
    <w:rsid w:val="008321D5"/>
    <w:rsid w:val="00832E67"/>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6F99"/>
    <w:rsid w:val="008626AF"/>
    <w:rsid w:val="0086292D"/>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6841"/>
    <w:rsid w:val="008C6B45"/>
    <w:rsid w:val="008C78C6"/>
    <w:rsid w:val="008D5AC7"/>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78B2"/>
    <w:rsid w:val="009301E8"/>
    <w:rsid w:val="00934056"/>
    <w:rsid w:val="0093531A"/>
    <w:rsid w:val="0094017B"/>
    <w:rsid w:val="00941717"/>
    <w:rsid w:val="00942ECC"/>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5271"/>
    <w:rsid w:val="00976EAC"/>
    <w:rsid w:val="009778E9"/>
    <w:rsid w:val="00984169"/>
    <w:rsid w:val="009846FA"/>
    <w:rsid w:val="00994676"/>
    <w:rsid w:val="00996873"/>
    <w:rsid w:val="009A0942"/>
    <w:rsid w:val="009A5EC0"/>
    <w:rsid w:val="009B47B4"/>
    <w:rsid w:val="009D5439"/>
    <w:rsid w:val="009D54DC"/>
    <w:rsid w:val="009D6E78"/>
    <w:rsid w:val="009E28B8"/>
    <w:rsid w:val="009E2FD2"/>
    <w:rsid w:val="009E7277"/>
    <w:rsid w:val="009F036B"/>
    <w:rsid w:val="009F0C6C"/>
    <w:rsid w:val="009F291B"/>
    <w:rsid w:val="009F3183"/>
    <w:rsid w:val="009F72E0"/>
    <w:rsid w:val="009F7A25"/>
    <w:rsid w:val="009F7FD9"/>
    <w:rsid w:val="00A003DD"/>
    <w:rsid w:val="00A04AB2"/>
    <w:rsid w:val="00A06949"/>
    <w:rsid w:val="00A06B04"/>
    <w:rsid w:val="00A06F6F"/>
    <w:rsid w:val="00A07721"/>
    <w:rsid w:val="00A07743"/>
    <w:rsid w:val="00A103CB"/>
    <w:rsid w:val="00A13C31"/>
    <w:rsid w:val="00A154F9"/>
    <w:rsid w:val="00A16837"/>
    <w:rsid w:val="00A17143"/>
    <w:rsid w:val="00A171A4"/>
    <w:rsid w:val="00A17BF5"/>
    <w:rsid w:val="00A23D0B"/>
    <w:rsid w:val="00A24D47"/>
    <w:rsid w:val="00A26883"/>
    <w:rsid w:val="00A27C53"/>
    <w:rsid w:val="00A3076A"/>
    <w:rsid w:val="00A32FDC"/>
    <w:rsid w:val="00A36C86"/>
    <w:rsid w:val="00A370E7"/>
    <w:rsid w:val="00A37BCB"/>
    <w:rsid w:val="00A4033A"/>
    <w:rsid w:val="00A40D6E"/>
    <w:rsid w:val="00A4201C"/>
    <w:rsid w:val="00A426DB"/>
    <w:rsid w:val="00A43B3B"/>
    <w:rsid w:val="00A43D2B"/>
    <w:rsid w:val="00A4442C"/>
    <w:rsid w:val="00A4535D"/>
    <w:rsid w:val="00A45875"/>
    <w:rsid w:val="00A45917"/>
    <w:rsid w:val="00A525D4"/>
    <w:rsid w:val="00A53844"/>
    <w:rsid w:val="00A5717B"/>
    <w:rsid w:val="00A61421"/>
    <w:rsid w:val="00A635DF"/>
    <w:rsid w:val="00A647E0"/>
    <w:rsid w:val="00A64842"/>
    <w:rsid w:val="00A64DFB"/>
    <w:rsid w:val="00A650BD"/>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6DC0"/>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5EBF"/>
    <w:rsid w:val="00AF0773"/>
    <w:rsid w:val="00AF2B63"/>
    <w:rsid w:val="00AF6ED0"/>
    <w:rsid w:val="00B00479"/>
    <w:rsid w:val="00B00B3F"/>
    <w:rsid w:val="00B01243"/>
    <w:rsid w:val="00B01FB4"/>
    <w:rsid w:val="00B026AD"/>
    <w:rsid w:val="00B02D57"/>
    <w:rsid w:val="00B0361E"/>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56D0"/>
    <w:rsid w:val="00B266E9"/>
    <w:rsid w:val="00B272A1"/>
    <w:rsid w:val="00B303AD"/>
    <w:rsid w:val="00B3152A"/>
    <w:rsid w:val="00B34C98"/>
    <w:rsid w:val="00B3602F"/>
    <w:rsid w:val="00B37872"/>
    <w:rsid w:val="00B40904"/>
    <w:rsid w:val="00B409E5"/>
    <w:rsid w:val="00B4120B"/>
    <w:rsid w:val="00B41595"/>
    <w:rsid w:val="00B42DAD"/>
    <w:rsid w:val="00B4563A"/>
    <w:rsid w:val="00B45BEE"/>
    <w:rsid w:val="00B4623E"/>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41D"/>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29C2"/>
    <w:rsid w:val="00BE47DA"/>
    <w:rsid w:val="00BE6196"/>
    <w:rsid w:val="00BE7BE7"/>
    <w:rsid w:val="00BF05CC"/>
    <w:rsid w:val="00BF26A7"/>
    <w:rsid w:val="00BF501E"/>
    <w:rsid w:val="00BF72A0"/>
    <w:rsid w:val="00BF7E34"/>
    <w:rsid w:val="00C010CD"/>
    <w:rsid w:val="00C038F3"/>
    <w:rsid w:val="00C03C74"/>
    <w:rsid w:val="00C046A8"/>
    <w:rsid w:val="00C04704"/>
    <w:rsid w:val="00C072EC"/>
    <w:rsid w:val="00C11122"/>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BD4"/>
    <w:rsid w:val="00C84AC3"/>
    <w:rsid w:val="00C857E1"/>
    <w:rsid w:val="00C8631F"/>
    <w:rsid w:val="00C873D2"/>
    <w:rsid w:val="00C91F08"/>
    <w:rsid w:val="00C95C71"/>
    <w:rsid w:val="00CA05D4"/>
    <w:rsid w:val="00CA2244"/>
    <w:rsid w:val="00CA3850"/>
    <w:rsid w:val="00CA38FC"/>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7ED6"/>
    <w:rsid w:val="00CE0E1C"/>
    <w:rsid w:val="00CE10C2"/>
    <w:rsid w:val="00CE1489"/>
    <w:rsid w:val="00CE37B9"/>
    <w:rsid w:val="00CE4321"/>
    <w:rsid w:val="00CE4970"/>
    <w:rsid w:val="00CF2A2F"/>
    <w:rsid w:val="00CF2CC4"/>
    <w:rsid w:val="00CF358F"/>
    <w:rsid w:val="00CF3971"/>
    <w:rsid w:val="00CF6611"/>
    <w:rsid w:val="00D04225"/>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CBC"/>
    <w:rsid w:val="00D333B3"/>
    <w:rsid w:val="00D3367F"/>
    <w:rsid w:val="00D3570A"/>
    <w:rsid w:val="00D37304"/>
    <w:rsid w:val="00D376B5"/>
    <w:rsid w:val="00D40A8F"/>
    <w:rsid w:val="00D41572"/>
    <w:rsid w:val="00D43FD6"/>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571D"/>
    <w:rsid w:val="00D76112"/>
    <w:rsid w:val="00D802ED"/>
    <w:rsid w:val="00D8078C"/>
    <w:rsid w:val="00D81037"/>
    <w:rsid w:val="00D812BE"/>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959"/>
    <w:rsid w:val="00EC7529"/>
    <w:rsid w:val="00ED00A9"/>
    <w:rsid w:val="00ED09AC"/>
    <w:rsid w:val="00ED119C"/>
    <w:rsid w:val="00ED1D7C"/>
    <w:rsid w:val="00ED2BE4"/>
    <w:rsid w:val="00ED45F6"/>
    <w:rsid w:val="00EE162A"/>
    <w:rsid w:val="00EE16C7"/>
    <w:rsid w:val="00EE26E1"/>
    <w:rsid w:val="00EE4E4C"/>
    <w:rsid w:val="00EE5F39"/>
    <w:rsid w:val="00EE6D76"/>
    <w:rsid w:val="00EE7BFA"/>
    <w:rsid w:val="00EF226F"/>
    <w:rsid w:val="00EF2875"/>
    <w:rsid w:val="00EF3E5E"/>
    <w:rsid w:val="00EF4431"/>
    <w:rsid w:val="00EF456A"/>
    <w:rsid w:val="00EF7834"/>
    <w:rsid w:val="00F04C8E"/>
    <w:rsid w:val="00F07F52"/>
    <w:rsid w:val="00F100BD"/>
    <w:rsid w:val="00F151FA"/>
    <w:rsid w:val="00F15DEC"/>
    <w:rsid w:val="00F16B2B"/>
    <w:rsid w:val="00F20638"/>
    <w:rsid w:val="00F23981"/>
    <w:rsid w:val="00F24A8A"/>
    <w:rsid w:val="00F2519B"/>
    <w:rsid w:val="00F26ADE"/>
    <w:rsid w:val="00F26C95"/>
    <w:rsid w:val="00F2706E"/>
    <w:rsid w:val="00F27BD7"/>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30AA"/>
    <w:rsid w:val="00F9313F"/>
    <w:rsid w:val="00F936A2"/>
    <w:rsid w:val="00F9399D"/>
    <w:rsid w:val="00F94DA3"/>
    <w:rsid w:val="00F95E4D"/>
    <w:rsid w:val="00F97846"/>
    <w:rsid w:val="00F97FC3"/>
    <w:rsid w:val="00F97FF6"/>
    <w:rsid w:val="00FA139E"/>
    <w:rsid w:val="00FA1B21"/>
    <w:rsid w:val="00FA227E"/>
    <w:rsid w:val="00FA2F98"/>
    <w:rsid w:val="00FA5E82"/>
    <w:rsid w:val="00FA7269"/>
    <w:rsid w:val="00FB2229"/>
    <w:rsid w:val="00FB2B88"/>
    <w:rsid w:val="00FB58D9"/>
    <w:rsid w:val="00FC0F27"/>
    <w:rsid w:val="00FC2DDB"/>
    <w:rsid w:val="00FC527E"/>
    <w:rsid w:val="00FD018C"/>
    <w:rsid w:val="00FD1AFB"/>
    <w:rsid w:val="00FD38CE"/>
    <w:rsid w:val="00FD3F17"/>
    <w:rsid w:val="00FD62F1"/>
    <w:rsid w:val="00FD6C6B"/>
    <w:rsid w:val="00FD6DD7"/>
    <w:rsid w:val="00FD7B84"/>
    <w:rsid w:val="00FE0B60"/>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7368D3"/>
    <w:pPr>
      <w:keepNext/>
      <w:numPr>
        <w:ilvl w:val="2"/>
        <w:numId w:val="4"/>
      </w:numPr>
      <w:spacing w:before="360" w:after="180"/>
      <w:outlineLvl w:val="2"/>
      <w:pPrChange w:id="0"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0" w:author="Kathrin Eichler" w:date="2013-10-08T10:42:00Z">
        <w:rPr>
          <w:rFonts w:ascii="Georgia" w:hAnsi="Georgia" w:cs="Arial"/>
          <w:b/>
          <w:bCs/>
          <w:sz w:val="26"/>
          <w:szCs w:val="26"/>
          <w:lang w:val="en-US" w:eastAsia="de-DE" w:bidi="ar-SA"/>
        </w:rPr>
      </w:rPrChang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7368D3"/>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de-DE"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1"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1"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jgrapht.org/javadoc/org/jgrapht/graph/DefaultEdge.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jgrapht.org/javadoc/org/jgrapht/graph/DefaultDirectedWeightedGraph.html" TargetMode="External"/><Relationship Id="rId25" Type="http://schemas.openxmlformats.org/officeDocument/2006/relationships/hyperlink" Target="http://jgrapht.org/javadoc/org/jgrapht/graph/DefaultEdge.html"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jgrapht.org/javadoc/org/jgrapht/graph/DirectedMultigraph.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jgrapht.org/javadoc/org/jgrapht/graph/DefaultDirectedWeightedGraph.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grapht/jgrapht"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uima.apache.org/d/uimaj-2.4.0/tutorials_and_users_guides.htm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ltfbk/Excitement-Transduction-Layer" TargetMode="External"/><Relationship Id="rId14" Type="http://schemas.openxmlformats.org/officeDocument/2006/relationships/image" Target="media/image5.jpeg"/><Relationship Id="rId22" Type="http://schemas.openxmlformats.org/officeDocument/2006/relationships/hyperlink" Target="http://jgrapht.org/javadoc/org/jgrapht/graph/DefaultEdge.html" TargetMode="External"/><Relationship Id="rId27" Type="http://schemas.openxmlformats.org/officeDocument/2006/relationships/image" Target="media/image11.png"/><Relationship Id="rId3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homepages.inf.ed.ac.uk/mlap/Papers/jair0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7F0F9-4182-4C7A-8FDF-E4830939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78</Pages>
  <Words>21971</Words>
  <Characters>109856</Characters>
  <Application>Microsoft Office Word</Application>
  <DocSecurity>0</DocSecurity>
  <Lines>915</Lines>
  <Paragraphs>263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131564</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Lili</cp:lastModifiedBy>
  <cp:revision>2</cp:revision>
  <cp:lastPrinted>2013-06-28T14:03:00Z</cp:lastPrinted>
  <dcterms:created xsi:type="dcterms:W3CDTF">2013-10-24T10:22:00Z</dcterms:created>
  <dcterms:modified xsi:type="dcterms:W3CDTF">2013-10-24T10:22:00Z</dcterms:modified>
</cp:coreProperties>
</file>