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307" w:rsidRPr="00DE1B49" w:rsidRDefault="005636D1" w:rsidP="00B80307">
      <w:pPr>
        <w:rPr>
          <w:lang w:val="en-US"/>
        </w:rPr>
      </w:pPr>
      <w:r w:rsidRPr="00DE1B49">
        <w:rPr>
          <w:noProof/>
          <w:lang w:val="de-DE" w:eastAsia="de-DE"/>
        </w:rPr>
        <w:drawing>
          <wp:anchor distT="0" distB="0" distL="114300" distR="114300" simplePos="0" relativeHeight="251653632" behindDoc="1" locked="0" layoutInCell="1" allowOverlap="1">
            <wp:simplePos x="0" y="0"/>
            <wp:positionH relativeFrom="column">
              <wp:posOffset>1924050</wp:posOffset>
            </wp:positionH>
            <wp:positionV relativeFrom="paragraph">
              <wp:posOffset>260350</wp:posOffset>
            </wp:positionV>
            <wp:extent cx="1428750" cy="952500"/>
            <wp:effectExtent l="0" t="0" r="0" b="0"/>
            <wp:wrapThrough wrapText="bothSides">
              <wp:wrapPolygon edited="0">
                <wp:start x="0" y="0"/>
                <wp:lineTo x="0" y="21168"/>
                <wp:lineTo x="21312" y="21168"/>
                <wp:lineTo x="21312" y="0"/>
                <wp:lineTo x="0" y="0"/>
              </wp:wrapPolygon>
            </wp:wrapThrough>
            <wp:docPr id="2" name="Picture 2" descr="D:\CDP_backup\FP7\Logo\Mattihas Logo\Excitemen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DP_backup\FP7\Logo\Mattihas Logo\Excitement-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anchor>
        </w:drawing>
      </w:r>
      <w:r w:rsidR="00B643BE" w:rsidRPr="00DE1B49">
        <w:rPr>
          <w:lang w:val="en-US"/>
        </w:rPr>
        <w:br/>
      </w:r>
    </w:p>
    <w:p w:rsidR="00B80307" w:rsidRPr="00DE1B49" w:rsidRDefault="00B80307" w:rsidP="00B80307">
      <w:pPr>
        <w:rPr>
          <w:lang w:val="en-US"/>
        </w:rPr>
      </w:pPr>
      <w:bookmarkStart w:id="0" w:name="_Toc134178265"/>
    </w:p>
    <w:p w:rsidR="00B80307" w:rsidRPr="00DE1B49" w:rsidRDefault="00B80307" w:rsidP="00B80307">
      <w:pPr>
        <w:rPr>
          <w:lang w:val="en-US"/>
        </w:rPr>
      </w:pPr>
    </w:p>
    <w:p w:rsidR="00B80307" w:rsidRPr="00DE1B49" w:rsidRDefault="00B80307" w:rsidP="00B80307">
      <w:pPr>
        <w:rPr>
          <w:lang w:val="en-US"/>
        </w:rPr>
      </w:pPr>
    </w:p>
    <w:p w:rsidR="00B80307" w:rsidRPr="00DE1B49" w:rsidRDefault="00B80307" w:rsidP="00B80307">
      <w:pPr>
        <w:jc w:val="center"/>
        <w:rPr>
          <w:b/>
          <w:lang w:val="en-US"/>
        </w:rPr>
      </w:pPr>
    </w:p>
    <w:bookmarkEnd w:id="0"/>
    <w:p w:rsidR="00B80307" w:rsidRPr="00DE1B49" w:rsidRDefault="00F20638" w:rsidP="00AE5EBF">
      <w:pPr>
        <w:jc w:val="center"/>
        <w:rPr>
          <w:b/>
          <w:lang w:val="en-US"/>
        </w:rPr>
      </w:pPr>
      <w:proofErr w:type="spellStart"/>
      <w:r w:rsidRPr="00DE1B49">
        <w:rPr>
          <w:b/>
          <w:lang w:val="en-US"/>
        </w:rPr>
        <w:t>E</w:t>
      </w:r>
      <w:r>
        <w:rPr>
          <w:b/>
          <w:lang w:val="en-US"/>
        </w:rPr>
        <w:t>X</w:t>
      </w:r>
      <w:r w:rsidRPr="00DE1B49">
        <w:rPr>
          <w:b/>
          <w:lang w:val="en-US"/>
        </w:rPr>
        <w:t>ploring</w:t>
      </w:r>
      <w:proofErr w:type="spellEnd"/>
      <w:r w:rsidRPr="00DE1B49">
        <w:rPr>
          <w:b/>
          <w:lang w:val="en-US"/>
        </w:rPr>
        <w:t xml:space="preserve"> </w:t>
      </w:r>
      <w:r w:rsidR="005636D1" w:rsidRPr="00DE1B49">
        <w:rPr>
          <w:b/>
          <w:lang w:val="en-US"/>
        </w:rPr>
        <w:t>Cu</w:t>
      </w:r>
      <w:r w:rsidR="00AE5EBF" w:rsidRPr="00DE1B49">
        <w:rPr>
          <w:b/>
          <w:lang w:val="en-US"/>
        </w:rPr>
        <w:t xml:space="preserve">stomer Interaction via Textual </w:t>
      </w:r>
      <w:proofErr w:type="spellStart"/>
      <w:r>
        <w:rPr>
          <w:b/>
          <w:u w:color="82C42A"/>
          <w:lang w:val="en-US"/>
        </w:rPr>
        <w:t>E</w:t>
      </w:r>
      <w:r w:rsidRPr="00DE1B49">
        <w:rPr>
          <w:b/>
          <w:u w:color="82C42A"/>
          <w:lang w:val="en-US"/>
        </w:rPr>
        <w:t>ntailMENT</w:t>
      </w:r>
      <w:proofErr w:type="spellEnd"/>
    </w:p>
    <w:p w:rsidR="00B80307" w:rsidRPr="00DE1B49" w:rsidRDefault="00B80307" w:rsidP="00B80307">
      <w:pPr>
        <w:pBdr>
          <w:bottom w:val="single" w:sz="12" w:space="1" w:color="auto"/>
        </w:pBdr>
        <w:rPr>
          <w:lang w:val="en-US"/>
        </w:rPr>
      </w:pPr>
    </w:p>
    <w:p w:rsidR="00B80307" w:rsidRPr="00DE1B49" w:rsidRDefault="00B80307" w:rsidP="00B80307">
      <w:pPr>
        <w:rPr>
          <w:b/>
          <w:sz w:val="28"/>
          <w:szCs w:val="28"/>
          <w:lang w:val="en-US"/>
        </w:rPr>
      </w:pPr>
    </w:p>
    <w:p w:rsidR="00B80307" w:rsidRPr="00DE1B49" w:rsidRDefault="005636D1" w:rsidP="005636D1">
      <w:pPr>
        <w:jc w:val="center"/>
        <w:rPr>
          <w:b/>
          <w:sz w:val="40"/>
          <w:szCs w:val="28"/>
          <w:lang w:val="en-US"/>
        </w:rPr>
      </w:pPr>
      <w:r w:rsidRPr="00DE1B49">
        <w:rPr>
          <w:b/>
          <w:sz w:val="40"/>
          <w:szCs w:val="28"/>
          <w:lang w:val="en-US"/>
        </w:rPr>
        <w:t xml:space="preserve">Deliverable </w:t>
      </w:r>
      <w:r w:rsidR="00D43FD6" w:rsidRPr="00DE1B49">
        <w:rPr>
          <w:b/>
          <w:sz w:val="40"/>
          <w:szCs w:val="28"/>
          <w:lang w:val="en-US"/>
        </w:rPr>
        <w:t>6</w:t>
      </w:r>
      <w:r w:rsidR="006E691D">
        <w:rPr>
          <w:b/>
          <w:sz w:val="40"/>
          <w:szCs w:val="28"/>
          <w:lang w:val="en-US"/>
        </w:rPr>
        <w:t>.2</w:t>
      </w:r>
      <w:r w:rsidRPr="00DE1B49">
        <w:rPr>
          <w:b/>
          <w:sz w:val="40"/>
          <w:szCs w:val="28"/>
          <w:lang w:val="en-US"/>
        </w:rPr>
        <w:t xml:space="preserve">: </w:t>
      </w:r>
      <w:r w:rsidR="00C50602" w:rsidRPr="00DE1B49">
        <w:rPr>
          <w:b/>
          <w:sz w:val="40"/>
          <w:szCs w:val="28"/>
          <w:lang w:val="en-US"/>
        </w:rPr>
        <w:t xml:space="preserve">Textual inference </w:t>
      </w:r>
      <w:r w:rsidR="00A650BD" w:rsidRPr="00DE1B49">
        <w:rPr>
          <w:b/>
          <w:sz w:val="40"/>
          <w:szCs w:val="28"/>
          <w:lang w:val="en-US"/>
        </w:rPr>
        <w:br/>
      </w:r>
      <w:r w:rsidR="00C50602" w:rsidRPr="00DE1B49">
        <w:rPr>
          <w:b/>
          <w:sz w:val="40"/>
          <w:szCs w:val="28"/>
          <w:lang w:val="en-US"/>
        </w:rPr>
        <w:t>components development, II</w:t>
      </w:r>
      <w:r w:rsidR="00AD435C">
        <w:rPr>
          <w:b/>
          <w:sz w:val="40"/>
          <w:szCs w:val="28"/>
          <w:lang w:val="en-US"/>
        </w:rPr>
        <w:t>I</w:t>
      </w:r>
      <w:r w:rsidR="00C50602" w:rsidRPr="00DE1B49">
        <w:rPr>
          <w:b/>
          <w:sz w:val="40"/>
          <w:szCs w:val="28"/>
          <w:lang w:val="en-US"/>
        </w:rPr>
        <w:t xml:space="preserve"> cycle</w:t>
      </w:r>
      <w:ins w:id="1" w:author="Kathrin Eichler" w:date="2013-10-08T11:30:00Z">
        <w:r w:rsidR="00E17F56">
          <w:rPr>
            <w:b/>
            <w:sz w:val="40"/>
            <w:szCs w:val="28"/>
            <w:lang w:val="en-US"/>
          </w:rPr>
          <w:t xml:space="preserve"> – Draft! </w:t>
        </w:r>
      </w:ins>
    </w:p>
    <w:p w:rsidR="00B80307" w:rsidRPr="00DE1B49" w:rsidRDefault="00B80307" w:rsidP="00B80307">
      <w:pPr>
        <w:pBdr>
          <w:bottom w:val="single" w:sz="12" w:space="1" w:color="auto"/>
        </w:pBdr>
        <w:jc w:val="center"/>
        <w:rPr>
          <w:lang w:val="en-US"/>
        </w:rPr>
      </w:pPr>
    </w:p>
    <w:p w:rsidR="00B80307" w:rsidRPr="00DE1B49" w:rsidRDefault="00B80307" w:rsidP="00B80307">
      <w:pPr>
        <w:spacing w:after="240" w:line="240" w:lineRule="auto"/>
        <w:rPr>
          <w:lang w:val="en-US"/>
        </w:rPr>
      </w:pPr>
    </w:p>
    <w:p w:rsidR="00B80307" w:rsidRPr="00DE1B49" w:rsidRDefault="002A7FBF" w:rsidP="00687C33">
      <w:pPr>
        <w:spacing w:after="240" w:line="240" w:lineRule="auto"/>
        <w:ind w:left="2832" w:hanging="2832"/>
        <w:rPr>
          <w:lang w:val="de-DE"/>
        </w:rPr>
      </w:pPr>
      <w:proofErr w:type="spellStart"/>
      <w:r w:rsidRPr="00DE1B49">
        <w:rPr>
          <w:b/>
          <w:bCs/>
          <w:lang w:val="de-DE"/>
        </w:rPr>
        <w:t>Authors</w:t>
      </w:r>
      <w:proofErr w:type="spellEnd"/>
      <w:r w:rsidR="00B643BE" w:rsidRPr="00DE1B49">
        <w:rPr>
          <w:b/>
          <w:bCs/>
          <w:lang w:val="de-DE"/>
        </w:rPr>
        <w:t>:</w:t>
      </w:r>
      <w:r w:rsidR="00B643BE" w:rsidRPr="00DE1B49">
        <w:rPr>
          <w:lang w:val="de-DE"/>
        </w:rPr>
        <w:tab/>
      </w:r>
      <w:r w:rsidR="00227663" w:rsidRPr="00DE1B49">
        <w:rPr>
          <w:lang w:val="de-DE"/>
        </w:rPr>
        <w:t xml:space="preserve">Kathrin Eichler, Lili </w:t>
      </w:r>
      <w:proofErr w:type="spellStart"/>
      <w:r w:rsidR="00227663" w:rsidRPr="00DE1B49">
        <w:rPr>
          <w:lang w:val="de-DE"/>
        </w:rPr>
        <w:t>Kotlerman</w:t>
      </w:r>
      <w:proofErr w:type="spellEnd"/>
      <w:r w:rsidR="00227663" w:rsidRPr="00DE1B49">
        <w:rPr>
          <w:lang w:val="de-DE"/>
        </w:rPr>
        <w:t xml:space="preserve">, </w:t>
      </w:r>
      <w:proofErr w:type="spellStart"/>
      <w:r w:rsidR="00227663" w:rsidRPr="00DE1B49">
        <w:rPr>
          <w:lang w:val="de-DE"/>
        </w:rPr>
        <w:t>Vivi</w:t>
      </w:r>
      <w:proofErr w:type="spellEnd"/>
      <w:r w:rsidR="00227663" w:rsidRPr="00DE1B49">
        <w:rPr>
          <w:lang w:val="de-DE"/>
        </w:rPr>
        <w:t xml:space="preserve"> Nastase, </w:t>
      </w:r>
      <w:proofErr w:type="spellStart"/>
      <w:r w:rsidR="00227663" w:rsidRPr="00DE1B49">
        <w:rPr>
          <w:lang w:val="de-DE"/>
        </w:rPr>
        <w:t>Tae</w:t>
      </w:r>
      <w:proofErr w:type="spellEnd"/>
      <w:r w:rsidR="00227663" w:rsidRPr="00DE1B49">
        <w:rPr>
          <w:lang w:val="de-DE"/>
        </w:rPr>
        <w:t xml:space="preserve">-Gil </w:t>
      </w:r>
      <w:proofErr w:type="spellStart"/>
      <w:r w:rsidR="00227663" w:rsidRPr="00DE1B49">
        <w:rPr>
          <w:lang w:val="de-DE"/>
        </w:rPr>
        <w:t>Noh</w:t>
      </w:r>
      <w:proofErr w:type="spellEnd"/>
    </w:p>
    <w:p w:rsidR="00B80307" w:rsidRPr="00DE1B49" w:rsidRDefault="00B643BE" w:rsidP="00B80307">
      <w:pPr>
        <w:spacing w:after="240" w:line="240" w:lineRule="auto"/>
        <w:ind w:left="2832" w:hanging="2832"/>
        <w:rPr>
          <w:bCs/>
          <w:lang w:val="en-US"/>
        </w:rPr>
      </w:pPr>
      <w:r w:rsidRPr="00DE1B49">
        <w:rPr>
          <w:b/>
          <w:bCs/>
          <w:lang w:val="en-US"/>
        </w:rPr>
        <w:t>Dissemination Level:</w:t>
      </w:r>
      <w:r w:rsidRPr="00DE1B49">
        <w:rPr>
          <w:b/>
          <w:bCs/>
          <w:lang w:val="en-US"/>
        </w:rPr>
        <w:tab/>
      </w:r>
      <w:r w:rsidR="00CA38FC" w:rsidRPr="00DE1B49">
        <w:rPr>
          <w:bCs/>
          <w:lang w:val="en-US"/>
        </w:rPr>
        <w:t>Confidential</w:t>
      </w:r>
    </w:p>
    <w:p w:rsidR="00B80307" w:rsidRPr="00DE1B49" w:rsidRDefault="00B643BE" w:rsidP="00B15517">
      <w:pPr>
        <w:spacing w:after="240" w:line="240" w:lineRule="auto"/>
        <w:ind w:left="2832" w:hanging="2832"/>
        <w:rPr>
          <w:b/>
          <w:bCs/>
          <w:lang w:val="en-US"/>
        </w:rPr>
      </w:pPr>
      <w:r w:rsidRPr="00DE1B49">
        <w:rPr>
          <w:b/>
          <w:bCs/>
          <w:lang w:val="en-US"/>
        </w:rPr>
        <w:t>Date:</w:t>
      </w:r>
      <w:r w:rsidRPr="00DE1B49">
        <w:rPr>
          <w:b/>
          <w:bCs/>
          <w:lang w:val="en-US"/>
        </w:rPr>
        <w:tab/>
      </w:r>
      <w:r w:rsidR="006C1AF3">
        <w:rPr>
          <w:bCs/>
          <w:lang w:val="en-US"/>
        </w:rPr>
        <w:fldChar w:fldCharType="begin"/>
      </w:r>
      <w:r w:rsidR="006E691D">
        <w:rPr>
          <w:bCs/>
          <w:lang w:val="en-US"/>
        </w:rPr>
        <w:instrText xml:space="preserve"> DATE \@ "MMMM d, yyyy" </w:instrText>
      </w:r>
      <w:r w:rsidR="006C1AF3">
        <w:rPr>
          <w:bCs/>
          <w:lang w:val="en-US"/>
        </w:rPr>
        <w:fldChar w:fldCharType="separate"/>
      </w:r>
      <w:ins w:id="2" w:author="Kathrin Eichler" w:date="2014-11-24T13:24:00Z">
        <w:r w:rsidR="00C57500">
          <w:rPr>
            <w:bCs/>
            <w:noProof/>
            <w:lang w:val="en-US"/>
          </w:rPr>
          <w:t>November 24, 2014</w:t>
        </w:r>
      </w:ins>
      <w:ins w:id="3" w:author="Lili" w:date="2014-11-24T10:14:00Z">
        <w:del w:id="4" w:author="Kathrin Eichler" w:date="2014-11-24T10:01:00Z">
          <w:r w:rsidR="009D3245" w:rsidDel="00076B9D">
            <w:rPr>
              <w:bCs/>
              <w:noProof/>
              <w:lang w:val="en-US"/>
            </w:rPr>
            <w:delText>November 24, 2014</w:delText>
          </w:r>
        </w:del>
      </w:ins>
      <w:del w:id="5" w:author="Kathrin Eichler" w:date="2014-11-24T10:01:00Z">
        <w:r w:rsidR="00294F59" w:rsidDel="00076B9D">
          <w:rPr>
            <w:bCs/>
            <w:noProof/>
            <w:lang w:val="en-US"/>
          </w:rPr>
          <w:delText>September 10, 2013</w:delText>
        </w:r>
      </w:del>
      <w:r w:rsidR="006C1AF3">
        <w:rPr>
          <w:bCs/>
          <w:lang w:val="en-US"/>
        </w:rPr>
        <w:fldChar w:fldCharType="end"/>
      </w:r>
    </w:p>
    <w:p w:rsidR="00B80307" w:rsidRPr="00DE1B49" w:rsidRDefault="00B80307" w:rsidP="00B80307">
      <w:pPr>
        <w:spacing w:after="240" w:line="240" w:lineRule="auto"/>
        <w:ind w:left="2832" w:hanging="2832"/>
        <w:rPr>
          <w:b/>
          <w:bCs/>
          <w:lang w:val="en-US"/>
        </w:rPr>
      </w:pPr>
    </w:p>
    <w:p w:rsidR="00B80307" w:rsidRPr="00DE1B49" w:rsidRDefault="00B80307" w:rsidP="00B80307">
      <w:pPr>
        <w:spacing w:after="240" w:line="240" w:lineRule="auto"/>
        <w:rPr>
          <w:sz w:val="36"/>
          <w:szCs w:val="36"/>
          <w:lang w:val="en-US"/>
        </w:rPr>
      </w:pPr>
      <w:bookmarkStart w:id="6" w:name="_Toc134178267"/>
    </w:p>
    <w:p w:rsidR="00B80307" w:rsidRPr="00DE1B49" w:rsidRDefault="00B80307" w:rsidP="00B80307">
      <w:pPr>
        <w:spacing w:after="240" w:line="240" w:lineRule="auto"/>
        <w:rPr>
          <w:sz w:val="36"/>
          <w:szCs w:val="36"/>
          <w:lang w:val="en-US"/>
        </w:rPr>
      </w:pPr>
    </w:p>
    <w:p w:rsidR="00B80307" w:rsidRPr="00DE1B49" w:rsidRDefault="00B80307" w:rsidP="00B80307">
      <w:pPr>
        <w:spacing w:after="240" w:line="240" w:lineRule="auto"/>
        <w:rPr>
          <w:sz w:val="36"/>
          <w:szCs w:val="36"/>
          <w:lang w:val="en-US"/>
        </w:rPr>
      </w:pPr>
    </w:p>
    <w:p w:rsidR="00B80307" w:rsidRPr="00DE1B49" w:rsidRDefault="00B80307" w:rsidP="00B80307">
      <w:pPr>
        <w:spacing w:after="240" w:line="240" w:lineRule="auto"/>
        <w:rPr>
          <w:sz w:val="36"/>
          <w:szCs w:val="36"/>
          <w:lang w:val="en-US"/>
        </w:rPr>
      </w:pPr>
    </w:p>
    <w:p w:rsidR="00B80307" w:rsidRPr="00DE1B49" w:rsidRDefault="00B80307" w:rsidP="00B80307">
      <w:pPr>
        <w:spacing w:after="240" w:line="240" w:lineRule="auto"/>
        <w:rPr>
          <w:sz w:val="36"/>
          <w:szCs w:val="36"/>
          <w:lang w:val="en-US"/>
        </w:rPr>
      </w:pPr>
    </w:p>
    <w:p w:rsidR="00B80307" w:rsidRPr="00DE1B49" w:rsidRDefault="00B80307" w:rsidP="00B80307">
      <w:pPr>
        <w:spacing w:after="200" w:line="276" w:lineRule="auto"/>
        <w:rPr>
          <w:sz w:val="36"/>
          <w:szCs w:val="36"/>
          <w:lang w:val="en-US"/>
        </w:rPr>
      </w:pPr>
    </w:p>
    <w:p w:rsidR="00B80307" w:rsidRPr="00DE1B49" w:rsidRDefault="00B80307" w:rsidP="00B80307">
      <w:pPr>
        <w:spacing w:after="200" w:line="276" w:lineRule="auto"/>
        <w:rPr>
          <w:sz w:val="36"/>
          <w:szCs w:val="36"/>
          <w:lang w:val="en-US"/>
        </w:rPr>
      </w:pPr>
    </w:p>
    <w:p w:rsidR="00B80307" w:rsidRPr="00DE1B49" w:rsidRDefault="00B80307" w:rsidP="00B80307">
      <w:pPr>
        <w:spacing w:after="200" w:line="276" w:lineRule="auto"/>
        <w:rPr>
          <w:sz w:val="36"/>
          <w:szCs w:val="36"/>
          <w:lang w:val="en-US"/>
        </w:rPr>
      </w:pPr>
    </w:p>
    <w:p w:rsidR="00B80307" w:rsidRPr="00DE1B49" w:rsidRDefault="00B80307" w:rsidP="00B80307">
      <w:pPr>
        <w:spacing w:after="200" w:line="276" w:lineRule="auto"/>
        <w:rPr>
          <w:sz w:val="36"/>
          <w:szCs w:val="36"/>
          <w:lang w:val="en-US"/>
        </w:rPr>
      </w:pPr>
    </w:p>
    <w:p w:rsidR="00B80307" w:rsidRPr="00DE1B49" w:rsidRDefault="00B80307" w:rsidP="00B80307">
      <w:pPr>
        <w:spacing w:after="200" w:line="276" w:lineRule="auto"/>
        <w:rPr>
          <w:sz w:val="36"/>
          <w:szCs w:val="36"/>
          <w:lang w:val="en-US"/>
        </w:rPr>
      </w:pPr>
    </w:p>
    <w:tbl>
      <w:tblPr>
        <w:tblStyle w:val="Tabellenraster"/>
        <w:tblW w:w="0" w:type="auto"/>
        <w:jc w:val="center"/>
        <w:tblLook w:val="00A0" w:firstRow="1" w:lastRow="0" w:firstColumn="1" w:lastColumn="0" w:noHBand="0" w:noVBand="0"/>
      </w:tblPr>
      <w:tblGrid>
        <w:gridCol w:w="1621"/>
        <w:gridCol w:w="1107"/>
        <w:gridCol w:w="6222"/>
      </w:tblGrid>
      <w:tr w:rsidR="00B80307" w:rsidRPr="00DE1B49" w:rsidTr="00A8266E">
        <w:trPr>
          <w:trHeight w:val="260"/>
          <w:jc w:val="center"/>
        </w:trPr>
        <w:tc>
          <w:tcPr>
            <w:tcW w:w="2728" w:type="dxa"/>
            <w:gridSpan w:val="2"/>
          </w:tcPr>
          <w:bookmarkEnd w:id="6"/>
          <w:p w:rsidR="00B80307" w:rsidRPr="00DE1B49" w:rsidRDefault="00B643BE" w:rsidP="00B80307">
            <w:pPr>
              <w:spacing w:line="240" w:lineRule="auto"/>
              <w:rPr>
                <w:sz w:val="20"/>
                <w:szCs w:val="36"/>
                <w:lang w:val="en-US"/>
              </w:rPr>
            </w:pPr>
            <w:r w:rsidRPr="00DE1B49">
              <w:rPr>
                <w:sz w:val="20"/>
                <w:szCs w:val="36"/>
                <w:lang w:val="en-US"/>
              </w:rPr>
              <w:t>Grant agreement no.</w:t>
            </w:r>
          </w:p>
        </w:tc>
        <w:tc>
          <w:tcPr>
            <w:tcW w:w="6222" w:type="dxa"/>
          </w:tcPr>
          <w:p w:rsidR="00B80307" w:rsidRPr="00DE1B49" w:rsidRDefault="00A8266E" w:rsidP="00B80307">
            <w:pPr>
              <w:spacing w:line="240" w:lineRule="auto"/>
              <w:rPr>
                <w:sz w:val="20"/>
                <w:szCs w:val="36"/>
                <w:lang w:val="en-US"/>
              </w:rPr>
            </w:pPr>
            <w:r w:rsidRPr="00DE1B49">
              <w:rPr>
                <w:sz w:val="20"/>
                <w:szCs w:val="36"/>
                <w:lang w:val="en-US"/>
              </w:rPr>
              <w:t>287923</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Project acronym</w:t>
            </w:r>
          </w:p>
        </w:tc>
        <w:tc>
          <w:tcPr>
            <w:tcW w:w="6222" w:type="dxa"/>
          </w:tcPr>
          <w:p w:rsidR="00B80307" w:rsidRPr="00DE1B49" w:rsidRDefault="005636D1" w:rsidP="00B80307">
            <w:pPr>
              <w:spacing w:line="240" w:lineRule="auto"/>
              <w:rPr>
                <w:sz w:val="20"/>
                <w:szCs w:val="36"/>
                <w:lang w:val="en-US"/>
              </w:rPr>
            </w:pPr>
            <w:r w:rsidRPr="00DE1B49">
              <w:rPr>
                <w:sz w:val="20"/>
                <w:szCs w:val="36"/>
                <w:lang w:val="en-US"/>
              </w:rPr>
              <w:t>EXCITEMENT</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Project full title</w:t>
            </w:r>
          </w:p>
        </w:tc>
        <w:tc>
          <w:tcPr>
            <w:tcW w:w="6222" w:type="dxa"/>
          </w:tcPr>
          <w:p w:rsidR="00B80307" w:rsidRPr="00DE1B49" w:rsidRDefault="00AE5EBF" w:rsidP="00B80307">
            <w:pPr>
              <w:spacing w:line="240" w:lineRule="auto"/>
              <w:rPr>
                <w:sz w:val="20"/>
                <w:szCs w:val="36"/>
                <w:lang w:val="en-US"/>
              </w:rPr>
            </w:pPr>
            <w:r w:rsidRPr="00DE1B49">
              <w:rPr>
                <w:sz w:val="20"/>
                <w:szCs w:val="36"/>
                <w:lang w:val="en-US"/>
              </w:rPr>
              <w:t xml:space="preserve">Exploring Customer Interaction via Textual </w:t>
            </w:r>
            <w:proofErr w:type="spellStart"/>
            <w:r w:rsidRPr="00DE1B49">
              <w:rPr>
                <w:sz w:val="20"/>
                <w:szCs w:val="36"/>
                <w:u w:color="82C42A"/>
                <w:lang w:val="en-US"/>
              </w:rPr>
              <w:t>entailMENT</w:t>
            </w:r>
            <w:proofErr w:type="spellEnd"/>
            <w:r w:rsidRPr="00DE1B49">
              <w:rPr>
                <w:sz w:val="20"/>
                <w:szCs w:val="36"/>
                <w:lang w:val="en-US"/>
              </w:rPr>
              <w:t xml:space="preserve"> </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Funding scheme</w:t>
            </w:r>
          </w:p>
        </w:tc>
        <w:tc>
          <w:tcPr>
            <w:tcW w:w="6222" w:type="dxa"/>
          </w:tcPr>
          <w:p w:rsidR="00B80307" w:rsidRPr="00DE1B49" w:rsidRDefault="005636D1" w:rsidP="00B80307">
            <w:pPr>
              <w:spacing w:line="240" w:lineRule="auto"/>
              <w:rPr>
                <w:sz w:val="20"/>
                <w:szCs w:val="36"/>
                <w:lang w:val="en-US"/>
              </w:rPr>
            </w:pPr>
            <w:r w:rsidRPr="00DE1B49">
              <w:rPr>
                <w:sz w:val="20"/>
                <w:szCs w:val="36"/>
                <w:lang w:val="en-US"/>
              </w:rPr>
              <w:t>STREP</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Coordinator</w:t>
            </w:r>
          </w:p>
        </w:tc>
        <w:tc>
          <w:tcPr>
            <w:tcW w:w="6222" w:type="dxa"/>
          </w:tcPr>
          <w:p w:rsidR="00B80307" w:rsidRPr="00DE1B49" w:rsidRDefault="005636D1" w:rsidP="00B80307">
            <w:pPr>
              <w:spacing w:line="240" w:lineRule="auto"/>
              <w:rPr>
                <w:sz w:val="20"/>
                <w:szCs w:val="36"/>
                <w:lang w:val="en-US"/>
              </w:rPr>
            </w:pPr>
            <w:r w:rsidRPr="00DE1B49">
              <w:rPr>
                <w:sz w:val="20"/>
                <w:szCs w:val="36"/>
                <w:lang w:val="en-US"/>
              </w:rPr>
              <w:t xml:space="preserve">Moshe </w:t>
            </w:r>
            <w:proofErr w:type="spellStart"/>
            <w:r w:rsidRPr="00DE1B49">
              <w:rPr>
                <w:sz w:val="20"/>
                <w:szCs w:val="36"/>
                <w:lang w:val="en-US"/>
              </w:rPr>
              <w:t>Wasserblat</w:t>
            </w:r>
            <w:proofErr w:type="spellEnd"/>
            <w:r w:rsidRPr="00DE1B49">
              <w:rPr>
                <w:sz w:val="20"/>
                <w:szCs w:val="36"/>
                <w:lang w:val="en-US"/>
              </w:rPr>
              <w:t xml:space="preserve"> (NICE</w:t>
            </w:r>
            <w:r w:rsidR="00B643BE" w:rsidRPr="00DE1B49">
              <w:rPr>
                <w:sz w:val="20"/>
                <w:szCs w:val="36"/>
                <w:lang w:val="en-US"/>
              </w:rPr>
              <w:t>)</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Start date, duration</w:t>
            </w:r>
          </w:p>
        </w:tc>
        <w:tc>
          <w:tcPr>
            <w:tcW w:w="6222" w:type="dxa"/>
          </w:tcPr>
          <w:p w:rsidR="00B80307" w:rsidRPr="00DE1B49" w:rsidRDefault="00B643BE" w:rsidP="005636D1">
            <w:pPr>
              <w:spacing w:line="240" w:lineRule="auto"/>
              <w:rPr>
                <w:sz w:val="20"/>
                <w:szCs w:val="36"/>
                <w:lang w:val="en-US"/>
              </w:rPr>
            </w:pPr>
            <w:r w:rsidRPr="00DE1B49">
              <w:rPr>
                <w:sz w:val="20"/>
                <w:szCs w:val="36"/>
                <w:lang w:val="en-US"/>
              </w:rPr>
              <w:t xml:space="preserve">1 </w:t>
            </w:r>
            <w:r w:rsidR="005636D1" w:rsidRPr="00DE1B49">
              <w:rPr>
                <w:sz w:val="20"/>
                <w:szCs w:val="36"/>
                <w:lang w:val="en-US"/>
              </w:rPr>
              <w:t>January 2012</w:t>
            </w:r>
            <w:r w:rsidRPr="00DE1B49">
              <w:rPr>
                <w:sz w:val="20"/>
                <w:szCs w:val="36"/>
                <w:lang w:val="en-US"/>
              </w:rPr>
              <w:t>, 36 months</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Distribution</w:t>
            </w:r>
          </w:p>
        </w:tc>
        <w:tc>
          <w:tcPr>
            <w:tcW w:w="6222" w:type="dxa"/>
          </w:tcPr>
          <w:p w:rsidR="00B80307" w:rsidRPr="00DE1B49" w:rsidRDefault="00BB2D3C" w:rsidP="00B80307">
            <w:pPr>
              <w:spacing w:line="240" w:lineRule="auto"/>
              <w:rPr>
                <w:sz w:val="20"/>
                <w:szCs w:val="36"/>
                <w:lang w:val="en-US"/>
              </w:rPr>
            </w:pPr>
            <w:r w:rsidRPr="00DE1B49">
              <w:rPr>
                <w:sz w:val="20"/>
                <w:szCs w:val="36"/>
                <w:lang w:val="en-US"/>
              </w:rPr>
              <w:t>Confidential</w:t>
            </w:r>
          </w:p>
        </w:tc>
      </w:tr>
      <w:tr w:rsidR="00B80307" w:rsidRPr="00DE1B49" w:rsidTr="00A8266E">
        <w:trPr>
          <w:trHeight w:val="242"/>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Contractual date of delivery</w:t>
            </w:r>
          </w:p>
        </w:tc>
        <w:tc>
          <w:tcPr>
            <w:tcW w:w="6222" w:type="dxa"/>
          </w:tcPr>
          <w:p w:rsidR="00B80307" w:rsidRPr="00A4442C" w:rsidRDefault="005636D1" w:rsidP="00AD435C">
            <w:pPr>
              <w:spacing w:line="240" w:lineRule="auto"/>
              <w:rPr>
                <w:sz w:val="20"/>
                <w:szCs w:val="36"/>
                <w:lang w:val="en-US"/>
              </w:rPr>
            </w:pPr>
            <w:r w:rsidRPr="00A4442C">
              <w:rPr>
                <w:sz w:val="20"/>
                <w:szCs w:val="36"/>
                <w:lang w:val="en-US"/>
              </w:rPr>
              <w:t>3</w:t>
            </w:r>
            <w:r w:rsidR="00AD435C">
              <w:rPr>
                <w:sz w:val="20"/>
                <w:szCs w:val="36"/>
                <w:lang w:val="en-US"/>
              </w:rPr>
              <w:t>1</w:t>
            </w:r>
            <w:r w:rsidRPr="00A4442C">
              <w:rPr>
                <w:sz w:val="20"/>
                <w:szCs w:val="36"/>
                <w:lang w:val="en-US"/>
              </w:rPr>
              <w:t>/</w:t>
            </w:r>
            <w:r w:rsidR="00AD435C">
              <w:rPr>
                <w:sz w:val="20"/>
                <w:szCs w:val="36"/>
                <w:lang w:val="en-US"/>
              </w:rPr>
              <w:t>12</w:t>
            </w:r>
            <w:r w:rsidR="004B31C6" w:rsidRPr="00A4442C">
              <w:rPr>
                <w:sz w:val="20"/>
                <w:szCs w:val="36"/>
                <w:lang w:val="en-US"/>
              </w:rPr>
              <w:t>/20</w:t>
            </w:r>
            <w:r w:rsidR="00AD435C">
              <w:rPr>
                <w:sz w:val="20"/>
                <w:szCs w:val="36"/>
                <w:lang w:val="en-US"/>
              </w:rPr>
              <w:t>14</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Actual date of delivery</w:t>
            </w:r>
          </w:p>
        </w:tc>
        <w:tc>
          <w:tcPr>
            <w:tcW w:w="6222" w:type="dxa"/>
          </w:tcPr>
          <w:p w:rsidR="00B80307" w:rsidRPr="00A4442C" w:rsidRDefault="006C1AF3" w:rsidP="00144BDE">
            <w:pPr>
              <w:spacing w:line="240" w:lineRule="auto"/>
              <w:rPr>
                <w:sz w:val="20"/>
                <w:szCs w:val="36"/>
                <w:lang w:val="en-US"/>
              </w:rPr>
            </w:pPr>
            <w:ins w:id="7" w:author="Kathrin Eichler" w:date="2013-10-08T10:10:00Z">
              <w:r>
                <w:rPr>
                  <w:sz w:val="20"/>
                  <w:szCs w:val="36"/>
                  <w:highlight w:val="yellow"/>
                  <w:lang w:val="en-US"/>
                </w:rPr>
                <w:fldChar w:fldCharType="begin"/>
              </w:r>
              <w:r w:rsidR="00FD7B84">
                <w:rPr>
                  <w:sz w:val="20"/>
                  <w:szCs w:val="36"/>
                  <w:highlight w:val="yellow"/>
                  <w:lang w:val="en-US"/>
                </w:rPr>
                <w:instrText xml:space="preserve"> DATE \@ "M/d/yyyy" </w:instrText>
              </w:r>
            </w:ins>
            <w:r>
              <w:rPr>
                <w:sz w:val="20"/>
                <w:szCs w:val="36"/>
                <w:highlight w:val="yellow"/>
                <w:lang w:val="en-US"/>
              </w:rPr>
              <w:fldChar w:fldCharType="separate"/>
            </w:r>
            <w:ins w:id="8" w:author="Kathrin Eichler" w:date="2014-11-24T13:24:00Z">
              <w:r w:rsidR="00C57500">
                <w:rPr>
                  <w:noProof/>
                  <w:sz w:val="20"/>
                  <w:szCs w:val="36"/>
                  <w:highlight w:val="yellow"/>
                  <w:lang w:val="en-US"/>
                </w:rPr>
                <w:t>11/24/2014</w:t>
              </w:r>
            </w:ins>
            <w:ins w:id="9" w:author="Lili" w:date="2014-11-24T10:14:00Z">
              <w:del w:id="10" w:author="Kathrin Eichler" w:date="2014-11-24T10:01:00Z">
                <w:r w:rsidR="009D3245" w:rsidDel="00076B9D">
                  <w:rPr>
                    <w:noProof/>
                    <w:sz w:val="20"/>
                    <w:szCs w:val="36"/>
                    <w:highlight w:val="yellow"/>
                    <w:lang w:val="en-US"/>
                  </w:rPr>
                  <w:delText>11/24/2014</w:delText>
                </w:r>
              </w:del>
            </w:ins>
            <w:ins w:id="11" w:author="Kathrin Eichler" w:date="2013-10-08T10:10:00Z">
              <w:r>
                <w:rPr>
                  <w:sz w:val="20"/>
                  <w:szCs w:val="36"/>
                  <w:highlight w:val="yellow"/>
                  <w:lang w:val="en-US"/>
                </w:rPr>
                <w:fldChar w:fldCharType="end"/>
              </w:r>
            </w:ins>
            <w:del w:id="12" w:author="Kathrin Eichler" w:date="2013-10-08T10:10:00Z">
              <w:r w:rsidR="00AD435C" w:rsidRPr="00AD435C" w:rsidDel="00FD7B84">
                <w:rPr>
                  <w:sz w:val="20"/>
                  <w:szCs w:val="36"/>
                  <w:highlight w:val="yellow"/>
                  <w:lang w:val="en-US"/>
                </w:rPr>
                <w:delText>XXX</w:delText>
              </w:r>
            </w:del>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Deliverable number</w:t>
            </w:r>
          </w:p>
        </w:tc>
        <w:tc>
          <w:tcPr>
            <w:tcW w:w="6222" w:type="dxa"/>
          </w:tcPr>
          <w:p w:rsidR="00B80307" w:rsidRPr="00A4442C" w:rsidRDefault="00BB2D3C" w:rsidP="00B80307">
            <w:pPr>
              <w:spacing w:line="240" w:lineRule="auto"/>
              <w:rPr>
                <w:sz w:val="20"/>
                <w:szCs w:val="36"/>
                <w:lang w:val="en-US"/>
              </w:rPr>
            </w:pPr>
            <w:r w:rsidRPr="00A4442C">
              <w:rPr>
                <w:sz w:val="20"/>
                <w:szCs w:val="36"/>
                <w:lang w:val="en-US"/>
              </w:rPr>
              <w:t>6</w:t>
            </w:r>
            <w:r w:rsidR="005636D1" w:rsidRPr="00A4442C">
              <w:rPr>
                <w:sz w:val="20"/>
                <w:szCs w:val="36"/>
                <w:lang w:val="en-US"/>
              </w:rPr>
              <w:t>.</w:t>
            </w:r>
            <w:r w:rsidR="00AD435C">
              <w:rPr>
                <w:sz w:val="20"/>
                <w:szCs w:val="36"/>
                <w:lang w:val="en-US"/>
              </w:rPr>
              <w:t>2</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Deliverable title</w:t>
            </w:r>
          </w:p>
        </w:tc>
        <w:tc>
          <w:tcPr>
            <w:tcW w:w="6222" w:type="dxa"/>
          </w:tcPr>
          <w:p w:rsidR="00B80307" w:rsidRPr="00A4442C" w:rsidRDefault="00BB2D3C" w:rsidP="00BB2D3C">
            <w:pPr>
              <w:spacing w:line="240" w:lineRule="auto"/>
              <w:rPr>
                <w:sz w:val="20"/>
                <w:szCs w:val="20"/>
                <w:lang w:val="en-US"/>
              </w:rPr>
            </w:pPr>
            <w:r w:rsidRPr="00A4442C">
              <w:rPr>
                <w:sz w:val="20"/>
                <w:szCs w:val="20"/>
                <w:lang w:val="en-US"/>
              </w:rPr>
              <w:t>Textual inference components development, II</w:t>
            </w:r>
            <w:r w:rsidR="00AD435C">
              <w:rPr>
                <w:sz w:val="20"/>
                <w:szCs w:val="20"/>
                <w:lang w:val="en-US"/>
              </w:rPr>
              <w:t>I</w:t>
            </w:r>
            <w:r w:rsidRPr="00A4442C">
              <w:rPr>
                <w:sz w:val="20"/>
                <w:szCs w:val="20"/>
                <w:lang w:val="en-US"/>
              </w:rPr>
              <w:t xml:space="preserve"> cycle</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Type</w:t>
            </w:r>
          </w:p>
        </w:tc>
        <w:tc>
          <w:tcPr>
            <w:tcW w:w="6222" w:type="dxa"/>
          </w:tcPr>
          <w:p w:rsidR="00B80307" w:rsidRPr="00A4442C" w:rsidRDefault="00BB2D3C" w:rsidP="00B80307">
            <w:pPr>
              <w:spacing w:line="240" w:lineRule="auto"/>
              <w:rPr>
                <w:sz w:val="20"/>
                <w:szCs w:val="36"/>
                <w:lang w:val="en-US"/>
              </w:rPr>
            </w:pPr>
            <w:r w:rsidRPr="00A4442C">
              <w:rPr>
                <w:sz w:val="20"/>
                <w:szCs w:val="36"/>
                <w:lang w:val="en-US"/>
              </w:rPr>
              <w:t>Program</w:t>
            </w:r>
          </w:p>
        </w:tc>
      </w:tr>
      <w:tr w:rsidR="00B80307" w:rsidRPr="00DE1B49" w:rsidTr="00A8266E">
        <w:trPr>
          <w:trHeight w:val="242"/>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Status and version</w:t>
            </w:r>
          </w:p>
        </w:tc>
        <w:tc>
          <w:tcPr>
            <w:tcW w:w="6222" w:type="dxa"/>
          </w:tcPr>
          <w:p w:rsidR="00B80307" w:rsidRPr="00A4442C" w:rsidRDefault="00A4442C" w:rsidP="00A4442C">
            <w:pPr>
              <w:spacing w:line="240" w:lineRule="auto"/>
              <w:rPr>
                <w:sz w:val="20"/>
                <w:szCs w:val="36"/>
                <w:lang w:val="en-US"/>
              </w:rPr>
            </w:pPr>
            <w:r>
              <w:rPr>
                <w:sz w:val="20"/>
                <w:szCs w:val="36"/>
                <w:lang w:val="en-US"/>
              </w:rPr>
              <w:t>Final</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Number of pages</w:t>
            </w:r>
          </w:p>
        </w:tc>
        <w:tc>
          <w:tcPr>
            <w:tcW w:w="6222" w:type="dxa"/>
          </w:tcPr>
          <w:p w:rsidR="00B80307" w:rsidRPr="00A4442C" w:rsidRDefault="006C1AF3" w:rsidP="008836B8">
            <w:pPr>
              <w:spacing w:line="240" w:lineRule="auto"/>
              <w:rPr>
                <w:sz w:val="20"/>
                <w:szCs w:val="36"/>
                <w:lang w:val="en-US"/>
              </w:rPr>
            </w:pPr>
            <w:ins w:id="13" w:author="Kathrin Eichler" w:date="2013-10-08T10:12:00Z">
              <w:r>
                <w:rPr>
                  <w:sz w:val="20"/>
                  <w:szCs w:val="36"/>
                  <w:highlight w:val="yellow"/>
                  <w:lang w:val="en-US"/>
                </w:rPr>
                <w:fldChar w:fldCharType="begin"/>
              </w:r>
              <w:r w:rsidR="00FD7B84">
                <w:rPr>
                  <w:sz w:val="20"/>
                  <w:szCs w:val="36"/>
                  <w:highlight w:val="yellow"/>
                  <w:lang w:val="en-US"/>
                </w:rPr>
                <w:instrText xml:space="preserve"> NUMPAGES   \* MERGEFORMAT </w:instrText>
              </w:r>
            </w:ins>
            <w:r>
              <w:rPr>
                <w:sz w:val="20"/>
                <w:szCs w:val="36"/>
                <w:highlight w:val="yellow"/>
                <w:lang w:val="en-US"/>
              </w:rPr>
              <w:fldChar w:fldCharType="separate"/>
            </w:r>
            <w:ins w:id="14" w:author="Kathrin Eichler" w:date="2013-10-08T10:12:00Z">
              <w:r w:rsidR="00FD7B84">
                <w:rPr>
                  <w:noProof/>
                  <w:sz w:val="20"/>
                  <w:szCs w:val="36"/>
                  <w:highlight w:val="yellow"/>
                  <w:lang w:val="en-US"/>
                </w:rPr>
                <w:t>72</w:t>
              </w:r>
              <w:r>
                <w:rPr>
                  <w:sz w:val="20"/>
                  <w:szCs w:val="36"/>
                  <w:highlight w:val="yellow"/>
                  <w:lang w:val="en-US"/>
                </w:rPr>
                <w:fldChar w:fldCharType="end"/>
              </w:r>
            </w:ins>
            <w:del w:id="15" w:author="Kathrin Eichler" w:date="2013-10-08T10:12:00Z">
              <w:r w:rsidR="00AD435C" w:rsidRPr="00AD435C" w:rsidDel="00FD7B84">
                <w:rPr>
                  <w:sz w:val="20"/>
                  <w:szCs w:val="36"/>
                  <w:highlight w:val="yellow"/>
                  <w:lang w:val="en-US"/>
                </w:rPr>
                <w:delText>XX</w:delText>
              </w:r>
            </w:del>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Contributing partners</w:t>
            </w:r>
          </w:p>
        </w:tc>
        <w:tc>
          <w:tcPr>
            <w:tcW w:w="6222" w:type="dxa"/>
          </w:tcPr>
          <w:p w:rsidR="00B80307" w:rsidRPr="00A4442C" w:rsidRDefault="00BB2D3C" w:rsidP="00BB2D3C">
            <w:pPr>
              <w:spacing w:line="240" w:lineRule="auto"/>
              <w:rPr>
                <w:sz w:val="20"/>
                <w:szCs w:val="36"/>
                <w:lang w:val="en-US"/>
              </w:rPr>
            </w:pPr>
            <w:r w:rsidRPr="00A4442C">
              <w:rPr>
                <w:sz w:val="20"/>
                <w:szCs w:val="36"/>
                <w:lang w:val="en-US"/>
              </w:rPr>
              <w:t xml:space="preserve">DFKI, BIU, FBK, </w:t>
            </w:r>
            <w:r w:rsidR="006F1BF1" w:rsidRPr="00A4442C">
              <w:rPr>
                <w:sz w:val="20"/>
                <w:szCs w:val="36"/>
                <w:lang w:val="en-US"/>
              </w:rPr>
              <w:t>U</w:t>
            </w:r>
            <w:r w:rsidRPr="00A4442C">
              <w:rPr>
                <w:sz w:val="20"/>
                <w:szCs w:val="36"/>
                <w:lang w:val="en-US"/>
              </w:rPr>
              <w:t>HEI</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WP leader</w:t>
            </w:r>
          </w:p>
        </w:tc>
        <w:tc>
          <w:tcPr>
            <w:tcW w:w="6222" w:type="dxa"/>
          </w:tcPr>
          <w:p w:rsidR="00B80307" w:rsidRPr="00DE1B49" w:rsidRDefault="00BB2D3C" w:rsidP="00B80307">
            <w:pPr>
              <w:spacing w:line="240" w:lineRule="auto"/>
              <w:rPr>
                <w:sz w:val="20"/>
                <w:szCs w:val="36"/>
                <w:lang w:val="en-US"/>
              </w:rPr>
            </w:pPr>
            <w:r w:rsidRPr="00DE1B49">
              <w:rPr>
                <w:sz w:val="20"/>
                <w:szCs w:val="36"/>
                <w:lang w:val="en-US"/>
              </w:rPr>
              <w:t>DFKI</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Task leader</w:t>
            </w:r>
          </w:p>
        </w:tc>
        <w:tc>
          <w:tcPr>
            <w:tcW w:w="6222" w:type="dxa"/>
          </w:tcPr>
          <w:p w:rsidR="00B80307" w:rsidRPr="00DE1B49" w:rsidRDefault="00BB2D3C" w:rsidP="00B80307">
            <w:pPr>
              <w:spacing w:line="240" w:lineRule="auto"/>
              <w:rPr>
                <w:sz w:val="20"/>
                <w:szCs w:val="36"/>
                <w:lang w:val="en-US"/>
              </w:rPr>
            </w:pPr>
            <w:r w:rsidRPr="00DE1B49">
              <w:rPr>
                <w:sz w:val="20"/>
                <w:szCs w:val="36"/>
                <w:lang w:val="en-US"/>
              </w:rPr>
              <w:t>DFKI</w:t>
            </w:r>
          </w:p>
        </w:tc>
      </w:tr>
      <w:tr w:rsidR="00B80307" w:rsidRPr="00C57500"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Authors</w:t>
            </w:r>
          </w:p>
        </w:tc>
        <w:tc>
          <w:tcPr>
            <w:tcW w:w="6222" w:type="dxa"/>
          </w:tcPr>
          <w:p w:rsidR="00B80307" w:rsidRPr="00DE1B49" w:rsidRDefault="00BB2D3C" w:rsidP="00545128">
            <w:pPr>
              <w:pStyle w:val="NurText"/>
              <w:rPr>
                <w:rFonts w:ascii="Georgia" w:hAnsi="Georgia"/>
                <w:sz w:val="20"/>
                <w:szCs w:val="20"/>
                <w:lang w:val="de-DE"/>
              </w:rPr>
            </w:pPr>
            <w:r w:rsidRPr="00DE1B49">
              <w:rPr>
                <w:rFonts w:ascii="Georgia" w:hAnsi="Georgia"/>
                <w:sz w:val="20"/>
                <w:szCs w:val="20"/>
                <w:lang w:val="de-DE"/>
              </w:rPr>
              <w:t xml:space="preserve">Kathrin Eichler, Lili </w:t>
            </w:r>
            <w:proofErr w:type="spellStart"/>
            <w:r w:rsidRPr="00DE1B49">
              <w:rPr>
                <w:rFonts w:ascii="Georgia" w:hAnsi="Georgia"/>
                <w:sz w:val="20"/>
                <w:szCs w:val="20"/>
                <w:lang w:val="de-DE"/>
              </w:rPr>
              <w:t>Kotlerman</w:t>
            </w:r>
            <w:proofErr w:type="spellEnd"/>
            <w:r w:rsidRPr="00DE1B49">
              <w:rPr>
                <w:rFonts w:ascii="Georgia" w:hAnsi="Georgia"/>
                <w:sz w:val="20"/>
                <w:szCs w:val="20"/>
                <w:lang w:val="de-DE"/>
              </w:rPr>
              <w:t xml:space="preserve">, </w:t>
            </w:r>
            <w:proofErr w:type="spellStart"/>
            <w:r w:rsidRPr="00DE1B49">
              <w:rPr>
                <w:rFonts w:ascii="Georgia" w:hAnsi="Georgia"/>
                <w:sz w:val="20"/>
                <w:szCs w:val="20"/>
                <w:lang w:val="de-DE"/>
              </w:rPr>
              <w:t>Vivi</w:t>
            </w:r>
            <w:proofErr w:type="spellEnd"/>
            <w:r w:rsidRPr="00DE1B49">
              <w:rPr>
                <w:rFonts w:ascii="Georgia" w:hAnsi="Georgia"/>
                <w:sz w:val="20"/>
                <w:szCs w:val="20"/>
                <w:lang w:val="de-DE"/>
              </w:rPr>
              <w:t xml:space="preserve"> Nastase, </w:t>
            </w:r>
            <w:proofErr w:type="spellStart"/>
            <w:r w:rsidRPr="00DE1B49">
              <w:rPr>
                <w:rFonts w:ascii="Georgia" w:hAnsi="Georgia"/>
                <w:sz w:val="20"/>
                <w:szCs w:val="20"/>
                <w:lang w:val="de-DE"/>
              </w:rPr>
              <w:t>Tae</w:t>
            </w:r>
            <w:proofErr w:type="spellEnd"/>
            <w:r w:rsidRPr="00DE1B49">
              <w:rPr>
                <w:rFonts w:ascii="Georgia" w:hAnsi="Georgia"/>
                <w:sz w:val="20"/>
                <w:szCs w:val="20"/>
                <w:lang w:val="de-DE"/>
              </w:rPr>
              <w:t xml:space="preserve">-Gil </w:t>
            </w:r>
            <w:proofErr w:type="spellStart"/>
            <w:r w:rsidRPr="00DE1B49">
              <w:rPr>
                <w:rFonts w:ascii="Georgia" w:hAnsi="Georgia"/>
                <w:sz w:val="20"/>
                <w:szCs w:val="20"/>
                <w:lang w:val="de-DE"/>
              </w:rPr>
              <w:t>Noh</w:t>
            </w:r>
            <w:proofErr w:type="spellEnd"/>
          </w:p>
        </w:tc>
      </w:tr>
      <w:tr w:rsidR="00B80307" w:rsidRPr="00DE1B49" w:rsidTr="00A8266E">
        <w:trPr>
          <w:trHeight w:val="242"/>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EC project officer</w:t>
            </w:r>
          </w:p>
        </w:tc>
        <w:tc>
          <w:tcPr>
            <w:tcW w:w="6222" w:type="dxa"/>
          </w:tcPr>
          <w:p w:rsidR="00B80307" w:rsidRPr="00DE1B49" w:rsidRDefault="00B15517" w:rsidP="00B15517">
            <w:pPr>
              <w:pStyle w:val="NurText"/>
              <w:rPr>
                <w:rFonts w:ascii="Georgia" w:hAnsi="Georgia"/>
                <w:sz w:val="20"/>
                <w:szCs w:val="20"/>
                <w:lang w:val="en-GB"/>
              </w:rPr>
            </w:pPr>
            <w:proofErr w:type="spellStart"/>
            <w:r w:rsidRPr="00DE1B49">
              <w:rPr>
                <w:rFonts w:ascii="Georgia" w:hAnsi="Georgia"/>
                <w:sz w:val="20"/>
                <w:szCs w:val="20"/>
              </w:rPr>
              <w:t>Carola</w:t>
            </w:r>
            <w:proofErr w:type="spellEnd"/>
            <w:r w:rsidRPr="00DE1B49">
              <w:rPr>
                <w:rFonts w:ascii="Georgia" w:hAnsi="Georgia"/>
                <w:sz w:val="20"/>
                <w:szCs w:val="20"/>
              </w:rPr>
              <w:t xml:space="preserve"> </w:t>
            </w:r>
            <w:proofErr w:type="spellStart"/>
            <w:r w:rsidRPr="00DE1B49">
              <w:rPr>
                <w:rFonts w:ascii="Georgia" w:hAnsi="Georgia"/>
                <w:sz w:val="20"/>
                <w:szCs w:val="20"/>
              </w:rPr>
              <w:t>Carstens</w:t>
            </w:r>
            <w:proofErr w:type="spellEnd"/>
            <w:r w:rsidRPr="00DE1B49">
              <w:rPr>
                <w:rFonts w:ascii="Georgia" w:hAnsi="Georgia"/>
                <w:sz w:val="20"/>
                <w:szCs w:val="20"/>
              </w:rPr>
              <w:t xml:space="preserve"> </w:t>
            </w:r>
          </w:p>
        </w:tc>
      </w:tr>
      <w:tr w:rsidR="00B80307" w:rsidRPr="00C57500">
        <w:trPr>
          <w:trHeight w:val="242"/>
          <w:jc w:val="center"/>
        </w:trPr>
        <w:tc>
          <w:tcPr>
            <w:tcW w:w="1621" w:type="dxa"/>
            <w:vMerge w:val="restart"/>
          </w:tcPr>
          <w:p w:rsidR="00B80307" w:rsidRPr="00DE1B49" w:rsidRDefault="00B643BE" w:rsidP="005636D1">
            <w:pPr>
              <w:tabs>
                <w:tab w:val="center" w:pos="1113"/>
              </w:tabs>
              <w:spacing w:line="240" w:lineRule="auto"/>
              <w:rPr>
                <w:sz w:val="20"/>
                <w:szCs w:val="36"/>
                <w:lang w:val="en-US"/>
              </w:rPr>
            </w:pPr>
            <w:r w:rsidRPr="00DE1B49">
              <w:rPr>
                <w:sz w:val="20"/>
                <w:szCs w:val="36"/>
                <w:lang w:val="en-US"/>
              </w:rPr>
              <w:t xml:space="preserve">The partners in </w:t>
            </w:r>
            <w:r w:rsidR="005636D1" w:rsidRPr="00DE1B49">
              <w:rPr>
                <w:sz w:val="20"/>
                <w:szCs w:val="36"/>
                <w:lang w:val="en-US"/>
              </w:rPr>
              <w:t>EXCITEMENT</w:t>
            </w:r>
            <w:r w:rsidRPr="00DE1B49">
              <w:rPr>
                <w:sz w:val="20"/>
                <w:szCs w:val="36"/>
                <w:lang w:val="en-US"/>
              </w:rPr>
              <w:t xml:space="preserve"> are:</w:t>
            </w:r>
          </w:p>
        </w:tc>
        <w:tc>
          <w:tcPr>
            <w:tcW w:w="7329" w:type="dxa"/>
            <w:gridSpan w:val="2"/>
          </w:tcPr>
          <w:p w:rsidR="00B80307" w:rsidRPr="00DE1B49" w:rsidRDefault="00B643BE" w:rsidP="00B80307">
            <w:pPr>
              <w:pStyle w:val="Normal1"/>
              <w:jc w:val="left"/>
              <w:rPr>
                <w:sz w:val="20"/>
                <w:lang w:val="de-DE"/>
              </w:rPr>
            </w:pPr>
            <w:r w:rsidRPr="00DE1B49">
              <w:rPr>
                <w:sz w:val="20"/>
                <w:lang w:val="de-DE"/>
              </w:rPr>
              <w:t>Deutsches Forschungszentrum für Künstliche Intelligenz (DFKI), Germany</w:t>
            </w:r>
          </w:p>
        </w:tc>
      </w:tr>
      <w:tr w:rsidR="00B80307" w:rsidRPr="00DE1B49">
        <w:trPr>
          <w:trHeight w:val="167"/>
          <w:jc w:val="center"/>
        </w:trPr>
        <w:tc>
          <w:tcPr>
            <w:tcW w:w="1621" w:type="dxa"/>
            <w:vMerge/>
          </w:tcPr>
          <w:p w:rsidR="00B80307" w:rsidRPr="00DE1B49" w:rsidRDefault="00B80307" w:rsidP="00B80307">
            <w:pPr>
              <w:spacing w:line="240" w:lineRule="auto"/>
              <w:rPr>
                <w:sz w:val="20"/>
                <w:szCs w:val="36"/>
                <w:lang w:val="de-DE"/>
              </w:rPr>
            </w:pPr>
          </w:p>
        </w:tc>
        <w:tc>
          <w:tcPr>
            <w:tcW w:w="7329" w:type="dxa"/>
            <w:gridSpan w:val="2"/>
          </w:tcPr>
          <w:p w:rsidR="00B80307" w:rsidRPr="00DE1B49" w:rsidRDefault="00351646" w:rsidP="00B80307">
            <w:pPr>
              <w:pStyle w:val="Normal1"/>
              <w:jc w:val="left"/>
              <w:rPr>
                <w:sz w:val="20"/>
                <w:lang w:val="de-DE"/>
              </w:rPr>
            </w:pPr>
            <w:r w:rsidRPr="00DE1B49">
              <w:rPr>
                <w:sz w:val="20"/>
                <w:lang w:val="de-DE"/>
              </w:rPr>
              <w:t>NICE S</w:t>
            </w:r>
            <w:r w:rsidR="00A8266E" w:rsidRPr="00DE1B49">
              <w:rPr>
                <w:sz w:val="20"/>
                <w:lang w:val="de-DE"/>
              </w:rPr>
              <w:t>ystems, Israel</w:t>
            </w:r>
          </w:p>
        </w:tc>
      </w:tr>
      <w:tr w:rsidR="00B80307" w:rsidRPr="00C57500">
        <w:trPr>
          <w:trHeight w:val="167"/>
          <w:jc w:val="center"/>
        </w:trPr>
        <w:tc>
          <w:tcPr>
            <w:tcW w:w="1621" w:type="dxa"/>
            <w:vMerge/>
          </w:tcPr>
          <w:p w:rsidR="00B80307" w:rsidRPr="00DE1B49" w:rsidRDefault="00B80307" w:rsidP="00B80307">
            <w:pPr>
              <w:spacing w:line="240" w:lineRule="auto"/>
              <w:rPr>
                <w:sz w:val="20"/>
                <w:szCs w:val="36"/>
                <w:lang w:val="de-DE"/>
              </w:rPr>
            </w:pPr>
          </w:p>
        </w:tc>
        <w:tc>
          <w:tcPr>
            <w:tcW w:w="7329" w:type="dxa"/>
            <w:gridSpan w:val="2"/>
          </w:tcPr>
          <w:p w:rsidR="00B80307" w:rsidRPr="00DE1B49" w:rsidRDefault="00A8266E" w:rsidP="00B80307">
            <w:pPr>
              <w:pStyle w:val="Normal1"/>
              <w:jc w:val="left"/>
              <w:rPr>
                <w:sz w:val="20"/>
                <w:lang w:val="de-DE"/>
              </w:rPr>
            </w:pPr>
            <w:proofErr w:type="spellStart"/>
            <w:r w:rsidRPr="00DE1B49">
              <w:rPr>
                <w:sz w:val="20"/>
                <w:lang w:val="de-DE"/>
              </w:rPr>
              <w:t>Fondazione</w:t>
            </w:r>
            <w:proofErr w:type="spellEnd"/>
            <w:r w:rsidRPr="00DE1B49">
              <w:rPr>
                <w:sz w:val="20"/>
                <w:lang w:val="de-DE"/>
              </w:rPr>
              <w:t xml:space="preserve"> Bruno Kessler</w:t>
            </w:r>
            <w:r w:rsidRPr="00DE1B49">
              <w:rPr>
                <w:i/>
                <w:sz w:val="20"/>
                <w:lang w:val="de-DE"/>
              </w:rPr>
              <w:t xml:space="preserve"> </w:t>
            </w:r>
            <w:r w:rsidRPr="00DE1B49">
              <w:rPr>
                <w:sz w:val="20"/>
                <w:lang w:val="de-DE"/>
              </w:rPr>
              <w:t xml:space="preserve">(FBK), </w:t>
            </w:r>
            <w:proofErr w:type="spellStart"/>
            <w:r w:rsidRPr="00DE1B49">
              <w:rPr>
                <w:sz w:val="20"/>
                <w:lang w:val="de-DE"/>
              </w:rPr>
              <w:t>Italy</w:t>
            </w:r>
            <w:proofErr w:type="spellEnd"/>
          </w:p>
        </w:tc>
      </w:tr>
      <w:tr w:rsidR="00B80307" w:rsidRPr="00DE1B49">
        <w:trPr>
          <w:trHeight w:val="167"/>
          <w:jc w:val="center"/>
        </w:trPr>
        <w:tc>
          <w:tcPr>
            <w:tcW w:w="1621" w:type="dxa"/>
            <w:vMerge/>
          </w:tcPr>
          <w:p w:rsidR="00B80307" w:rsidRPr="00DE1B49" w:rsidRDefault="00B80307" w:rsidP="00B80307">
            <w:pPr>
              <w:spacing w:line="240" w:lineRule="auto"/>
              <w:rPr>
                <w:sz w:val="20"/>
                <w:szCs w:val="36"/>
                <w:lang w:val="de-DE"/>
              </w:rPr>
            </w:pPr>
          </w:p>
        </w:tc>
        <w:tc>
          <w:tcPr>
            <w:tcW w:w="7329" w:type="dxa"/>
            <w:gridSpan w:val="2"/>
          </w:tcPr>
          <w:p w:rsidR="00B80307" w:rsidRPr="00DE1B49" w:rsidRDefault="00950D08" w:rsidP="00B80307">
            <w:pPr>
              <w:pStyle w:val="Normal1"/>
              <w:jc w:val="left"/>
              <w:rPr>
                <w:sz w:val="20"/>
                <w:lang w:val="de-DE"/>
              </w:rPr>
            </w:pPr>
            <w:r w:rsidRPr="00DE1B49">
              <w:rPr>
                <w:sz w:val="20"/>
                <w:lang w:val="de-DE"/>
              </w:rPr>
              <w:t>Bar-Ilan University, Israel</w:t>
            </w:r>
          </w:p>
        </w:tc>
      </w:tr>
      <w:tr w:rsidR="00B80307" w:rsidRPr="00DE1B49">
        <w:trPr>
          <w:trHeight w:val="167"/>
          <w:jc w:val="center"/>
        </w:trPr>
        <w:tc>
          <w:tcPr>
            <w:tcW w:w="1621" w:type="dxa"/>
            <w:vMerge/>
          </w:tcPr>
          <w:p w:rsidR="00B80307" w:rsidRPr="00DE1B49" w:rsidRDefault="00B80307" w:rsidP="00B80307">
            <w:pPr>
              <w:spacing w:line="240" w:lineRule="auto"/>
              <w:rPr>
                <w:sz w:val="20"/>
                <w:szCs w:val="36"/>
                <w:lang w:val="de-DE"/>
              </w:rPr>
            </w:pPr>
          </w:p>
        </w:tc>
        <w:tc>
          <w:tcPr>
            <w:tcW w:w="7329" w:type="dxa"/>
            <w:gridSpan w:val="2"/>
          </w:tcPr>
          <w:p w:rsidR="00B80307" w:rsidRPr="00DE1B49" w:rsidRDefault="00950D08" w:rsidP="00B80307">
            <w:pPr>
              <w:pStyle w:val="Normal1"/>
              <w:jc w:val="left"/>
              <w:rPr>
                <w:sz w:val="20"/>
                <w:lang w:val="de-DE"/>
              </w:rPr>
            </w:pPr>
            <w:r w:rsidRPr="00DE1B49">
              <w:rPr>
                <w:sz w:val="20"/>
                <w:lang w:val="de-DE"/>
              </w:rPr>
              <w:t>Heidelberg University, Germany</w:t>
            </w:r>
          </w:p>
        </w:tc>
      </w:tr>
      <w:tr w:rsidR="00950D08" w:rsidRPr="00DE1B49">
        <w:trPr>
          <w:trHeight w:val="167"/>
          <w:jc w:val="center"/>
        </w:trPr>
        <w:tc>
          <w:tcPr>
            <w:tcW w:w="1621" w:type="dxa"/>
            <w:vMerge/>
          </w:tcPr>
          <w:p w:rsidR="00950D08" w:rsidRPr="00DE1B49" w:rsidRDefault="00950D08" w:rsidP="00B80307">
            <w:pPr>
              <w:spacing w:line="240" w:lineRule="auto"/>
              <w:rPr>
                <w:sz w:val="20"/>
                <w:szCs w:val="36"/>
                <w:lang w:val="de-DE"/>
              </w:rPr>
            </w:pPr>
          </w:p>
        </w:tc>
        <w:tc>
          <w:tcPr>
            <w:tcW w:w="7329" w:type="dxa"/>
            <w:gridSpan w:val="2"/>
          </w:tcPr>
          <w:p w:rsidR="00950D08" w:rsidRPr="00DE1B49" w:rsidRDefault="00950D08" w:rsidP="003745DC">
            <w:pPr>
              <w:pStyle w:val="Normal1"/>
              <w:jc w:val="left"/>
              <w:rPr>
                <w:sz w:val="20"/>
                <w:lang w:val="de-DE"/>
              </w:rPr>
            </w:pPr>
            <w:r w:rsidRPr="00DE1B49">
              <w:rPr>
                <w:sz w:val="20"/>
                <w:lang w:val="de-DE"/>
              </w:rPr>
              <w:t>OMQ, Germany</w:t>
            </w:r>
          </w:p>
        </w:tc>
      </w:tr>
      <w:tr w:rsidR="00950D08" w:rsidRPr="00DE1B49">
        <w:trPr>
          <w:trHeight w:val="167"/>
          <w:jc w:val="center"/>
        </w:trPr>
        <w:tc>
          <w:tcPr>
            <w:tcW w:w="1621" w:type="dxa"/>
            <w:vMerge/>
          </w:tcPr>
          <w:p w:rsidR="00950D08" w:rsidRPr="00DE1B49" w:rsidRDefault="00950D08" w:rsidP="00B80307">
            <w:pPr>
              <w:spacing w:line="240" w:lineRule="auto"/>
              <w:rPr>
                <w:sz w:val="20"/>
                <w:szCs w:val="36"/>
                <w:lang w:val="de-DE"/>
              </w:rPr>
            </w:pPr>
          </w:p>
        </w:tc>
        <w:tc>
          <w:tcPr>
            <w:tcW w:w="7329" w:type="dxa"/>
            <w:gridSpan w:val="2"/>
          </w:tcPr>
          <w:p w:rsidR="00950D08" w:rsidRPr="00DE1B49" w:rsidRDefault="00950D08" w:rsidP="003745DC">
            <w:pPr>
              <w:pStyle w:val="Normal1"/>
              <w:jc w:val="left"/>
              <w:rPr>
                <w:sz w:val="20"/>
                <w:highlight w:val="yellow"/>
                <w:lang w:val="de-DE"/>
              </w:rPr>
            </w:pPr>
            <w:r w:rsidRPr="00DE1B49">
              <w:rPr>
                <w:sz w:val="20"/>
                <w:lang w:val="de-DE"/>
              </w:rPr>
              <w:t xml:space="preserve">ALMAWAVE, </w:t>
            </w:r>
            <w:proofErr w:type="spellStart"/>
            <w:r w:rsidRPr="00DE1B49">
              <w:rPr>
                <w:sz w:val="20"/>
                <w:lang w:val="de-DE"/>
              </w:rPr>
              <w:t>Italy</w:t>
            </w:r>
            <w:proofErr w:type="spellEnd"/>
          </w:p>
        </w:tc>
      </w:tr>
    </w:tbl>
    <w:p w:rsidR="00B80307" w:rsidRPr="00DE1B49" w:rsidRDefault="00B643BE" w:rsidP="00AE5EBF">
      <w:pPr>
        <w:spacing w:before="120" w:after="120" w:line="240" w:lineRule="auto"/>
        <w:rPr>
          <w:sz w:val="20"/>
          <w:szCs w:val="36"/>
          <w:lang w:val="en-US"/>
        </w:rPr>
      </w:pPr>
      <w:r w:rsidRPr="00DE1B49">
        <w:rPr>
          <w:sz w:val="20"/>
          <w:szCs w:val="36"/>
          <w:lang w:val="en-US"/>
        </w:rPr>
        <w:t xml:space="preserve">For copies of reports, updates on project activities and other </w:t>
      </w:r>
      <w:r w:rsidR="00AE5EBF" w:rsidRPr="00DE1B49">
        <w:rPr>
          <w:sz w:val="20"/>
          <w:szCs w:val="36"/>
          <w:lang w:val="en-US"/>
        </w:rPr>
        <w:t>EXCITEMENT</w:t>
      </w:r>
      <w:r w:rsidRPr="00DE1B49">
        <w:rPr>
          <w:sz w:val="20"/>
          <w:szCs w:val="36"/>
          <w:lang w:val="en-US"/>
        </w:rPr>
        <w:t>-related information, co</w:t>
      </w:r>
      <w:r w:rsidRPr="00DE1B49">
        <w:rPr>
          <w:sz w:val="20"/>
          <w:szCs w:val="36"/>
          <w:lang w:val="en-US"/>
        </w:rPr>
        <w:t>n</w:t>
      </w:r>
      <w:r w:rsidRPr="00DE1B49">
        <w:rPr>
          <w:sz w:val="20"/>
          <w:szCs w:val="36"/>
          <w:lang w:val="en-US"/>
        </w:rPr>
        <w:t>tact:</w:t>
      </w:r>
    </w:p>
    <w:p w:rsidR="00B80307" w:rsidRPr="00DE1B49" w:rsidRDefault="005636D1" w:rsidP="00B80307">
      <w:pPr>
        <w:spacing w:line="240" w:lineRule="auto"/>
        <w:rPr>
          <w:sz w:val="20"/>
          <w:szCs w:val="36"/>
          <w:lang w:val="en-US"/>
        </w:rPr>
      </w:pPr>
      <w:r w:rsidRPr="00DE1B49">
        <w:rPr>
          <w:sz w:val="20"/>
          <w:szCs w:val="36"/>
          <w:lang w:val="en-US"/>
        </w:rPr>
        <w:t>NICE Systems</w:t>
      </w:r>
    </w:p>
    <w:p w:rsidR="00B80307" w:rsidRPr="00DE1B49" w:rsidRDefault="005636D1" w:rsidP="00B80307">
      <w:pPr>
        <w:spacing w:line="240" w:lineRule="auto"/>
        <w:rPr>
          <w:sz w:val="20"/>
          <w:szCs w:val="36"/>
          <w:lang w:val="en-US"/>
        </w:rPr>
      </w:pPr>
      <w:r w:rsidRPr="00DE1B49">
        <w:rPr>
          <w:sz w:val="20"/>
          <w:szCs w:val="36"/>
          <w:lang w:val="en-US"/>
        </w:rPr>
        <w:t>EXCITEMENT</w:t>
      </w:r>
    </w:p>
    <w:p w:rsidR="00B80307" w:rsidRPr="00330958" w:rsidRDefault="005636D1" w:rsidP="00AE5EBF">
      <w:pPr>
        <w:spacing w:line="240" w:lineRule="auto"/>
        <w:rPr>
          <w:sz w:val="20"/>
          <w:szCs w:val="36"/>
          <w:lang w:val="en-US"/>
        </w:rPr>
      </w:pPr>
      <w:del w:id="16" w:author="Kathrin Eichler" w:date="2013-10-08T10:13:00Z">
        <w:r w:rsidRPr="00330958" w:rsidDel="00FD7B84">
          <w:rPr>
            <w:sz w:val="20"/>
            <w:szCs w:val="36"/>
            <w:lang w:val="en-US"/>
          </w:rPr>
          <w:delText>Moshe Wasserblat</w:delText>
        </w:r>
      </w:del>
      <w:proofErr w:type="spellStart"/>
      <w:ins w:id="17" w:author="Kathrin Eichler" w:date="2013-10-08T10:13:00Z">
        <w:r w:rsidR="00FD7B84" w:rsidRPr="00330958">
          <w:rPr>
            <w:sz w:val="20"/>
            <w:szCs w:val="36"/>
            <w:lang w:val="en-US"/>
          </w:rPr>
          <w:t>Nir</w:t>
        </w:r>
        <w:proofErr w:type="spellEnd"/>
        <w:r w:rsidR="00FD7B84" w:rsidRPr="00330958">
          <w:rPr>
            <w:sz w:val="20"/>
            <w:szCs w:val="36"/>
            <w:lang w:val="en-US"/>
          </w:rPr>
          <w:t xml:space="preserve"> </w:t>
        </w:r>
        <w:proofErr w:type="spellStart"/>
        <w:r w:rsidR="00FD7B84" w:rsidRPr="00330958">
          <w:rPr>
            <w:sz w:val="20"/>
            <w:szCs w:val="36"/>
            <w:lang w:val="en-US"/>
          </w:rPr>
          <w:t>Raz</w:t>
        </w:r>
      </w:ins>
      <w:proofErr w:type="spellEnd"/>
      <w:del w:id="18" w:author="Kathrin Eichler" w:date="2013-10-08T10:13:00Z">
        <w:r w:rsidR="00B643BE" w:rsidRPr="00330958" w:rsidDel="00FD7B84">
          <w:rPr>
            <w:sz w:val="20"/>
            <w:szCs w:val="36"/>
            <w:lang w:val="en-US"/>
          </w:rPr>
          <w:tab/>
        </w:r>
      </w:del>
      <w:r w:rsidR="00B643BE" w:rsidRPr="00330958">
        <w:rPr>
          <w:sz w:val="20"/>
          <w:szCs w:val="36"/>
          <w:lang w:val="en-US"/>
        </w:rPr>
        <w:tab/>
      </w:r>
      <w:r w:rsidR="00B643BE" w:rsidRPr="00330958">
        <w:rPr>
          <w:sz w:val="20"/>
          <w:szCs w:val="36"/>
          <w:lang w:val="en-US"/>
        </w:rPr>
        <w:tab/>
      </w:r>
      <w:ins w:id="19" w:author="Kathrin Eichler" w:date="2013-10-08T10:14:00Z">
        <w:r w:rsidR="00FD7B84" w:rsidRPr="00330958">
          <w:rPr>
            <w:sz w:val="20"/>
            <w:szCs w:val="36"/>
            <w:lang w:val="en-US"/>
          </w:rPr>
          <w:t>Nir.Raz@nice.com</w:t>
        </w:r>
        <w:r w:rsidR="00FD7B84" w:rsidRPr="00330958" w:rsidDel="00FD7B84">
          <w:rPr>
            <w:sz w:val="20"/>
            <w:szCs w:val="36"/>
            <w:lang w:val="en-US"/>
          </w:rPr>
          <w:t xml:space="preserve"> </w:t>
        </w:r>
      </w:ins>
      <w:del w:id="20" w:author="Kathrin Eichler" w:date="2013-10-08T10:14:00Z">
        <w:r w:rsidR="00AE5EBF" w:rsidRPr="00330958" w:rsidDel="00FD7B84">
          <w:rPr>
            <w:sz w:val="20"/>
            <w:szCs w:val="36"/>
            <w:lang w:val="en-US"/>
          </w:rPr>
          <w:delText>moshew</w:delText>
        </w:r>
        <w:r w:rsidR="00B643BE" w:rsidRPr="00330958" w:rsidDel="00FD7B84">
          <w:rPr>
            <w:sz w:val="20"/>
            <w:szCs w:val="36"/>
            <w:lang w:val="en-US"/>
          </w:rPr>
          <w:delText>@</w:delText>
        </w:r>
        <w:r w:rsidR="00AE5EBF" w:rsidRPr="00330958" w:rsidDel="00FD7B84">
          <w:rPr>
            <w:sz w:val="20"/>
            <w:szCs w:val="36"/>
            <w:lang w:val="en-US"/>
          </w:rPr>
          <w:delText>nice.com</w:delText>
        </w:r>
      </w:del>
    </w:p>
    <w:p w:rsidR="00B80307" w:rsidRPr="00DE1B49" w:rsidRDefault="00AE5EBF" w:rsidP="00B80307">
      <w:pPr>
        <w:spacing w:line="240" w:lineRule="auto"/>
        <w:rPr>
          <w:sz w:val="20"/>
          <w:szCs w:val="36"/>
          <w:lang w:val="es-ES"/>
        </w:rPr>
      </w:pPr>
      <w:r w:rsidRPr="00DE1B49">
        <w:rPr>
          <w:sz w:val="20"/>
          <w:szCs w:val="36"/>
          <w:lang w:val="es-ES"/>
        </w:rPr>
        <w:t>Hapnina 8</w:t>
      </w:r>
      <w:r w:rsidR="00B643BE" w:rsidRPr="00DE1B49">
        <w:rPr>
          <w:sz w:val="20"/>
          <w:szCs w:val="36"/>
          <w:lang w:val="es-ES"/>
        </w:rPr>
        <w:t xml:space="preserve"> </w:t>
      </w:r>
      <w:r w:rsidR="00B643BE" w:rsidRPr="00DE1B49">
        <w:rPr>
          <w:sz w:val="20"/>
          <w:szCs w:val="36"/>
          <w:lang w:val="es-ES"/>
        </w:rPr>
        <w:tab/>
      </w:r>
      <w:r w:rsidR="00B643BE" w:rsidRPr="00DE1B49">
        <w:rPr>
          <w:sz w:val="20"/>
          <w:szCs w:val="36"/>
          <w:lang w:val="es-ES"/>
        </w:rPr>
        <w:tab/>
      </w:r>
      <w:r w:rsidR="00B643BE" w:rsidRPr="00DE1B49">
        <w:rPr>
          <w:sz w:val="20"/>
          <w:szCs w:val="36"/>
          <w:lang w:val="es-ES"/>
        </w:rPr>
        <w:tab/>
      </w:r>
      <w:r w:rsidR="00B643BE" w:rsidRPr="00DE1B49">
        <w:rPr>
          <w:sz w:val="20"/>
          <w:szCs w:val="36"/>
          <w:lang w:val="es-ES"/>
        </w:rPr>
        <w:tab/>
      </w:r>
      <w:r w:rsidRPr="00DE1B49">
        <w:rPr>
          <w:sz w:val="20"/>
          <w:szCs w:val="36"/>
          <w:lang w:val="es-ES"/>
        </w:rPr>
        <w:t xml:space="preserve">Phone: </w:t>
      </w:r>
      <w:r w:rsidRPr="00DE1B49">
        <w:rPr>
          <w:sz w:val="20"/>
          <w:szCs w:val="36"/>
          <w:lang w:val="es-ES"/>
        </w:rPr>
        <w:tab/>
        <w:t>+972 (9</w:t>
      </w:r>
      <w:r w:rsidR="00B643BE" w:rsidRPr="00DE1B49">
        <w:rPr>
          <w:sz w:val="20"/>
          <w:szCs w:val="36"/>
          <w:lang w:val="es-ES"/>
        </w:rPr>
        <w:t xml:space="preserve">) </w:t>
      </w:r>
      <w:r w:rsidRPr="00DE1B49">
        <w:rPr>
          <w:sz w:val="20"/>
          <w:szCs w:val="36"/>
          <w:lang w:val="es-ES"/>
        </w:rPr>
        <w:t>775-3</w:t>
      </w:r>
      <w:ins w:id="21" w:author="Kathrin Eichler" w:date="2013-10-08T10:14:00Z">
        <w:r w:rsidR="00FD7B84">
          <w:rPr>
            <w:sz w:val="20"/>
            <w:szCs w:val="36"/>
            <w:lang w:val="es-ES"/>
          </w:rPr>
          <w:t>013</w:t>
        </w:r>
      </w:ins>
      <w:del w:id="22" w:author="Kathrin Eichler" w:date="2013-10-08T10:14:00Z">
        <w:r w:rsidRPr="00DE1B49" w:rsidDel="00FD7B84">
          <w:rPr>
            <w:sz w:val="20"/>
            <w:szCs w:val="36"/>
            <w:lang w:val="es-ES"/>
          </w:rPr>
          <w:delText>702</w:delText>
        </w:r>
      </w:del>
    </w:p>
    <w:p w:rsidR="00B80307" w:rsidRDefault="00AE5EBF" w:rsidP="00B80307">
      <w:pPr>
        <w:spacing w:line="240" w:lineRule="auto"/>
        <w:rPr>
          <w:ins w:id="23" w:author="Kathrin Eichler" w:date="2013-10-08T10:14:00Z"/>
          <w:sz w:val="20"/>
          <w:szCs w:val="36"/>
          <w:lang w:val="es-ES"/>
        </w:rPr>
      </w:pPr>
      <w:r w:rsidRPr="00DE1B49">
        <w:rPr>
          <w:sz w:val="20"/>
          <w:szCs w:val="36"/>
          <w:lang w:val="es-ES"/>
        </w:rPr>
        <w:t>Ra’anana, Israel</w:t>
      </w:r>
      <w:r w:rsidR="00B643BE" w:rsidRPr="00DE1B49">
        <w:rPr>
          <w:sz w:val="20"/>
          <w:szCs w:val="36"/>
          <w:lang w:val="es-ES"/>
        </w:rPr>
        <w:tab/>
      </w:r>
      <w:r w:rsidR="00B643BE" w:rsidRPr="00DE1B49">
        <w:rPr>
          <w:sz w:val="20"/>
          <w:szCs w:val="36"/>
          <w:lang w:val="es-ES"/>
        </w:rPr>
        <w:tab/>
      </w:r>
      <w:r w:rsidR="00B643BE" w:rsidRPr="00DE1B49">
        <w:rPr>
          <w:sz w:val="20"/>
          <w:szCs w:val="36"/>
          <w:lang w:val="es-ES"/>
        </w:rPr>
        <w:tab/>
      </w:r>
      <w:r w:rsidRPr="00DE1B49">
        <w:rPr>
          <w:sz w:val="20"/>
          <w:szCs w:val="36"/>
          <w:lang w:val="es-ES"/>
        </w:rPr>
        <w:tab/>
        <w:t xml:space="preserve">Fax: </w:t>
      </w:r>
      <w:r w:rsidRPr="00DE1B49">
        <w:rPr>
          <w:sz w:val="20"/>
          <w:szCs w:val="36"/>
          <w:lang w:val="es-ES"/>
        </w:rPr>
        <w:tab/>
        <w:t>+972 (9</w:t>
      </w:r>
      <w:r w:rsidR="00B643BE" w:rsidRPr="00DE1B49">
        <w:rPr>
          <w:sz w:val="20"/>
          <w:szCs w:val="36"/>
          <w:lang w:val="es-ES"/>
        </w:rPr>
        <w:t xml:space="preserve">) </w:t>
      </w:r>
      <w:r w:rsidRPr="00DE1B49">
        <w:rPr>
          <w:sz w:val="20"/>
          <w:szCs w:val="36"/>
          <w:lang w:val="es-ES"/>
        </w:rPr>
        <w:t>775-3702</w:t>
      </w:r>
    </w:p>
    <w:p w:rsidR="00FD7B84" w:rsidRPr="00DE1B49" w:rsidDel="00FD7B84" w:rsidRDefault="00FD7B84" w:rsidP="00B80307">
      <w:pPr>
        <w:spacing w:line="240" w:lineRule="auto"/>
        <w:rPr>
          <w:del w:id="24" w:author="Kathrin Eichler" w:date="2013-10-08T10:15:00Z"/>
          <w:sz w:val="20"/>
          <w:szCs w:val="36"/>
          <w:lang w:val="es-ES"/>
        </w:rPr>
      </w:pPr>
    </w:p>
    <w:p w:rsidR="00B80307" w:rsidRPr="00DE1B49" w:rsidRDefault="00B643BE" w:rsidP="00AE5EBF">
      <w:pPr>
        <w:spacing w:before="120" w:after="120" w:line="240" w:lineRule="auto"/>
        <w:rPr>
          <w:sz w:val="20"/>
          <w:szCs w:val="36"/>
          <w:lang w:val="en-US"/>
        </w:rPr>
      </w:pPr>
      <w:r w:rsidRPr="00DE1B49">
        <w:rPr>
          <w:sz w:val="20"/>
          <w:szCs w:val="36"/>
          <w:lang w:val="en-US"/>
        </w:rPr>
        <w:t>Copies of reports and other material can also be accessed via http://www.</w:t>
      </w:r>
      <w:r w:rsidR="00AE5EBF" w:rsidRPr="00DE1B49">
        <w:rPr>
          <w:sz w:val="20"/>
          <w:szCs w:val="36"/>
          <w:lang w:val="en-US"/>
        </w:rPr>
        <w:t>excitement-project.eu</w:t>
      </w:r>
    </w:p>
    <w:p w:rsidR="00B80307" w:rsidRPr="00FD7B84" w:rsidRDefault="006C1AF3" w:rsidP="00B80307">
      <w:pPr>
        <w:spacing w:line="240" w:lineRule="auto"/>
        <w:rPr>
          <w:sz w:val="20"/>
          <w:szCs w:val="36"/>
          <w:lang w:val="de-DE"/>
          <w:rPrChange w:id="25" w:author="Kathrin Eichler" w:date="2013-10-08T10:12:00Z">
            <w:rPr>
              <w:sz w:val="20"/>
              <w:szCs w:val="36"/>
              <w:lang w:val="en-US"/>
            </w:rPr>
          </w:rPrChange>
        </w:rPr>
      </w:pPr>
      <w:r w:rsidRPr="006C1AF3">
        <w:rPr>
          <w:sz w:val="20"/>
          <w:szCs w:val="36"/>
          <w:lang w:val="de-DE"/>
          <w:rPrChange w:id="26" w:author="Kathrin Eichler" w:date="2013-10-08T10:12:00Z">
            <w:rPr>
              <w:sz w:val="20"/>
              <w:szCs w:val="36"/>
              <w:lang w:val="en-US"/>
            </w:rPr>
          </w:rPrChange>
        </w:rPr>
        <w:t xml:space="preserve">© </w:t>
      </w:r>
      <w:del w:id="27" w:author="Kathrin Eichler" w:date="2013-10-08T10:12:00Z">
        <w:r w:rsidRPr="006C1AF3">
          <w:rPr>
            <w:sz w:val="20"/>
            <w:szCs w:val="36"/>
            <w:lang w:val="de-DE"/>
            <w:rPrChange w:id="28" w:author="Kathrin Eichler" w:date="2013-10-08T10:12:00Z">
              <w:rPr>
                <w:sz w:val="20"/>
                <w:szCs w:val="36"/>
                <w:lang w:val="en-US"/>
              </w:rPr>
            </w:rPrChange>
          </w:rPr>
          <w:delText>2011</w:delText>
        </w:r>
      </w:del>
      <w:ins w:id="29" w:author="Kathrin Eichler" w:date="2013-10-08T10:12:00Z">
        <w:r w:rsidRPr="006C1AF3">
          <w:rPr>
            <w:sz w:val="20"/>
            <w:szCs w:val="36"/>
            <w:lang w:val="de-DE"/>
            <w:rPrChange w:id="30" w:author="Kathrin Eichler" w:date="2013-10-08T10:12:00Z">
              <w:rPr>
                <w:sz w:val="20"/>
                <w:szCs w:val="36"/>
                <w:lang w:val="en-US"/>
              </w:rPr>
            </w:rPrChange>
          </w:rPr>
          <w:t>201</w:t>
        </w:r>
        <w:r w:rsidR="00FD7B84">
          <w:rPr>
            <w:sz w:val="20"/>
            <w:szCs w:val="36"/>
            <w:lang w:val="de-DE"/>
          </w:rPr>
          <w:t>4</w:t>
        </w:r>
      </w:ins>
      <w:r w:rsidRPr="006C1AF3">
        <w:rPr>
          <w:sz w:val="20"/>
          <w:szCs w:val="36"/>
          <w:lang w:val="de-DE"/>
          <w:rPrChange w:id="31" w:author="Kathrin Eichler" w:date="2013-10-08T10:12:00Z">
            <w:rPr>
              <w:sz w:val="20"/>
              <w:szCs w:val="36"/>
              <w:lang w:val="en-US"/>
            </w:rPr>
          </w:rPrChange>
        </w:rPr>
        <w:t xml:space="preserve">, </w:t>
      </w:r>
      <w:ins w:id="32" w:author="Kathrin Eichler" w:date="2013-10-08T10:12:00Z">
        <w:r w:rsidR="00FD7B84" w:rsidRPr="00DE1B49">
          <w:rPr>
            <w:sz w:val="20"/>
            <w:szCs w:val="20"/>
            <w:lang w:val="de-DE"/>
          </w:rPr>
          <w:t xml:space="preserve">Kathrin Eichler, Lili </w:t>
        </w:r>
        <w:proofErr w:type="spellStart"/>
        <w:r w:rsidR="00FD7B84" w:rsidRPr="00DE1B49">
          <w:rPr>
            <w:sz w:val="20"/>
            <w:szCs w:val="20"/>
            <w:lang w:val="de-DE"/>
          </w:rPr>
          <w:t>Kotlerman</w:t>
        </w:r>
        <w:proofErr w:type="spellEnd"/>
        <w:r w:rsidR="00FD7B84" w:rsidRPr="00DE1B49">
          <w:rPr>
            <w:sz w:val="20"/>
            <w:szCs w:val="20"/>
            <w:lang w:val="de-DE"/>
          </w:rPr>
          <w:t xml:space="preserve">, </w:t>
        </w:r>
        <w:proofErr w:type="spellStart"/>
        <w:r w:rsidR="00FD7B84" w:rsidRPr="00DE1B49">
          <w:rPr>
            <w:sz w:val="20"/>
            <w:szCs w:val="20"/>
            <w:lang w:val="de-DE"/>
          </w:rPr>
          <w:t>Vivi</w:t>
        </w:r>
        <w:proofErr w:type="spellEnd"/>
        <w:r w:rsidR="00FD7B84" w:rsidRPr="00DE1B49">
          <w:rPr>
            <w:sz w:val="20"/>
            <w:szCs w:val="20"/>
            <w:lang w:val="de-DE"/>
          </w:rPr>
          <w:t xml:space="preserve"> Nastase, </w:t>
        </w:r>
        <w:proofErr w:type="spellStart"/>
        <w:r w:rsidR="00FD7B84" w:rsidRPr="00DE1B49">
          <w:rPr>
            <w:sz w:val="20"/>
            <w:szCs w:val="20"/>
            <w:lang w:val="de-DE"/>
          </w:rPr>
          <w:t>Tae</w:t>
        </w:r>
        <w:proofErr w:type="spellEnd"/>
        <w:r w:rsidR="00FD7B84" w:rsidRPr="00DE1B49">
          <w:rPr>
            <w:sz w:val="20"/>
            <w:szCs w:val="20"/>
            <w:lang w:val="de-DE"/>
          </w:rPr>
          <w:t xml:space="preserve">-Gil </w:t>
        </w:r>
        <w:proofErr w:type="spellStart"/>
        <w:r w:rsidR="00FD7B84" w:rsidRPr="00DE1B49">
          <w:rPr>
            <w:sz w:val="20"/>
            <w:szCs w:val="20"/>
            <w:lang w:val="de-DE"/>
          </w:rPr>
          <w:t>Noh</w:t>
        </w:r>
      </w:ins>
      <w:proofErr w:type="spellEnd"/>
      <w:del w:id="33" w:author="Kathrin Eichler" w:date="2013-10-08T10:12:00Z">
        <w:r w:rsidRPr="006C1AF3">
          <w:rPr>
            <w:sz w:val="20"/>
            <w:szCs w:val="36"/>
            <w:lang w:val="de-DE"/>
            <w:rPrChange w:id="34" w:author="Kathrin Eichler" w:date="2013-10-08T10:12:00Z">
              <w:rPr>
                <w:sz w:val="20"/>
                <w:szCs w:val="36"/>
                <w:lang w:val="en-US"/>
              </w:rPr>
            </w:rPrChange>
          </w:rPr>
          <w:delText>The Individual Authors</w:delText>
        </w:r>
      </w:del>
    </w:p>
    <w:p w:rsidR="00B80307" w:rsidRPr="00DE1B49" w:rsidRDefault="00B643BE" w:rsidP="00B80307">
      <w:pPr>
        <w:spacing w:line="240" w:lineRule="auto"/>
        <w:jc w:val="both"/>
        <w:rPr>
          <w:sz w:val="20"/>
          <w:szCs w:val="36"/>
          <w:lang w:val="en-US"/>
        </w:rPr>
      </w:pPr>
      <w:r w:rsidRPr="00DE1B49">
        <w:rPr>
          <w:sz w:val="20"/>
          <w:szCs w:val="36"/>
          <w:lang w:val="en-US"/>
        </w:rPr>
        <w:t>No part of this document may be reproduced or transmitted in any form, or by any means, electronic or mechanical, including photocopy, recording, or any information storage and retrieval system, wit</w:t>
      </w:r>
      <w:r w:rsidRPr="00DE1B49">
        <w:rPr>
          <w:sz w:val="20"/>
          <w:szCs w:val="36"/>
          <w:lang w:val="en-US"/>
        </w:rPr>
        <w:t>h</w:t>
      </w:r>
      <w:r w:rsidRPr="00DE1B49">
        <w:rPr>
          <w:sz w:val="20"/>
          <w:szCs w:val="36"/>
          <w:lang w:val="en-US"/>
        </w:rPr>
        <w:t xml:space="preserve">out permission from the copyright owner. </w:t>
      </w:r>
    </w:p>
    <w:p w:rsidR="006A0FA4" w:rsidRPr="00DE1B49" w:rsidRDefault="00B643BE" w:rsidP="00B80307">
      <w:pPr>
        <w:spacing w:line="240" w:lineRule="auto"/>
        <w:jc w:val="both"/>
        <w:rPr>
          <w:b/>
          <w:sz w:val="36"/>
          <w:szCs w:val="36"/>
          <w:lang w:val="en-US"/>
        </w:rPr>
      </w:pPr>
      <w:r w:rsidRPr="00DE1B49">
        <w:rPr>
          <w:b/>
          <w:sz w:val="36"/>
          <w:szCs w:val="36"/>
          <w:lang w:val="en-US"/>
        </w:rPr>
        <w:br w:type="page"/>
      </w:r>
    </w:p>
    <w:sdt>
      <w:sdtPr>
        <w:rPr>
          <w:rFonts w:ascii="Georgia" w:eastAsiaTheme="minorEastAsia" w:hAnsi="Georgia" w:cstheme="minorBidi"/>
          <w:b w:val="0"/>
          <w:bCs w:val="0"/>
          <w:color w:val="auto"/>
          <w:sz w:val="22"/>
          <w:szCs w:val="22"/>
          <w:lang w:val="en-GB" w:eastAsia="zh-CN"/>
        </w:rPr>
        <w:id w:val="-721751686"/>
        <w:docPartObj>
          <w:docPartGallery w:val="Table of Contents"/>
          <w:docPartUnique/>
        </w:docPartObj>
      </w:sdtPr>
      <w:sdtEndPr/>
      <w:sdtContent>
        <w:p w:rsidR="006A0FA4" w:rsidRPr="00DE1B49" w:rsidRDefault="006A0FA4">
          <w:pPr>
            <w:pStyle w:val="Inhaltsverzeichnisberschrift"/>
            <w:rPr>
              <w:rFonts w:ascii="Georgia" w:hAnsi="Georgia"/>
              <w:lang w:val="en-US"/>
            </w:rPr>
          </w:pPr>
          <w:r w:rsidRPr="00DE1B49">
            <w:rPr>
              <w:rFonts w:ascii="Georgia" w:hAnsi="Georgia"/>
              <w:lang w:val="en-US"/>
            </w:rPr>
            <w:t>Table of Contents</w:t>
          </w:r>
        </w:p>
        <w:p w:rsidR="007E31F8" w:rsidRDefault="006C1AF3">
          <w:pPr>
            <w:pStyle w:val="Verzeichnis1"/>
            <w:tabs>
              <w:tab w:val="left" w:pos="442"/>
              <w:tab w:val="right" w:leader="dot" w:pos="9016"/>
            </w:tabs>
            <w:rPr>
              <w:ins w:id="35" w:author="Kathrin Eichler" w:date="2014-11-24T11:46:00Z"/>
              <w:rFonts w:asciiTheme="minorHAnsi" w:eastAsiaTheme="minorEastAsia" w:hAnsiTheme="minorHAnsi" w:cstheme="minorBidi"/>
              <w:noProof/>
              <w:szCs w:val="22"/>
            </w:rPr>
          </w:pPr>
          <w:r w:rsidRPr="00DE1B49">
            <w:fldChar w:fldCharType="begin"/>
          </w:r>
          <w:r w:rsidR="006A0FA4" w:rsidRPr="00DE1B49">
            <w:instrText xml:space="preserve"> TOC \o "1-3" \h \z \u </w:instrText>
          </w:r>
          <w:r w:rsidRPr="00DE1B49">
            <w:fldChar w:fldCharType="separate"/>
          </w:r>
          <w:ins w:id="36" w:author="Kathrin Eichler" w:date="2014-11-24T11:46:00Z">
            <w:r w:rsidR="007E31F8" w:rsidRPr="00C07DCD">
              <w:rPr>
                <w:rStyle w:val="Hyperlink"/>
                <w:noProof/>
              </w:rPr>
              <w:fldChar w:fldCharType="begin"/>
            </w:r>
            <w:r w:rsidR="007E31F8" w:rsidRPr="00C07DCD">
              <w:rPr>
                <w:rStyle w:val="Hyperlink"/>
                <w:noProof/>
              </w:rPr>
              <w:instrText xml:space="preserve"> </w:instrText>
            </w:r>
            <w:r w:rsidR="007E31F8">
              <w:rPr>
                <w:noProof/>
              </w:rPr>
              <w:instrText>HYPERLINK \l "_Toc404592903"</w:instrText>
            </w:r>
            <w:r w:rsidR="007E31F8" w:rsidRPr="00C07DCD">
              <w:rPr>
                <w:rStyle w:val="Hyperlink"/>
                <w:noProof/>
              </w:rPr>
              <w:instrText xml:space="preserve"> </w:instrText>
            </w:r>
            <w:r w:rsidR="007E31F8" w:rsidRPr="00C07DCD">
              <w:rPr>
                <w:rStyle w:val="Hyperlink"/>
                <w:noProof/>
              </w:rPr>
              <w:fldChar w:fldCharType="separate"/>
            </w:r>
            <w:r w:rsidR="007E31F8" w:rsidRPr="00C07DCD">
              <w:rPr>
                <w:rStyle w:val="Hyperlink"/>
                <w:noProof/>
                <w:lang w:bidi="he-IL"/>
              </w:rPr>
              <w:t>1.</w:t>
            </w:r>
            <w:r w:rsidR="007E31F8">
              <w:rPr>
                <w:rFonts w:asciiTheme="minorHAnsi" w:eastAsiaTheme="minorEastAsia" w:hAnsiTheme="minorHAnsi" w:cstheme="minorBidi"/>
                <w:noProof/>
                <w:szCs w:val="22"/>
              </w:rPr>
              <w:tab/>
            </w:r>
            <w:r w:rsidR="007E31F8" w:rsidRPr="00C07DCD">
              <w:rPr>
                <w:rStyle w:val="Hyperlink"/>
                <w:noProof/>
                <w:lang w:bidi="he-IL"/>
              </w:rPr>
              <w:t>Introduction [all]</w:t>
            </w:r>
            <w:r w:rsidR="007E31F8">
              <w:rPr>
                <w:noProof/>
                <w:webHidden/>
              </w:rPr>
              <w:tab/>
            </w:r>
            <w:r w:rsidR="007E31F8">
              <w:rPr>
                <w:noProof/>
                <w:webHidden/>
              </w:rPr>
              <w:fldChar w:fldCharType="begin"/>
            </w:r>
            <w:r w:rsidR="007E31F8">
              <w:rPr>
                <w:noProof/>
                <w:webHidden/>
              </w:rPr>
              <w:instrText xml:space="preserve"> PAGEREF _Toc404592903 \h </w:instrText>
            </w:r>
          </w:ins>
          <w:r w:rsidR="007E31F8">
            <w:rPr>
              <w:noProof/>
              <w:webHidden/>
            </w:rPr>
          </w:r>
          <w:r w:rsidR="007E31F8">
            <w:rPr>
              <w:noProof/>
              <w:webHidden/>
            </w:rPr>
            <w:fldChar w:fldCharType="separate"/>
          </w:r>
          <w:ins w:id="37" w:author="Kathrin Eichler" w:date="2014-11-24T11:46:00Z">
            <w:r w:rsidR="007E31F8">
              <w:rPr>
                <w:noProof/>
                <w:webHidden/>
              </w:rPr>
              <w:t>6</w:t>
            </w:r>
            <w:r w:rsidR="007E31F8">
              <w:rPr>
                <w:noProof/>
                <w:webHidden/>
              </w:rPr>
              <w:fldChar w:fldCharType="end"/>
            </w:r>
            <w:r w:rsidR="007E31F8" w:rsidRPr="00C07DCD">
              <w:rPr>
                <w:rStyle w:val="Hyperlink"/>
                <w:noProof/>
              </w:rPr>
              <w:fldChar w:fldCharType="end"/>
            </w:r>
          </w:ins>
        </w:p>
        <w:p w:rsidR="007E31F8" w:rsidRDefault="007E31F8">
          <w:pPr>
            <w:pStyle w:val="Verzeichnis2"/>
            <w:tabs>
              <w:tab w:val="left" w:pos="720"/>
              <w:tab w:val="right" w:leader="dot" w:pos="9016"/>
            </w:tabs>
            <w:rPr>
              <w:ins w:id="38" w:author="Kathrin Eichler" w:date="2014-11-24T11:46:00Z"/>
              <w:rFonts w:asciiTheme="minorHAnsi" w:eastAsiaTheme="minorEastAsia" w:hAnsiTheme="minorHAnsi" w:cstheme="minorBidi"/>
              <w:noProof/>
              <w:szCs w:val="22"/>
            </w:rPr>
          </w:pPr>
          <w:ins w:id="39"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"_Toc404592904"</w:instrText>
            </w:r>
            <w:r w:rsidRPr="00C07DCD">
              <w:rPr>
                <w:rStyle w:val="Hyperlink"/>
                <w:noProof/>
              </w:rPr>
              <w:instrText xml:space="preserve"> </w:instrText>
            </w:r>
            <w:r w:rsidRPr="00C07DCD">
              <w:rPr>
                <w:rStyle w:val="Hyperlink"/>
                <w:noProof/>
              </w:rPr>
              <w:fldChar w:fldCharType="separate"/>
            </w:r>
            <w:r w:rsidRPr="00C07DCD">
              <w:rPr>
                <w:rStyle w:val="Hyperlink"/>
                <w:noProof/>
              </w:rPr>
              <w:t>1.1</w:t>
            </w:r>
            <w:r>
              <w:rPr>
                <w:rFonts w:asciiTheme="minorHAnsi" w:eastAsiaTheme="minorEastAsia" w:hAnsiTheme="minorHAnsi" w:cstheme="minorBidi"/>
                <w:noProof/>
                <w:szCs w:val="22"/>
              </w:rPr>
              <w:tab/>
            </w:r>
            <w:r w:rsidRPr="00C07DCD">
              <w:rPr>
                <w:rStyle w:val="Hyperlink"/>
                <w:noProof/>
              </w:rPr>
              <w:t>About this Document</w:t>
            </w:r>
            <w:r>
              <w:rPr>
                <w:noProof/>
                <w:webHidden/>
              </w:rPr>
              <w:tab/>
            </w:r>
            <w:r>
              <w:rPr>
                <w:noProof/>
                <w:webHidden/>
              </w:rPr>
              <w:fldChar w:fldCharType="begin"/>
            </w:r>
            <w:r>
              <w:rPr>
                <w:noProof/>
                <w:webHidden/>
              </w:rPr>
              <w:instrText xml:space="preserve"> PAGEREF _Toc404592904 \h </w:instrText>
            </w:r>
          </w:ins>
          <w:r>
            <w:rPr>
              <w:noProof/>
              <w:webHidden/>
            </w:rPr>
          </w:r>
          <w:r>
            <w:rPr>
              <w:noProof/>
              <w:webHidden/>
            </w:rPr>
            <w:fldChar w:fldCharType="separate"/>
          </w:r>
          <w:ins w:id="40" w:author="Kathrin Eichler" w:date="2014-11-24T11:46:00Z">
            <w:r>
              <w:rPr>
                <w:noProof/>
                <w:webHidden/>
              </w:rPr>
              <w:t>6</w:t>
            </w:r>
            <w:r>
              <w:rPr>
                <w:noProof/>
                <w:webHidden/>
              </w:rPr>
              <w:fldChar w:fldCharType="end"/>
            </w:r>
            <w:r w:rsidRPr="00C07DCD">
              <w:rPr>
                <w:rStyle w:val="Hyperlink"/>
                <w:noProof/>
              </w:rPr>
              <w:fldChar w:fldCharType="end"/>
            </w:r>
          </w:ins>
        </w:p>
        <w:p w:rsidR="007E31F8" w:rsidRDefault="007E31F8">
          <w:pPr>
            <w:pStyle w:val="Verzeichnis2"/>
            <w:tabs>
              <w:tab w:val="left" w:pos="720"/>
              <w:tab w:val="right" w:leader="dot" w:pos="9016"/>
            </w:tabs>
            <w:rPr>
              <w:ins w:id="41" w:author="Kathrin Eichler" w:date="2014-11-24T11:46:00Z"/>
              <w:rFonts w:asciiTheme="minorHAnsi" w:eastAsiaTheme="minorEastAsia" w:hAnsiTheme="minorHAnsi" w:cstheme="minorBidi"/>
              <w:noProof/>
              <w:szCs w:val="22"/>
            </w:rPr>
          </w:pPr>
          <w:ins w:id="42"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"_Toc404592905"</w:instrText>
            </w:r>
            <w:r w:rsidRPr="00C07DCD">
              <w:rPr>
                <w:rStyle w:val="Hyperlink"/>
                <w:noProof/>
              </w:rPr>
              <w:instrText xml:space="preserve"> </w:instrText>
            </w:r>
            <w:r w:rsidRPr="00C07DCD">
              <w:rPr>
                <w:rStyle w:val="Hyperlink"/>
                <w:noProof/>
              </w:rPr>
              <w:fldChar w:fldCharType="separate"/>
            </w:r>
            <w:r w:rsidRPr="00C07DCD">
              <w:rPr>
                <w:rStyle w:val="Hyperlink"/>
                <w:noProof/>
              </w:rPr>
              <w:t>1.2</w:t>
            </w:r>
            <w:r>
              <w:rPr>
                <w:rFonts w:asciiTheme="minorHAnsi" w:eastAsiaTheme="minorEastAsia" w:hAnsiTheme="minorHAnsi" w:cstheme="minorBidi"/>
                <w:noProof/>
                <w:szCs w:val="22"/>
              </w:rPr>
              <w:tab/>
            </w:r>
            <w:r w:rsidRPr="00C07DCD">
              <w:rPr>
                <w:rStyle w:val="Hyperlink"/>
                <w:noProof/>
              </w:rPr>
              <w:t>Introduction to the Transduction Layer</w:t>
            </w:r>
            <w:r>
              <w:rPr>
                <w:noProof/>
                <w:webHidden/>
              </w:rPr>
              <w:tab/>
            </w:r>
            <w:r>
              <w:rPr>
                <w:noProof/>
                <w:webHidden/>
              </w:rPr>
              <w:fldChar w:fldCharType="begin"/>
            </w:r>
            <w:r>
              <w:rPr>
                <w:noProof/>
                <w:webHidden/>
              </w:rPr>
              <w:instrText xml:space="preserve"> PAGEREF _Toc404592905 \h </w:instrText>
            </w:r>
          </w:ins>
          <w:r>
            <w:rPr>
              <w:noProof/>
              <w:webHidden/>
            </w:rPr>
          </w:r>
          <w:r>
            <w:rPr>
              <w:noProof/>
              <w:webHidden/>
            </w:rPr>
            <w:fldChar w:fldCharType="separate"/>
          </w:r>
          <w:ins w:id="43" w:author="Kathrin Eichler" w:date="2014-11-24T11:46:00Z">
            <w:r>
              <w:rPr>
                <w:noProof/>
                <w:webHidden/>
              </w:rPr>
              <w:t>6</w:t>
            </w:r>
            <w:r>
              <w:rPr>
                <w:noProof/>
                <w:webHidden/>
              </w:rPr>
              <w:fldChar w:fldCharType="end"/>
            </w:r>
            <w:r w:rsidRPr="00C07DCD">
              <w:rPr>
                <w:rStyle w:val="Hyperlink"/>
                <w:noProof/>
              </w:rPr>
              <w:fldChar w:fldCharType="end"/>
            </w:r>
          </w:ins>
        </w:p>
        <w:p w:rsidR="007E31F8" w:rsidRDefault="007E31F8">
          <w:pPr>
            <w:pStyle w:val="Verzeichnis2"/>
            <w:tabs>
              <w:tab w:val="left" w:pos="720"/>
              <w:tab w:val="right" w:leader="dot" w:pos="9016"/>
            </w:tabs>
            <w:rPr>
              <w:ins w:id="44" w:author="Kathrin Eichler" w:date="2014-11-24T11:46:00Z"/>
              <w:rFonts w:asciiTheme="minorHAnsi" w:eastAsiaTheme="minorEastAsia" w:hAnsiTheme="minorHAnsi" w:cstheme="minorBidi"/>
              <w:noProof/>
              <w:szCs w:val="22"/>
            </w:rPr>
          </w:pPr>
          <w:ins w:id="45"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"_Toc404592906"</w:instrText>
            </w:r>
            <w:r w:rsidRPr="00C07DCD">
              <w:rPr>
                <w:rStyle w:val="Hyperlink"/>
                <w:noProof/>
              </w:rPr>
              <w:instrText xml:space="preserve"> </w:instrText>
            </w:r>
            <w:r w:rsidRPr="00C07DCD">
              <w:rPr>
                <w:rStyle w:val="Hyperlink"/>
                <w:noProof/>
              </w:rPr>
              <w:fldChar w:fldCharType="separate"/>
            </w:r>
            <w:r w:rsidRPr="00C07DCD">
              <w:rPr>
                <w:rStyle w:val="Hyperlink"/>
                <w:noProof/>
              </w:rPr>
              <w:t>1.3</w:t>
            </w:r>
            <w:r>
              <w:rPr>
                <w:rFonts w:asciiTheme="minorHAnsi" w:eastAsiaTheme="minorEastAsia" w:hAnsiTheme="minorHAnsi" w:cstheme="minorBidi"/>
                <w:noProof/>
                <w:szCs w:val="22"/>
              </w:rPr>
              <w:tab/>
            </w:r>
            <w:r w:rsidRPr="00C07DCD">
              <w:rPr>
                <w:rStyle w:val="Hyperlink"/>
                <w:noProof/>
              </w:rPr>
              <w:t>Related Terminology</w:t>
            </w:r>
            <w:r>
              <w:rPr>
                <w:noProof/>
                <w:webHidden/>
              </w:rPr>
              <w:tab/>
            </w:r>
            <w:r>
              <w:rPr>
                <w:noProof/>
                <w:webHidden/>
              </w:rPr>
              <w:fldChar w:fldCharType="begin"/>
            </w:r>
            <w:r>
              <w:rPr>
                <w:noProof/>
                <w:webHidden/>
              </w:rPr>
              <w:instrText xml:space="preserve"> PAGEREF _Toc404592906 \h </w:instrText>
            </w:r>
          </w:ins>
          <w:r>
            <w:rPr>
              <w:noProof/>
              <w:webHidden/>
            </w:rPr>
          </w:r>
          <w:r>
            <w:rPr>
              <w:noProof/>
              <w:webHidden/>
            </w:rPr>
            <w:fldChar w:fldCharType="separate"/>
          </w:r>
          <w:ins w:id="46" w:author="Kathrin Eichler" w:date="2014-11-24T11:46:00Z">
            <w:r>
              <w:rPr>
                <w:noProof/>
                <w:webHidden/>
              </w:rPr>
              <w:t>7</w:t>
            </w:r>
            <w:r>
              <w:rPr>
                <w:noProof/>
                <w:webHidden/>
              </w:rPr>
              <w:fldChar w:fldCharType="end"/>
            </w:r>
            <w:r w:rsidRPr="00C07DCD">
              <w:rPr>
                <w:rStyle w:val="Hyperlink"/>
                <w:noProof/>
              </w:rPr>
              <w:fldChar w:fldCharType="end"/>
            </w:r>
          </w:ins>
        </w:p>
        <w:p w:rsidR="007E31F8" w:rsidRDefault="007E31F8">
          <w:pPr>
            <w:pStyle w:val="Verzeichnis2"/>
            <w:tabs>
              <w:tab w:val="left" w:pos="720"/>
              <w:tab w:val="right" w:leader="dot" w:pos="9016"/>
            </w:tabs>
            <w:rPr>
              <w:ins w:id="47" w:author="Kathrin Eichler" w:date="2014-11-24T11:46:00Z"/>
              <w:rFonts w:asciiTheme="minorHAnsi" w:eastAsiaTheme="minorEastAsia" w:hAnsiTheme="minorHAnsi" w:cstheme="minorBidi"/>
              <w:noProof/>
              <w:szCs w:val="22"/>
            </w:rPr>
          </w:pPr>
          <w:ins w:id="48"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"_Toc404592907"</w:instrText>
            </w:r>
            <w:r w:rsidRPr="00C07DCD">
              <w:rPr>
                <w:rStyle w:val="Hyperlink"/>
                <w:noProof/>
              </w:rPr>
              <w:instrText xml:space="preserve"> </w:instrText>
            </w:r>
            <w:r w:rsidRPr="00C07DCD">
              <w:rPr>
                <w:rStyle w:val="Hyperlink"/>
                <w:noProof/>
              </w:rPr>
              <w:fldChar w:fldCharType="separate"/>
            </w:r>
            <w:r w:rsidRPr="00C07DCD">
              <w:rPr>
                <w:rStyle w:val="Hyperlink"/>
                <w:noProof/>
              </w:rPr>
              <w:t>1.4</w:t>
            </w:r>
            <w:r>
              <w:rPr>
                <w:rFonts w:asciiTheme="minorHAnsi" w:eastAsiaTheme="minorEastAsia" w:hAnsiTheme="minorHAnsi" w:cstheme="minorBidi"/>
                <w:noProof/>
                <w:szCs w:val="22"/>
              </w:rPr>
              <w:tab/>
            </w:r>
            <w:r w:rsidRPr="00C07DCD">
              <w:rPr>
                <w:rStyle w:val="Hyperlink"/>
                <w:noProof/>
              </w:rPr>
              <w:t>Related Documents</w:t>
            </w:r>
            <w:r>
              <w:rPr>
                <w:noProof/>
                <w:webHidden/>
              </w:rPr>
              <w:tab/>
            </w:r>
            <w:r>
              <w:rPr>
                <w:noProof/>
                <w:webHidden/>
              </w:rPr>
              <w:fldChar w:fldCharType="begin"/>
            </w:r>
            <w:r>
              <w:rPr>
                <w:noProof/>
                <w:webHidden/>
              </w:rPr>
              <w:instrText xml:space="preserve"> PAGEREF _Toc404592907 \h </w:instrText>
            </w:r>
          </w:ins>
          <w:r>
            <w:rPr>
              <w:noProof/>
              <w:webHidden/>
            </w:rPr>
          </w:r>
          <w:r>
            <w:rPr>
              <w:noProof/>
              <w:webHidden/>
            </w:rPr>
            <w:fldChar w:fldCharType="separate"/>
          </w:r>
          <w:ins w:id="49" w:author="Kathrin Eichler" w:date="2014-11-24T11:46:00Z">
            <w:r>
              <w:rPr>
                <w:noProof/>
                <w:webHidden/>
              </w:rPr>
              <w:t>7</w:t>
            </w:r>
            <w:r>
              <w:rPr>
                <w:noProof/>
                <w:webHidden/>
              </w:rPr>
              <w:fldChar w:fldCharType="end"/>
            </w:r>
            <w:r w:rsidRPr="00C07DCD">
              <w:rPr>
                <w:rStyle w:val="Hyperlink"/>
                <w:noProof/>
              </w:rPr>
              <w:fldChar w:fldCharType="end"/>
            </w:r>
          </w:ins>
        </w:p>
        <w:p w:rsidR="007E31F8" w:rsidRDefault="007E31F8">
          <w:pPr>
            <w:pStyle w:val="Verzeichnis2"/>
            <w:tabs>
              <w:tab w:val="left" w:pos="720"/>
              <w:tab w:val="right" w:leader="dot" w:pos="9016"/>
            </w:tabs>
            <w:rPr>
              <w:ins w:id="50" w:author="Kathrin Eichler" w:date="2014-11-24T11:46:00Z"/>
              <w:rFonts w:asciiTheme="minorHAnsi" w:eastAsiaTheme="minorEastAsia" w:hAnsiTheme="minorHAnsi" w:cstheme="minorBidi"/>
              <w:noProof/>
              <w:szCs w:val="22"/>
            </w:rPr>
          </w:pPr>
          <w:ins w:id="51"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"_Toc404592908"</w:instrText>
            </w:r>
            <w:r w:rsidRPr="00C07DCD">
              <w:rPr>
                <w:rStyle w:val="Hyperlink"/>
                <w:noProof/>
              </w:rPr>
              <w:instrText xml:space="preserve"> </w:instrText>
            </w:r>
            <w:r w:rsidRPr="00C07DCD">
              <w:rPr>
                <w:rStyle w:val="Hyperlink"/>
                <w:noProof/>
              </w:rPr>
              <w:fldChar w:fldCharType="separate"/>
            </w:r>
            <w:r w:rsidRPr="00C07DCD">
              <w:rPr>
                <w:rStyle w:val="Hyperlink"/>
                <w:noProof/>
              </w:rPr>
              <w:t>1.5</w:t>
            </w:r>
            <w:r>
              <w:rPr>
                <w:rFonts w:asciiTheme="minorHAnsi" w:eastAsiaTheme="minorEastAsia" w:hAnsiTheme="minorHAnsi" w:cstheme="minorBidi"/>
                <w:noProof/>
                <w:szCs w:val="22"/>
              </w:rPr>
              <w:tab/>
            </w:r>
            <w:r w:rsidRPr="00C07DCD">
              <w:rPr>
                <w:rStyle w:val="Hyperlink"/>
                <w:noProof/>
              </w:rPr>
              <w:t>Changes as compared to Deliverable 6.1</w:t>
            </w:r>
            <w:r>
              <w:rPr>
                <w:noProof/>
                <w:webHidden/>
              </w:rPr>
              <w:tab/>
            </w:r>
            <w:r>
              <w:rPr>
                <w:noProof/>
                <w:webHidden/>
              </w:rPr>
              <w:fldChar w:fldCharType="begin"/>
            </w:r>
            <w:r>
              <w:rPr>
                <w:noProof/>
                <w:webHidden/>
              </w:rPr>
              <w:instrText xml:space="preserve"> PAGEREF _Toc404592908 \h </w:instrText>
            </w:r>
          </w:ins>
          <w:r>
            <w:rPr>
              <w:noProof/>
              <w:webHidden/>
            </w:rPr>
          </w:r>
          <w:r>
            <w:rPr>
              <w:noProof/>
              <w:webHidden/>
            </w:rPr>
            <w:fldChar w:fldCharType="separate"/>
          </w:r>
          <w:ins w:id="52" w:author="Kathrin Eichler" w:date="2014-11-24T11:46:00Z">
            <w:r>
              <w:rPr>
                <w:noProof/>
                <w:webHidden/>
              </w:rPr>
              <w:t>7</w:t>
            </w:r>
            <w:r>
              <w:rPr>
                <w:noProof/>
                <w:webHidden/>
              </w:rPr>
              <w:fldChar w:fldCharType="end"/>
            </w:r>
            <w:r w:rsidRPr="00C07DCD">
              <w:rPr>
                <w:rStyle w:val="Hyperlink"/>
                <w:noProof/>
              </w:rPr>
              <w:fldChar w:fldCharType="end"/>
            </w:r>
          </w:ins>
        </w:p>
        <w:p w:rsidR="007E31F8" w:rsidRDefault="007E31F8">
          <w:pPr>
            <w:pStyle w:val="Verzeichnis1"/>
            <w:tabs>
              <w:tab w:val="left" w:pos="442"/>
              <w:tab w:val="right" w:leader="dot" w:pos="9016"/>
            </w:tabs>
            <w:rPr>
              <w:ins w:id="53" w:author="Kathrin Eichler" w:date="2014-11-24T11:46:00Z"/>
              <w:rFonts w:asciiTheme="minorHAnsi" w:eastAsiaTheme="minorEastAsia" w:hAnsiTheme="minorHAnsi" w:cstheme="minorBidi"/>
              <w:noProof/>
              <w:szCs w:val="22"/>
            </w:rPr>
          </w:pPr>
          <w:ins w:id="54"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"_Toc404592910"</w:instrText>
            </w:r>
            <w:r w:rsidRPr="00C07DCD">
              <w:rPr>
                <w:rStyle w:val="Hyperlink"/>
                <w:noProof/>
              </w:rPr>
              <w:instrText xml:space="preserve"> </w:instrText>
            </w:r>
            <w:r w:rsidRPr="00C07DCD">
              <w:rPr>
                <w:rStyle w:val="Hyperlink"/>
                <w:noProof/>
              </w:rPr>
              <w:fldChar w:fldCharType="separate"/>
            </w:r>
            <w:r w:rsidRPr="00C07DCD">
              <w:rPr>
                <w:rStyle w:val="Hyperlink"/>
                <w:noProof/>
                <w:lang w:bidi="he-IL"/>
              </w:rPr>
              <w:t>2.</w:t>
            </w:r>
            <w:r>
              <w:rPr>
                <w:rFonts w:asciiTheme="minorHAnsi" w:eastAsiaTheme="minorEastAsia" w:hAnsiTheme="minorHAnsi" w:cstheme="minorBidi"/>
                <w:noProof/>
                <w:szCs w:val="22"/>
              </w:rPr>
              <w:tab/>
            </w:r>
            <w:r w:rsidRPr="00C07DCD">
              <w:rPr>
                <w:rStyle w:val="Hyperlink"/>
                <w:noProof/>
                <w:lang w:bidi="he-IL"/>
              </w:rPr>
              <w:t>Data Flow Overview [Gil]</w:t>
            </w:r>
            <w:r>
              <w:rPr>
                <w:noProof/>
                <w:webHidden/>
              </w:rPr>
              <w:tab/>
            </w:r>
            <w:r>
              <w:rPr>
                <w:noProof/>
                <w:webHidden/>
              </w:rPr>
              <w:fldChar w:fldCharType="begin"/>
            </w:r>
            <w:r>
              <w:rPr>
                <w:noProof/>
                <w:webHidden/>
              </w:rPr>
              <w:instrText xml:space="preserve"> PAGEREF _Toc404592910 \h </w:instrText>
            </w:r>
          </w:ins>
          <w:r>
            <w:rPr>
              <w:noProof/>
              <w:webHidden/>
            </w:rPr>
          </w:r>
          <w:r>
            <w:rPr>
              <w:noProof/>
              <w:webHidden/>
            </w:rPr>
            <w:fldChar w:fldCharType="separate"/>
          </w:r>
          <w:ins w:id="55" w:author="Kathrin Eichler" w:date="2014-11-24T11:46:00Z">
            <w:r>
              <w:rPr>
                <w:noProof/>
                <w:webHidden/>
              </w:rPr>
              <w:t>9</w:t>
            </w:r>
            <w:r>
              <w:rPr>
                <w:noProof/>
                <w:webHidden/>
              </w:rPr>
              <w:fldChar w:fldCharType="end"/>
            </w:r>
            <w:r w:rsidRPr="00C07DCD">
              <w:rPr>
                <w:rStyle w:val="Hyperlink"/>
                <w:noProof/>
              </w:rPr>
              <w:fldChar w:fldCharType="end"/>
            </w:r>
          </w:ins>
        </w:p>
        <w:p w:rsidR="007E31F8" w:rsidRDefault="007E31F8">
          <w:pPr>
            <w:pStyle w:val="Verzeichnis2"/>
            <w:tabs>
              <w:tab w:val="left" w:pos="720"/>
              <w:tab w:val="right" w:leader="dot" w:pos="9016"/>
            </w:tabs>
            <w:rPr>
              <w:ins w:id="56" w:author="Kathrin Eichler" w:date="2014-11-24T11:46:00Z"/>
              <w:rFonts w:asciiTheme="minorHAnsi" w:eastAsiaTheme="minorEastAsia" w:hAnsiTheme="minorHAnsi" w:cstheme="minorBidi"/>
              <w:noProof/>
              <w:szCs w:val="22"/>
            </w:rPr>
          </w:pPr>
          <w:ins w:id="57"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"_Toc404592911"</w:instrText>
            </w:r>
            <w:r w:rsidRPr="00C07DCD">
              <w:rPr>
                <w:rStyle w:val="Hyperlink"/>
                <w:noProof/>
              </w:rPr>
              <w:instrText xml:space="preserve"> </w:instrText>
            </w:r>
            <w:r w:rsidRPr="00C07DCD">
              <w:rPr>
                <w:rStyle w:val="Hyperlink"/>
                <w:noProof/>
              </w:rPr>
              <w:fldChar w:fldCharType="separate"/>
            </w:r>
            <w:r w:rsidRPr="00C07DCD">
              <w:rPr>
                <w:rStyle w:val="Hyperlink"/>
                <w:noProof/>
              </w:rPr>
              <w:t>2.1</w:t>
            </w:r>
            <w:r>
              <w:rPr>
                <w:rFonts w:asciiTheme="minorHAnsi" w:eastAsiaTheme="minorEastAsia" w:hAnsiTheme="minorHAnsi" w:cstheme="minorBidi"/>
                <w:noProof/>
                <w:szCs w:val="22"/>
              </w:rPr>
              <w:tab/>
            </w:r>
            <w:r w:rsidRPr="00C07DCD">
              <w:rPr>
                <w:rStyle w:val="Hyperlink"/>
                <w:noProof/>
              </w:rPr>
              <w:t>Decomposition</w:t>
            </w:r>
            <w:r>
              <w:rPr>
                <w:noProof/>
                <w:webHidden/>
              </w:rPr>
              <w:tab/>
            </w:r>
            <w:r>
              <w:rPr>
                <w:noProof/>
                <w:webHidden/>
              </w:rPr>
              <w:fldChar w:fldCharType="begin"/>
            </w:r>
            <w:r>
              <w:rPr>
                <w:noProof/>
                <w:webHidden/>
              </w:rPr>
              <w:instrText xml:space="preserve"> PAGEREF _Toc404592911 \h </w:instrText>
            </w:r>
          </w:ins>
          <w:r>
            <w:rPr>
              <w:noProof/>
              <w:webHidden/>
            </w:rPr>
          </w:r>
          <w:r>
            <w:rPr>
              <w:noProof/>
              <w:webHidden/>
            </w:rPr>
            <w:fldChar w:fldCharType="separate"/>
          </w:r>
          <w:ins w:id="58" w:author="Kathrin Eichler" w:date="2014-11-24T11:46:00Z">
            <w:r>
              <w:rPr>
                <w:noProof/>
                <w:webHidden/>
              </w:rPr>
              <w:t>9</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59" w:author="Kathrin Eichler" w:date="2014-11-24T11:46:00Z"/>
              <w:rFonts w:asciiTheme="minorHAnsi" w:hAnsiTheme="minorHAnsi"/>
              <w:noProof/>
              <w:lang w:val="de-DE" w:eastAsia="de-DE"/>
            </w:rPr>
          </w:pPr>
          <w:ins w:id="60"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"_Toc404592912"</w:instrText>
            </w:r>
            <w:r w:rsidRPr="00C07DCD">
              <w:rPr>
                <w:rStyle w:val="Hyperlink"/>
                <w:noProof/>
              </w:rPr>
              <w:instrText xml:space="preserve"> </w:instrText>
            </w:r>
            <w:r w:rsidRPr="00C07DCD">
              <w:rPr>
                <w:rStyle w:val="Hyperlink"/>
                <w:noProof/>
              </w:rPr>
              <w:fldChar w:fldCharType="separate"/>
            </w:r>
            <w:r w:rsidRPr="00C07DCD">
              <w:rPr>
                <w:rStyle w:val="Hyperlink"/>
                <w:noProof/>
              </w:rPr>
              <w:t>2.1.1</w:t>
            </w:r>
            <w:r>
              <w:rPr>
                <w:rFonts w:asciiTheme="minorHAnsi" w:hAnsiTheme="minorHAnsi"/>
                <w:noProof/>
                <w:lang w:val="de-DE" w:eastAsia="de-DE"/>
              </w:rPr>
              <w:tab/>
            </w:r>
            <w:r w:rsidRPr="00C07DCD">
              <w:rPr>
                <w:rStyle w:val="Hyperlink"/>
                <w:noProof/>
              </w:rPr>
              <w:t>Data: Input Data</w:t>
            </w:r>
            <w:r>
              <w:rPr>
                <w:noProof/>
                <w:webHidden/>
              </w:rPr>
              <w:tab/>
            </w:r>
            <w:r>
              <w:rPr>
                <w:noProof/>
                <w:webHidden/>
              </w:rPr>
              <w:fldChar w:fldCharType="begin"/>
            </w:r>
            <w:r>
              <w:rPr>
                <w:noProof/>
                <w:webHidden/>
              </w:rPr>
              <w:instrText xml:space="preserve"> PAGEREF _Toc404592912 \h </w:instrText>
            </w:r>
          </w:ins>
          <w:r>
            <w:rPr>
              <w:noProof/>
              <w:webHidden/>
            </w:rPr>
          </w:r>
          <w:r>
            <w:rPr>
              <w:noProof/>
              <w:webHidden/>
            </w:rPr>
            <w:fldChar w:fldCharType="separate"/>
          </w:r>
          <w:ins w:id="61" w:author="Kathrin Eichler" w:date="2014-11-24T11:46:00Z">
            <w:r>
              <w:rPr>
                <w:noProof/>
                <w:webHidden/>
              </w:rPr>
              <w:t>10</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62" w:author="Kathrin Eichler" w:date="2014-11-24T11:46:00Z"/>
              <w:rFonts w:asciiTheme="minorHAnsi" w:hAnsiTheme="minorHAnsi"/>
              <w:noProof/>
              <w:lang w:val="de-DE" w:eastAsia="de-DE"/>
            </w:rPr>
          </w:pPr>
          <w:ins w:id="63"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"_Toc404592913"</w:instrText>
            </w:r>
            <w:r w:rsidRPr="00C07DCD">
              <w:rPr>
                <w:rStyle w:val="Hyperlink"/>
                <w:noProof/>
              </w:rPr>
              <w:instrText xml:space="preserve"> </w:instrText>
            </w:r>
            <w:r w:rsidRPr="00C07DCD">
              <w:rPr>
                <w:rStyle w:val="Hyperlink"/>
                <w:noProof/>
              </w:rPr>
              <w:fldChar w:fldCharType="separate"/>
            </w:r>
            <w:r w:rsidRPr="00C07DCD">
              <w:rPr>
                <w:rStyle w:val="Hyperlink"/>
                <w:noProof/>
              </w:rPr>
              <w:t>2.1.2</w:t>
            </w:r>
            <w:r>
              <w:rPr>
                <w:rFonts w:asciiTheme="minorHAnsi" w:hAnsiTheme="minorHAnsi"/>
                <w:noProof/>
                <w:lang w:val="de-DE" w:eastAsia="de-DE"/>
              </w:rPr>
              <w:tab/>
            </w:r>
            <w:r w:rsidRPr="00C07DCD">
              <w:rPr>
                <w:rStyle w:val="Hyperlink"/>
                <w:noProof/>
              </w:rPr>
              <w:t>Module: Fragment Annotator</w:t>
            </w:r>
            <w:r>
              <w:rPr>
                <w:noProof/>
                <w:webHidden/>
              </w:rPr>
              <w:tab/>
            </w:r>
            <w:r>
              <w:rPr>
                <w:noProof/>
                <w:webHidden/>
              </w:rPr>
              <w:fldChar w:fldCharType="begin"/>
            </w:r>
            <w:r>
              <w:rPr>
                <w:noProof/>
                <w:webHidden/>
              </w:rPr>
              <w:instrText xml:space="preserve"> PAGEREF _Toc404592913 \h </w:instrText>
            </w:r>
          </w:ins>
          <w:r>
            <w:rPr>
              <w:noProof/>
              <w:webHidden/>
            </w:rPr>
          </w:r>
          <w:r>
            <w:rPr>
              <w:noProof/>
              <w:webHidden/>
            </w:rPr>
            <w:fldChar w:fldCharType="separate"/>
          </w:r>
          <w:ins w:id="64" w:author="Kathrin Eichler" w:date="2014-11-24T11:46:00Z">
            <w:r>
              <w:rPr>
                <w:noProof/>
                <w:webHidden/>
              </w:rPr>
              <w:t>10</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65" w:author="Kathrin Eichler" w:date="2014-11-24T11:46:00Z"/>
              <w:rFonts w:asciiTheme="minorHAnsi" w:hAnsiTheme="minorHAnsi"/>
              <w:noProof/>
              <w:lang w:val="de-DE" w:eastAsia="de-DE"/>
            </w:rPr>
          </w:pPr>
          <w:ins w:id="66"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"_Toc404592914"</w:instrText>
            </w:r>
            <w:r w:rsidRPr="00C07DCD">
              <w:rPr>
                <w:rStyle w:val="Hyperlink"/>
                <w:noProof/>
              </w:rPr>
              <w:instrText xml:space="preserve"> </w:instrText>
            </w:r>
            <w:r w:rsidRPr="00C07DCD">
              <w:rPr>
                <w:rStyle w:val="Hyperlink"/>
                <w:noProof/>
              </w:rPr>
              <w:fldChar w:fldCharType="separate"/>
            </w:r>
            <w:r w:rsidRPr="00C07DCD">
              <w:rPr>
                <w:rStyle w:val="Hyperlink"/>
                <w:noProof/>
              </w:rPr>
              <w:t>2.1.3</w:t>
            </w:r>
            <w:r>
              <w:rPr>
                <w:rFonts w:asciiTheme="minorHAnsi" w:hAnsiTheme="minorHAnsi"/>
                <w:noProof/>
                <w:lang w:val="de-DE" w:eastAsia="de-DE"/>
              </w:rPr>
              <w:tab/>
            </w:r>
            <w:r w:rsidRPr="00C07DCD">
              <w:rPr>
                <w:rStyle w:val="Hyperlink"/>
                <w:noProof/>
              </w:rPr>
              <w:t>Module: Modifier Annotator</w:t>
            </w:r>
            <w:r>
              <w:rPr>
                <w:noProof/>
                <w:webHidden/>
              </w:rPr>
              <w:tab/>
            </w:r>
            <w:r>
              <w:rPr>
                <w:noProof/>
                <w:webHidden/>
              </w:rPr>
              <w:fldChar w:fldCharType="begin"/>
            </w:r>
            <w:r>
              <w:rPr>
                <w:noProof/>
                <w:webHidden/>
              </w:rPr>
              <w:instrText xml:space="preserve"> PAGEREF _Toc404592914 \h </w:instrText>
            </w:r>
          </w:ins>
          <w:r>
            <w:rPr>
              <w:noProof/>
              <w:webHidden/>
            </w:rPr>
          </w:r>
          <w:r>
            <w:rPr>
              <w:noProof/>
              <w:webHidden/>
            </w:rPr>
            <w:fldChar w:fldCharType="separate"/>
          </w:r>
          <w:ins w:id="67" w:author="Kathrin Eichler" w:date="2014-11-24T11:46:00Z">
            <w:r>
              <w:rPr>
                <w:noProof/>
                <w:webHidden/>
              </w:rPr>
              <w:t>11</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68" w:author="Kathrin Eichler" w:date="2014-11-24T11:46:00Z"/>
              <w:rFonts w:asciiTheme="minorHAnsi" w:hAnsiTheme="minorHAnsi"/>
              <w:noProof/>
              <w:lang w:val="de-DE" w:eastAsia="de-DE"/>
            </w:rPr>
          </w:pPr>
          <w:ins w:id="69"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"_Toc404592915"</w:instrText>
            </w:r>
            <w:r w:rsidRPr="00C07DCD">
              <w:rPr>
                <w:rStyle w:val="Hyperlink"/>
                <w:noProof/>
              </w:rPr>
              <w:instrText xml:space="preserve"> </w:instrText>
            </w:r>
            <w:r w:rsidRPr="00C07DCD">
              <w:rPr>
                <w:rStyle w:val="Hyperlink"/>
                <w:noProof/>
              </w:rPr>
              <w:fldChar w:fldCharType="separate"/>
            </w:r>
            <w:r w:rsidRPr="00C07DCD">
              <w:rPr>
                <w:rStyle w:val="Hyperlink"/>
                <w:noProof/>
              </w:rPr>
              <w:t>2.1.4</w:t>
            </w:r>
            <w:r>
              <w:rPr>
                <w:rFonts w:asciiTheme="minorHAnsi" w:hAnsiTheme="minorHAnsi"/>
                <w:noProof/>
                <w:lang w:val="de-DE" w:eastAsia="de-DE"/>
              </w:rPr>
              <w:tab/>
            </w:r>
            <w:r w:rsidRPr="00C07DCD">
              <w:rPr>
                <w:rStyle w:val="Hyperlink"/>
                <w:noProof/>
              </w:rPr>
              <w:t>Module: Fragment Graph Generator</w:t>
            </w:r>
            <w:r>
              <w:rPr>
                <w:noProof/>
                <w:webHidden/>
              </w:rPr>
              <w:tab/>
            </w:r>
            <w:r>
              <w:rPr>
                <w:noProof/>
                <w:webHidden/>
              </w:rPr>
              <w:fldChar w:fldCharType="begin"/>
            </w:r>
            <w:r>
              <w:rPr>
                <w:noProof/>
                <w:webHidden/>
              </w:rPr>
              <w:instrText xml:space="preserve"> PAGEREF _Toc404592915 \h </w:instrText>
            </w:r>
          </w:ins>
          <w:r>
            <w:rPr>
              <w:noProof/>
              <w:webHidden/>
            </w:rPr>
          </w:r>
          <w:r>
            <w:rPr>
              <w:noProof/>
              <w:webHidden/>
            </w:rPr>
            <w:fldChar w:fldCharType="separate"/>
          </w:r>
          <w:ins w:id="70" w:author="Kathrin Eichler" w:date="2014-11-24T11:46:00Z">
            <w:r>
              <w:rPr>
                <w:noProof/>
                <w:webHidden/>
              </w:rPr>
              <w:t>11</w:t>
            </w:r>
            <w:r>
              <w:rPr>
                <w:noProof/>
                <w:webHidden/>
              </w:rPr>
              <w:fldChar w:fldCharType="end"/>
            </w:r>
            <w:r w:rsidRPr="00C07DCD">
              <w:rPr>
                <w:rStyle w:val="Hyperlink"/>
                <w:noProof/>
              </w:rPr>
              <w:fldChar w:fldCharType="end"/>
            </w:r>
          </w:ins>
        </w:p>
        <w:p w:rsidR="007E31F8" w:rsidRDefault="007E31F8">
          <w:pPr>
            <w:pStyle w:val="Verzeichnis2"/>
            <w:tabs>
              <w:tab w:val="left" w:pos="960"/>
              <w:tab w:val="right" w:leader="dot" w:pos="9016"/>
            </w:tabs>
            <w:rPr>
              <w:ins w:id="71" w:author="Kathrin Eichler" w:date="2014-11-24T11:46:00Z"/>
              <w:rFonts w:asciiTheme="minorHAnsi" w:eastAsiaTheme="minorEastAsia" w:hAnsiTheme="minorHAnsi" w:cstheme="minorBidi"/>
              <w:noProof/>
              <w:szCs w:val="22"/>
            </w:rPr>
          </w:pPr>
          <w:ins w:id="72"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"_Toc404592916"</w:instrText>
            </w:r>
            <w:r w:rsidRPr="00C07DCD">
              <w:rPr>
                <w:rStyle w:val="Hyperlink"/>
                <w:noProof/>
              </w:rPr>
              <w:instrText xml:space="preserve"> </w:instrText>
            </w:r>
            <w:r w:rsidRPr="00C07DCD">
              <w:rPr>
                <w:rStyle w:val="Hyperlink"/>
                <w:noProof/>
              </w:rPr>
              <w:fldChar w:fldCharType="separate"/>
            </w:r>
            <w:r w:rsidRPr="00C07DCD">
              <w:rPr>
                <w:rStyle w:val="Hyperlink"/>
                <w:noProof/>
              </w:rPr>
              <w:t>2.2</w:t>
            </w:r>
            <w:r>
              <w:rPr>
                <w:rFonts w:asciiTheme="minorHAnsi" w:eastAsiaTheme="minorEastAsia" w:hAnsiTheme="minorHAnsi" w:cstheme="minorBidi"/>
                <w:noProof/>
                <w:szCs w:val="22"/>
              </w:rPr>
              <w:tab/>
            </w:r>
            <w:r w:rsidRPr="00C07DCD">
              <w:rPr>
                <w:rStyle w:val="Hyperlink"/>
                <w:noProof/>
              </w:rPr>
              <w:t>Composition Use Case 1</w:t>
            </w:r>
            <w:r>
              <w:rPr>
                <w:noProof/>
                <w:webHidden/>
              </w:rPr>
              <w:tab/>
            </w:r>
            <w:r>
              <w:rPr>
                <w:noProof/>
                <w:webHidden/>
              </w:rPr>
              <w:fldChar w:fldCharType="begin"/>
            </w:r>
            <w:r>
              <w:rPr>
                <w:noProof/>
                <w:webHidden/>
              </w:rPr>
              <w:instrText xml:space="preserve"> PAGEREF _Toc404592916 \h </w:instrText>
            </w:r>
          </w:ins>
          <w:r>
            <w:rPr>
              <w:noProof/>
              <w:webHidden/>
            </w:rPr>
          </w:r>
          <w:r>
            <w:rPr>
              <w:noProof/>
              <w:webHidden/>
            </w:rPr>
            <w:fldChar w:fldCharType="separate"/>
          </w:r>
          <w:ins w:id="73" w:author="Kathrin Eichler" w:date="2014-11-24T11:46:00Z">
            <w:r>
              <w:rPr>
                <w:noProof/>
                <w:webHidden/>
              </w:rPr>
              <w:t>12</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74" w:author="Kathrin Eichler" w:date="2014-11-24T11:46:00Z"/>
              <w:rFonts w:asciiTheme="minorHAnsi" w:hAnsiTheme="minorHAnsi"/>
              <w:noProof/>
              <w:lang w:val="de-DE" w:eastAsia="de-DE"/>
            </w:rPr>
          </w:pPr>
          <w:ins w:id="75"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"_Toc404592917"</w:instrText>
            </w:r>
            <w:r w:rsidRPr="00C07DCD">
              <w:rPr>
                <w:rStyle w:val="Hyperlink"/>
                <w:noProof/>
              </w:rPr>
              <w:instrText xml:space="preserve"> </w:instrText>
            </w:r>
            <w:r w:rsidRPr="00C07DCD">
              <w:rPr>
                <w:rStyle w:val="Hyperlink"/>
                <w:noProof/>
              </w:rPr>
              <w:fldChar w:fldCharType="separate"/>
            </w:r>
            <w:r w:rsidRPr="00C07DCD">
              <w:rPr>
                <w:rStyle w:val="Hyperlink"/>
                <w:noProof/>
              </w:rPr>
              <w:t>2.2.1</w:t>
            </w:r>
            <w:r>
              <w:rPr>
                <w:rFonts w:asciiTheme="minorHAnsi" w:hAnsiTheme="minorHAnsi"/>
                <w:noProof/>
                <w:lang w:val="de-DE" w:eastAsia="de-DE"/>
              </w:rPr>
              <w:tab/>
            </w:r>
            <w:r w:rsidRPr="00C07DCD">
              <w:rPr>
                <w:rStyle w:val="Hyperlink"/>
                <w:noProof/>
              </w:rPr>
              <w:t>Module: Graph Merger</w:t>
            </w:r>
            <w:r>
              <w:rPr>
                <w:noProof/>
                <w:webHidden/>
              </w:rPr>
              <w:tab/>
            </w:r>
            <w:r>
              <w:rPr>
                <w:noProof/>
                <w:webHidden/>
              </w:rPr>
              <w:fldChar w:fldCharType="begin"/>
            </w:r>
            <w:r>
              <w:rPr>
                <w:noProof/>
                <w:webHidden/>
              </w:rPr>
              <w:instrText xml:space="preserve"> PAGEREF _Toc404592917 \h </w:instrText>
            </w:r>
          </w:ins>
          <w:r>
            <w:rPr>
              <w:noProof/>
              <w:webHidden/>
            </w:rPr>
          </w:r>
          <w:r>
            <w:rPr>
              <w:noProof/>
              <w:webHidden/>
            </w:rPr>
            <w:fldChar w:fldCharType="separate"/>
          </w:r>
          <w:ins w:id="76" w:author="Kathrin Eichler" w:date="2014-11-24T11:46:00Z">
            <w:r>
              <w:rPr>
                <w:noProof/>
                <w:webHidden/>
              </w:rPr>
              <w:t>13</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77" w:author="Kathrin Eichler" w:date="2014-11-24T11:46:00Z"/>
              <w:rFonts w:asciiTheme="minorHAnsi" w:hAnsiTheme="minorHAnsi"/>
              <w:noProof/>
              <w:lang w:val="de-DE" w:eastAsia="de-DE"/>
            </w:rPr>
          </w:pPr>
          <w:ins w:id="78"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"_Toc404592918"</w:instrText>
            </w:r>
            <w:r w:rsidRPr="00C07DCD">
              <w:rPr>
                <w:rStyle w:val="Hyperlink"/>
                <w:noProof/>
              </w:rPr>
              <w:instrText xml:space="preserve"> </w:instrText>
            </w:r>
            <w:r w:rsidRPr="00C07DCD">
              <w:rPr>
                <w:rStyle w:val="Hyperlink"/>
                <w:noProof/>
              </w:rPr>
              <w:fldChar w:fldCharType="separate"/>
            </w:r>
            <w:r w:rsidRPr="00C07DCD">
              <w:rPr>
                <w:rStyle w:val="Hyperlink"/>
                <w:noProof/>
              </w:rPr>
              <w:t>2.2.2</w:t>
            </w:r>
            <w:r>
              <w:rPr>
                <w:rFonts w:asciiTheme="minorHAnsi" w:hAnsiTheme="minorHAnsi"/>
                <w:noProof/>
                <w:lang w:val="de-DE" w:eastAsia="de-DE"/>
              </w:rPr>
              <w:tab/>
            </w:r>
            <w:r w:rsidRPr="00C07DCD">
              <w:rPr>
                <w:rStyle w:val="Hyperlink"/>
                <w:noProof/>
              </w:rPr>
              <w:t>Module: Graph Optimizer</w:t>
            </w:r>
            <w:r>
              <w:rPr>
                <w:noProof/>
                <w:webHidden/>
              </w:rPr>
              <w:tab/>
            </w:r>
            <w:r>
              <w:rPr>
                <w:noProof/>
                <w:webHidden/>
              </w:rPr>
              <w:fldChar w:fldCharType="begin"/>
            </w:r>
            <w:r>
              <w:rPr>
                <w:noProof/>
                <w:webHidden/>
              </w:rPr>
              <w:instrText xml:space="preserve"> PAGEREF _Toc404592918 \h </w:instrText>
            </w:r>
          </w:ins>
          <w:r>
            <w:rPr>
              <w:noProof/>
              <w:webHidden/>
            </w:rPr>
          </w:r>
          <w:r>
            <w:rPr>
              <w:noProof/>
              <w:webHidden/>
            </w:rPr>
            <w:fldChar w:fldCharType="separate"/>
          </w:r>
          <w:ins w:id="79" w:author="Kathrin Eichler" w:date="2014-11-24T11:46:00Z">
            <w:r>
              <w:rPr>
                <w:noProof/>
                <w:webHidden/>
              </w:rPr>
              <w:t>14</w:t>
            </w:r>
            <w:r>
              <w:rPr>
                <w:noProof/>
                <w:webHidden/>
              </w:rPr>
              <w:fldChar w:fldCharType="end"/>
            </w:r>
            <w:r w:rsidRPr="00C07DCD">
              <w:rPr>
                <w:rStyle w:val="Hyperlink"/>
                <w:noProof/>
              </w:rPr>
              <w:fldChar w:fldCharType="end"/>
            </w:r>
          </w:ins>
        </w:p>
        <w:p w:rsidR="007E31F8" w:rsidRDefault="007E31F8">
          <w:pPr>
            <w:pStyle w:val="Verzeichnis2"/>
            <w:tabs>
              <w:tab w:val="left" w:pos="960"/>
              <w:tab w:val="right" w:leader="dot" w:pos="9016"/>
            </w:tabs>
            <w:rPr>
              <w:ins w:id="80" w:author="Kathrin Eichler" w:date="2014-11-24T11:46:00Z"/>
              <w:rFonts w:asciiTheme="minorHAnsi" w:eastAsiaTheme="minorEastAsia" w:hAnsiTheme="minorHAnsi" w:cstheme="minorBidi"/>
              <w:noProof/>
              <w:szCs w:val="22"/>
            </w:rPr>
          </w:pPr>
          <w:ins w:id="81"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"_Toc404592919"</w:instrText>
            </w:r>
            <w:r w:rsidRPr="00C07DCD">
              <w:rPr>
                <w:rStyle w:val="Hyperlink"/>
                <w:noProof/>
              </w:rPr>
              <w:instrText xml:space="preserve"> </w:instrText>
            </w:r>
            <w:r w:rsidRPr="00C07DCD">
              <w:rPr>
                <w:rStyle w:val="Hyperlink"/>
                <w:noProof/>
              </w:rPr>
              <w:fldChar w:fldCharType="separate"/>
            </w:r>
            <w:r w:rsidRPr="00C07DCD">
              <w:rPr>
                <w:rStyle w:val="Hyperlink"/>
                <w:noProof/>
              </w:rPr>
              <w:t>2.3</w:t>
            </w:r>
            <w:r>
              <w:rPr>
                <w:rFonts w:asciiTheme="minorHAnsi" w:eastAsiaTheme="minorEastAsia" w:hAnsiTheme="minorHAnsi" w:cstheme="minorBidi"/>
                <w:noProof/>
                <w:szCs w:val="22"/>
              </w:rPr>
              <w:tab/>
            </w:r>
            <w:r w:rsidRPr="00C07DCD">
              <w:rPr>
                <w:rStyle w:val="Hyperlink"/>
                <w:noProof/>
              </w:rPr>
              <w:t>Composition Use Case 2</w:t>
            </w:r>
            <w:r>
              <w:rPr>
                <w:noProof/>
                <w:webHidden/>
              </w:rPr>
              <w:tab/>
            </w:r>
            <w:r>
              <w:rPr>
                <w:noProof/>
                <w:webHidden/>
              </w:rPr>
              <w:fldChar w:fldCharType="begin"/>
            </w:r>
            <w:r>
              <w:rPr>
                <w:noProof/>
                <w:webHidden/>
              </w:rPr>
              <w:instrText xml:space="preserve"> PAGEREF _Toc404592919 \h </w:instrText>
            </w:r>
          </w:ins>
          <w:r>
            <w:rPr>
              <w:noProof/>
              <w:webHidden/>
            </w:rPr>
          </w:r>
          <w:r>
            <w:rPr>
              <w:noProof/>
              <w:webHidden/>
            </w:rPr>
            <w:fldChar w:fldCharType="separate"/>
          </w:r>
          <w:ins w:id="82" w:author="Kathrin Eichler" w:date="2014-11-24T11:46:00Z">
            <w:r>
              <w:rPr>
                <w:noProof/>
                <w:webHidden/>
              </w:rPr>
              <w:t>14</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83" w:author="Kathrin Eichler" w:date="2014-11-24T11:46:00Z"/>
              <w:rFonts w:asciiTheme="minorHAnsi" w:hAnsiTheme="minorHAnsi"/>
              <w:noProof/>
              <w:lang w:val="de-DE" w:eastAsia="de-DE"/>
            </w:rPr>
          </w:pPr>
          <w:ins w:id="84"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"_Toc404592920"</w:instrText>
            </w:r>
            <w:r w:rsidRPr="00C07DCD">
              <w:rPr>
                <w:rStyle w:val="Hyperlink"/>
                <w:noProof/>
              </w:rPr>
              <w:instrText xml:space="preserve"> </w:instrText>
            </w:r>
            <w:r w:rsidRPr="00C07DCD">
              <w:rPr>
                <w:rStyle w:val="Hyperlink"/>
                <w:noProof/>
              </w:rPr>
              <w:fldChar w:fldCharType="separate"/>
            </w:r>
            <w:r w:rsidRPr="00C07DCD">
              <w:rPr>
                <w:rStyle w:val="Hyperlink"/>
                <w:noProof/>
              </w:rPr>
              <w:t>2.3.1</w:t>
            </w:r>
            <w:r>
              <w:rPr>
                <w:rFonts w:asciiTheme="minorHAnsi" w:hAnsiTheme="minorHAnsi"/>
                <w:noProof/>
                <w:lang w:val="de-DE" w:eastAsia="de-DE"/>
              </w:rPr>
              <w:tab/>
            </w:r>
            <w:r w:rsidRPr="00C07DCD">
              <w:rPr>
                <w:rStyle w:val="Hyperlink"/>
                <w:noProof/>
              </w:rPr>
              <w:t>Module: Confidence Calculator</w:t>
            </w:r>
            <w:r>
              <w:rPr>
                <w:noProof/>
                <w:webHidden/>
              </w:rPr>
              <w:tab/>
            </w:r>
            <w:r>
              <w:rPr>
                <w:noProof/>
                <w:webHidden/>
              </w:rPr>
              <w:fldChar w:fldCharType="begin"/>
            </w:r>
            <w:r>
              <w:rPr>
                <w:noProof/>
                <w:webHidden/>
              </w:rPr>
              <w:instrText xml:space="preserve"> PAGEREF _Toc404592920 \h </w:instrText>
            </w:r>
          </w:ins>
          <w:r>
            <w:rPr>
              <w:noProof/>
              <w:webHidden/>
            </w:rPr>
          </w:r>
          <w:r>
            <w:rPr>
              <w:noProof/>
              <w:webHidden/>
            </w:rPr>
            <w:fldChar w:fldCharType="separate"/>
          </w:r>
          <w:ins w:id="85" w:author="Kathrin Eichler" w:date="2014-11-24T11:46:00Z">
            <w:r>
              <w:rPr>
                <w:noProof/>
                <w:webHidden/>
              </w:rPr>
              <w:t>15</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86" w:author="Kathrin Eichler" w:date="2014-11-24T11:46:00Z"/>
              <w:rFonts w:asciiTheme="minorHAnsi" w:hAnsiTheme="minorHAnsi"/>
              <w:noProof/>
              <w:lang w:val="de-DE" w:eastAsia="de-DE"/>
            </w:rPr>
          </w:pPr>
          <w:ins w:id="87"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"_Toc404592921"</w:instrText>
            </w:r>
            <w:r w:rsidRPr="00C07DCD">
              <w:rPr>
                <w:rStyle w:val="Hyperlink"/>
                <w:noProof/>
              </w:rPr>
              <w:instrText xml:space="preserve"> </w:instrText>
            </w:r>
            <w:r w:rsidRPr="00C07DCD">
              <w:rPr>
                <w:rStyle w:val="Hyperlink"/>
                <w:noProof/>
              </w:rPr>
              <w:fldChar w:fldCharType="separate"/>
            </w:r>
            <w:r w:rsidRPr="00C07DCD">
              <w:rPr>
                <w:rStyle w:val="Hyperlink"/>
                <w:noProof/>
              </w:rPr>
              <w:t>2.3.2</w:t>
            </w:r>
            <w:r>
              <w:rPr>
                <w:rFonts w:asciiTheme="minorHAnsi" w:hAnsiTheme="minorHAnsi"/>
                <w:noProof/>
                <w:lang w:val="de-DE" w:eastAsia="de-DE"/>
              </w:rPr>
              <w:tab/>
            </w:r>
            <w:r w:rsidRPr="00C07DCD">
              <w:rPr>
                <w:rStyle w:val="Hyperlink"/>
                <w:noProof/>
              </w:rPr>
              <w:t>Module: Node Matcher</w:t>
            </w:r>
            <w:r>
              <w:rPr>
                <w:noProof/>
                <w:webHidden/>
              </w:rPr>
              <w:tab/>
            </w:r>
            <w:r>
              <w:rPr>
                <w:noProof/>
                <w:webHidden/>
              </w:rPr>
              <w:fldChar w:fldCharType="begin"/>
            </w:r>
            <w:r>
              <w:rPr>
                <w:noProof/>
                <w:webHidden/>
              </w:rPr>
              <w:instrText xml:space="preserve"> PAGEREF _Toc404592921 \h </w:instrText>
            </w:r>
          </w:ins>
          <w:r>
            <w:rPr>
              <w:noProof/>
              <w:webHidden/>
            </w:rPr>
          </w:r>
          <w:r>
            <w:rPr>
              <w:noProof/>
              <w:webHidden/>
            </w:rPr>
            <w:fldChar w:fldCharType="separate"/>
          </w:r>
          <w:ins w:id="88" w:author="Kathrin Eichler" w:date="2014-11-24T11:46:00Z">
            <w:r>
              <w:rPr>
                <w:noProof/>
                <w:webHidden/>
              </w:rPr>
              <w:t>15</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89" w:author="Kathrin Eichler" w:date="2014-11-24T11:46:00Z"/>
              <w:rFonts w:asciiTheme="minorHAnsi" w:hAnsiTheme="minorHAnsi"/>
              <w:noProof/>
              <w:lang w:val="de-DE" w:eastAsia="de-DE"/>
            </w:rPr>
          </w:pPr>
          <w:ins w:id="90"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"_Toc404592922"</w:instrText>
            </w:r>
            <w:r w:rsidRPr="00C07DCD">
              <w:rPr>
                <w:rStyle w:val="Hyperlink"/>
                <w:noProof/>
              </w:rPr>
              <w:instrText xml:space="preserve"> </w:instrText>
            </w:r>
            <w:r w:rsidRPr="00C07DCD">
              <w:rPr>
                <w:rStyle w:val="Hyperlink"/>
                <w:noProof/>
              </w:rPr>
              <w:fldChar w:fldCharType="separate"/>
            </w:r>
            <w:r w:rsidRPr="00C07DCD">
              <w:rPr>
                <w:rStyle w:val="Hyperlink"/>
                <w:noProof/>
              </w:rPr>
              <w:t>2.3.3</w:t>
            </w:r>
            <w:r>
              <w:rPr>
                <w:rFonts w:asciiTheme="minorHAnsi" w:hAnsiTheme="minorHAnsi"/>
                <w:noProof/>
                <w:lang w:val="de-DE" w:eastAsia="de-DE"/>
              </w:rPr>
              <w:tab/>
            </w:r>
            <w:r w:rsidRPr="00C07DCD">
              <w:rPr>
                <w:rStyle w:val="Hyperlink"/>
                <w:noProof/>
              </w:rPr>
              <w:t>Module: Category Annotator</w:t>
            </w:r>
            <w:r>
              <w:rPr>
                <w:noProof/>
                <w:webHidden/>
              </w:rPr>
              <w:tab/>
            </w:r>
            <w:r>
              <w:rPr>
                <w:noProof/>
                <w:webHidden/>
              </w:rPr>
              <w:fldChar w:fldCharType="begin"/>
            </w:r>
            <w:r>
              <w:rPr>
                <w:noProof/>
                <w:webHidden/>
              </w:rPr>
              <w:instrText xml:space="preserve"> PAGEREF _Toc404592922 \h </w:instrText>
            </w:r>
          </w:ins>
          <w:r>
            <w:rPr>
              <w:noProof/>
              <w:webHidden/>
            </w:rPr>
          </w:r>
          <w:r>
            <w:rPr>
              <w:noProof/>
              <w:webHidden/>
            </w:rPr>
            <w:fldChar w:fldCharType="separate"/>
          </w:r>
          <w:ins w:id="91" w:author="Kathrin Eichler" w:date="2014-11-24T11:46:00Z">
            <w:r>
              <w:rPr>
                <w:noProof/>
                <w:webHidden/>
              </w:rPr>
              <w:t>16</w:t>
            </w:r>
            <w:r>
              <w:rPr>
                <w:noProof/>
                <w:webHidden/>
              </w:rPr>
              <w:fldChar w:fldCharType="end"/>
            </w:r>
            <w:r w:rsidRPr="00C07DCD">
              <w:rPr>
                <w:rStyle w:val="Hyperlink"/>
                <w:noProof/>
              </w:rPr>
              <w:fldChar w:fldCharType="end"/>
            </w:r>
          </w:ins>
        </w:p>
        <w:p w:rsidR="007E31F8" w:rsidRDefault="007E31F8">
          <w:pPr>
            <w:pStyle w:val="Verzeichnis1"/>
            <w:tabs>
              <w:tab w:val="left" w:pos="442"/>
              <w:tab w:val="right" w:leader="dot" w:pos="9016"/>
            </w:tabs>
            <w:rPr>
              <w:ins w:id="92" w:author="Kathrin Eichler" w:date="2014-11-24T11:46:00Z"/>
              <w:rFonts w:asciiTheme="minorHAnsi" w:eastAsiaTheme="minorEastAsia" w:hAnsiTheme="minorHAnsi" w:cstheme="minorBidi"/>
              <w:noProof/>
              <w:szCs w:val="22"/>
            </w:rPr>
          </w:pPr>
          <w:ins w:id="93"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"_Toc404592923"</w:instrText>
            </w:r>
            <w:r w:rsidRPr="00C07DCD">
              <w:rPr>
                <w:rStyle w:val="Hyperlink"/>
                <w:noProof/>
              </w:rPr>
              <w:instrText xml:space="preserve"> </w:instrText>
            </w:r>
            <w:r w:rsidRPr="00C07DCD">
              <w:rPr>
                <w:rStyle w:val="Hyperlink"/>
                <w:noProof/>
              </w:rPr>
              <w:fldChar w:fldCharType="separate"/>
            </w:r>
            <w:r w:rsidRPr="00C07DCD">
              <w:rPr>
                <w:rStyle w:val="Hyperlink"/>
                <w:noProof/>
                <w:lang w:bidi="he-IL"/>
              </w:rPr>
              <w:t>3.</w:t>
            </w:r>
            <w:r>
              <w:rPr>
                <w:rFonts w:asciiTheme="minorHAnsi" w:eastAsiaTheme="minorEastAsia" w:hAnsiTheme="minorHAnsi" w:cstheme="minorBidi"/>
                <w:noProof/>
                <w:szCs w:val="22"/>
              </w:rPr>
              <w:tab/>
            </w:r>
            <w:r w:rsidRPr="00C07DCD">
              <w:rPr>
                <w:rStyle w:val="Hyperlink"/>
                <w:noProof/>
                <w:lang w:bidi="he-IL"/>
              </w:rPr>
              <w:t>Core Data Structures</w:t>
            </w:r>
            <w:r>
              <w:rPr>
                <w:noProof/>
                <w:webHidden/>
              </w:rPr>
              <w:tab/>
            </w:r>
            <w:r>
              <w:rPr>
                <w:noProof/>
                <w:webHidden/>
              </w:rPr>
              <w:fldChar w:fldCharType="begin"/>
            </w:r>
            <w:r>
              <w:rPr>
                <w:noProof/>
                <w:webHidden/>
              </w:rPr>
              <w:instrText xml:space="preserve"> PAGEREF _Toc404592923 \h </w:instrText>
            </w:r>
          </w:ins>
          <w:r>
            <w:rPr>
              <w:noProof/>
              <w:webHidden/>
            </w:rPr>
          </w:r>
          <w:r>
            <w:rPr>
              <w:noProof/>
              <w:webHidden/>
            </w:rPr>
            <w:fldChar w:fldCharType="separate"/>
          </w:r>
          <w:ins w:id="94" w:author="Kathrin Eichler" w:date="2014-11-24T11:46:00Z">
            <w:r>
              <w:rPr>
                <w:noProof/>
                <w:webHidden/>
              </w:rPr>
              <w:t>17</w:t>
            </w:r>
            <w:r>
              <w:rPr>
                <w:noProof/>
                <w:webHidden/>
              </w:rPr>
              <w:fldChar w:fldCharType="end"/>
            </w:r>
            <w:r w:rsidRPr="00C07DCD">
              <w:rPr>
                <w:rStyle w:val="Hyperlink"/>
                <w:noProof/>
              </w:rPr>
              <w:fldChar w:fldCharType="end"/>
            </w:r>
          </w:ins>
        </w:p>
        <w:p w:rsidR="007E31F8" w:rsidRDefault="007E31F8">
          <w:pPr>
            <w:pStyle w:val="Verzeichnis2"/>
            <w:tabs>
              <w:tab w:val="left" w:pos="720"/>
              <w:tab w:val="right" w:leader="dot" w:pos="9016"/>
            </w:tabs>
            <w:rPr>
              <w:ins w:id="95" w:author="Kathrin Eichler" w:date="2014-11-24T11:46:00Z"/>
              <w:rFonts w:asciiTheme="minorHAnsi" w:eastAsiaTheme="minorEastAsia" w:hAnsiTheme="minorHAnsi" w:cstheme="minorBidi"/>
              <w:noProof/>
              <w:szCs w:val="22"/>
            </w:rPr>
          </w:pPr>
          <w:ins w:id="96"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"_Toc404592924"</w:instrText>
            </w:r>
            <w:r w:rsidRPr="00C07DCD">
              <w:rPr>
                <w:rStyle w:val="Hyperlink"/>
                <w:noProof/>
              </w:rPr>
              <w:instrText xml:space="preserve"> </w:instrText>
            </w:r>
            <w:r w:rsidRPr="00C07DCD">
              <w:rPr>
                <w:rStyle w:val="Hyperlink"/>
                <w:noProof/>
              </w:rPr>
              <w:fldChar w:fldCharType="separate"/>
            </w:r>
            <w:r w:rsidRPr="00C07DCD">
              <w:rPr>
                <w:rStyle w:val="Hyperlink"/>
                <w:noProof/>
              </w:rPr>
              <w:t>3.1</w:t>
            </w:r>
            <w:r>
              <w:rPr>
                <w:rFonts w:asciiTheme="minorHAnsi" w:eastAsiaTheme="minorEastAsia" w:hAnsiTheme="minorHAnsi" w:cstheme="minorBidi"/>
                <w:noProof/>
                <w:szCs w:val="22"/>
              </w:rPr>
              <w:tab/>
            </w:r>
            <w:r w:rsidRPr="00C07DCD">
              <w:rPr>
                <w:rStyle w:val="Hyperlink"/>
                <w:noProof/>
              </w:rPr>
              <w:t>Interaction [Gil]</w:t>
            </w:r>
            <w:r>
              <w:rPr>
                <w:noProof/>
                <w:webHidden/>
              </w:rPr>
              <w:tab/>
            </w:r>
            <w:r>
              <w:rPr>
                <w:noProof/>
                <w:webHidden/>
              </w:rPr>
              <w:fldChar w:fldCharType="begin"/>
            </w:r>
            <w:r>
              <w:rPr>
                <w:noProof/>
                <w:webHidden/>
              </w:rPr>
              <w:instrText xml:space="preserve"> PAGEREF _Toc404592924 \h </w:instrText>
            </w:r>
          </w:ins>
          <w:r>
            <w:rPr>
              <w:noProof/>
              <w:webHidden/>
            </w:rPr>
          </w:r>
          <w:r>
            <w:rPr>
              <w:noProof/>
              <w:webHidden/>
            </w:rPr>
            <w:fldChar w:fldCharType="separate"/>
          </w:r>
          <w:ins w:id="97" w:author="Kathrin Eichler" w:date="2014-11-24T11:46:00Z">
            <w:r>
              <w:rPr>
                <w:noProof/>
                <w:webHidden/>
              </w:rPr>
              <w:t>17</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98" w:author="Kathrin Eichler" w:date="2014-11-24T11:46:00Z"/>
              <w:rFonts w:asciiTheme="minorHAnsi" w:hAnsiTheme="minorHAnsi"/>
              <w:noProof/>
              <w:lang w:val="de-DE" w:eastAsia="de-DE"/>
            </w:rPr>
          </w:pPr>
          <w:ins w:id="99"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"_Toc404592925"</w:instrText>
            </w:r>
            <w:r w:rsidRPr="00C07DCD">
              <w:rPr>
                <w:rStyle w:val="Hyperlink"/>
                <w:noProof/>
              </w:rPr>
              <w:instrText xml:space="preserve"> </w:instrText>
            </w:r>
            <w:r w:rsidRPr="00C07DCD">
              <w:rPr>
                <w:rStyle w:val="Hyperlink"/>
                <w:noProof/>
              </w:rPr>
              <w:fldChar w:fldCharType="separate"/>
            </w:r>
            <w:r w:rsidRPr="00C07DCD">
              <w:rPr>
                <w:rStyle w:val="Hyperlink"/>
                <w:noProof/>
              </w:rPr>
              <w:t>3.1.1</w:t>
            </w:r>
            <w:r>
              <w:rPr>
                <w:rFonts w:asciiTheme="minorHAnsi" w:hAnsiTheme="minorHAnsi"/>
                <w:noProof/>
                <w:lang w:val="de-DE" w:eastAsia="de-DE"/>
              </w:rPr>
              <w:tab/>
            </w:r>
            <w:r w:rsidRPr="00C07DCD">
              <w:rPr>
                <w:rStyle w:val="Hyperlink"/>
                <w:noProof/>
              </w:rPr>
              <w:t>class Interaction (eu.excitementproject.tl.structure)</w:t>
            </w:r>
            <w:r>
              <w:rPr>
                <w:noProof/>
                <w:webHidden/>
              </w:rPr>
              <w:tab/>
            </w:r>
            <w:r>
              <w:rPr>
                <w:noProof/>
                <w:webHidden/>
              </w:rPr>
              <w:fldChar w:fldCharType="begin"/>
            </w:r>
            <w:r>
              <w:rPr>
                <w:noProof/>
                <w:webHidden/>
              </w:rPr>
              <w:instrText xml:space="preserve"> PAGEREF _Toc404592925 \h </w:instrText>
            </w:r>
          </w:ins>
          <w:r>
            <w:rPr>
              <w:noProof/>
              <w:webHidden/>
            </w:rPr>
          </w:r>
          <w:r>
            <w:rPr>
              <w:noProof/>
              <w:webHidden/>
            </w:rPr>
            <w:fldChar w:fldCharType="separate"/>
          </w:r>
          <w:ins w:id="100" w:author="Kathrin Eichler" w:date="2014-11-24T11:46:00Z">
            <w:r>
              <w:rPr>
                <w:noProof/>
                <w:webHidden/>
              </w:rPr>
              <w:t>17</w:t>
            </w:r>
            <w:r>
              <w:rPr>
                <w:noProof/>
                <w:webHidden/>
              </w:rPr>
              <w:fldChar w:fldCharType="end"/>
            </w:r>
            <w:r w:rsidRPr="00C07DCD">
              <w:rPr>
                <w:rStyle w:val="Hyperlink"/>
                <w:noProof/>
              </w:rPr>
              <w:fldChar w:fldCharType="end"/>
            </w:r>
          </w:ins>
        </w:p>
        <w:p w:rsidR="007E31F8" w:rsidRDefault="007E31F8">
          <w:pPr>
            <w:pStyle w:val="Verzeichnis2"/>
            <w:tabs>
              <w:tab w:val="left" w:pos="960"/>
              <w:tab w:val="right" w:leader="dot" w:pos="9016"/>
            </w:tabs>
            <w:rPr>
              <w:ins w:id="101" w:author="Kathrin Eichler" w:date="2014-11-24T11:46:00Z"/>
              <w:rFonts w:asciiTheme="minorHAnsi" w:eastAsiaTheme="minorEastAsia" w:hAnsiTheme="minorHAnsi" w:cstheme="minorBidi"/>
              <w:noProof/>
              <w:szCs w:val="22"/>
            </w:rPr>
          </w:pPr>
          <w:ins w:id="102"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"_Toc404592926"</w:instrText>
            </w:r>
            <w:r w:rsidRPr="00C07DCD">
              <w:rPr>
                <w:rStyle w:val="Hyperlink"/>
                <w:noProof/>
              </w:rPr>
              <w:instrText xml:space="preserve"> </w:instrText>
            </w:r>
            <w:r w:rsidRPr="00C07DCD">
              <w:rPr>
                <w:rStyle w:val="Hyperlink"/>
                <w:noProof/>
              </w:rPr>
              <w:fldChar w:fldCharType="separate"/>
            </w:r>
            <w:r w:rsidRPr="00C07DCD">
              <w:rPr>
                <w:rStyle w:val="Hyperlink"/>
                <w:noProof/>
              </w:rPr>
              <w:t>3.2</w:t>
            </w:r>
            <w:r>
              <w:rPr>
                <w:rFonts w:asciiTheme="minorHAnsi" w:eastAsiaTheme="minorEastAsia" w:hAnsiTheme="minorHAnsi" w:cstheme="minorBidi"/>
                <w:noProof/>
                <w:szCs w:val="22"/>
              </w:rPr>
              <w:tab/>
            </w:r>
            <w:r w:rsidRPr="00C07DCD">
              <w:rPr>
                <w:rStyle w:val="Hyperlink"/>
                <w:noProof/>
              </w:rPr>
              <w:t>Introduction to the Three Graphs [Vivi]</w:t>
            </w:r>
            <w:r>
              <w:rPr>
                <w:noProof/>
                <w:webHidden/>
              </w:rPr>
              <w:tab/>
            </w:r>
            <w:r>
              <w:rPr>
                <w:noProof/>
                <w:webHidden/>
              </w:rPr>
              <w:fldChar w:fldCharType="begin"/>
            </w:r>
            <w:r>
              <w:rPr>
                <w:noProof/>
                <w:webHidden/>
              </w:rPr>
              <w:instrText xml:space="preserve"> PAGEREF _Toc404592926 \h </w:instrText>
            </w:r>
          </w:ins>
          <w:r>
            <w:rPr>
              <w:noProof/>
              <w:webHidden/>
            </w:rPr>
          </w:r>
          <w:r>
            <w:rPr>
              <w:noProof/>
              <w:webHidden/>
            </w:rPr>
            <w:fldChar w:fldCharType="separate"/>
          </w:r>
          <w:ins w:id="103" w:author="Kathrin Eichler" w:date="2014-11-24T11:46:00Z">
            <w:r>
              <w:rPr>
                <w:noProof/>
                <w:webHidden/>
              </w:rPr>
              <w:t>18</w:t>
            </w:r>
            <w:r>
              <w:rPr>
                <w:noProof/>
                <w:webHidden/>
              </w:rPr>
              <w:fldChar w:fldCharType="end"/>
            </w:r>
            <w:r w:rsidRPr="00C07DCD">
              <w:rPr>
                <w:rStyle w:val="Hyperlink"/>
                <w:noProof/>
              </w:rPr>
              <w:fldChar w:fldCharType="end"/>
            </w:r>
          </w:ins>
        </w:p>
        <w:p w:rsidR="007E31F8" w:rsidRDefault="007E31F8">
          <w:pPr>
            <w:pStyle w:val="Verzeichnis2"/>
            <w:tabs>
              <w:tab w:val="left" w:pos="960"/>
              <w:tab w:val="right" w:leader="dot" w:pos="9016"/>
            </w:tabs>
            <w:rPr>
              <w:ins w:id="104" w:author="Kathrin Eichler" w:date="2014-11-24T11:46:00Z"/>
              <w:rFonts w:asciiTheme="minorHAnsi" w:eastAsiaTheme="minorEastAsia" w:hAnsiTheme="minorHAnsi" w:cstheme="minorBidi"/>
              <w:noProof/>
              <w:szCs w:val="22"/>
            </w:rPr>
          </w:pPr>
          <w:ins w:id="105"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"_Toc404592927"</w:instrText>
            </w:r>
            <w:r w:rsidRPr="00C07DCD">
              <w:rPr>
                <w:rStyle w:val="Hyperlink"/>
                <w:noProof/>
              </w:rPr>
              <w:instrText xml:space="preserve"> </w:instrText>
            </w:r>
            <w:r w:rsidRPr="00C07DCD">
              <w:rPr>
                <w:rStyle w:val="Hyperlink"/>
                <w:noProof/>
              </w:rPr>
              <w:fldChar w:fldCharType="separate"/>
            </w:r>
            <w:r w:rsidRPr="00C07DCD">
              <w:rPr>
                <w:rStyle w:val="Hyperlink"/>
                <w:noProof/>
              </w:rPr>
              <w:t>3.3</w:t>
            </w:r>
            <w:r>
              <w:rPr>
                <w:rFonts w:asciiTheme="minorHAnsi" w:eastAsiaTheme="minorEastAsia" w:hAnsiTheme="minorHAnsi" w:cstheme="minorBidi"/>
                <w:noProof/>
                <w:szCs w:val="22"/>
              </w:rPr>
              <w:tab/>
            </w:r>
            <w:r w:rsidRPr="00C07DCD">
              <w:rPr>
                <w:rStyle w:val="Hyperlink"/>
                <w:noProof/>
              </w:rPr>
              <w:t>Graph Data Structure in Detail</w:t>
            </w:r>
            <w:r>
              <w:rPr>
                <w:noProof/>
                <w:webHidden/>
              </w:rPr>
              <w:tab/>
            </w:r>
            <w:r>
              <w:rPr>
                <w:noProof/>
                <w:webHidden/>
              </w:rPr>
              <w:fldChar w:fldCharType="begin"/>
            </w:r>
            <w:r>
              <w:rPr>
                <w:noProof/>
                <w:webHidden/>
              </w:rPr>
              <w:instrText xml:space="preserve"> PAGEREF _Toc404592927 \h </w:instrText>
            </w:r>
          </w:ins>
          <w:r>
            <w:rPr>
              <w:noProof/>
              <w:webHidden/>
            </w:rPr>
          </w:r>
          <w:r>
            <w:rPr>
              <w:noProof/>
              <w:webHidden/>
            </w:rPr>
            <w:fldChar w:fldCharType="separate"/>
          </w:r>
          <w:ins w:id="106" w:author="Kathrin Eichler" w:date="2014-11-24T11:46:00Z">
            <w:r>
              <w:rPr>
                <w:noProof/>
                <w:webHidden/>
              </w:rPr>
              <w:t>19</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107" w:author="Kathrin Eichler" w:date="2014-11-24T11:46:00Z"/>
              <w:rFonts w:asciiTheme="minorHAnsi" w:hAnsiTheme="minorHAnsi"/>
              <w:noProof/>
              <w:lang w:val="de-DE" w:eastAsia="de-DE"/>
            </w:rPr>
          </w:pPr>
          <w:ins w:id="108"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"_Toc404592928"</w:instrText>
            </w:r>
            <w:r w:rsidRPr="00C07DCD">
              <w:rPr>
                <w:rStyle w:val="Hyperlink"/>
                <w:noProof/>
              </w:rPr>
              <w:instrText xml:space="preserve"> </w:instrText>
            </w:r>
            <w:r w:rsidRPr="00C07DCD">
              <w:rPr>
                <w:rStyle w:val="Hyperlink"/>
                <w:noProof/>
              </w:rPr>
              <w:fldChar w:fldCharType="separate"/>
            </w:r>
            <w:r w:rsidRPr="00C07DCD">
              <w:rPr>
                <w:rStyle w:val="Hyperlink"/>
                <w:noProof/>
              </w:rPr>
              <w:t>3.3.1</w:t>
            </w:r>
            <w:r>
              <w:rPr>
                <w:rFonts w:asciiTheme="minorHAnsi" w:hAnsiTheme="minorHAnsi"/>
                <w:noProof/>
                <w:lang w:val="de-DE" w:eastAsia="de-DE"/>
              </w:rPr>
              <w:tab/>
            </w:r>
            <w:r w:rsidRPr="00C07DCD">
              <w:rPr>
                <w:rStyle w:val="Hyperlink"/>
                <w:noProof/>
              </w:rPr>
              <w:t>Fragment Graph [Vivi]</w:t>
            </w:r>
            <w:r>
              <w:rPr>
                <w:noProof/>
                <w:webHidden/>
              </w:rPr>
              <w:tab/>
            </w:r>
            <w:r>
              <w:rPr>
                <w:noProof/>
                <w:webHidden/>
              </w:rPr>
              <w:fldChar w:fldCharType="begin"/>
            </w:r>
            <w:r>
              <w:rPr>
                <w:noProof/>
                <w:webHidden/>
              </w:rPr>
              <w:instrText xml:space="preserve"> PAGEREF _Toc404592928 \h </w:instrText>
            </w:r>
          </w:ins>
          <w:r>
            <w:rPr>
              <w:noProof/>
              <w:webHidden/>
            </w:rPr>
          </w:r>
          <w:r>
            <w:rPr>
              <w:noProof/>
              <w:webHidden/>
            </w:rPr>
            <w:fldChar w:fldCharType="separate"/>
          </w:r>
          <w:ins w:id="109" w:author="Kathrin Eichler" w:date="2014-11-24T11:46:00Z">
            <w:r>
              <w:rPr>
                <w:noProof/>
                <w:webHidden/>
              </w:rPr>
              <w:t>19</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110" w:author="Kathrin Eichler" w:date="2014-11-24T11:46:00Z"/>
              <w:rFonts w:asciiTheme="minorHAnsi" w:hAnsiTheme="minorHAnsi"/>
              <w:noProof/>
              <w:lang w:val="de-DE" w:eastAsia="de-DE"/>
            </w:rPr>
          </w:pPr>
          <w:ins w:id="111"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"_Toc404592929"</w:instrText>
            </w:r>
            <w:r w:rsidRPr="00C07DCD">
              <w:rPr>
                <w:rStyle w:val="Hyperlink"/>
                <w:noProof/>
              </w:rPr>
              <w:instrText xml:space="preserve"> </w:instrText>
            </w:r>
            <w:r w:rsidRPr="00C07DCD">
              <w:rPr>
                <w:rStyle w:val="Hyperlink"/>
                <w:noProof/>
              </w:rPr>
              <w:fldChar w:fldCharType="separate"/>
            </w:r>
            <w:r w:rsidRPr="00C07DCD">
              <w:rPr>
                <w:rStyle w:val="Hyperlink"/>
                <w:noProof/>
              </w:rPr>
              <w:t>3.3.2</w:t>
            </w:r>
            <w:r>
              <w:rPr>
                <w:rFonts w:asciiTheme="minorHAnsi" w:hAnsiTheme="minorHAnsi"/>
                <w:noProof/>
                <w:lang w:val="de-DE" w:eastAsia="de-DE"/>
              </w:rPr>
              <w:tab/>
            </w:r>
            <w:r w:rsidRPr="00C07DCD">
              <w:rPr>
                <w:rStyle w:val="Hyperlink"/>
                <w:noProof/>
              </w:rPr>
              <w:t>Raw Graph [Lili]</w:t>
            </w:r>
            <w:r>
              <w:rPr>
                <w:noProof/>
                <w:webHidden/>
              </w:rPr>
              <w:tab/>
            </w:r>
            <w:r>
              <w:rPr>
                <w:noProof/>
                <w:webHidden/>
              </w:rPr>
              <w:fldChar w:fldCharType="begin"/>
            </w:r>
            <w:r>
              <w:rPr>
                <w:noProof/>
                <w:webHidden/>
              </w:rPr>
              <w:instrText xml:space="preserve"> PAGEREF _Toc404592929 \h </w:instrText>
            </w:r>
          </w:ins>
          <w:r>
            <w:rPr>
              <w:noProof/>
              <w:webHidden/>
            </w:rPr>
          </w:r>
          <w:r>
            <w:rPr>
              <w:noProof/>
              <w:webHidden/>
            </w:rPr>
            <w:fldChar w:fldCharType="separate"/>
          </w:r>
          <w:ins w:id="112" w:author="Kathrin Eichler" w:date="2014-11-24T11:46:00Z">
            <w:r>
              <w:rPr>
                <w:noProof/>
                <w:webHidden/>
              </w:rPr>
              <w:t>24</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113" w:author="Kathrin Eichler" w:date="2014-11-24T11:46:00Z"/>
              <w:rFonts w:asciiTheme="minorHAnsi" w:hAnsiTheme="minorHAnsi"/>
              <w:noProof/>
              <w:lang w:val="de-DE" w:eastAsia="de-DE"/>
            </w:rPr>
          </w:pPr>
          <w:ins w:id="114"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"_Toc404592930"</w:instrText>
            </w:r>
            <w:r w:rsidRPr="00C07DCD">
              <w:rPr>
                <w:rStyle w:val="Hyperlink"/>
                <w:noProof/>
              </w:rPr>
              <w:instrText xml:space="preserve"> </w:instrText>
            </w:r>
            <w:r w:rsidRPr="00C07DCD">
              <w:rPr>
                <w:rStyle w:val="Hyperlink"/>
                <w:noProof/>
              </w:rPr>
              <w:fldChar w:fldCharType="separate"/>
            </w:r>
            <w:r w:rsidRPr="00C07DCD">
              <w:rPr>
                <w:rStyle w:val="Hyperlink"/>
                <w:noProof/>
              </w:rPr>
              <w:t>3.3.3</w:t>
            </w:r>
            <w:r>
              <w:rPr>
                <w:rFonts w:asciiTheme="minorHAnsi" w:hAnsiTheme="minorHAnsi"/>
                <w:noProof/>
                <w:lang w:val="de-DE" w:eastAsia="de-DE"/>
              </w:rPr>
              <w:tab/>
            </w:r>
            <w:r w:rsidRPr="00C07DCD">
              <w:rPr>
                <w:rStyle w:val="Hyperlink"/>
                <w:noProof/>
              </w:rPr>
              <w:t>Collapsed Graph [Lili]</w:t>
            </w:r>
            <w:r>
              <w:rPr>
                <w:noProof/>
                <w:webHidden/>
              </w:rPr>
              <w:tab/>
            </w:r>
            <w:r>
              <w:rPr>
                <w:noProof/>
                <w:webHidden/>
              </w:rPr>
              <w:fldChar w:fldCharType="begin"/>
            </w:r>
            <w:r>
              <w:rPr>
                <w:noProof/>
                <w:webHidden/>
              </w:rPr>
              <w:instrText xml:space="preserve"> PAGEREF _Toc404592930 \h </w:instrText>
            </w:r>
          </w:ins>
          <w:r>
            <w:rPr>
              <w:noProof/>
              <w:webHidden/>
            </w:rPr>
          </w:r>
          <w:r>
            <w:rPr>
              <w:noProof/>
              <w:webHidden/>
            </w:rPr>
            <w:fldChar w:fldCharType="separate"/>
          </w:r>
          <w:ins w:id="115" w:author="Kathrin Eichler" w:date="2014-11-24T11:46:00Z">
            <w:r>
              <w:rPr>
                <w:noProof/>
                <w:webHidden/>
              </w:rPr>
              <w:t>27</w:t>
            </w:r>
            <w:r>
              <w:rPr>
                <w:noProof/>
                <w:webHidden/>
              </w:rPr>
              <w:fldChar w:fldCharType="end"/>
            </w:r>
            <w:r w:rsidRPr="00C07DCD">
              <w:rPr>
                <w:rStyle w:val="Hyperlink"/>
                <w:noProof/>
              </w:rPr>
              <w:fldChar w:fldCharType="end"/>
            </w:r>
          </w:ins>
        </w:p>
        <w:p w:rsidR="007E31F8" w:rsidRDefault="007E31F8">
          <w:pPr>
            <w:pStyle w:val="Verzeichnis1"/>
            <w:tabs>
              <w:tab w:val="left" w:pos="442"/>
              <w:tab w:val="right" w:leader="dot" w:pos="9016"/>
            </w:tabs>
            <w:rPr>
              <w:ins w:id="116" w:author="Kathrin Eichler" w:date="2014-11-24T11:46:00Z"/>
              <w:rFonts w:asciiTheme="minorHAnsi" w:eastAsiaTheme="minorEastAsia" w:hAnsiTheme="minorHAnsi" w:cstheme="minorBidi"/>
              <w:noProof/>
              <w:szCs w:val="22"/>
            </w:rPr>
          </w:pPr>
          <w:ins w:id="117"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"_Toc404592931"</w:instrText>
            </w:r>
            <w:r w:rsidRPr="00C07DCD">
              <w:rPr>
                <w:rStyle w:val="Hyperlink"/>
                <w:noProof/>
              </w:rPr>
              <w:instrText xml:space="preserve"> </w:instrText>
            </w:r>
            <w:r w:rsidRPr="00C07DCD">
              <w:rPr>
                <w:rStyle w:val="Hyperlink"/>
                <w:noProof/>
              </w:rPr>
              <w:fldChar w:fldCharType="separate"/>
            </w:r>
            <w:r w:rsidRPr="00C07DCD">
              <w:rPr>
                <w:rStyle w:val="Hyperlink"/>
                <w:noProof/>
                <w:lang w:bidi="he-IL"/>
              </w:rPr>
              <w:t>4.</w:t>
            </w:r>
            <w:r>
              <w:rPr>
                <w:rFonts w:asciiTheme="minorHAnsi" w:eastAsiaTheme="minorEastAsia" w:hAnsiTheme="minorHAnsi" w:cstheme="minorBidi"/>
                <w:noProof/>
                <w:szCs w:val="22"/>
              </w:rPr>
              <w:tab/>
            </w:r>
            <w:r w:rsidRPr="00C07DCD">
              <w:rPr>
                <w:rStyle w:val="Hyperlink"/>
                <w:noProof/>
                <w:lang w:bidi="he-IL"/>
              </w:rPr>
              <w:t>UIMA Type System for Transduction Layer [Gil]</w:t>
            </w:r>
            <w:r>
              <w:rPr>
                <w:noProof/>
                <w:webHidden/>
              </w:rPr>
              <w:tab/>
            </w:r>
            <w:r>
              <w:rPr>
                <w:noProof/>
                <w:webHidden/>
              </w:rPr>
              <w:fldChar w:fldCharType="begin"/>
            </w:r>
            <w:r>
              <w:rPr>
                <w:noProof/>
                <w:webHidden/>
              </w:rPr>
              <w:instrText xml:space="preserve"> PAGEREF _Toc404592931 \h </w:instrText>
            </w:r>
          </w:ins>
          <w:r>
            <w:rPr>
              <w:noProof/>
              <w:webHidden/>
            </w:rPr>
          </w:r>
          <w:r>
            <w:rPr>
              <w:noProof/>
              <w:webHidden/>
            </w:rPr>
            <w:fldChar w:fldCharType="separate"/>
          </w:r>
          <w:ins w:id="118" w:author="Kathrin Eichler" w:date="2014-11-24T11:46:00Z">
            <w:r>
              <w:rPr>
                <w:noProof/>
                <w:webHidden/>
              </w:rPr>
              <w:t>30</w:t>
            </w:r>
            <w:r>
              <w:rPr>
                <w:noProof/>
                <w:webHidden/>
              </w:rPr>
              <w:fldChar w:fldCharType="end"/>
            </w:r>
            <w:r w:rsidRPr="00C07DCD">
              <w:rPr>
                <w:rStyle w:val="Hyperlink"/>
                <w:noProof/>
              </w:rPr>
              <w:fldChar w:fldCharType="end"/>
            </w:r>
          </w:ins>
        </w:p>
        <w:p w:rsidR="007E31F8" w:rsidRDefault="007E31F8">
          <w:pPr>
            <w:pStyle w:val="Verzeichnis2"/>
            <w:tabs>
              <w:tab w:val="left" w:pos="720"/>
              <w:tab w:val="right" w:leader="dot" w:pos="9016"/>
            </w:tabs>
            <w:rPr>
              <w:ins w:id="119" w:author="Kathrin Eichler" w:date="2014-11-24T11:46:00Z"/>
              <w:rFonts w:asciiTheme="minorHAnsi" w:eastAsiaTheme="minorEastAsia" w:hAnsiTheme="minorHAnsi" w:cstheme="minorBidi"/>
              <w:noProof/>
              <w:szCs w:val="22"/>
            </w:rPr>
          </w:pPr>
          <w:ins w:id="120"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"_Toc404592932"</w:instrText>
            </w:r>
            <w:r w:rsidRPr="00C07DCD">
              <w:rPr>
                <w:rStyle w:val="Hyperlink"/>
                <w:noProof/>
              </w:rPr>
              <w:instrText xml:space="preserve"> </w:instrText>
            </w:r>
            <w:r w:rsidRPr="00C07DCD">
              <w:rPr>
                <w:rStyle w:val="Hyperlink"/>
                <w:noProof/>
              </w:rPr>
              <w:fldChar w:fldCharType="separate"/>
            </w:r>
            <w:r w:rsidRPr="00C07DCD">
              <w:rPr>
                <w:rStyle w:val="Hyperlink"/>
                <w:noProof/>
              </w:rPr>
              <w:t>4.1</w:t>
            </w:r>
            <w:r>
              <w:rPr>
                <w:rFonts w:asciiTheme="minorHAnsi" w:eastAsiaTheme="minorEastAsia" w:hAnsiTheme="minorHAnsi" w:cstheme="minorBidi"/>
                <w:noProof/>
                <w:szCs w:val="22"/>
              </w:rPr>
              <w:tab/>
            </w:r>
            <w:r w:rsidRPr="00C07DCD">
              <w:rPr>
                <w:rStyle w:val="Hyperlink"/>
                <w:noProof/>
              </w:rPr>
              <w:t>Introduction</w:t>
            </w:r>
            <w:r>
              <w:rPr>
                <w:noProof/>
                <w:webHidden/>
              </w:rPr>
              <w:tab/>
            </w:r>
            <w:r>
              <w:rPr>
                <w:noProof/>
                <w:webHidden/>
              </w:rPr>
              <w:fldChar w:fldCharType="begin"/>
            </w:r>
            <w:r>
              <w:rPr>
                <w:noProof/>
                <w:webHidden/>
              </w:rPr>
              <w:instrText xml:space="preserve"> PAGEREF _Toc404592932 \h </w:instrText>
            </w:r>
          </w:ins>
          <w:r>
            <w:rPr>
              <w:noProof/>
              <w:webHidden/>
            </w:rPr>
          </w:r>
          <w:r>
            <w:rPr>
              <w:noProof/>
              <w:webHidden/>
            </w:rPr>
            <w:fldChar w:fldCharType="separate"/>
          </w:r>
          <w:ins w:id="121" w:author="Kathrin Eichler" w:date="2014-11-24T11:46:00Z">
            <w:r>
              <w:rPr>
                <w:noProof/>
                <w:webHidden/>
              </w:rPr>
              <w:t>30</w:t>
            </w:r>
            <w:r>
              <w:rPr>
                <w:noProof/>
                <w:webHidden/>
              </w:rPr>
              <w:fldChar w:fldCharType="end"/>
            </w:r>
            <w:r w:rsidRPr="00C07DCD">
              <w:rPr>
                <w:rStyle w:val="Hyperlink"/>
                <w:noProof/>
              </w:rPr>
              <w:fldChar w:fldCharType="end"/>
            </w:r>
          </w:ins>
        </w:p>
        <w:p w:rsidR="007E31F8" w:rsidRDefault="007E31F8">
          <w:pPr>
            <w:pStyle w:val="Verzeichnis2"/>
            <w:tabs>
              <w:tab w:val="left" w:pos="960"/>
              <w:tab w:val="right" w:leader="dot" w:pos="9016"/>
            </w:tabs>
            <w:rPr>
              <w:ins w:id="122" w:author="Kathrin Eichler" w:date="2014-11-24T11:46:00Z"/>
              <w:rFonts w:asciiTheme="minorHAnsi" w:eastAsiaTheme="minorEastAsia" w:hAnsiTheme="minorHAnsi" w:cstheme="minorBidi"/>
              <w:noProof/>
              <w:szCs w:val="22"/>
            </w:rPr>
          </w:pPr>
          <w:ins w:id="123"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"_Toc404592933"</w:instrText>
            </w:r>
            <w:r w:rsidRPr="00C07DCD">
              <w:rPr>
                <w:rStyle w:val="Hyperlink"/>
                <w:noProof/>
              </w:rPr>
              <w:instrText xml:space="preserve"> </w:instrText>
            </w:r>
            <w:r w:rsidRPr="00C07DCD">
              <w:rPr>
                <w:rStyle w:val="Hyperlink"/>
                <w:noProof/>
              </w:rPr>
              <w:fldChar w:fldCharType="separate"/>
            </w:r>
            <w:r w:rsidRPr="00C07DCD">
              <w:rPr>
                <w:rStyle w:val="Hyperlink"/>
                <w:noProof/>
              </w:rPr>
              <w:t>4.2</w:t>
            </w:r>
            <w:r>
              <w:rPr>
                <w:rFonts w:asciiTheme="minorHAnsi" w:eastAsiaTheme="minorEastAsia" w:hAnsiTheme="minorHAnsi" w:cstheme="minorBidi"/>
                <w:noProof/>
                <w:szCs w:val="22"/>
              </w:rPr>
              <w:tab/>
            </w:r>
            <w:r w:rsidRPr="00C07DCD">
              <w:rPr>
                <w:rStyle w:val="Hyperlink"/>
                <w:noProof/>
              </w:rPr>
              <w:t>Types</w:t>
            </w:r>
            <w:r>
              <w:rPr>
                <w:noProof/>
                <w:webHidden/>
              </w:rPr>
              <w:tab/>
            </w:r>
            <w:r>
              <w:rPr>
                <w:noProof/>
                <w:webHidden/>
              </w:rPr>
              <w:fldChar w:fldCharType="begin"/>
            </w:r>
            <w:r>
              <w:rPr>
                <w:noProof/>
                <w:webHidden/>
              </w:rPr>
              <w:instrText xml:space="preserve"> PAGEREF _Toc404592933 \h </w:instrText>
            </w:r>
          </w:ins>
          <w:r>
            <w:rPr>
              <w:noProof/>
              <w:webHidden/>
            </w:rPr>
          </w:r>
          <w:r>
            <w:rPr>
              <w:noProof/>
              <w:webHidden/>
            </w:rPr>
            <w:fldChar w:fldCharType="separate"/>
          </w:r>
          <w:ins w:id="124" w:author="Kathrin Eichler" w:date="2014-11-24T11:46:00Z">
            <w:r>
              <w:rPr>
                <w:noProof/>
                <w:webHidden/>
              </w:rPr>
              <w:t>31</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125" w:author="Kathrin Eichler" w:date="2014-11-24T11:46:00Z"/>
              <w:rFonts w:asciiTheme="minorHAnsi" w:hAnsiTheme="minorHAnsi"/>
              <w:noProof/>
              <w:lang w:val="de-DE" w:eastAsia="de-DE"/>
            </w:rPr>
          </w:pPr>
          <w:ins w:id="126"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"_Toc404592934"</w:instrText>
            </w:r>
            <w:r w:rsidRPr="00C07DCD">
              <w:rPr>
                <w:rStyle w:val="Hyperlink"/>
                <w:noProof/>
              </w:rPr>
              <w:instrText xml:space="preserve"> </w:instrText>
            </w:r>
            <w:r w:rsidRPr="00C07DCD">
              <w:rPr>
                <w:rStyle w:val="Hyperlink"/>
                <w:noProof/>
              </w:rPr>
              <w:fldChar w:fldCharType="separate"/>
            </w:r>
            <w:r w:rsidRPr="00C07DCD">
              <w:rPr>
                <w:rStyle w:val="Hyperlink"/>
                <w:noProof/>
              </w:rPr>
              <w:t>4.2.1</w:t>
            </w:r>
            <w:r>
              <w:rPr>
                <w:rFonts w:asciiTheme="minorHAnsi" w:hAnsiTheme="minorHAnsi"/>
                <w:noProof/>
                <w:lang w:val="de-DE" w:eastAsia="de-DE"/>
              </w:rPr>
              <w:tab/>
            </w:r>
            <w:r w:rsidRPr="00C07DCD">
              <w:rPr>
                <w:rStyle w:val="Hyperlink"/>
                <w:noProof/>
              </w:rPr>
              <w:t>Metadata (eu.excitement.type.tl)</w:t>
            </w:r>
            <w:r>
              <w:rPr>
                <w:noProof/>
                <w:webHidden/>
              </w:rPr>
              <w:tab/>
            </w:r>
            <w:r>
              <w:rPr>
                <w:noProof/>
                <w:webHidden/>
              </w:rPr>
              <w:fldChar w:fldCharType="begin"/>
            </w:r>
            <w:r>
              <w:rPr>
                <w:noProof/>
                <w:webHidden/>
              </w:rPr>
              <w:instrText xml:space="preserve"> PAGEREF _Toc404592934 \h </w:instrText>
            </w:r>
          </w:ins>
          <w:r>
            <w:rPr>
              <w:noProof/>
              <w:webHidden/>
            </w:rPr>
          </w:r>
          <w:r>
            <w:rPr>
              <w:noProof/>
              <w:webHidden/>
            </w:rPr>
            <w:fldChar w:fldCharType="separate"/>
          </w:r>
          <w:ins w:id="127" w:author="Kathrin Eichler" w:date="2014-11-24T11:46:00Z">
            <w:r>
              <w:rPr>
                <w:noProof/>
                <w:webHidden/>
              </w:rPr>
              <w:t>31</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128" w:author="Kathrin Eichler" w:date="2014-11-24T11:46:00Z"/>
              <w:rFonts w:asciiTheme="minorHAnsi" w:hAnsiTheme="minorHAnsi"/>
              <w:noProof/>
              <w:lang w:val="de-DE" w:eastAsia="de-DE"/>
            </w:rPr>
          </w:pPr>
          <w:ins w:id="129"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"_Toc404592935"</w:instrText>
            </w:r>
            <w:r w:rsidRPr="00C07DCD">
              <w:rPr>
                <w:rStyle w:val="Hyperlink"/>
                <w:noProof/>
              </w:rPr>
              <w:instrText xml:space="preserve"> </w:instrText>
            </w:r>
            <w:r w:rsidRPr="00C07DCD">
              <w:rPr>
                <w:rStyle w:val="Hyperlink"/>
                <w:noProof/>
              </w:rPr>
              <w:fldChar w:fldCharType="separate"/>
            </w:r>
            <w:r w:rsidRPr="00C07DCD">
              <w:rPr>
                <w:rStyle w:val="Hyperlink"/>
                <w:noProof/>
              </w:rPr>
              <w:t>4.2.2</w:t>
            </w:r>
            <w:r>
              <w:rPr>
                <w:rFonts w:asciiTheme="minorHAnsi" w:hAnsiTheme="minorHAnsi"/>
                <w:noProof/>
                <w:lang w:val="de-DE" w:eastAsia="de-DE"/>
              </w:rPr>
              <w:tab/>
            </w:r>
            <w:r w:rsidRPr="00C07DCD">
              <w:rPr>
                <w:rStyle w:val="Hyperlink"/>
                <w:noProof/>
              </w:rPr>
              <w:t>FragmentAnnotation (eu.excitement.type.tl)</w:t>
            </w:r>
            <w:r>
              <w:rPr>
                <w:noProof/>
                <w:webHidden/>
              </w:rPr>
              <w:tab/>
            </w:r>
            <w:r>
              <w:rPr>
                <w:noProof/>
                <w:webHidden/>
              </w:rPr>
              <w:fldChar w:fldCharType="begin"/>
            </w:r>
            <w:r>
              <w:rPr>
                <w:noProof/>
                <w:webHidden/>
              </w:rPr>
              <w:instrText xml:space="preserve"> PAGEREF _Toc404592935 \h </w:instrText>
            </w:r>
          </w:ins>
          <w:r>
            <w:rPr>
              <w:noProof/>
              <w:webHidden/>
            </w:rPr>
          </w:r>
          <w:r>
            <w:rPr>
              <w:noProof/>
              <w:webHidden/>
            </w:rPr>
            <w:fldChar w:fldCharType="separate"/>
          </w:r>
          <w:ins w:id="130" w:author="Kathrin Eichler" w:date="2014-11-24T11:46:00Z">
            <w:r>
              <w:rPr>
                <w:noProof/>
                <w:webHidden/>
              </w:rPr>
              <w:t>31</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131" w:author="Kathrin Eichler" w:date="2014-11-24T11:46:00Z"/>
              <w:rFonts w:asciiTheme="minorHAnsi" w:hAnsiTheme="minorHAnsi"/>
              <w:noProof/>
              <w:lang w:val="de-DE" w:eastAsia="de-DE"/>
            </w:rPr>
          </w:pPr>
          <w:ins w:id="132"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"_Toc404592936"</w:instrText>
            </w:r>
            <w:r w:rsidRPr="00C07DCD">
              <w:rPr>
                <w:rStyle w:val="Hyperlink"/>
                <w:noProof/>
              </w:rPr>
              <w:instrText xml:space="preserve"> </w:instrText>
            </w:r>
            <w:r w:rsidRPr="00C07DCD">
              <w:rPr>
                <w:rStyle w:val="Hyperlink"/>
                <w:noProof/>
              </w:rPr>
              <w:fldChar w:fldCharType="separate"/>
            </w:r>
            <w:r w:rsidRPr="00C07DCD">
              <w:rPr>
                <w:rStyle w:val="Hyperlink"/>
                <w:noProof/>
              </w:rPr>
              <w:t>4.2.3</w:t>
            </w:r>
            <w:r>
              <w:rPr>
                <w:rFonts w:asciiTheme="minorHAnsi" w:hAnsiTheme="minorHAnsi"/>
                <w:noProof/>
                <w:lang w:val="de-DE" w:eastAsia="de-DE"/>
              </w:rPr>
              <w:tab/>
            </w:r>
            <w:r w:rsidRPr="00C07DCD">
              <w:rPr>
                <w:rStyle w:val="Hyperlink"/>
                <w:noProof/>
              </w:rPr>
              <w:t>FragmentPart (eu.excitement.type.tl)</w:t>
            </w:r>
            <w:r>
              <w:rPr>
                <w:noProof/>
                <w:webHidden/>
              </w:rPr>
              <w:tab/>
            </w:r>
            <w:r>
              <w:rPr>
                <w:noProof/>
                <w:webHidden/>
              </w:rPr>
              <w:fldChar w:fldCharType="begin"/>
            </w:r>
            <w:r>
              <w:rPr>
                <w:noProof/>
                <w:webHidden/>
              </w:rPr>
              <w:instrText xml:space="preserve"> PAGEREF _Toc404592936 \h </w:instrText>
            </w:r>
          </w:ins>
          <w:r>
            <w:rPr>
              <w:noProof/>
              <w:webHidden/>
            </w:rPr>
          </w:r>
          <w:r>
            <w:rPr>
              <w:noProof/>
              <w:webHidden/>
            </w:rPr>
            <w:fldChar w:fldCharType="separate"/>
          </w:r>
          <w:ins w:id="133" w:author="Kathrin Eichler" w:date="2014-11-24T11:46:00Z">
            <w:r>
              <w:rPr>
                <w:noProof/>
                <w:webHidden/>
              </w:rPr>
              <w:t>32</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134" w:author="Kathrin Eichler" w:date="2014-11-24T11:46:00Z"/>
              <w:rFonts w:asciiTheme="minorHAnsi" w:hAnsiTheme="minorHAnsi"/>
              <w:noProof/>
              <w:lang w:val="de-DE" w:eastAsia="de-DE"/>
            </w:rPr>
          </w:pPr>
          <w:ins w:id="135"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"_Toc404592937"</w:instrText>
            </w:r>
            <w:r w:rsidRPr="00C07DCD">
              <w:rPr>
                <w:rStyle w:val="Hyperlink"/>
                <w:noProof/>
              </w:rPr>
              <w:instrText xml:space="preserve"> </w:instrText>
            </w:r>
            <w:r w:rsidRPr="00C07DCD">
              <w:rPr>
                <w:rStyle w:val="Hyperlink"/>
                <w:noProof/>
              </w:rPr>
              <w:fldChar w:fldCharType="separate"/>
            </w:r>
            <w:r w:rsidRPr="00C07DCD">
              <w:rPr>
                <w:rStyle w:val="Hyperlink"/>
                <w:noProof/>
              </w:rPr>
              <w:t>4.2.4</w:t>
            </w:r>
            <w:r>
              <w:rPr>
                <w:rFonts w:asciiTheme="minorHAnsi" w:hAnsiTheme="minorHAnsi"/>
                <w:noProof/>
                <w:lang w:val="de-DE" w:eastAsia="de-DE"/>
              </w:rPr>
              <w:tab/>
            </w:r>
            <w:r w:rsidRPr="00C07DCD">
              <w:rPr>
                <w:rStyle w:val="Hyperlink"/>
                <w:noProof/>
              </w:rPr>
              <w:t>AssumedFragment (eu.excitement.type.tl)</w:t>
            </w:r>
            <w:r>
              <w:rPr>
                <w:noProof/>
                <w:webHidden/>
              </w:rPr>
              <w:tab/>
            </w:r>
            <w:r>
              <w:rPr>
                <w:noProof/>
                <w:webHidden/>
              </w:rPr>
              <w:fldChar w:fldCharType="begin"/>
            </w:r>
            <w:r>
              <w:rPr>
                <w:noProof/>
                <w:webHidden/>
              </w:rPr>
              <w:instrText xml:space="preserve"> PAGEREF _Toc404592937 \h </w:instrText>
            </w:r>
          </w:ins>
          <w:r>
            <w:rPr>
              <w:noProof/>
              <w:webHidden/>
            </w:rPr>
          </w:r>
          <w:r>
            <w:rPr>
              <w:noProof/>
              <w:webHidden/>
            </w:rPr>
            <w:fldChar w:fldCharType="separate"/>
          </w:r>
          <w:ins w:id="136" w:author="Kathrin Eichler" w:date="2014-11-24T11:46:00Z">
            <w:r>
              <w:rPr>
                <w:noProof/>
                <w:webHidden/>
              </w:rPr>
              <w:t>32</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137" w:author="Kathrin Eichler" w:date="2014-11-24T11:46:00Z"/>
              <w:rFonts w:asciiTheme="minorHAnsi" w:hAnsiTheme="minorHAnsi"/>
              <w:noProof/>
              <w:lang w:val="de-DE" w:eastAsia="de-DE"/>
            </w:rPr>
          </w:pPr>
          <w:ins w:id="138"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"_Toc404592938"</w:instrText>
            </w:r>
            <w:r w:rsidRPr="00C07DCD">
              <w:rPr>
                <w:rStyle w:val="Hyperlink"/>
                <w:noProof/>
              </w:rPr>
              <w:instrText xml:space="preserve"> </w:instrText>
            </w:r>
            <w:r w:rsidRPr="00C07DCD">
              <w:rPr>
                <w:rStyle w:val="Hyperlink"/>
                <w:noProof/>
              </w:rPr>
              <w:fldChar w:fldCharType="separate"/>
            </w:r>
            <w:r w:rsidRPr="00C07DCD">
              <w:rPr>
                <w:rStyle w:val="Hyperlink"/>
                <w:noProof/>
              </w:rPr>
              <w:t>4.2.5</w:t>
            </w:r>
            <w:r>
              <w:rPr>
                <w:rFonts w:asciiTheme="minorHAnsi" w:hAnsiTheme="minorHAnsi"/>
                <w:noProof/>
                <w:lang w:val="de-DE" w:eastAsia="de-DE"/>
              </w:rPr>
              <w:tab/>
            </w:r>
            <w:r w:rsidRPr="00C07DCD">
              <w:rPr>
                <w:rStyle w:val="Hyperlink"/>
                <w:noProof/>
              </w:rPr>
              <w:t>DeterminedFragment (eu.excitement.type.tl)</w:t>
            </w:r>
            <w:r>
              <w:rPr>
                <w:noProof/>
                <w:webHidden/>
              </w:rPr>
              <w:tab/>
            </w:r>
            <w:r>
              <w:rPr>
                <w:noProof/>
                <w:webHidden/>
              </w:rPr>
              <w:fldChar w:fldCharType="begin"/>
            </w:r>
            <w:r>
              <w:rPr>
                <w:noProof/>
                <w:webHidden/>
              </w:rPr>
              <w:instrText xml:space="preserve"> PAGEREF _Toc404592938 \h </w:instrText>
            </w:r>
          </w:ins>
          <w:r>
            <w:rPr>
              <w:noProof/>
              <w:webHidden/>
            </w:rPr>
          </w:r>
          <w:r>
            <w:rPr>
              <w:noProof/>
              <w:webHidden/>
            </w:rPr>
            <w:fldChar w:fldCharType="separate"/>
          </w:r>
          <w:ins w:id="139" w:author="Kathrin Eichler" w:date="2014-11-24T11:46:00Z">
            <w:r>
              <w:rPr>
                <w:noProof/>
                <w:webHidden/>
              </w:rPr>
              <w:t>33</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140" w:author="Kathrin Eichler" w:date="2014-11-24T11:46:00Z"/>
              <w:rFonts w:asciiTheme="minorHAnsi" w:hAnsiTheme="minorHAnsi"/>
              <w:noProof/>
              <w:lang w:val="de-DE" w:eastAsia="de-DE"/>
            </w:rPr>
          </w:pPr>
          <w:ins w:id="141"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"_Toc404592939"</w:instrText>
            </w:r>
            <w:r w:rsidRPr="00C07DCD">
              <w:rPr>
                <w:rStyle w:val="Hyperlink"/>
                <w:noProof/>
              </w:rPr>
              <w:instrText xml:space="preserve"> </w:instrText>
            </w:r>
            <w:r w:rsidRPr="00C07DCD">
              <w:rPr>
                <w:rStyle w:val="Hyperlink"/>
                <w:noProof/>
              </w:rPr>
              <w:fldChar w:fldCharType="separate"/>
            </w:r>
            <w:r w:rsidRPr="00C07DCD">
              <w:rPr>
                <w:rStyle w:val="Hyperlink"/>
                <w:noProof/>
              </w:rPr>
              <w:t>4.2.6</w:t>
            </w:r>
            <w:r>
              <w:rPr>
                <w:rFonts w:asciiTheme="minorHAnsi" w:hAnsiTheme="minorHAnsi"/>
                <w:noProof/>
                <w:lang w:val="de-DE" w:eastAsia="de-DE"/>
              </w:rPr>
              <w:tab/>
            </w:r>
            <w:r w:rsidRPr="00C07DCD">
              <w:rPr>
                <w:rStyle w:val="Hyperlink"/>
                <w:noProof/>
              </w:rPr>
              <w:t>ModifierAnnotation (eu.excitement.type.tl)</w:t>
            </w:r>
            <w:r>
              <w:rPr>
                <w:noProof/>
                <w:webHidden/>
              </w:rPr>
              <w:tab/>
            </w:r>
            <w:r>
              <w:rPr>
                <w:noProof/>
                <w:webHidden/>
              </w:rPr>
              <w:fldChar w:fldCharType="begin"/>
            </w:r>
            <w:r>
              <w:rPr>
                <w:noProof/>
                <w:webHidden/>
              </w:rPr>
              <w:instrText xml:space="preserve"> PAGEREF _Toc404592939 \h </w:instrText>
            </w:r>
          </w:ins>
          <w:r>
            <w:rPr>
              <w:noProof/>
              <w:webHidden/>
            </w:rPr>
          </w:r>
          <w:r>
            <w:rPr>
              <w:noProof/>
              <w:webHidden/>
            </w:rPr>
            <w:fldChar w:fldCharType="separate"/>
          </w:r>
          <w:ins w:id="142" w:author="Kathrin Eichler" w:date="2014-11-24T11:46:00Z">
            <w:r>
              <w:rPr>
                <w:noProof/>
                <w:webHidden/>
              </w:rPr>
              <w:t>33</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143" w:author="Kathrin Eichler" w:date="2014-11-24T11:46:00Z"/>
              <w:rFonts w:asciiTheme="minorHAnsi" w:hAnsiTheme="minorHAnsi"/>
              <w:noProof/>
              <w:lang w:val="de-DE" w:eastAsia="de-DE"/>
            </w:rPr>
          </w:pPr>
          <w:ins w:id="144" w:author="Kathrin Eichler" w:date="2014-11-24T11:46:00Z">
            <w:r w:rsidRPr="00C07DCD">
              <w:rPr>
                <w:rStyle w:val="Hyperlink"/>
                <w:noProof/>
              </w:rPr>
              <w:lastRenderedPageBreak/>
              <w:fldChar w:fldCharType="begin"/>
            </w:r>
            <w:r w:rsidRPr="00C07DCD">
              <w:rPr>
                <w:rStyle w:val="Hyperlink"/>
                <w:noProof/>
              </w:rPr>
              <w:instrText xml:space="preserve"> </w:instrText>
            </w:r>
            <w:r>
              <w:rPr>
                <w:noProof/>
              </w:rPr>
              <w:instrText>HYPERLINK \l "_Toc404592940"</w:instrText>
            </w:r>
            <w:r w:rsidRPr="00C07DCD">
              <w:rPr>
                <w:rStyle w:val="Hyperlink"/>
                <w:noProof/>
              </w:rPr>
              <w:instrText xml:space="preserve"> </w:instrText>
            </w:r>
            <w:r w:rsidRPr="00C07DCD">
              <w:rPr>
                <w:rStyle w:val="Hyperlink"/>
                <w:noProof/>
              </w:rPr>
              <w:fldChar w:fldCharType="separate"/>
            </w:r>
            <w:r w:rsidRPr="00C07DCD">
              <w:rPr>
                <w:rStyle w:val="Hyperlink"/>
                <w:noProof/>
              </w:rPr>
              <w:t>4.2.7</w:t>
            </w:r>
            <w:r>
              <w:rPr>
                <w:rFonts w:asciiTheme="minorHAnsi" w:hAnsiTheme="minorHAnsi"/>
                <w:noProof/>
                <w:lang w:val="de-DE" w:eastAsia="de-DE"/>
              </w:rPr>
              <w:tab/>
            </w:r>
            <w:r w:rsidRPr="00C07DCD">
              <w:rPr>
                <w:rStyle w:val="Hyperlink"/>
                <w:noProof/>
              </w:rPr>
              <w:t>CategoryAnnotation (eu.excitement.type.tl)</w:t>
            </w:r>
            <w:r>
              <w:rPr>
                <w:noProof/>
                <w:webHidden/>
              </w:rPr>
              <w:tab/>
            </w:r>
            <w:r>
              <w:rPr>
                <w:noProof/>
                <w:webHidden/>
              </w:rPr>
              <w:fldChar w:fldCharType="begin"/>
            </w:r>
            <w:r>
              <w:rPr>
                <w:noProof/>
                <w:webHidden/>
              </w:rPr>
              <w:instrText xml:space="preserve"> PAGEREF _Toc404592940 \h </w:instrText>
            </w:r>
          </w:ins>
          <w:r>
            <w:rPr>
              <w:noProof/>
              <w:webHidden/>
            </w:rPr>
          </w:r>
          <w:r>
            <w:rPr>
              <w:noProof/>
              <w:webHidden/>
            </w:rPr>
            <w:fldChar w:fldCharType="separate"/>
          </w:r>
          <w:ins w:id="145" w:author="Kathrin Eichler" w:date="2014-11-24T11:46:00Z">
            <w:r>
              <w:rPr>
                <w:noProof/>
                <w:webHidden/>
              </w:rPr>
              <w:t>34</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146" w:author="Kathrin Eichler" w:date="2014-11-24T11:46:00Z"/>
              <w:rFonts w:asciiTheme="minorHAnsi" w:hAnsiTheme="minorHAnsi"/>
              <w:noProof/>
              <w:lang w:val="de-DE" w:eastAsia="de-DE"/>
            </w:rPr>
          </w:pPr>
          <w:ins w:id="147"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"_Toc404592941"</w:instrText>
            </w:r>
            <w:r w:rsidRPr="00C07DCD">
              <w:rPr>
                <w:rStyle w:val="Hyperlink"/>
                <w:noProof/>
              </w:rPr>
              <w:instrText xml:space="preserve"> </w:instrText>
            </w:r>
            <w:r w:rsidRPr="00C07DCD">
              <w:rPr>
                <w:rStyle w:val="Hyperlink"/>
                <w:noProof/>
              </w:rPr>
              <w:fldChar w:fldCharType="separate"/>
            </w:r>
            <w:r w:rsidRPr="00C07DCD">
              <w:rPr>
                <w:rStyle w:val="Hyperlink"/>
                <w:noProof/>
              </w:rPr>
              <w:t>4.2.8</w:t>
            </w:r>
            <w:r>
              <w:rPr>
                <w:rFonts w:asciiTheme="minorHAnsi" w:hAnsiTheme="minorHAnsi"/>
                <w:noProof/>
                <w:lang w:val="de-DE" w:eastAsia="de-DE"/>
              </w:rPr>
              <w:tab/>
            </w:r>
            <w:r w:rsidRPr="00C07DCD">
              <w:rPr>
                <w:rStyle w:val="Hyperlink"/>
                <w:noProof/>
              </w:rPr>
              <w:t>CategoryDecision (eu.excitement.type.tl)</w:t>
            </w:r>
            <w:r>
              <w:rPr>
                <w:noProof/>
                <w:webHidden/>
              </w:rPr>
              <w:tab/>
            </w:r>
            <w:r>
              <w:rPr>
                <w:noProof/>
                <w:webHidden/>
              </w:rPr>
              <w:fldChar w:fldCharType="begin"/>
            </w:r>
            <w:r>
              <w:rPr>
                <w:noProof/>
                <w:webHidden/>
              </w:rPr>
              <w:instrText xml:space="preserve"> PAGEREF _Toc404592941 \h </w:instrText>
            </w:r>
          </w:ins>
          <w:r>
            <w:rPr>
              <w:noProof/>
              <w:webHidden/>
            </w:rPr>
          </w:r>
          <w:r>
            <w:rPr>
              <w:noProof/>
              <w:webHidden/>
            </w:rPr>
            <w:fldChar w:fldCharType="separate"/>
          </w:r>
          <w:ins w:id="148" w:author="Kathrin Eichler" w:date="2014-11-24T11:46:00Z">
            <w:r>
              <w:rPr>
                <w:noProof/>
                <w:webHidden/>
              </w:rPr>
              <w:t>35</w:t>
            </w:r>
            <w:r>
              <w:rPr>
                <w:noProof/>
                <w:webHidden/>
              </w:rPr>
              <w:fldChar w:fldCharType="end"/>
            </w:r>
            <w:r w:rsidRPr="00C07DCD">
              <w:rPr>
                <w:rStyle w:val="Hyperlink"/>
                <w:noProof/>
              </w:rPr>
              <w:fldChar w:fldCharType="end"/>
            </w:r>
          </w:ins>
        </w:p>
        <w:p w:rsidR="007E31F8" w:rsidRDefault="007E31F8">
          <w:pPr>
            <w:pStyle w:val="Verzeichnis1"/>
            <w:tabs>
              <w:tab w:val="left" w:pos="442"/>
              <w:tab w:val="right" w:leader="dot" w:pos="9016"/>
            </w:tabs>
            <w:rPr>
              <w:ins w:id="149" w:author="Kathrin Eichler" w:date="2014-11-24T11:46:00Z"/>
              <w:rFonts w:asciiTheme="minorHAnsi" w:eastAsiaTheme="minorEastAsia" w:hAnsiTheme="minorHAnsi" w:cstheme="minorBidi"/>
              <w:noProof/>
              <w:szCs w:val="22"/>
            </w:rPr>
          </w:pPr>
          <w:ins w:id="150"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"_Toc404592942"</w:instrText>
            </w:r>
            <w:r w:rsidRPr="00C07DCD">
              <w:rPr>
                <w:rStyle w:val="Hyperlink"/>
                <w:noProof/>
              </w:rPr>
              <w:instrText xml:space="preserve"> </w:instrText>
            </w:r>
            <w:r w:rsidRPr="00C07DCD">
              <w:rPr>
                <w:rStyle w:val="Hyperlink"/>
                <w:noProof/>
              </w:rPr>
              <w:fldChar w:fldCharType="separate"/>
            </w:r>
            <w:r w:rsidRPr="00C07DCD">
              <w:rPr>
                <w:rStyle w:val="Hyperlink"/>
                <w:noProof/>
                <w:lang w:bidi="he-IL"/>
              </w:rPr>
              <w:t>5.</w:t>
            </w:r>
            <w:r>
              <w:rPr>
                <w:rFonts w:asciiTheme="minorHAnsi" w:eastAsiaTheme="minorEastAsia" w:hAnsiTheme="minorHAnsi" w:cstheme="minorBidi"/>
                <w:noProof/>
                <w:szCs w:val="22"/>
              </w:rPr>
              <w:tab/>
            </w:r>
            <w:r w:rsidRPr="00C07DCD">
              <w:rPr>
                <w:rStyle w:val="Hyperlink"/>
                <w:noProof/>
                <w:lang w:bidi="he-IL"/>
              </w:rPr>
              <w:t>Interface Definitions for the WP6 Modules</w:t>
            </w:r>
            <w:r>
              <w:rPr>
                <w:noProof/>
                <w:webHidden/>
              </w:rPr>
              <w:tab/>
            </w:r>
            <w:r>
              <w:rPr>
                <w:noProof/>
                <w:webHidden/>
              </w:rPr>
              <w:fldChar w:fldCharType="begin"/>
            </w:r>
            <w:r>
              <w:rPr>
                <w:noProof/>
                <w:webHidden/>
              </w:rPr>
              <w:instrText xml:space="preserve"> PAGEREF _Toc404592942 \h </w:instrText>
            </w:r>
          </w:ins>
          <w:r>
            <w:rPr>
              <w:noProof/>
              <w:webHidden/>
            </w:rPr>
          </w:r>
          <w:r>
            <w:rPr>
              <w:noProof/>
              <w:webHidden/>
            </w:rPr>
            <w:fldChar w:fldCharType="separate"/>
          </w:r>
          <w:ins w:id="151" w:author="Kathrin Eichler" w:date="2014-11-24T11:46:00Z">
            <w:r>
              <w:rPr>
                <w:noProof/>
                <w:webHidden/>
              </w:rPr>
              <w:t>36</w:t>
            </w:r>
            <w:r>
              <w:rPr>
                <w:noProof/>
                <w:webHidden/>
              </w:rPr>
              <w:fldChar w:fldCharType="end"/>
            </w:r>
            <w:r w:rsidRPr="00C07DCD">
              <w:rPr>
                <w:rStyle w:val="Hyperlink"/>
                <w:noProof/>
              </w:rPr>
              <w:fldChar w:fldCharType="end"/>
            </w:r>
          </w:ins>
        </w:p>
        <w:p w:rsidR="007E31F8" w:rsidRDefault="007E31F8">
          <w:pPr>
            <w:pStyle w:val="Verzeichnis2"/>
            <w:tabs>
              <w:tab w:val="left" w:pos="720"/>
              <w:tab w:val="right" w:leader="dot" w:pos="9016"/>
            </w:tabs>
            <w:rPr>
              <w:ins w:id="152" w:author="Kathrin Eichler" w:date="2014-11-24T11:46:00Z"/>
              <w:rFonts w:asciiTheme="minorHAnsi" w:eastAsiaTheme="minorEastAsia" w:hAnsiTheme="minorHAnsi" w:cstheme="minorBidi"/>
              <w:noProof/>
              <w:szCs w:val="22"/>
            </w:rPr>
          </w:pPr>
          <w:ins w:id="153"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"_Toc404592943"</w:instrText>
            </w:r>
            <w:r w:rsidRPr="00C07DCD">
              <w:rPr>
                <w:rStyle w:val="Hyperlink"/>
                <w:noProof/>
              </w:rPr>
              <w:instrText xml:space="preserve"> </w:instrText>
            </w:r>
            <w:r w:rsidRPr="00C07DCD">
              <w:rPr>
                <w:rStyle w:val="Hyperlink"/>
                <w:noProof/>
              </w:rPr>
              <w:fldChar w:fldCharType="separate"/>
            </w:r>
            <w:r w:rsidRPr="00C07DCD">
              <w:rPr>
                <w:rStyle w:val="Hyperlink"/>
                <w:noProof/>
              </w:rPr>
              <w:t>5.1</w:t>
            </w:r>
            <w:r>
              <w:rPr>
                <w:rFonts w:asciiTheme="minorHAnsi" w:eastAsiaTheme="minorEastAsia" w:hAnsiTheme="minorHAnsi" w:cstheme="minorBidi"/>
                <w:noProof/>
                <w:szCs w:val="22"/>
              </w:rPr>
              <w:tab/>
            </w:r>
            <w:r w:rsidRPr="00C07DCD">
              <w:rPr>
                <w:rStyle w:val="Hyperlink"/>
                <w:noProof/>
              </w:rPr>
              <w:t>Interfaces of Decomposition Components [Vivi]</w:t>
            </w:r>
            <w:r>
              <w:rPr>
                <w:noProof/>
                <w:webHidden/>
              </w:rPr>
              <w:tab/>
            </w:r>
            <w:r>
              <w:rPr>
                <w:noProof/>
                <w:webHidden/>
              </w:rPr>
              <w:fldChar w:fldCharType="begin"/>
            </w:r>
            <w:r>
              <w:rPr>
                <w:noProof/>
                <w:webHidden/>
              </w:rPr>
              <w:instrText xml:space="preserve"> PAGEREF _Toc404592943 \h </w:instrText>
            </w:r>
          </w:ins>
          <w:r>
            <w:rPr>
              <w:noProof/>
              <w:webHidden/>
            </w:rPr>
          </w:r>
          <w:r>
            <w:rPr>
              <w:noProof/>
              <w:webHidden/>
            </w:rPr>
            <w:fldChar w:fldCharType="separate"/>
          </w:r>
          <w:ins w:id="154" w:author="Kathrin Eichler" w:date="2014-11-24T11:46:00Z">
            <w:r>
              <w:rPr>
                <w:noProof/>
                <w:webHidden/>
              </w:rPr>
              <w:t>36</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155" w:author="Kathrin Eichler" w:date="2014-11-24T11:46:00Z"/>
              <w:rFonts w:asciiTheme="minorHAnsi" w:hAnsiTheme="minorHAnsi"/>
              <w:noProof/>
              <w:lang w:val="de-DE" w:eastAsia="de-DE"/>
            </w:rPr>
          </w:pPr>
          <w:ins w:id="156"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"_Toc404592944"</w:instrText>
            </w:r>
            <w:r w:rsidRPr="00C07DCD">
              <w:rPr>
                <w:rStyle w:val="Hyperlink"/>
                <w:noProof/>
              </w:rPr>
              <w:instrText xml:space="preserve"> </w:instrText>
            </w:r>
            <w:r w:rsidRPr="00C07DCD">
              <w:rPr>
                <w:rStyle w:val="Hyperlink"/>
                <w:noProof/>
              </w:rPr>
              <w:fldChar w:fldCharType="separate"/>
            </w:r>
            <w:r w:rsidRPr="00C07DCD">
              <w:rPr>
                <w:rStyle w:val="Hyperlink"/>
                <w:noProof/>
              </w:rPr>
              <w:t>5.1.1</w:t>
            </w:r>
            <w:r>
              <w:rPr>
                <w:rFonts w:asciiTheme="minorHAnsi" w:hAnsiTheme="minorHAnsi"/>
                <w:noProof/>
                <w:lang w:val="de-DE" w:eastAsia="de-DE"/>
              </w:rPr>
              <w:tab/>
            </w:r>
            <w:r w:rsidRPr="00C07DCD">
              <w:rPr>
                <w:rStyle w:val="Hyperlink"/>
                <w:noProof/>
              </w:rPr>
              <w:t xml:space="preserve">Fragment Annotator Module: interface </w:t>
            </w:r>
            <w:r w:rsidRPr="00C07DCD">
              <w:rPr>
                <w:rStyle w:val="Hyperlink"/>
                <w:i/>
                <w:noProof/>
              </w:rPr>
              <w:t>FragmentAnnotator</w:t>
            </w:r>
            <w:r w:rsidRPr="00C07DCD">
              <w:rPr>
                <w:rStyle w:val="Hyperlink"/>
                <w:noProof/>
              </w:rPr>
              <w:t xml:space="preserve">  (eu.excitementproject.tl.decomposition.api)</w:t>
            </w:r>
            <w:r>
              <w:rPr>
                <w:noProof/>
                <w:webHidden/>
              </w:rPr>
              <w:tab/>
            </w:r>
            <w:r>
              <w:rPr>
                <w:noProof/>
                <w:webHidden/>
              </w:rPr>
              <w:fldChar w:fldCharType="begin"/>
            </w:r>
            <w:r>
              <w:rPr>
                <w:noProof/>
                <w:webHidden/>
              </w:rPr>
              <w:instrText xml:space="preserve"> PAGEREF _Toc404592944 \h </w:instrText>
            </w:r>
          </w:ins>
          <w:r>
            <w:rPr>
              <w:noProof/>
              <w:webHidden/>
            </w:rPr>
          </w:r>
          <w:r>
            <w:rPr>
              <w:noProof/>
              <w:webHidden/>
            </w:rPr>
            <w:fldChar w:fldCharType="separate"/>
          </w:r>
          <w:ins w:id="157" w:author="Kathrin Eichler" w:date="2014-11-24T11:46:00Z">
            <w:r>
              <w:rPr>
                <w:noProof/>
                <w:webHidden/>
              </w:rPr>
              <w:t>36</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158" w:author="Kathrin Eichler" w:date="2014-11-24T11:46:00Z"/>
              <w:rFonts w:asciiTheme="minorHAnsi" w:hAnsiTheme="minorHAnsi"/>
              <w:noProof/>
              <w:lang w:val="de-DE" w:eastAsia="de-DE"/>
            </w:rPr>
          </w:pPr>
          <w:ins w:id="159"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"_Toc404592945"</w:instrText>
            </w:r>
            <w:r w:rsidRPr="00C07DCD">
              <w:rPr>
                <w:rStyle w:val="Hyperlink"/>
                <w:noProof/>
              </w:rPr>
              <w:instrText xml:space="preserve"> </w:instrText>
            </w:r>
            <w:r w:rsidRPr="00C07DCD">
              <w:rPr>
                <w:rStyle w:val="Hyperlink"/>
                <w:noProof/>
              </w:rPr>
              <w:fldChar w:fldCharType="separate"/>
            </w:r>
            <w:r w:rsidRPr="00C07DCD">
              <w:rPr>
                <w:rStyle w:val="Hyperlink"/>
                <w:noProof/>
              </w:rPr>
              <w:t>5.1.2</w:t>
            </w:r>
            <w:r>
              <w:rPr>
                <w:rFonts w:asciiTheme="minorHAnsi" w:hAnsiTheme="minorHAnsi"/>
                <w:noProof/>
                <w:lang w:val="de-DE" w:eastAsia="de-DE"/>
              </w:rPr>
              <w:tab/>
            </w:r>
            <w:r w:rsidRPr="00C07DCD">
              <w:rPr>
                <w:rStyle w:val="Hyperlink"/>
                <w:noProof/>
              </w:rPr>
              <w:t xml:space="preserve">Modifier Annotator Module: interface </w:t>
            </w:r>
            <w:r w:rsidRPr="00C07DCD">
              <w:rPr>
                <w:rStyle w:val="Hyperlink"/>
                <w:i/>
                <w:noProof/>
              </w:rPr>
              <w:t>ModifierAnnotator</w:t>
            </w:r>
            <w:r w:rsidRPr="00C07DCD">
              <w:rPr>
                <w:rStyle w:val="Hyperlink"/>
                <w:noProof/>
              </w:rPr>
              <w:t xml:space="preserve"> (eu.excitementproject.tl.decomposition.api)</w:t>
            </w:r>
            <w:r>
              <w:rPr>
                <w:noProof/>
                <w:webHidden/>
              </w:rPr>
              <w:tab/>
            </w:r>
            <w:r>
              <w:rPr>
                <w:noProof/>
                <w:webHidden/>
              </w:rPr>
              <w:fldChar w:fldCharType="begin"/>
            </w:r>
            <w:r>
              <w:rPr>
                <w:noProof/>
                <w:webHidden/>
              </w:rPr>
              <w:instrText xml:space="preserve"> PAGEREF _Toc404592945 \h </w:instrText>
            </w:r>
          </w:ins>
          <w:r>
            <w:rPr>
              <w:noProof/>
              <w:webHidden/>
            </w:rPr>
          </w:r>
          <w:r>
            <w:rPr>
              <w:noProof/>
              <w:webHidden/>
            </w:rPr>
            <w:fldChar w:fldCharType="separate"/>
          </w:r>
          <w:ins w:id="160" w:author="Kathrin Eichler" w:date="2014-11-24T11:46:00Z">
            <w:r>
              <w:rPr>
                <w:noProof/>
                <w:webHidden/>
              </w:rPr>
              <w:t>37</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161" w:author="Kathrin Eichler" w:date="2014-11-24T11:46:00Z"/>
              <w:rFonts w:asciiTheme="minorHAnsi" w:hAnsiTheme="minorHAnsi"/>
              <w:noProof/>
              <w:lang w:val="de-DE" w:eastAsia="de-DE"/>
            </w:rPr>
          </w:pPr>
          <w:ins w:id="162"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"_Toc404592946"</w:instrText>
            </w:r>
            <w:r w:rsidRPr="00C07DCD">
              <w:rPr>
                <w:rStyle w:val="Hyperlink"/>
                <w:noProof/>
              </w:rPr>
              <w:instrText xml:space="preserve"> </w:instrText>
            </w:r>
            <w:r w:rsidRPr="00C07DCD">
              <w:rPr>
                <w:rStyle w:val="Hyperlink"/>
                <w:noProof/>
              </w:rPr>
              <w:fldChar w:fldCharType="separate"/>
            </w:r>
            <w:r w:rsidRPr="00C07DCD">
              <w:rPr>
                <w:rStyle w:val="Hyperlink"/>
                <w:noProof/>
              </w:rPr>
              <w:t>5.1.3</w:t>
            </w:r>
            <w:r>
              <w:rPr>
                <w:rFonts w:asciiTheme="minorHAnsi" w:hAnsiTheme="minorHAnsi"/>
                <w:noProof/>
                <w:lang w:val="de-DE" w:eastAsia="de-DE"/>
              </w:rPr>
              <w:tab/>
            </w:r>
            <w:r w:rsidRPr="00C07DCD">
              <w:rPr>
                <w:rStyle w:val="Hyperlink"/>
                <w:noProof/>
              </w:rPr>
              <w:t xml:space="preserve">Fragment Graph Generator Module:  interface </w:t>
            </w:r>
            <w:r w:rsidRPr="00C07DCD">
              <w:rPr>
                <w:rStyle w:val="Hyperlink"/>
                <w:i/>
                <w:noProof/>
              </w:rPr>
              <w:t xml:space="preserve">FragmentGraphGenerator </w:t>
            </w:r>
            <w:r w:rsidRPr="00C07DCD">
              <w:rPr>
                <w:rStyle w:val="Hyperlink"/>
                <w:noProof/>
              </w:rPr>
              <w:t>(eu.excitementproject.tl.decomposition.api)</w:t>
            </w:r>
            <w:r>
              <w:rPr>
                <w:noProof/>
                <w:webHidden/>
              </w:rPr>
              <w:tab/>
            </w:r>
            <w:r>
              <w:rPr>
                <w:noProof/>
                <w:webHidden/>
              </w:rPr>
              <w:fldChar w:fldCharType="begin"/>
            </w:r>
            <w:r>
              <w:rPr>
                <w:noProof/>
                <w:webHidden/>
              </w:rPr>
              <w:instrText xml:space="preserve"> PAGEREF _Toc404592946 \h </w:instrText>
            </w:r>
          </w:ins>
          <w:r>
            <w:rPr>
              <w:noProof/>
              <w:webHidden/>
            </w:rPr>
          </w:r>
          <w:r>
            <w:rPr>
              <w:noProof/>
              <w:webHidden/>
            </w:rPr>
            <w:fldChar w:fldCharType="separate"/>
          </w:r>
          <w:ins w:id="163" w:author="Kathrin Eichler" w:date="2014-11-24T11:46:00Z">
            <w:r>
              <w:rPr>
                <w:noProof/>
                <w:webHidden/>
              </w:rPr>
              <w:t>38</w:t>
            </w:r>
            <w:r>
              <w:rPr>
                <w:noProof/>
                <w:webHidden/>
              </w:rPr>
              <w:fldChar w:fldCharType="end"/>
            </w:r>
            <w:r w:rsidRPr="00C07DCD">
              <w:rPr>
                <w:rStyle w:val="Hyperlink"/>
                <w:noProof/>
              </w:rPr>
              <w:fldChar w:fldCharType="end"/>
            </w:r>
          </w:ins>
        </w:p>
        <w:p w:rsidR="007E31F8" w:rsidRDefault="007E31F8">
          <w:pPr>
            <w:pStyle w:val="Verzeichnis2"/>
            <w:tabs>
              <w:tab w:val="left" w:pos="720"/>
              <w:tab w:val="right" w:leader="dot" w:pos="9016"/>
            </w:tabs>
            <w:rPr>
              <w:ins w:id="164" w:author="Kathrin Eichler" w:date="2014-11-24T11:46:00Z"/>
              <w:rFonts w:asciiTheme="minorHAnsi" w:eastAsiaTheme="minorEastAsia" w:hAnsiTheme="minorHAnsi" w:cstheme="minorBidi"/>
              <w:noProof/>
              <w:szCs w:val="22"/>
            </w:rPr>
          </w:pPr>
          <w:ins w:id="165"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"_Toc404592947"</w:instrText>
            </w:r>
            <w:r w:rsidRPr="00C07DCD">
              <w:rPr>
                <w:rStyle w:val="Hyperlink"/>
                <w:noProof/>
              </w:rPr>
              <w:instrText xml:space="preserve"> </w:instrText>
            </w:r>
            <w:r w:rsidRPr="00C07DCD">
              <w:rPr>
                <w:rStyle w:val="Hyperlink"/>
                <w:noProof/>
              </w:rPr>
              <w:fldChar w:fldCharType="separate"/>
            </w:r>
            <w:r w:rsidRPr="00C07DCD">
              <w:rPr>
                <w:rStyle w:val="Hyperlink"/>
                <w:noProof/>
              </w:rPr>
              <w:t>5.2</w:t>
            </w:r>
            <w:r>
              <w:rPr>
                <w:rFonts w:asciiTheme="minorHAnsi" w:eastAsiaTheme="minorEastAsia" w:hAnsiTheme="minorHAnsi" w:cstheme="minorBidi"/>
                <w:noProof/>
                <w:szCs w:val="22"/>
              </w:rPr>
              <w:tab/>
            </w:r>
            <w:r w:rsidRPr="00C07DCD">
              <w:rPr>
                <w:rStyle w:val="Hyperlink"/>
                <w:noProof/>
              </w:rPr>
              <w:t>Interfaces of Composition Components</w:t>
            </w:r>
            <w:r>
              <w:rPr>
                <w:noProof/>
                <w:webHidden/>
              </w:rPr>
              <w:tab/>
            </w:r>
            <w:r>
              <w:rPr>
                <w:noProof/>
                <w:webHidden/>
              </w:rPr>
              <w:fldChar w:fldCharType="begin"/>
            </w:r>
            <w:r>
              <w:rPr>
                <w:noProof/>
                <w:webHidden/>
              </w:rPr>
              <w:instrText xml:space="preserve"> PAGEREF _Toc404592947 \h </w:instrText>
            </w:r>
          </w:ins>
          <w:r>
            <w:rPr>
              <w:noProof/>
              <w:webHidden/>
            </w:rPr>
          </w:r>
          <w:r>
            <w:rPr>
              <w:noProof/>
              <w:webHidden/>
            </w:rPr>
            <w:fldChar w:fldCharType="separate"/>
          </w:r>
          <w:ins w:id="166" w:author="Kathrin Eichler" w:date="2014-11-24T11:46:00Z">
            <w:r>
              <w:rPr>
                <w:noProof/>
                <w:webHidden/>
              </w:rPr>
              <w:t>39</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167" w:author="Kathrin Eichler" w:date="2014-11-24T11:46:00Z"/>
              <w:rFonts w:asciiTheme="minorHAnsi" w:hAnsiTheme="minorHAnsi"/>
              <w:noProof/>
              <w:lang w:val="de-DE" w:eastAsia="de-DE"/>
            </w:rPr>
          </w:pPr>
          <w:ins w:id="168"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"_Toc404592948"</w:instrText>
            </w:r>
            <w:r w:rsidRPr="00C07DCD">
              <w:rPr>
                <w:rStyle w:val="Hyperlink"/>
                <w:noProof/>
              </w:rPr>
              <w:instrText xml:space="preserve"> </w:instrText>
            </w:r>
            <w:r w:rsidRPr="00C07DCD">
              <w:rPr>
                <w:rStyle w:val="Hyperlink"/>
                <w:noProof/>
              </w:rPr>
              <w:fldChar w:fldCharType="separate"/>
            </w:r>
            <w:r w:rsidRPr="00C07DCD">
              <w:rPr>
                <w:rStyle w:val="Hyperlink"/>
                <w:noProof/>
              </w:rPr>
              <w:t>5.2.1</w:t>
            </w:r>
            <w:r>
              <w:rPr>
                <w:rFonts w:asciiTheme="minorHAnsi" w:hAnsiTheme="minorHAnsi"/>
                <w:noProof/>
                <w:lang w:val="de-DE" w:eastAsia="de-DE"/>
              </w:rPr>
              <w:tab/>
            </w:r>
            <w:r w:rsidRPr="00C07DCD">
              <w:rPr>
                <w:rStyle w:val="Hyperlink"/>
                <w:noProof/>
              </w:rPr>
              <w:t xml:space="preserve">Graph Merger Module: interface </w:t>
            </w:r>
            <w:r w:rsidRPr="00C07DCD">
              <w:rPr>
                <w:rStyle w:val="Hyperlink"/>
                <w:i/>
                <w:noProof/>
              </w:rPr>
              <w:t>GraphMerger</w:t>
            </w:r>
            <w:r w:rsidRPr="00C07DCD">
              <w:rPr>
                <w:rStyle w:val="Hyperlink"/>
                <w:noProof/>
              </w:rPr>
              <w:t xml:space="preserve"> [Lili]</w:t>
            </w:r>
            <w:r w:rsidRPr="00C07DCD">
              <w:rPr>
                <w:rStyle w:val="Hyperlink"/>
                <w:i/>
                <w:noProof/>
              </w:rPr>
              <w:t xml:space="preserve"> </w:t>
            </w:r>
            <w:r w:rsidRPr="00C07DCD">
              <w:rPr>
                <w:rStyle w:val="Hyperlink"/>
                <w:noProof/>
              </w:rPr>
              <w:t>(eu.excitementproject.tl.composition.api)</w:t>
            </w:r>
            <w:r>
              <w:rPr>
                <w:noProof/>
                <w:webHidden/>
              </w:rPr>
              <w:tab/>
            </w:r>
            <w:r>
              <w:rPr>
                <w:noProof/>
                <w:webHidden/>
              </w:rPr>
              <w:fldChar w:fldCharType="begin"/>
            </w:r>
            <w:r>
              <w:rPr>
                <w:noProof/>
                <w:webHidden/>
              </w:rPr>
              <w:instrText xml:space="preserve"> PAGEREF _Toc404592948 \h </w:instrText>
            </w:r>
          </w:ins>
          <w:r>
            <w:rPr>
              <w:noProof/>
              <w:webHidden/>
            </w:rPr>
          </w:r>
          <w:r>
            <w:rPr>
              <w:noProof/>
              <w:webHidden/>
            </w:rPr>
            <w:fldChar w:fldCharType="separate"/>
          </w:r>
          <w:ins w:id="169" w:author="Kathrin Eichler" w:date="2014-11-24T11:46:00Z">
            <w:r>
              <w:rPr>
                <w:noProof/>
                <w:webHidden/>
              </w:rPr>
              <w:t>39</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170" w:author="Kathrin Eichler" w:date="2014-11-24T11:46:00Z"/>
              <w:rFonts w:asciiTheme="minorHAnsi" w:hAnsiTheme="minorHAnsi"/>
              <w:noProof/>
              <w:lang w:val="de-DE" w:eastAsia="de-DE"/>
            </w:rPr>
          </w:pPr>
          <w:ins w:id="171"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"_Toc404592949"</w:instrText>
            </w:r>
            <w:r w:rsidRPr="00C07DCD">
              <w:rPr>
                <w:rStyle w:val="Hyperlink"/>
                <w:noProof/>
              </w:rPr>
              <w:instrText xml:space="preserve"> </w:instrText>
            </w:r>
            <w:r w:rsidRPr="00C07DCD">
              <w:rPr>
                <w:rStyle w:val="Hyperlink"/>
                <w:noProof/>
              </w:rPr>
              <w:fldChar w:fldCharType="separate"/>
            </w:r>
            <w:r w:rsidRPr="00C07DCD">
              <w:rPr>
                <w:rStyle w:val="Hyperlink"/>
                <w:noProof/>
              </w:rPr>
              <w:t>5.2.2</w:t>
            </w:r>
            <w:r>
              <w:rPr>
                <w:rFonts w:asciiTheme="minorHAnsi" w:hAnsiTheme="minorHAnsi"/>
                <w:noProof/>
                <w:lang w:val="de-DE" w:eastAsia="de-DE"/>
              </w:rPr>
              <w:tab/>
            </w:r>
            <w:r w:rsidRPr="00C07DCD">
              <w:rPr>
                <w:rStyle w:val="Hyperlink"/>
                <w:noProof/>
              </w:rPr>
              <w:t xml:space="preserve">Graph Optimizer Module:  interface </w:t>
            </w:r>
            <w:r w:rsidRPr="00C07DCD">
              <w:rPr>
                <w:rStyle w:val="Hyperlink"/>
                <w:i/>
                <w:noProof/>
              </w:rPr>
              <w:t xml:space="preserve">GraphOptimizer [Lili] </w:t>
            </w:r>
            <w:r w:rsidRPr="00C07DCD">
              <w:rPr>
                <w:rStyle w:val="Hyperlink"/>
                <w:noProof/>
              </w:rPr>
              <w:t>(eu.excitementproject.tl.composition.api)</w:t>
            </w:r>
            <w:r>
              <w:rPr>
                <w:noProof/>
                <w:webHidden/>
              </w:rPr>
              <w:tab/>
            </w:r>
            <w:r>
              <w:rPr>
                <w:noProof/>
                <w:webHidden/>
              </w:rPr>
              <w:fldChar w:fldCharType="begin"/>
            </w:r>
            <w:r>
              <w:rPr>
                <w:noProof/>
                <w:webHidden/>
              </w:rPr>
              <w:instrText xml:space="preserve"> PAGEREF _Toc404592949 \h </w:instrText>
            </w:r>
          </w:ins>
          <w:r>
            <w:rPr>
              <w:noProof/>
              <w:webHidden/>
            </w:rPr>
          </w:r>
          <w:r>
            <w:rPr>
              <w:noProof/>
              <w:webHidden/>
            </w:rPr>
            <w:fldChar w:fldCharType="separate"/>
          </w:r>
          <w:ins w:id="172" w:author="Kathrin Eichler" w:date="2014-11-24T11:46:00Z">
            <w:r>
              <w:rPr>
                <w:noProof/>
                <w:webHidden/>
              </w:rPr>
              <w:t>40</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173" w:author="Kathrin Eichler" w:date="2014-11-24T11:46:00Z"/>
              <w:rFonts w:asciiTheme="minorHAnsi" w:hAnsiTheme="minorHAnsi"/>
              <w:noProof/>
              <w:lang w:val="de-DE" w:eastAsia="de-DE"/>
            </w:rPr>
          </w:pPr>
          <w:ins w:id="174"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"_Toc404592950"</w:instrText>
            </w:r>
            <w:r w:rsidRPr="00C07DCD">
              <w:rPr>
                <w:rStyle w:val="Hyperlink"/>
                <w:noProof/>
              </w:rPr>
              <w:instrText xml:space="preserve"> </w:instrText>
            </w:r>
            <w:r w:rsidRPr="00C07DCD">
              <w:rPr>
                <w:rStyle w:val="Hyperlink"/>
                <w:noProof/>
              </w:rPr>
              <w:fldChar w:fldCharType="separate"/>
            </w:r>
            <w:r w:rsidRPr="00C07DCD">
              <w:rPr>
                <w:rStyle w:val="Hyperlink"/>
                <w:noProof/>
              </w:rPr>
              <w:t>5.2.3</w:t>
            </w:r>
            <w:r>
              <w:rPr>
                <w:rFonts w:asciiTheme="minorHAnsi" w:hAnsiTheme="minorHAnsi"/>
                <w:noProof/>
                <w:lang w:val="de-DE" w:eastAsia="de-DE"/>
              </w:rPr>
              <w:tab/>
            </w:r>
            <w:r w:rsidRPr="00C07DCD">
              <w:rPr>
                <w:rStyle w:val="Hyperlink"/>
                <w:noProof/>
              </w:rPr>
              <w:t xml:space="preserve">Confidence Calculator Module: interface </w:t>
            </w:r>
            <w:r w:rsidRPr="00C07DCD">
              <w:rPr>
                <w:rStyle w:val="Hyperlink"/>
                <w:i/>
                <w:noProof/>
              </w:rPr>
              <w:t>ConfidenceCalculator</w:t>
            </w:r>
            <w:r w:rsidRPr="00C07DCD">
              <w:rPr>
                <w:rStyle w:val="Hyperlink"/>
                <w:noProof/>
              </w:rPr>
              <w:t xml:space="preserve"> (eu.excitementproject.tl.composition.api)</w:t>
            </w:r>
            <w:r>
              <w:rPr>
                <w:noProof/>
                <w:webHidden/>
              </w:rPr>
              <w:tab/>
            </w:r>
            <w:r>
              <w:rPr>
                <w:noProof/>
                <w:webHidden/>
              </w:rPr>
              <w:fldChar w:fldCharType="begin"/>
            </w:r>
            <w:r>
              <w:rPr>
                <w:noProof/>
                <w:webHidden/>
              </w:rPr>
              <w:instrText xml:space="preserve"> PAGEREF _Toc404592950 \h </w:instrText>
            </w:r>
          </w:ins>
          <w:r>
            <w:rPr>
              <w:noProof/>
              <w:webHidden/>
            </w:rPr>
          </w:r>
          <w:r>
            <w:rPr>
              <w:noProof/>
              <w:webHidden/>
            </w:rPr>
            <w:fldChar w:fldCharType="separate"/>
          </w:r>
          <w:ins w:id="175" w:author="Kathrin Eichler" w:date="2014-11-24T11:46:00Z">
            <w:r>
              <w:rPr>
                <w:noProof/>
                <w:webHidden/>
              </w:rPr>
              <w:t>41</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176" w:author="Kathrin Eichler" w:date="2014-11-24T11:46:00Z"/>
              <w:rFonts w:asciiTheme="minorHAnsi" w:hAnsiTheme="minorHAnsi"/>
              <w:noProof/>
              <w:lang w:val="de-DE" w:eastAsia="de-DE"/>
            </w:rPr>
          </w:pPr>
          <w:ins w:id="177"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"_Toc404592951"</w:instrText>
            </w:r>
            <w:r w:rsidRPr="00C07DCD">
              <w:rPr>
                <w:rStyle w:val="Hyperlink"/>
                <w:noProof/>
              </w:rPr>
              <w:instrText xml:space="preserve"> </w:instrText>
            </w:r>
            <w:r w:rsidRPr="00C07DCD">
              <w:rPr>
                <w:rStyle w:val="Hyperlink"/>
                <w:noProof/>
              </w:rPr>
              <w:fldChar w:fldCharType="separate"/>
            </w:r>
            <w:r w:rsidRPr="00C07DCD">
              <w:rPr>
                <w:rStyle w:val="Hyperlink"/>
                <w:noProof/>
              </w:rPr>
              <w:t>5.2.4</w:t>
            </w:r>
            <w:r>
              <w:rPr>
                <w:rFonts w:asciiTheme="minorHAnsi" w:hAnsiTheme="minorHAnsi"/>
                <w:noProof/>
                <w:lang w:val="de-DE" w:eastAsia="de-DE"/>
              </w:rPr>
              <w:tab/>
            </w:r>
            <w:r w:rsidRPr="00C07DCD">
              <w:rPr>
                <w:rStyle w:val="Hyperlink"/>
                <w:noProof/>
              </w:rPr>
              <w:t>Node Matcher Modules:</w:t>
            </w:r>
            <w:r>
              <w:rPr>
                <w:noProof/>
                <w:webHidden/>
              </w:rPr>
              <w:tab/>
            </w:r>
            <w:r>
              <w:rPr>
                <w:noProof/>
                <w:webHidden/>
              </w:rPr>
              <w:fldChar w:fldCharType="begin"/>
            </w:r>
            <w:r>
              <w:rPr>
                <w:noProof/>
                <w:webHidden/>
              </w:rPr>
              <w:instrText xml:space="preserve"> PAGEREF _Toc404592951 \h </w:instrText>
            </w:r>
          </w:ins>
          <w:r>
            <w:rPr>
              <w:noProof/>
              <w:webHidden/>
            </w:rPr>
          </w:r>
          <w:r>
            <w:rPr>
              <w:noProof/>
              <w:webHidden/>
            </w:rPr>
            <w:fldChar w:fldCharType="separate"/>
          </w:r>
          <w:ins w:id="178" w:author="Kathrin Eichler" w:date="2014-11-24T11:46:00Z">
            <w:r>
              <w:rPr>
                <w:noProof/>
                <w:webHidden/>
              </w:rPr>
              <w:t>42</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179" w:author="Kathrin Eichler" w:date="2014-11-24T11:46:00Z"/>
              <w:rFonts w:asciiTheme="minorHAnsi" w:hAnsiTheme="minorHAnsi"/>
              <w:noProof/>
              <w:lang w:val="de-DE" w:eastAsia="de-DE"/>
            </w:rPr>
          </w:pPr>
          <w:ins w:id="180"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"_Toc404592952"</w:instrText>
            </w:r>
            <w:r w:rsidRPr="00C07DCD">
              <w:rPr>
                <w:rStyle w:val="Hyperlink"/>
                <w:noProof/>
              </w:rPr>
              <w:instrText xml:space="preserve"> </w:instrText>
            </w:r>
            <w:r w:rsidRPr="00C07DCD">
              <w:rPr>
                <w:rStyle w:val="Hyperlink"/>
                <w:noProof/>
              </w:rPr>
              <w:fldChar w:fldCharType="separate"/>
            </w:r>
            <w:r w:rsidRPr="00C07DCD">
              <w:rPr>
                <w:rStyle w:val="Hyperlink"/>
                <w:noProof/>
              </w:rPr>
              <w:t>5.2.5</w:t>
            </w:r>
            <w:r>
              <w:rPr>
                <w:rFonts w:asciiTheme="minorHAnsi" w:hAnsiTheme="minorHAnsi"/>
                <w:noProof/>
                <w:lang w:val="de-DE" w:eastAsia="de-DE"/>
              </w:rPr>
              <w:tab/>
            </w:r>
            <w:r w:rsidRPr="00C07DCD">
              <w:rPr>
                <w:rStyle w:val="Hyperlink"/>
                <w:noProof/>
              </w:rPr>
              <w:t xml:space="preserve">Category Annotator Module: interface </w:t>
            </w:r>
            <w:r w:rsidRPr="00C07DCD">
              <w:rPr>
                <w:rStyle w:val="Hyperlink"/>
                <w:i/>
                <w:noProof/>
              </w:rPr>
              <w:t>CategoryAnnotator</w:t>
            </w:r>
            <w:r w:rsidRPr="00C07DCD">
              <w:rPr>
                <w:rStyle w:val="Hyperlink"/>
                <w:noProof/>
              </w:rPr>
              <w:t>(eu.excitementproject.tl.composition.api)</w:t>
            </w:r>
            <w:r>
              <w:rPr>
                <w:noProof/>
                <w:webHidden/>
              </w:rPr>
              <w:tab/>
            </w:r>
            <w:r>
              <w:rPr>
                <w:noProof/>
                <w:webHidden/>
              </w:rPr>
              <w:fldChar w:fldCharType="begin"/>
            </w:r>
            <w:r>
              <w:rPr>
                <w:noProof/>
                <w:webHidden/>
              </w:rPr>
              <w:instrText xml:space="preserve"> PAGEREF _Toc404592952 \h </w:instrText>
            </w:r>
          </w:ins>
          <w:r>
            <w:rPr>
              <w:noProof/>
              <w:webHidden/>
            </w:rPr>
          </w:r>
          <w:r>
            <w:rPr>
              <w:noProof/>
              <w:webHidden/>
            </w:rPr>
            <w:fldChar w:fldCharType="separate"/>
          </w:r>
          <w:ins w:id="181" w:author="Kathrin Eichler" w:date="2014-11-24T11:46:00Z">
            <w:r>
              <w:rPr>
                <w:noProof/>
                <w:webHidden/>
              </w:rPr>
              <w:t>44</w:t>
            </w:r>
            <w:r>
              <w:rPr>
                <w:noProof/>
                <w:webHidden/>
              </w:rPr>
              <w:fldChar w:fldCharType="end"/>
            </w:r>
            <w:r w:rsidRPr="00C07DCD">
              <w:rPr>
                <w:rStyle w:val="Hyperlink"/>
                <w:noProof/>
              </w:rPr>
              <w:fldChar w:fldCharType="end"/>
            </w:r>
          </w:ins>
        </w:p>
        <w:p w:rsidR="007E31F8" w:rsidRDefault="007E31F8">
          <w:pPr>
            <w:pStyle w:val="Verzeichnis2"/>
            <w:tabs>
              <w:tab w:val="left" w:pos="720"/>
              <w:tab w:val="right" w:leader="dot" w:pos="9016"/>
            </w:tabs>
            <w:rPr>
              <w:ins w:id="182" w:author="Kathrin Eichler" w:date="2014-11-24T11:46:00Z"/>
              <w:rFonts w:asciiTheme="minorHAnsi" w:eastAsiaTheme="minorEastAsia" w:hAnsiTheme="minorHAnsi" w:cstheme="minorBidi"/>
              <w:noProof/>
              <w:szCs w:val="22"/>
            </w:rPr>
          </w:pPr>
          <w:ins w:id="183"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"_Toc404592953"</w:instrText>
            </w:r>
            <w:r w:rsidRPr="00C07DCD">
              <w:rPr>
                <w:rStyle w:val="Hyperlink"/>
                <w:noProof/>
              </w:rPr>
              <w:instrText xml:space="preserve"> </w:instrText>
            </w:r>
            <w:r w:rsidRPr="00C07DCD">
              <w:rPr>
                <w:rStyle w:val="Hyperlink"/>
                <w:noProof/>
              </w:rPr>
              <w:fldChar w:fldCharType="separate"/>
            </w:r>
            <w:r w:rsidRPr="00C07DCD">
              <w:rPr>
                <w:rStyle w:val="Hyperlink"/>
                <w:noProof/>
              </w:rPr>
              <w:t>5.3</w:t>
            </w:r>
            <w:r>
              <w:rPr>
                <w:rFonts w:asciiTheme="minorHAnsi" w:eastAsiaTheme="minorEastAsia" w:hAnsiTheme="minorHAnsi" w:cstheme="minorBidi"/>
                <w:noProof/>
                <w:szCs w:val="22"/>
              </w:rPr>
              <w:tab/>
            </w:r>
            <w:r w:rsidRPr="00C07DCD">
              <w:rPr>
                <w:rStyle w:val="Hyperlink"/>
                <w:noProof/>
              </w:rPr>
              <w:t>Top Level Interface Definition</w:t>
            </w:r>
            <w:r>
              <w:rPr>
                <w:noProof/>
                <w:webHidden/>
              </w:rPr>
              <w:tab/>
            </w:r>
            <w:r>
              <w:rPr>
                <w:noProof/>
                <w:webHidden/>
              </w:rPr>
              <w:fldChar w:fldCharType="begin"/>
            </w:r>
            <w:r>
              <w:rPr>
                <w:noProof/>
                <w:webHidden/>
              </w:rPr>
              <w:instrText xml:space="preserve"> PAGEREF _Toc404592953 \h </w:instrText>
            </w:r>
          </w:ins>
          <w:r>
            <w:rPr>
              <w:noProof/>
              <w:webHidden/>
            </w:rPr>
          </w:r>
          <w:r>
            <w:rPr>
              <w:noProof/>
              <w:webHidden/>
            </w:rPr>
            <w:fldChar w:fldCharType="separate"/>
          </w:r>
          <w:ins w:id="184" w:author="Kathrin Eichler" w:date="2014-11-24T11:46:00Z">
            <w:r>
              <w:rPr>
                <w:noProof/>
                <w:webHidden/>
              </w:rPr>
              <w:t>46</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185" w:author="Kathrin Eichler" w:date="2014-11-24T11:46:00Z"/>
              <w:rFonts w:asciiTheme="minorHAnsi" w:hAnsiTheme="minorHAnsi"/>
              <w:noProof/>
              <w:lang w:val="de-DE" w:eastAsia="de-DE"/>
            </w:rPr>
          </w:pPr>
          <w:ins w:id="186"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"_Toc404592954"</w:instrText>
            </w:r>
            <w:r w:rsidRPr="00C07DCD">
              <w:rPr>
                <w:rStyle w:val="Hyperlink"/>
                <w:noProof/>
              </w:rPr>
              <w:instrText xml:space="preserve"> </w:instrText>
            </w:r>
            <w:r w:rsidRPr="00C07DCD">
              <w:rPr>
                <w:rStyle w:val="Hyperlink"/>
                <w:noProof/>
              </w:rPr>
              <w:fldChar w:fldCharType="separate"/>
            </w:r>
            <w:r w:rsidRPr="00C07DCD">
              <w:rPr>
                <w:rStyle w:val="Hyperlink"/>
                <w:noProof/>
              </w:rPr>
              <w:t>5.3.1</w:t>
            </w:r>
            <w:r>
              <w:rPr>
                <w:rFonts w:asciiTheme="minorHAnsi" w:hAnsiTheme="minorHAnsi"/>
                <w:noProof/>
                <w:lang w:val="de-DE" w:eastAsia="de-DE"/>
              </w:rPr>
              <w:tab/>
            </w:r>
            <w:r w:rsidRPr="00C07DCD">
              <w:rPr>
                <w:rStyle w:val="Hyperlink"/>
                <w:noProof/>
              </w:rPr>
              <w:t>Introduction to the Top Level [Vivi]</w:t>
            </w:r>
            <w:r>
              <w:rPr>
                <w:noProof/>
                <w:webHidden/>
              </w:rPr>
              <w:tab/>
            </w:r>
            <w:r>
              <w:rPr>
                <w:noProof/>
                <w:webHidden/>
              </w:rPr>
              <w:fldChar w:fldCharType="begin"/>
            </w:r>
            <w:r>
              <w:rPr>
                <w:noProof/>
                <w:webHidden/>
              </w:rPr>
              <w:instrText xml:space="preserve"> PAGEREF _Toc404592954 \h </w:instrText>
            </w:r>
          </w:ins>
          <w:r>
            <w:rPr>
              <w:noProof/>
              <w:webHidden/>
            </w:rPr>
          </w:r>
          <w:r>
            <w:rPr>
              <w:noProof/>
              <w:webHidden/>
            </w:rPr>
            <w:fldChar w:fldCharType="separate"/>
          </w:r>
          <w:ins w:id="187" w:author="Kathrin Eichler" w:date="2014-11-24T11:46:00Z">
            <w:r>
              <w:rPr>
                <w:noProof/>
                <w:webHidden/>
              </w:rPr>
              <w:t>46</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188" w:author="Kathrin Eichler" w:date="2014-11-24T11:46:00Z"/>
              <w:rFonts w:asciiTheme="minorHAnsi" w:hAnsiTheme="minorHAnsi"/>
              <w:noProof/>
              <w:lang w:val="de-DE" w:eastAsia="de-DE"/>
            </w:rPr>
          </w:pPr>
          <w:ins w:id="189"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"_Toc404592955"</w:instrText>
            </w:r>
            <w:r w:rsidRPr="00C07DCD">
              <w:rPr>
                <w:rStyle w:val="Hyperlink"/>
                <w:noProof/>
              </w:rPr>
              <w:instrText xml:space="preserve"> </w:instrText>
            </w:r>
            <w:r w:rsidRPr="00C07DCD">
              <w:rPr>
                <w:rStyle w:val="Hyperlink"/>
                <w:noProof/>
              </w:rPr>
              <w:fldChar w:fldCharType="separate"/>
            </w:r>
            <w:r w:rsidRPr="00C07DCD">
              <w:rPr>
                <w:rStyle w:val="Hyperlink"/>
                <w:noProof/>
              </w:rPr>
              <w:t>5.3.1</w:t>
            </w:r>
            <w:r>
              <w:rPr>
                <w:rFonts w:asciiTheme="minorHAnsi" w:hAnsiTheme="minorHAnsi"/>
                <w:noProof/>
                <w:lang w:val="de-DE" w:eastAsia="de-DE"/>
              </w:rPr>
              <w:tab/>
            </w:r>
            <w:r w:rsidRPr="00C07DCD">
              <w:rPr>
                <w:rStyle w:val="Hyperlink"/>
                <w:noProof/>
              </w:rPr>
              <w:t xml:space="preserve">Use Case 1 Top Level API: interface </w:t>
            </w:r>
            <w:r w:rsidRPr="00C07DCD">
              <w:rPr>
                <w:rStyle w:val="Hyperlink"/>
                <w:i/>
                <w:noProof/>
              </w:rPr>
              <w:t xml:space="preserve">UseCaseOneRunner [Vivi] </w:t>
            </w:r>
            <w:r w:rsidRPr="00C07DCD">
              <w:rPr>
                <w:rStyle w:val="Hyperlink"/>
                <w:noProof/>
              </w:rPr>
              <w:t>(eu.excitementproject.tl.toplevel.api)</w:t>
            </w:r>
            <w:r>
              <w:rPr>
                <w:noProof/>
                <w:webHidden/>
              </w:rPr>
              <w:tab/>
            </w:r>
            <w:r>
              <w:rPr>
                <w:noProof/>
                <w:webHidden/>
              </w:rPr>
              <w:fldChar w:fldCharType="begin"/>
            </w:r>
            <w:r>
              <w:rPr>
                <w:noProof/>
                <w:webHidden/>
              </w:rPr>
              <w:instrText xml:space="preserve"> PAGEREF _Toc404592955 \h </w:instrText>
            </w:r>
          </w:ins>
          <w:r>
            <w:rPr>
              <w:noProof/>
              <w:webHidden/>
            </w:rPr>
          </w:r>
          <w:r>
            <w:rPr>
              <w:noProof/>
              <w:webHidden/>
            </w:rPr>
            <w:fldChar w:fldCharType="separate"/>
          </w:r>
          <w:ins w:id="190" w:author="Kathrin Eichler" w:date="2014-11-24T11:46:00Z">
            <w:r>
              <w:rPr>
                <w:noProof/>
                <w:webHidden/>
              </w:rPr>
              <w:t>47</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191" w:author="Kathrin Eichler" w:date="2014-11-24T11:46:00Z"/>
              <w:rFonts w:asciiTheme="minorHAnsi" w:hAnsiTheme="minorHAnsi"/>
              <w:noProof/>
              <w:lang w:val="de-DE" w:eastAsia="de-DE"/>
            </w:rPr>
          </w:pPr>
          <w:ins w:id="192"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"_Toc404592956"</w:instrText>
            </w:r>
            <w:r w:rsidRPr="00C07DCD">
              <w:rPr>
                <w:rStyle w:val="Hyperlink"/>
                <w:noProof/>
              </w:rPr>
              <w:instrText xml:space="preserve"> </w:instrText>
            </w:r>
            <w:r w:rsidRPr="00C07DCD">
              <w:rPr>
                <w:rStyle w:val="Hyperlink"/>
                <w:noProof/>
              </w:rPr>
              <w:fldChar w:fldCharType="separate"/>
            </w:r>
            <w:r w:rsidRPr="00C07DCD">
              <w:rPr>
                <w:rStyle w:val="Hyperlink"/>
                <w:noProof/>
              </w:rPr>
              <w:t>5.3.2</w:t>
            </w:r>
            <w:r>
              <w:rPr>
                <w:rFonts w:asciiTheme="minorHAnsi" w:hAnsiTheme="minorHAnsi"/>
                <w:noProof/>
                <w:lang w:val="de-DE" w:eastAsia="de-DE"/>
              </w:rPr>
              <w:tab/>
            </w:r>
            <w:r w:rsidRPr="00C07DCD">
              <w:rPr>
                <w:rStyle w:val="Hyperlink"/>
                <w:noProof/>
              </w:rPr>
              <w:t xml:space="preserve">Use Case 2 Top Level API: interface </w:t>
            </w:r>
            <w:r w:rsidRPr="00C07DCD">
              <w:rPr>
                <w:rStyle w:val="Hyperlink"/>
                <w:i/>
                <w:noProof/>
              </w:rPr>
              <w:t>UseCaseTwoRunner [Kathrin]</w:t>
            </w:r>
            <w:r w:rsidRPr="00C07DCD">
              <w:rPr>
                <w:rStyle w:val="Hyperlink"/>
                <w:noProof/>
              </w:rPr>
              <w:t xml:space="preserve"> (eu.excitementproject.tl.toplevel.api)</w:t>
            </w:r>
            <w:r>
              <w:rPr>
                <w:noProof/>
                <w:webHidden/>
              </w:rPr>
              <w:tab/>
            </w:r>
            <w:r>
              <w:rPr>
                <w:noProof/>
                <w:webHidden/>
              </w:rPr>
              <w:fldChar w:fldCharType="begin"/>
            </w:r>
            <w:r>
              <w:rPr>
                <w:noProof/>
                <w:webHidden/>
              </w:rPr>
              <w:instrText xml:space="preserve"> PAGEREF _Toc404592956 \h </w:instrText>
            </w:r>
          </w:ins>
          <w:r>
            <w:rPr>
              <w:noProof/>
              <w:webHidden/>
            </w:rPr>
          </w:r>
          <w:r>
            <w:rPr>
              <w:noProof/>
              <w:webHidden/>
            </w:rPr>
            <w:fldChar w:fldCharType="separate"/>
          </w:r>
          <w:ins w:id="193" w:author="Kathrin Eichler" w:date="2014-11-24T11:46:00Z">
            <w:r>
              <w:rPr>
                <w:noProof/>
                <w:webHidden/>
              </w:rPr>
              <w:t>48</w:t>
            </w:r>
            <w:r>
              <w:rPr>
                <w:noProof/>
                <w:webHidden/>
              </w:rPr>
              <w:fldChar w:fldCharType="end"/>
            </w:r>
            <w:r w:rsidRPr="00C07DCD">
              <w:rPr>
                <w:rStyle w:val="Hyperlink"/>
                <w:noProof/>
              </w:rPr>
              <w:fldChar w:fldCharType="end"/>
            </w:r>
          </w:ins>
        </w:p>
        <w:p w:rsidR="007E31F8" w:rsidRDefault="007E31F8">
          <w:pPr>
            <w:pStyle w:val="Verzeichnis1"/>
            <w:tabs>
              <w:tab w:val="left" w:pos="442"/>
              <w:tab w:val="right" w:leader="dot" w:pos="9016"/>
            </w:tabs>
            <w:rPr>
              <w:ins w:id="194" w:author="Kathrin Eichler" w:date="2014-11-24T11:46:00Z"/>
              <w:rFonts w:asciiTheme="minorHAnsi" w:eastAsiaTheme="minorEastAsia" w:hAnsiTheme="minorHAnsi" w:cstheme="minorBidi"/>
              <w:noProof/>
              <w:szCs w:val="22"/>
            </w:rPr>
          </w:pPr>
          <w:ins w:id="195"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"_Toc404592957"</w:instrText>
            </w:r>
            <w:r w:rsidRPr="00C07DCD">
              <w:rPr>
                <w:rStyle w:val="Hyperlink"/>
                <w:noProof/>
              </w:rPr>
              <w:instrText xml:space="preserve"> </w:instrText>
            </w:r>
            <w:r w:rsidRPr="00C07DCD">
              <w:rPr>
                <w:rStyle w:val="Hyperlink"/>
                <w:noProof/>
              </w:rPr>
              <w:fldChar w:fldCharType="separate"/>
            </w:r>
            <w:r w:rsidRPr="00C07DCD">
              <w:rPr>
                <w:rStyle w:val="Hyperlink"/>
                <w:noProof/>
                <w:lang w:bidi="he-IL"/>
              </w:rPr>
              <w:t>6.</w:t>
            </w:r>
            <w:r>
              <w:rPr>
                <w:rFonts w:asciiTheme="minorHAnsi" w:eastAsiaTheme="minorEastAsia" w:hAnsiTheme="minorHAnsi" w:cstheme="minorBidi"/>
                <w:noProof/>
                <w:szCs w:val="22"/>
              </w:rPr>
              <w:tab/>
            </w:r>
            <w:r w:rsidRPr="00C07DCD">
              <w:rPr>
                <w:rStyle w:val="Hyperlink"/>
                <w:noProof/>
                <w:lang w:bidi="he-IL"/>
              </w:rPr>
              <w:t>Implementation of the Modules</w:t>
            </w:r>
            <w:r>
              <w:rPr>
                <w:noProof/>
                <w:webHidden/>
              </w:rPr>
              <w:tab/>
            </w:r>
            <w:r>
              <w:rPr>
                <w:noProof/>
                <w:webHidden/>
              </w:rPr>
              <w:fldChar w:fldCharType="begin"/>
            </w:r>
            <w:r>
              <w:rPr>
                <w:noProof/>
                <w:webHidden/>
              </w:rPr>
              <w:instrText xml:space="preserve"> PAGEREF _Toc404592957 \h </w:instrText>
            </w:r>
          </w:ins>
          <w:r>
            <w:rPr>
              <w:noProof/>
              <w:webHidden/>
            </w:rPr>
          </w:r>
          <w:r>
            <w:rPr>
              <w:noProof/>
              <w:webHidden/>
            </w:rPr>
            <w:fldChar w:fldCharType="separate"/>
          </w:r>
          <w:ins w:id="196" w:author="Kathrin Eichler" w:date="2014-11-24T11:46:00Z">
            <w:r>
              <w:rPr>
                <w:noProof/>
                <w:webHidden/>
              </w:rPr>
              <w:t>50</w:t>
            </w:r>
            <w:r>
              <w:rPr>
                <w:noProof/>
                <w:webHidden/>
              </w:rPr>
              <w:fldChar w:fldCharType="end"/>
            </w:r>
            <w:r w:rsidRPr="00C07DCD">
              <w:rPr>
                <w:rStyle w:val="Hyperlink"/>
                <w:noProof/>
              </w:rPr>
              <w:fldChar w:fldCharType="end"/>
            </w:r>
          </w:ins>
        </w:p>
        <w:p w:rsidR="007E31F8" w:rsidRDefault="007E31F8">
          <w:pPr>
            <w:pStyle w:val="Verzeichnis2"/>
            <w:tabs>
              <w:tab w:val="left" w:pos="720"/>
              <w:tab w:val="right" w:leader="dot" w:pos="9016"/>
            </w:tabs>
            <w:rPr>
              <w:ins w:id="197" w:author="Kathrin Eichler" w:date="2014-11-24T11:46:00Z"/>
              <w:rFonts w:asciiTheme="minorHAnsi" w:eastAsiaTheme="minorEastAsia" w:hAnsiTheme="minorHAnsi" w:cstheme="minorBidi"/>
              <w:noProof/>
              <w:szCs w:val="22"/>
            </w:rPr>
          </w:pPr>
          <w:ins w:id="198"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"_Toc404592958"</w:instrText>
            </w:r>
            <w:r w:rsidRPr="00C07DCD">
              <w:rPr>
                <w:rStyle w:val="Hyperlink"/>
                <w:noProof/>
              </w:rPr>
              <w:instrText xml:space="preserve"> </w:instrText>
            </w:r>
            <w:r w:rsidRPr="00C07DCD">
              <w:rPr>
                <w:rStyle w:val="Hyperlink"/>
                <w:noProof/>
              </w:rPr>
              <w:fldChar w:fldCharType="separate"/>
            </w:r>
            <w:r w:rsidRPr="00C07DCD">
              <w:rPr>
                <w:rStyle w:val="Hyperlink"/>
                <w:noProof/>
              </w:rPr>
              <w:t>6.1</w:t>
            </w:r>
            <w:r>
              <w:rPr>
                <w:rFonts w:asciiTheme="minorHAnsi" w:eastAsiaTheme="minorEastAsia" w:hAnsiTheme="minorHAnsi" w:cstheme="minorBidi"/>
                <w:noProof/>
                <w:szCs w:val="22"/>
              </w:rPr>
              <w:tab/>
            </w:r>
            <w:r w:rsidRPr="00C07DCD">
              <w:rPr>
                <w:rStyle w:val="Hyperlink"/>
                <w:noProof/>
              </w:rPr>
              <w:t>Implementation of Decomposition Components</w:t>
            </w:r>
            <w:r>
              <w:rPr>
                <w:noProof/>
                <w:webHidden/>
              </w:rPr>
              <w:tab/>
            </w:r>
            <w:r>
              <w:rPr>
                <w:noProof/>
                <w:webHidden/>
              </w:rPr>
              <w:fldChar w:fldCharType="begin"/>
            </w:r>
            <w:r>
              <w:rPr>
                <w:noProof/>
                <w:webHidden/>
              </w:rPr>
              <w:instrText xml:space="preserve"> PAGEREF _Toc404592958 \h </w:instrText>
            </w:r>
          </w:ins>
          <w:r>
            <w:rPr>
              <w:noProof/>
              <w:webHidden/>
            </w:rPr>
          </w:r>
          <w:r>
            <w:rPr>
              <w:noProof/>
              <w:webHidden/>
            </w:rPr>
            <w:fldChar w:fldCharType="separate"/>
          </w:r>
          <w:ins w:id="199" w:author="Kathrin Eichler" w:date="2014-11-24T11:46:00Z">
            <w:r>
              <w:rPr>
                <w:noProof/>
                <w:webHidden/>
              </w:rPr>
              <w:t>50</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200" w:author="Kathrin Eichler" w:date="2014-11-24T11:46:00Z"/>
              <w:rFonts w:asciiTheme="minorHAnsi" w:hAnsiTheme="minorHAnsi"/>
              <w:noProof/>
              <w:lang w:val="de-DE" w:eastAsia="de-DE"/>
            </w:rPr>
          </w:pPr>
          <w:ins w:id="201"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"_Toc404592959"</w:instrText>
            </w:r>
            <w:r w:rsidRPr="00C07DCD">
              <w:rPr>
                <w:rStyle w:val="Hyperlink"/>
                <w:noProof/>
              </w:rPr>
              <w:instrText xml:space="preserve"> </w:instrText>
            </w:r>
            <w:r w:rsidRPr="00C07DCD">
              <w:rPr>
                <w:rStyle w:val="Hyperlink"/>
                <w:noProof/>
              </w:rPr>
              <w:fldChar w:fldCharType="separate"/>
            </w:r>
            <w:r w:rsidRPr="00C07DCD">
              <w:rPr>
                <w:rStyle w:val="Hyperlink"/>
                <w:noProof/>
              </w:rPr>
              <w:t>6.1.1</w:t>
            </w:r>
            <w:r>
              <w:rPr>
                <w:rFonts w:asciiTheme="minorHAnsi" w:hAnsiTheme="minorHAnsi"/>
                <w:noProof/>
                <w:lang w:val="de-DE" w:eastAsia="de-DE"/>
              </w:rPr>
              <w:tab/>
            </w:r>
            <w:r w:rsidRPr="00C07DCD">
              <w:rPr>
                <w:rStyle w:val="Hyperlink"/>
                <w:noProof/>
              </w:rPr>
              <w:t>Fragment Annotator Modules</w:t>
            </w:r>
            <w:r>
              <w:rPr>
                <w:noProof/>
                <w:webHidden/>
              </w:rPr>
              <w:tab/>
            </w:r>
            <w:r>
              <w:rPr>
                <w:noProof/>
                <w:webHidden/>
              </w:rPr>
              <w:fldChar w:fldCharType="begin"/>
            </w:r>
            <w:r>
              <w:rPr>
                <w:noProof/>
                <w:webHidden/>
              </w:rPr>
              <w:instrText xml:space="preserve"> PAGEREF _Toc404592959 \h </w:instrText>
            </w:r>
          </w:ins>
          <w:r>
            <w:rPr>
              <w:noProof/>
              <w:webHidden/>
            </w:rPr>
          </w:r>
          <w:r>
            <w:rPr>
              <w:noProof/>
              <w:webHidden/>
            </w:rPr>
            <w:fldChar w:fldCharType="separate"/>
          </w:r>
          <w:ins w:id="202" w:author="Kathrin Eichler" w:date="2014-11-24T11:46:00Z">
            <w:r>
              <w:rPr>
                <w:noProof/>
                <w:webHidden/>
              </w:rPr>
              <w:t>50</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203" w:author="Kathrin Eichler" w:date="2014-11-24T11:46:00Z"/>
              <w:rFonts w:asciiTheme="minorHAnsi" w:hAnsiTheme="minorHAnsi"/>
              <w:noProof/>
              <w:lang w:val="de-DE" w:eastAsia="de-DE"/>
            </w:rPr>
          </w:pPr>
          <w:ins w:id="204"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"_Toc404592960"</w:instrText>
            </w:r>
            <w:r w:rsidRPr="00C07DCD">
              <w:rPr>
                <w:rStyle w:val="Hyperlink"/>
                <w:noProof/>
              </w:rPr>
              <w:instrText xml:space="preserve"> </w:instrText>
            </w:r>
            <w:r w:rsidRPr="00C07DCD">
              <w:rPr>
                <w:rStyle w:val="Hyperlink"/>
                <w:noProof/>
              </w:rPr>
              <w:fldChar w:fldCharType="separate"/>
            </w:r>
            <w:r w:rsidRPr="00C07DCD">
              <w:rPr>
                <w:rStyle w:val="Hyperlink"/>
                <w:noProof/>
              </w:rPr>
              <w:t>6.1.2</w:t>
            </w:r>
            <w:r>
              <w:rPr>
                <w:rFonts w:asciiTheme="minorHAnsi" w:hAnsiTheme="minorHAnsi"/>
                <w:noProof/>
                <w:lang w:val="de-DE" w:eastAsia="de-DE"/>
              </w:rPr>
              <w:tab/>
            </w:r>
            <w:r w:rsidRPr="00C07DCD">
              <w:rPr>
                <w:rStyle w:val="Hyperlink"/>
                <w:noProof/>
              </w:rPr>
              <w:t>Modifier Annotator Modules  [Vivi]:</w:t>
            </w:r>
            <w:r>
              <w:rPr>
                <w:noProof/>
                <w:webHidden/>
              </w:rPr>
              <w:tab/>
            </w:r>
            <w:r>
              <w:rPr>
                <w:noProof/>
                <w:webHidden/>
              </w:rPr>
              <w:fldChar w:fldCharType="begin"/>
            </w:r>
            <w:r>
              <w:rPr>
                <w:noProof/>
                <w:webHidden/>
              </w:rPr>
              <w:instrText xml:space="preserve"> PAGEREF _Toc404592960 \h </w:instrText>
            </w:r>
          </w:ins>
          <w:r>
            <w:rPr>
              <w:noProof/>
              <w:webHidden/>
            </w:rPr>
          </w:r>
          <w:r>
            <w:rPr>
              <w:noProof/>
              <w:webHidden/>
            </w:rPr>
            <w:fldChar w:fldCharType="separate"/>
          </w:r>
          <w:ins w:id="205" w:author="Kathrin Eichler" w:date="2014-11-24T11:46:00Z">
            <w:r>
              <w:rPr>
                <w:noProof/>
                <w:webHidden/>
              </w:rPr>
              <w:t>51</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206" w:author="Kathrin Eichler" w:date="2014-11-24T11:46:00Z"/>
              <w:rFonts w:asciiTheme="minorHAnsi" w:hAnsiTheme="minorHAnsi"/>
              <w:noProof/>
              <w:lang w:val="de-DE" w:eastAsia="de-DE"/>
            </w:rPr>
          </w:pPr>
          <w:ins w:id="207"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"_Toc404592961"</w:instrText>
            </w:r>
            <w:r w:rsidRPr="00C07DCD">
              <w:rPr>
                <w:rStyle w:val="Hyperlink"/>
                <w:noProof/>
              </w:rPr>
              <w:instrText xml:space="preserve"> </w:instrText>
            </w:r>
            <w:r w:rsidRPr="00C07DCD">
              <w:rPr>
                <w:rStyle w:val="Hyperlink"/>
                <w:noProof/>
              </w:rPr>
              <w:fldChar w:fldCharType="separate"/>
            </w:r>
            <w:r w:rsidRPr="00C07DCD">
              <w:rPr>
                <w:rStyle w:val="Hyperlink"/>
                <w:noProof/>
              </w:rPr>
              <w:t>6.1.3</w:t>
            </w:r>
            <w:r>
              <w:rPr>
                <w:rFonts w:asciiTheme="minorHAnsi" w:hAnsiTheme="minorHAnsi"/>
                <w:noProof/>
                <w:lang w:val="de-DE" w:eastAsia="de-DE"/>
              </w:rPr>
              <w:tab/>
            </w:r>
            <w:r w:rsidRPr="00C07DCD">
              <w:rPr>
                <w:rStyle w:val="Hyperlink"/>
                <w:noProof/>
              </w:rPr>
              <w:t>Fragment Graph Generator Module:  class FragmentGraphGeneratorFromCAS [Vivi] (eu.excitementproject.tl.decomposition.fragmentgraphgenerator)</w:t>
            </w:r>
            <w:r>
              <w:rPr>
                <w:noProof/>
                <w:webHidden/>
              </w:rPr>
              <w:tab/>
            </w:r>
            <w:r>
              <w:rPr>
                <w:noProof/>
                <w:webHidden/>
              </w:rPr>
              <w:fldChar w:fldCharType="begin"/>
            </w:r>
            <w:r>
              <w:rPr>
                <w:noProof/>
                <w:webHidden/>
              </w:rPr>
              <w:instrText xml:space="preserve"> PAGEREF _Toc404592961 \h </w:instrText>
            </w:r>
          </w:ins>
          <w:r>
            <w:rPr>
              <w:noProof/>
              <w:webHidden/>
            </w:rPr>
          </w:r>
          <w:r>
            <w:rPr>
              <w:noProof/>
              <w:webHidden/>
            </w:rPr>
            <w:fldChar w:fldCharType="separate"/>
          </w:r>
          <w:ins w:id="208" w:author="Kathrin Eichler" w:date="2014-11-24T11:46:00Z">
            <w:r>
              <w:rPr>
                <w:noProof/>
                <w:webHidden/>
              </w:rPr>
              <w:t>52</w:t>
            </w:r>
            <w:r>
              <w:rPr>
                <w:noProof/>
                <w:webHidden/>
              </w:rPr>
              <w:fldChar w:fldCharType="end"/>
            </w:r>
            <w:r w:rsidRPr="00C07DCD">
              <w:rPr>
                <w:rStyle w:val="Hyperlink"/>
                <w:noProof/>
              </w:rPr>
              <w:fldChar w:fldCharType="end"/>
            </w:r>
          </w:ins>
        </w:p>
        <w:p w:rsidR="007E31F8" w:rsidRDefault="007E31F8">
          <w:pPr>
            <w:pStyle w:val="Verzeichnis2"/>
            <w:tabs>
              <w:tab w:val="left" w:pos="960"/>
              <w:tab w:val="right" w:leader="dot" w:pos="9016"/>
            </w:tabs>
            <w:rPr>
              <w:ins w:id="209" w:author="Kathrin Eichler" w:date="2014-11-24T11:46:00Z"/>
              <w:rFonts w:asciiTheme="minorHAnsi" w:eastAsiaTheme="minorEastAsia" w:hAnsiTheme="minorHAnsi" w:cstheme="minorBidi"/>
              <w:noProof/>
              <w:szCs w:val="22"/>
            </w:rPr>
          </w:pPr>
          <w:ins w:id="210"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"_Toc404592962"</w:instrText>
            </w:r>
            <w:r w:rsidRPr="00C07DCD">
              <w:rPr>
                <w:rStyle w:val="Hyperlink"/>
                <w:noProof/>
              </w:rPr>
              <w:instrText xml:space="preserve"> </w:instrText>
            </w:r>
            <w:r w:rsidRPr="00C07DCD">
              <w:rPr>
                <w:rStyle w:val="Hyperlink"/>
                <w:noProof/>
              </w:rPr>
              <w:fldChar w:fldCharType="separate"/>
            </w:r>
            <w:r w:rsidRPr="00C07DCD">
              <w:rPr>
                <w:rStyle w:val="Hyperlink"/>
                <w:noProof/>
              </w:rPr>
              <w:t>6.2</w:t>
            </w:r>
            <w:r>
              <w:rPr>
                <w:rFonts w:asciiTheme="minorHAnsi" w:eastAsiaTheme="minorEastAsia" w:hAnsiTheme="minorHAnsi" w:cstheme="minorBidi"/>
                <w:noProof/>
                <w:szCs w:val="22"/>
              </w:rPr>
              <w:tab/>
            </w:r>
            <w:r w:rsidRPr="00C07DCD">
              <w:rPr>
                <w:rStyle w:val="Hyperlink"/>
                <w:noProof/>
              </w:rPr>
              <w:t>Implementation of Composition Components</w:t>
            </w:r>
            <w:r>
              <w:rPr>
                <w:noProof/>
                <w:webHidden/>
              </w:rPr>
              <w:tab/>
            </w:r>
            <w:r>
              <w:rPr>
                <w:noProof/>
                <w:webHidden/>
              </w:rPr>
              <w:fldChar w:fldCharType="begin"/>
            </w:r>
            <w:r>
              <w:rPr>
                <w:noProof/>
                <w:webHidden/>
              </w:rPr>
              <w:instrText xml:space="preserve"> PAGEREF _Toc404592962 \h </w:instrText>
            </w:r>
          </w:ins>
          <w:r>
            <w:rPr>
              <w:noProof/>
              <w:webHidden/>
            </w:rPr>
          </w:r>
          <w:r>
            <w:rPr>
              <w:noProof/>
              <w:webHidden/>
            </w:rPr>
            <w:fldChar w:fldCharType="separate"/>
          </w:r>
          <w:ins w:id="211" w:author="Kathrin Eichler" w:date="2014-11-24T11:46:00Z">
            <w:r>
              <w:rPr>
                <w:noProof/>
                <w:webHidden/>
              </w:rPr>
              <w:t>52</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212" w:author="Kathrin Eichler" w:date="2014-11-24T11:46:00Z"/>
              <w:rFonts w:asciiTheme="minorHAnsi" w:hAnsiTheme="minorHAnsi"/>
              <w:noProof/>
              <w:lang w:val="de-DE" w:eastAsia="de-DE"/>
            </w:rPr>
          </w:pPr>
          <w:ins w:id="213"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"_Toc404592963"</w:instrText>
            </w:r>
            <w:r w:rsidRPr="00C07DCD">
              <w:rPr>
                <w:rStyle w:val="Hyperlink"/>
                <w:noProof/>
              </w:rPr>
              <w:instrText xml:space="preserve"> </w:instrText>
            </w:r>
            <w:r w:rsidRPr="00C07DCD">
              <w:rPr>
                <w:rStyle w:val="Hyperlink"/>
                <w:noProof/>
              </w:rPr>
              <w:fldChar w:fldCharType="separate"/>
            </w:r>
            <w:r w:rsidRPr="00C07DCD">
              <w:rPr>
                <w:rStyle w:val="Hyperlink"/>
                <w:noProof/>
              </w:rPr>
              <w:t>6.2.1</w:t>
            </w:r>
            <w:r>
              <w:rPr>
                <w:rFonts w:asciiTheme="minorHAnsi" w:hAnsiTheme="minorHAnsi"/>
                <w:noProof/>
                <w:lang w:val="de-DE" w:eastAsia="de-DE"/>
              </w:rPr>
              <w:tab/>
            </w:r>
            <w:r w:rsidRPr="00C07DCD">
              <w:rPr>
                <w:rStyle w:val="Hyperlink"/>
                <w:noProof/>
              </w:rPr>
              <w:t>Graph Merger Moduless [Lili]</w:t>
            </w:r>
            <w:r>
              <w:rPr>
                <w:noProof/>
                <w:webHidden/>
              </w:rPr>
              <w:tab/>
            </w:r>
            <w:r>
              <w:rPr>
                <w:noProof/>
                <w:webHidden/>
              </w:rPr>
              <w:fldChar w:fldCharType="begin"/>
            </w:r>
            <w:r>
              <w:rPr>
                <w:noProof/>
                <w:webHidden/>
              </w:rPr>
              <w:instrText xml:space="preserve"> PAGEREF _Toc404592963 \h </w:instrText>
            </w:r>
          </w:ins>
          <w:r>
            <w:rPr>
              <w:noProof/>
              <w:webHidden/>
            </w:rPr>
          </w:r>
          <w:r>
            <w:rPr>
              <w:noProof/>
              <w:webHidden/>
            </w:rPr>
            <w:fldChar w:fldCharType="separate"/>
          </w:r>
          <w:ins w:id="214" w:author="Kathrin Eichler" w:date="2014-11-24T11:46:00Z">
            <w:r>
              <w:rPr>
                <w:noProof/>
                <w:webHidden/>
              </w:rPr>
              <w:t>52</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215" w:author="Kathrin Eichler" w:date="2014-11-24T11:46:00Z"/>
              <w:rFonts w:asciiTheme="minorHAnsi" w:hAnsiTheme="minorHAnsi"/>
              <w:noProof/>
              <w:lang w:val="de-DE" w:eastAsia="de-DE"/>
            </w:rPr>
          </w:pPr>
          <w:ins w:id="216"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"_Toc404592964"</w:instrText>
            </w:r>
            <w:r w:rsidRPr="00C07DCD">
              <w:rPr>
                <w:rStyle w:val="Hyperlink"/>
                <w:noProof/>
              </w:rPr>
              <w:instrText xml:space="preserve"> </w:instrText>
            </w:r>
            <w:r w:rsidRPr="00C07DCD">
              <w:rPr>
                <w:rStyle w:val="Hyperlink"/>
                <w:noProof/>
              </w:rPr>
              <w:fldChar w:fldCharType="separate"/>
            </w:r>
            <w:r w:rsidRPr="00C07DCD">
              <w:rPr>
                <w:rStyle w:val="Hyperlink"/>
                <w:noProof/>
              </w:rPr>
              <w:t>6.2.2</w:t>
            </w:r>
            <w:r>
              <w:rPr>
                <w:rFonts w:asciiTheme="minorHAnsi" w:hAnsiTheme="minorHAnsi"/>
                <w:noProof/>
                <w:lang w:val="de-DE" w:eastAsia="de-DE"/>
              </w:rPr>
              <w:tab/>
            </w:r>
            <w:r w:rsidRPr="00C07DCD">
              <w:rPr>
                <w:rStyle w:val="Hyperlink"/>
                <w:noProof/>
              </w:rPr>
              <w:t>Graph Optimizer Modules [Lili]</w:t>
            </w:r>
            <w:r>
              <w:rPr>
                <w:noProof/>
                <w:webHidden/>
              </w:rPr>
              <w:tab/>
            </w:r>
            <w:r>
              <w:rPr>
                <w:noProof/>
                <w:webHidden/>
              </w:rPr>
              <w:fldChar w:fldCharType="begin"/>
            </w:r>
            <w:r>
              <w:rPr>
                <w:noProof/>
                <w:webHidden/>
              </w:rPr>
              <w:instrText xml:space="preserve"> PAGEREF _Toc404592964 \h </w:instrText>
            </w:r>
          </w:ins>
          <w:r>
            <w:rPr>
              <w:noProof/>
              <w:webHidden/>
            </w:rPr>
          </w:r>
          <w:r>
            <w:rPr>
              <w:noProof/>
              <w:webHidden/>
            </w:rPr>
            <w:fldChar w:fldCharType="separate"/>
          </w:r>
          <w:ins w:id="217" w:author="Kathrin Eichler" w:date="2014-11-24T11:46:00Z">
            <w:r>
              <w:rPr>
                <w:noProof/>
                <w:webHidden/>
              </w:rPr>
              <w:t>54</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218" w:author="Kathrin Eichler" w:date="2014-11-24T11:46:00Z"/>
              <w:rFonts w:asciiTheme="minorHAnsi" w:hAnsiTheme="minorHAnsi"/>
              <w:noProof/>
              <w:lang w:val="de-DE" w:eastAsia="de-DE"/>
            </w:rPr>
          </w:pPr>
          <w:ins w:id="219"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"_Toc404592965"</w:instrText>
            </w:r>
            <w:r w:rsidRPr="00C07DCD">
              <w:rPr>
                <w:rStyle w:val="Hyperlink"/>
                <w:noProof/>
              </w:rPr>
              <w:instrText xml:space="preserve"> </w:instrText>
            </w:r>
            <w:r w:rsidRPr="00C07DCD">
              <w:rPr>
                <w:rStyle w:val="Hyperlink"/>
                <w:noProof/>
              </w:rPr>
              <w:fldChar w:fldCharType="separate"/>
            </w:r>
            <w:r w:rsidRPr="00C07DCD">
              <w:rPr>
                <w:rStyle w:val="Hyperlink"/>
                <w:noProof/>
              </w:rPr>
              <w:t>6.2.3</w:t>
            </w:r>
            <w:r>
              <w:rPr>
                <w:rFonts w:asciiTheme="minorHAnsi" w:hAnsiTheme="minorHAnsi"/>
                <w:noProof/>
                <w:lang w:val="de-DE" w:eastAsia="de-DE"/>
              </w:rPr>
              <w:tab/>
            </w:r>
            <w:r w:rsidRPr="00C07DCD">
              <w:rPr>
                <w:rStyle w:val="Hyperlink"/>
                <w:noProof/>
              </w:rPr>
              <w:t>Confidence Calculator module: class ConfidenceCalculatorCategoricalFrequencyDistribution (eu.excitementproject.tl.composition.confidencecalculator)</w:t>
            </w:r>
            <w:r>
              <w:rPr>
                <w:noProof/>
                <w:webHidden/>
              </w:rPr>
              <w:tab/>
            </w:r>
            <w:r>
              <w:rPr>
                <w:noProof/>
                <w:webHidden/>
              </w:rPr>
              <w:fldChar w:fldCharType="begin"/>
            </w:r>
            <w:r>
              <w:rPr>
                <w:noProof/>
                <w:webHidden/>
              </w:rPr>
              <w:instrText xml:space="preserve"> PAGEREF _Toc404592965 \h </w:instrText>
            </w:r>
          </w:ins>
          <w:r>
            <w:rPr>
              <w:noProof/>
              <w:webHidden/>
            </w:rPr>
          </w:r>
          <w:r>
            <w:rPr>
              <w:noProof/>
              <w:webHidden/>
            </w:rPr>
            <w:fldChar w:fldCharType="separate"/>
          </w:r>
          <w:ins w:id="220" w:author="Kathrin Eichler" w:date="2014-11-24T11:46:00Z">
            <w:r>
              <w:rPr>
                <w:noProof/>
                <w:webHidden/>
              </w:rPr>
              <w:t>54</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221" w:author="Kathrin Eichler" w:date="2014-11-24T11:46:00Z"/>
              <w:rFonts w:asciiTheme="minorHAnsi" w:hAnsiTheme="minorHAnsi"/>
              <w:noProof/>
              <w:lang w:val="de-DE" w:eastAsia="de-DE"/>
            </w:rPr>
          </w:pPr>
          <w:ins w:id="222"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"_Toc404592966"</w:instrText>
            </w:r>
            <w:r w:rsidRPr="00C07DCD">
              <w:rPr>
                <w:rStyle w:val="Hyperlink"/>
                <w:noProof/>
              </w:rPr>
              <w:instrText xml:space="preserve"> </w:instrText>
            </w:r>
            <w:r w:rsidRPr="00C07DCD">
              <w:rPr>
                <w:rStyle w:val="Hyperlink"/>
                <w:noProof/>
              </w:rPr>
              <w:fldChar w:fldCharType="separate"/>
            </w:r>
            <w:r w:rsidRPr="00C07DCD">
              <w:rPr>
                <w:rStyle w:val="Hyperlink"/>
                <w:noProof/>
              </w:rPr>
              <w:t>6.2.4</w:t>
            </w:r>
            <w:r>
              <w:rPr>
                <w:rFonts w:asciiTheme="minorHAnsi" w:hAnsiTheme="minorHAnsi"/>
                <w:noProof/>
                <w:lang w:val="de-DE" w:eastAsia="de-DE"/>
              </w:rPr>
              <w:tab/>
            </w:r>
            <w:r w:rsidRPr="00C07DCD">
              <w:rPr>
                <w:rStyle w:val="Hyperlink"/>
                <w:noProof/>
              </w:rPr>
              <w:t>Node Matcher modules</w:t>
            </w:r>
            <w:r>
              <w:rPr>
                <w:noProof/>
                <w:webHidden/>
              </w:rPr>
              <w:tab/>
            </w:r>
            <w:r>
              <w:rPr>
                <w:noProof/>
                <w:webHidden/>
              </w:rPr>
              <w:fldChar w:fldCharType="begin"/>
            </w:r>
            <w:r>
              <w:rPr>
                <w:noProof/>
                <w:webHidden/>
              </w:rPr>
              <w:instrText xml:space="preserve"> PAGEREF _Toc404592966 \h </w:instrText>
            </w:r>
          </w:ins>
          <w:r>
            <w:rPr>
              <w:noProof/>
              <w:webHidden/>
            </w:rPr>
          </w:r>
          <w:r>
            <w:rPr>
              <w:noProof/>
              <w:webHidden/>
            </w:rPr>
            <w:fldChar w:fldCharType="separate"/>
          </w:r>
          <w:ins w:id="223" w:author="Kathrin Eichler" w:date="2014-11-24T11:46:00Z">
            <w:r>
              <w:rPr>
                <w:noProof/>
                <w:webHidden/>
              </w:rPr>
              <w:t>55</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224" w:author="Kathrin Eichler" w:date="2014-11-24T11:46:00Z"/>
              <w:rFonts w:asciiTheme="minorHAnsi" w:hAnsiTheme="minorHAnsi"/>
              <w:noProof/>
              <w:lang w:val="de-DE" w:eastAsia="de-DE"/>
            </w:rPr>
          </w:pPr>
          <w:ins w:id="225"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"_Toc404592967"</w:instrText>
            </w:r>
            <w:r w:rsidRPr="00C07DCD">
              <w:rPr>
                <w:rStyle w:val="Hyperlink"/>
                <w:noProof/>
              </w:rPr>
              <w:instrText xml:space="preserve"> </w:instrText>
            </w:r>
            <w:r w:rsidRPr="00C07DCD">
              <w:rPr>
                <w:rStyle w:val="Hyperlink"/>
                <w:noProof/>
              </w:rPr>
              <w:fldChar w:fldCharType="separate"/>
            </w:r>
            <w:r w:rsidRPr="00C07DCD">
              <w:rPr>
                <w:rStyle w:val="Hyperlink"/>
                <w:noProof/>
              </w:rPr>
              <w:t>6.2.5</w:t>
            </w:r>
            <w:r>
              <w:rPr>
                <w:rFonts w:asciiTheme="minorHAnsi" w:hAnsiTheme="minorHAnsi"/>
                <w:noProof/>
                <w:lang w:val="de-DE" w:eastAsia="de-DE"/>
              </w:rPr>
              <w:tab/>
            </w:r>
            <w:r w:rsidRPr="00C07DCD">
              <w:rPr>
                <w:rStyle w:val="Hyperlink"/>
                <w:noProof/>
              </w:rPr>
              <w:t>Category Annotator Module: class CategoryAnnotatorAllCats [Kathrin] (eu.excitementproject.tl.composition.categoryannotator)</w:t>
            </w:r>
            <w:r>
              <w:rPr>
                <w:noProof/>
                <w:webHidden/>
              </w:rPr>
              <w:tab/>
            </w:r>
            <w:r>
              <w:rPr>
                <w:noProof/>
                <w:webHidden/>
              </w:rPr>
              <w:fldChar w:fldCharType="begin"/>
            </w:r>
            <w:r>
              <w:rPr>
                <w:noProof/>
                <w:webHidden/>
              </w:rPr>
              <w:instrText xml:space="preserve"> PAGEREF _Toc404592967 \h </w:instrText>
            </w:r>
          </w:ins>
          <w:r>
            <w:rPr>
              <w:noProof/>
              <w:webHidden/>
            </w:rPr>
          </w:r>
          <w:r>
            <w:rPr>
              <w:noProof/>
              <w:webHidden/>
            </w:rPr>
            <w:fldChar w:fldCharType="separate"/>
          </w:r>
          <w:ins w:id="226" w:author="Kathrin Eichler" w:date="2014-11-24T11:46:00Z">
            <w:r>
              <w:rPr>
                <w:noProof/>
                <w:webHidden/>
              </w:rPr>
              <w:t>56</w:t>
            </w:r>
            <w:r>
              <w:rPr>
                <w:noProof/>
                <w:webHidden/>
              </w:rPr>
              <w:fldChar w:fldCharType="end"/>
            </w:r>
            <w:r w:rsidRPr="00C07DCD">
              <w:rPr>
                <w:rStyle w:val="Hyperlink"/>
                <w:noProof/>
              </w:rPr>
              <w:fldChar w:fldCharType="end"/>
            </w:r>
          </w:ins>
        </w:p>
        <w:p w:rsidR="007E31F8" w:rsidRDefault="007E31F8">
          <w:pPr>
            <w:pStyle w:val="Verzeichnis2"/>
            <w:tabs>
              <w:tab w:val="left" w:pos="960"/>
              <w:tab w:val="right" w:leader="dot" w:pos="9016"/>
            </w:tabs>
            <w:rPr>
              <w:ins w:id="227" w:author="Kathrin Eichler" w:date="2014-11-24T11:46:00Z"/>
              <w:rFonts w:asciiTheme="minorHAnsi" w:eastAsiaTheme="minorEastAsia" w:hAnsiTheme="minorHAnsi" w:cstheme="minorBidi"/>
              <w:noProof/>
              <w:szCs w:val="22"/>
            </w:rPr>
          </w:pPr>
          <w:ins w:id="228" w:author="Kathrin Eichler" w:date="2014-11-24T11:46:00Z">
            <w:r w:rsidRPr="00C07DCD">
              <w:rPr>
                <w:rStyle w:val="Hyperlink"/>
                <w:noProof/>
              </w:rPr>
              <w:lastRenderedPageBreak/>
              <w:fldChar w:fldCharType="begin"/>
            </w:r>
            <w:r w:rsidRPr="00C07DCD">
              <w:rPr>
                <w:rStyle w:val="Hyperlink"/>
                <w:noProof/>
              </w:rPr>
              <w:instrText xml:space="preserve"> </w:instrText>
            </w:r>
            <w:r>
              <w:rPr>
                <w:noProof/>
              </w:rPr>
              <w:instrText>HYPERLINK \l "_Toc404592968"</w:instrText>
            </w:r>
            <w:r w:rsidRPr="00C07DCD">
              <w:rPr>
                <w:rStyle w:val="Hyperlink"/>
                <w:noProof/>
              </w:rPr>
              <w:instrText xml:space="preserve"> </w:instrText>
            </w:r>
            <w:r w:rsidRPr="00C07DCD">
              <w:rPr>
                <w:rStyle w:val="Hyperlink"/>
                <w:noProof/>
              </w:rPr>
              <w:fldChar w:fldCharType="separate"/>
            </w:r>
            <w:r w:rsidRPr="00C07DCD">
              <w:rPr>
                <w:rStyle w:val="Hyperlink"/>
                <w:noProof/>
              </w:rPr>
              <w:t>6.3</w:t>
            </w:r>
            <w:r>
              <w:rPr>
                <w:rFonts w:asciiTheme="minorHAnsi" w:eastAsiaTheme="minorEastAsia" w:hAnsiTheme="minorHAnsi" w:cstheme="minorBidi"/>
                <w:noProof/>
                <w:szCs w:val="22"/>
              </w:rPr>
              <w:tab/>
            </w:r>
            <w:r w:rsidRPr="00C07DCD">
              <w:rPr>
                <w:rStyle w:val="Hyperlink"/>
                <w:noProof/>
              </w:rPr>
              <w:t>Implementation of Top Levels</w:t>
            </w:r>
            <w:r>
              <w:rPr>
                <w:noProof/>
                <w:webHidden/>
              </w:rPr>
              <w:tab/>
            </w:r>
            <w:r>
              <w:rPr>
                <w:noProof/>
                <w:webHidden/>
              </w:rPr>
              <w:fldChar w:fldCharType="begin"/>
            </w:r>
            <w:r>
              <w:rPr>
                <w:noProof/>
                <w:webHidden/>
              </w:rPr>
              <w:instrText xml:space="preserve"> PAGEREF _Toc404592968 \h </w:instrText>
            </w:r>
          </w:ins>
          <w:r>
            <w:rPr>
              <w:noProof/>
              <w:webHidden/>
            </w:rPr>
          </w:r>
          <w:r>
            <w:rPr>
              <w:noProof/>
              <w:webHidden/>
            </w:rPr>
            <w:fldChar w:fldCharType="separate"/>
          </w:r>
          <w:ins w:id="229" w:author="Kathrin Eichler" w:date="2014-11-24T11:46:00Z">
            <w:r>
              <w:rPr>
                <w:noProof/>
                <w:webHidden/>
              </w:rPr>
              <w:t>56</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230" w:author="Kathrin Eichler" w:date="2014-11-24T11:46:00Z"/>
              <w:rFonts w:asciiTheme="minorHAnsi" w:hAnsiTheme="minorHAnsi"/>
              <w:noProof/>
              <w:lang w:val="de-DE" w:eastAsia="de-DE"/>
            </w:rPr>
          </w:pPr>
          <w:ins w:id="231"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"_Toc404592969"</w:instrText>
            </w:r>
            <w:r w:rsidRPr="00C07DCD">
              <w:rPr>
                <w:rStyle w:val="Hyperlink"/>
                <w:noProof/>
              </w:rPr>
              <w:instrText xml:space="preserve"> </w:instrText>
            </w:r>
            <w:r w:rsidRPr="00C07DCD">
              <w:rPr>
                <w:rStyle w:val="Hyperlink"/>
                <w:noProof/>
              </w:rPr>
              <w:fldChar w:fldCharType="separate"/>
            </w:r>
            <w:r w:rsidRPr="00C07DCD">
              <w:rPr>
                <w:rStyle w:val="Hyperlink"/>
                <w:noProof/>
              </w:rPr>
              <w:t>6.3.1</w:t>
            </w:r>
            <w:r>
              <w:rPr>
                <w:rFonts w:asciiTheme="minorHAnsi" w:hAnsiTheme="minorHAnsi"/>
                <w:noProof/>
                <w:lang w:val="de-DE" w:eastAsia="de-DE"/>
              </w:rPr>
              <w:tab/>
            </w:r>
            <w:r w:rsidRPr="00C07DCD">
              <w:rPr>
                <w:rStyle w:val="Hyperlink"/>
                <w:noProof/>
              </w:rPr>
              <w:t>Use Case 1: class UseCaseOneRunnerPrototype [Vivi] (eu.excitementproject.tl.toplevel.usecaseonerunner)</w:t>
            </w:r>
            <w:r>
              <w:rPr>
                <w:noProof/>
                <w:webHidden/>
              </w:rPr>
              <w:tab/>
            </w:r>
            <w:r>
              <w:rPr>
                <w:noProof/>
                <w:webHidden/>
              </w:rPr>
              <w:fldChar w:fldCharType="begin"/>
            </w:r>
            <w:r>
              <w:rPr>
                <w:noProof/>
                <w:webHidden/>
              </w:rPr>
              <w:instrText xml:space="preserve"> PAGEREF _Toc404592969 \h </w:instrText>
            </w:r>
          </w:ins>
          <w:r>
            <w:rPr>
              <w:noProof/>
              <w:webHidden/>
            </w:rPr>
          </w:r>
          <w:r>
            <w:rPr>
              <w:noProof/>
              <w:webHidden/>
            </w:rPr>
            <w:fldChar w:fldCharType="separate"/>
          </w:r>
          <w:ins w:id="232" w:author="Kathrin Eichler" w:date="2014-11-24T11:46:00Z">
            <w:r>
              <w:rPr>
                <w:noProof/>
                <w:webHidden/>
              </w:rPr>
              <w:t>56</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233" w:author="Kathrin Eichler" w:date="2014-11-24T11:46:00Z"/>
              <w:rFonts w:asciiTheme="minorHAnsi" w:hAnsiTheme="minorHAnsi"/>
              <w:noProof/>
              <w:lang w:val="de-DE" w:eastAsia="de-DE"/>
            </w:rPr>
          </w:pPr>
          <w:ins w:id="234"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"_Toc404592970"</w:instrText>
            </w:r>
            <w:r w:rsidRPr="00C07DCD">
              <w:rPr>
                <w:rStyle w:val="Hyperlink"/>
                <w:noProof/>
              </w:rPr>
              <w:instrText xml:space="preserve"> </w:instrText>
            </w:r>
            <w:r w:rsidRPr="00C07DCD">
              <w:rPr>
                <w:rStyle w:val="Hyperlink"/>
                <w:noProof/>
              </w:rPr>
              <w:fldChar w:fldCharType="separate"/>
            </w:r>
            <w:r w:rsidRPr="00C07DCD">
              <w:rPr>
                <w:rStyle w:val="Hyperlink"/>
                <w:noProof/>
              </w:rPr>
              <w:t>6.3.2</w:t>
            </w:r>
            <w:r>
              <w:rPr>
                <w:rFonts w:asciiTheme="minorHAnsi" w:hAnsiTheme="minorHAnsi"/>
                <w:noProof/>
                <w:lang w:val="de-DE" w:eastAsia="de-DE"/>
              </w:rPr>
              <w:tab/>
            </w:r>
            <w:r w:rsidRPr="00C07DCD">
              <w:rPr>
                <w:rStyle w:val="Hyperlink"/>
                <w:noProof/>
              </w:rPr>
              <w:t>Use Case 2: class UseCaseTwoRunnerPrototype  [Kathrin] (eu.excitementproject.tl.toplevel.usecaseonerunner)</w:t>
            </w:r>
            <w:r>
              <w:rPr>
                <w:noProof/>
                <w:webHidden/>
              </w:rPr>
              <w:tab/>
            </w:r>
            <w:r>
              <w:rPr>
                <w:noProof/>
                <w:webHidden/>
              </w:rPr>
              <w:fldChar w:fldCharType="begin"/>
            </w:r>
            <w:r>
              <w:rPr>
                <w:noProof/>
                <w:webHidden/>
              </w:rPr>
              <w:instrText xml:space="preserve"> PAGEREF _Toc404592970 \h </w:instrText>
            </w:r>
          </w:ins>
          <w:r>
            <w:rPr>
              <w:noProof/>
              <w:webHidden/>
            </w:rPr>
          </w:r>
          <w:r>
            <w:rPr>
              <w:noProof/>
              <w:webHidden/>
            </w:rPr>
            <w:fldChar w:fldCharType="separate"/>
          </w:r>
          <w:ins w:id="235" w:author="Kathrin Eichler" w:date="2014-11-24T11:46:00Z">
            <w:r>
              <w:rPr>
                <w:noProof/>
                <w:webHidden/>
              </w:rPr>
              <w:t>58</w:t>
            </w:r>
            <w:r>
              <w:rPr>
                <w:noProof/>
                <w:webHidden/>
              </w:rPr>
              <w:fldChar w:fldCharType="end"/>
            </w:r>
            <w:r w:rsidRPr="00C07DCD">
              <w:rPr>
                <w:rStyle w:val="Hyperlink"/>
                <w:noProof/>
              </w:rPr>
              <w:fldChar w:fldCharType="end"/>
            </w:r>
          </w:ins>
        </w:p>
        <w:p w:rsidR="007E31F8" w:rsidRDefault="007E31F8">
          <w:pPr>
            <w:pStyle w:val="Verzeichnis2"/>
            <w:tabs>
              <w:tab w:val="left" w:pos="960"/>
              <w:tab w:val="right" w:leader="dot" w:pos="9016"/>
            </w:tabs>
            <w:rPr>
              <w:ins w:id="236" w:author="Kathrin Eichler" w:date="2014-11-24T11:46:00Z"/>
              <w:rFonts w:asciiTheme="minorHAnsi" w:eastAsiaTheme="minorEastAsia" w:hAnsiTheme="minorHAnsi" w:cstheme="minorBidi"/>
              <w:noProof/>
              <w:szCs w:val="22"/>
            </w:rPr>
          </w:pPr>
          <w:ins w:id="237"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"_Toc404592971"</w:instrText>
            </w:r>
            <w:r w:rsidRPr="00C07DCD">
              <w:rPr>
                <w:rStyle w:val="Hyperlink"/>
                <w:noProof/>
              </w:rPr>
              <w:instrText xml:space="preserve"> </w:instrText>
            </w:r>
            <w:r w:rsidRPr="00C07DCD">
              <w:rPr>
                <w:rStyle w:val="Hyperlink"/>
                <w:noProof/>
              </w:rPr>
              <w:fldChar w:fldCharType="separate"/>
            </w:r>
            <w:r w:rsidRPr="00C07DCD">
              <w:rPr>
                <w:rStyle w:val="Hyperlink"/>
                <w:noProof/>
              </w:rPr>
              <w:t>6.4</w:t>
            </w:r>
            <w:r>
              <w:rPr>
                <w:rFonts w:asciiTheme="minorHAnsi" w:eastAsiaTheme="minorEastAsia" w:hAnsiTheme="minorHAnsi" w:cstheme="minorBidi"/>
                <w:noProof/>
                <w:szCs w:val="22"/>
              </w:rPr>
              <w:tab/>
            </w:r>
            <w:r w:rsidRPr="00C07DCD">
              <w:rPr>
                <w:rStyle w:val="Hyperlink"/>
                <w:noProof/>
              </w:rPr>
              <w:t>Implementation of Data Readers, and Other Utilities [Gil]</w:t>
            </w:r>
            <w:r>
              <w:rPr>
                <w:noProof/>
                <w:webHidden/>
              </w:rPr>
              <w:tab/>
            </w:r>
            <w:r>
              <w:rPr>
                <w:noProof/>
                <w:webHidden/>
              </w:rPr>
              <w:fldChar w:fldCharType="begin"/>
            </w:r>
            <w:r>
              <w:rPr>
                <w:noProof/>
                <w:webHidden/>
              </w:rPr>
              <w:instrText xml:space="preserve"> PAGEREF _Toc404592971 \h </w:instrText>
            </w:r>
          </w:ins>
          <w:r>
            <w:rPr>
              <w:noProof/>
              <w:webHidden/>
            </w:rPr>
          </w:r>
          <w:r>
            <w:rPr>
              <w:noProof/>
              <w:webHidden/>
            </w:rPr>
            <w:fldChar w:fldCharType="separate"/>
          </w:r>
          <w:ins w:id="238" w:author="Kathrin Eichler" w:date="2014-11-24T11:46:00Z">
            <w:r>
              <w:rPr>
                <w:noProof/>
                <w:webHidden/>
              </w:rPr>
              <w:t>58</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239" w:author="Kathrin Eichler" w:date="2014-11-24T11:46:00Z"/>
              <w:rFonts w:asciiTheme="minorHAnsi" w:hAnsiTheme="minorHAnsi"/>
              <w:noProof/>
              <w:lang w:val="de-DE" w:eastAsia="de-DE"/>
            </w:rPr>
          </w:pPr>
          <w:ins w:id="240"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"_Toc404592972"</w:instrText>
            </w:r>
            <w:r w:rsidRPr="00C07DCD">
              <w:rPr>
                <w:rStyle w:val="Hyperlink"/>
                <w:noProof/>
              </w:rPr>
              <w:instrText xml:space="preserve"> </w:instrText>
            </w:r>
            <w:r w:rsidRPr="00C07DCD">
              <w:rPr>
                <w:rStyle w:val="Hyperlink"/>
                <w:noProof/>
              </w:rPr>
              <w:fldChar w:fldCharType="separate"/>
            </w:r>
            <w:r w:rsidRPr="00C07DCD">
              <w:rPr>
                <w:rStyle w:val="Hyperlink"/>
                <w:noProof/>
              </w:rPr>
              <w:t>6.4.1</w:t>
            </w:r>
            <w:r>
              <w:rPr>
                <w:rFonts w:asciiTheme="minorHAnsi" w:hAnsiTheme="minorHAnsi"/>
                <w:noProof/>
                <w:lang w:val="de-DE" w:eastAsia="de-DE"/>
              </w:rPr>
              <w:tab/>
            </w:r>
            <w:r w:rsidRPr="00C07DCD">
              <w:rPr>
                <w:rStyle w:val="Hyperlink"/>
                <w:noProof/>
              </w:rPr>
              <w:t>class CASUtils (eu.excitementproject.tl.laputils)</w:t>
            </w:r>
            <w:r>
              <w:rPr>
                <w:noProof/>
                <w:webHidden/>
              </w:rPr>
              <w:tab/>
            </w:r>
            <w:r>
              <w:rPr>
                <w:noProof/>
                <w:webHidden/>
              </w:rPr>
              <w:fldChar w:fldCharType="begin"/>
            </w:r>
            <w:r>
              <w:rPr>
                <w:noProof/>
                <w:webHidden/>
              </w:rPr>
              <w:instrText xml:space="preserve"> PAGEREF _Toc404592972 \h </w:instrText>
            </w:r>
          </w:ins>
          <w:r>
            <w:rPr>
              <w:noProof/>
              <w:webHidden/>
            </w:rPr>
          </w:r>
          <w:r>
            <w:rPr>
              <w:noProof/>
              <w:webHidden/>
            </w:rPr>
            <w:fldChar w:fldCharType="separate"/>
          </w:r>
          <w:ins w:id="241" w:author="Kathrin Eichler" w:date="2014-11-24T11:46:00Z">
            <w:r>
              <w:rPr>
                <w:noProof/>
                <w:webHidden/>
              </w:rPr>
              <w:t>58</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242" w:author="Kathrin Eichler" w:date="2014-11-24T11:46:00Z"/>
              <w:rFonts w:asciiTheme="minorHAnsi" w:hAnsiTheme="minorHAnsi"/>
              <w:noProof/>
              <w:lang w:val="de-DE" w:eastAsia="de-DE"/>
            </w:rPr>
          </w:pPr>
          <w:ins w:id="243"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"_Toc404592973"</w:instrText>
            </w:r>
            <w:r w:rsidRPr="00C07DCD">
              <w:rPr>
                <w:rStyle w:val="Hyperlink"/>
                <w:noProof/>
              </w:rPr>
              <w:instrText xml:space="preserve"> </w:instrText>
            </w:r>
            <w:r w:rsidRPr="00C07DCD">
              <w:rPr>
                <w:rStyle w:val="Hyperlink"/>
                <w:noProof/>
              </w:rPr>
              <w:fldChar w:fldCharType="separate"/>
            </w:r>
            <w:r w:rsidRPr="00C07DCD">
              <w:rPr>
                <w:rStyle w:val="Hyperlink"/>
                <w:noProof/>
              </w:rPr>
              <w:t>6.4.2</w:t>
            </w:r>
            <w:r>
              <w:rPr>
                <w:rFonts w:asciiTheme="minorHAnsi" w:hAnsiTheme="minorHAnsi"/>
                <w:noProof/>
                <w:lang w:val="de-DE" w:eastAsia="de-DE"/>
              </w:rPr>
              <w:tab/>
            </w:r>
            <w:r w:rsidRPr="00C07DCD">
              <w:rPr>
                <w:rStyle w:val="Hyperlink"/>
                <w:noProof/>
              </w:rPr>
              <w:t>class InteractionReader (eu.excitementproject.tl.laputils)</w:t>
            </w:r>
            <w:r>
              <w:rPr>
                <w:noProof/>
                <w:webHidden/>
              </w:rPr>
              <w:tab/>
            </w:r>
            <w:r>
              <w:rPr>
                <w:noProof/>
                <w:webHidden/>
              </w:rPr>
              <w:fldChar w:fldCharType="begin"/>
            </w:r>
            <w:r>
              <w:rPr>
                <w:noProof/>
                <w:webHidden/>
              </w:rPr>
              <w:instrText xml:space="preserve"> PAGEREF _Toc404592973 \h </w:instrText>
            </w:r>
          </w:ins>
          <w:r>
            <w:rPr>
              <w:noProof/>
              <w:webHidden/>
            </w:rPr>
          </w:r>
          <w:r>
            <w:rPr>
              <w:noProof/>
              <w:webHidden/>
            </w:rPr>
            <w:fldChar w:fldCharType="separate"/>
          </w:r>
          <w:ins w:id="244" w:author="Kathrin Eichler" w:date="2014-11-24T11:46:00Z">
            <w:r>
              <w:rPr>
                <w:noProof/>
                <w:webHidden/>
              </w:rPr>
              <w:t>59</w:t>
            </w:r>
            <w:r>
              <w:rPr>
                <w:noProof/>
                <w:webHidden/>
              </w:rPr>
              <w:fldChar w:fldCharType="end"/>
            </w:r>
            <w:r w:rsidRPr="00C07DCD">
              <w:rPr>
                <w:rStyle w:val="Hyperlink"/>
                <w:noProof/>
              </w:rPr>
              <w:fldChar w:fldCharType="end"/>
            </w:r>
          </w:ins>
        </w:p>
        <w:p w:rsidR="007E31F8" w:rsidRDefault="007E31F8">
          <w:pPr>
            <w:pStyle w:val="Verzeichnis1"/>
            <w:tabs>
              <w:tab w:val="left" w:pos="442"/>
              <w:tab w:val="right" w:leader="dot" w:pos="9016"/>
            </w:tabs>
            <w:rPr>
              <w:ins w:id="245" w:author="Kathrin Eichler" w:date="2014-11-24T11:46:00Z"/>
              <w:rFonts w:asciiTheme="minorHAnsi" w:eastAsiaTheme="minorEastAsia" w:hAnsiTheme="minorHAnsi" w:cstheme="minorBidi"/>
              <w:noProof/>
              <w:szCs w:val="22"/>
            </w:rPr>
          </w:pPr>
          <w:ins w:id="246"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"_Toc404592974"</w:instrText>
            </w:r>
            <w:r w:rsidRPr="00C07DCD">
              <w:rPr>
                <w:rStyle w:val="Hyperlink"/>
                <w:noProof/>
              </w:rPr>
              <w:instrText xml:space="preserve"> </w:instrText>
            </w:r>
            <w:r w:rsidRPr="00C07DCD">
              <w:rPr>
                <w:rStyle w:val="Hyperlink"/>
                <w:noProof/>
              </w:rPr>
              <w:fldChar w:fldCharType="separate"/>
            </w:r>
            <w:r w:rsidRPr="00C07DCD">
              <w:rPr>
                <w:rStyle w:val="Hyperlink"/>
                <w:noProof/>
                <w:lang w:bidi="he-IL"/>
              </w:rPr>
              <w:t>7.</w:t>
            </w:r>
            <w:r>
              <w:rPr>
                <w:rFonts w:asciiTheme="minorHAnsi" w:eastAsiaTheme="minorEastAsia" w:hAnsiTheme="minorHAnsi" w:cstheme="minorBidi"/>
                <w:noProof/>
                <w:szCs w:val="22"/>
              </w:rPr>
              <w:tab/>
            </w:r>
            <w:r w:rsidRPr="00C07DCD">
              <w:rPr>
                <w:rStyle w:val="Hyperlink"/>
                <w:noProof/>
                <w:lang w:bidi="he-IL"/>
              </w:rPr>
              <w:t>Evaluation [all]</w:t>
            </w:r>
            <w:r>
              <w:rPr>
                <w:noProof/>
                <w:webHidden/>
              </w:rPr>
              <w:tab/>
            </w:r>
            <w:r>
              <w:rPr>
                <w:noProof/>
                <w:webHidden/>
              </w:rPr>
              <w:fldChar w:fldCharType="begin"/>
            </w:r>
            <w:r>
              <w:rPr>
                <w:noProof/>
                <w:webHidden/>
              </w:rPr>
              <w:instrText xml:space="preserve"> PAGEREF _Toc404592974 \h </w:instrText>
            </w:r>
          </w:ins>
          <w:r>
            <w:rPr>
              <w:noProof/>
              <w:webHidden/>
            </w:rPr>
          </w:r>
          <w:r>
            <w:rPr>
              <w:noProof/>
              <w:webHidden/>
            </w:rPr>
            <w:fldChar w:fldCharType="separate"/>
          </w:r>
          <w:ins w:id="247" w:author="Kathrin Eichler" w:date="2014-11-24T11:46:00Z">
            <w:r>
              <w:rPr>
                <w:noProof/>
                <w:webHidden/>
              </w:rPr>
              <w:t>60</w:t>
            </w:r>
            <w:r>
              <w:rPr>
                <w:noProof/>
                <w:webHidden/>
              </w:rPr>
              <w:fldChar w:fldCharType="end"/>
            </w:r>
            <w:r w:rsidRPr="00C07DCD">
              <w:rPr>
                <w:rStyle w:val="Hyperlink"/>
                <w:noProof/>
              </w:rPr>
              <w:fldChar w:fldCharType="end"/>
            </w:r>
          </w:ins>
        </w:p>
        <w:p w:rsidR="007E31F8" w:rsidRDefault="007E31F8">
          <w:pPr>
            <w:pStyle w:val="Verzeichnis2"/>
            <w:tabs>
              <w:tab w:val="left" w:pos="720"/>
              <w:tab w:val="right" w:leader="dot" w:pos="9016"/>
            </w:tabs>
            <w:rPr>
              <w:ins w:id="248" w:author="Kathrin Eichler" w:date="2014-11-24T11:46:00Z"/>
              <w:rFonts w:asciiTheme="minorHAnsi" w:eastAsiaTheme="minorEastAsia" w:hAnsiTheme="minorHAnsi" w:cstheme="minorBidi"/>
              <w:noProof/>
              <w:szCs w:val="22"/>
            </w:rPr>
          </w:pPr>
          <w:ins w:id="249"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"_Toc404592975"</w:instrText>
            </w:r>
            <w:r w:rsidRPr="00C07DCD">
              <w:rPr>
                <w:rStyle w:val="Hyperlink"/>
                <w:noProof/>
              </w:rPr>
              <w:instrText xml:space="preserve"> </w:instrText>
            </w:r>
            <w:r w:rsidRPr="00C07DCD">
              <w:rPr>
                <w:rStyle w:val="Hyperlink"/>
                <w:noProof/>
              </w:rPr>
              <w:fldChar w:fldCharType="separate"/>
            </w:r>
            <w:r w:rsidRPr="00C07DCD">
              <w:rPr>
                <w:rStyle w:val="Hyperlink"/>
                <w:noProof/>
              </w:rPr>
              <w:t>7.1</w:t>
            </w:r>
            <w:r>
              <w:rPr>
                <w:rFonts w:asciiTheme="minorHAnsi" w:eastAsiaTheme="minorEastAsia" w:hAnsiTheme="minorHAnsi" w:cstheme="minorBidi"/>
                <w:noProof/>
                <w:szCs w:val="22"/>
              </w:rPr>
              <w:tab/>
            </w:r>
            <w:r w:rsidRPr="00C07DCD">
              <w:rPr>
                <w:rStyle w:val="Hyperlink"/>
                <w:noProof/>
              </w:rPr>
              <w:t>Data revision</w:t>
            </w:r>
            <w:r>
              <w:rPr>
                <w:noProof/>
                <w:webHidden/>
              </w:rPr>
              <w:tab/>
            </w:r>
            <w:r>
              <w:rPr>
                <w:noProof/>
                <w:webHidden/>
              </w:rPr>
              <w:fldChar w:fldCharType="begin"/>
            </w:r>
            <w:r>
              <w:rPr>
                <w:noProof/>
                <w:webHidden/>
              </w:rPr>
              <w:instrText xml:space="preserve"> PAGEREF _Toc404592975 \h </w:instrText>
            </w:r>
          </w:ins>
          <w:r>
            <w:rPr>
              <w:noProof/>
              <w:webHidden/>
            </w:rPr>
          </w:r>
          <w:r>
            <w:rPr>
              <w:noProof/>
              <w:webHidden/>
            </w:rPr>
            <w:fldChar w:fldCharType="separate"/>
          </w:r>
          <w:ins w:id="250" w:author="Kathrin Eichler" w:date="2014-11-24T11:46:00Z">
            <w:r>
              <w:rPr>
                <w:noProof/>
                <w:webHidden/>
              </w:rPr>
              <w:t>60</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251" w:author="Kathrin Eichler" w:date="2014-11-24T11:46:00Z"/>
              <w:rFonts w:asciiTheme="minorHAnsi" w:hAnsiTheme="minorHAnsi"/>
              <w:noProof/>
              <w:lang w:val="de-DE" w:eastAsia="de-DE"/>
            </w:rPr>
          </w:pPr>
          <w:ins w:id="252"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"_Toc404592976"</w:instrText>
            </w:r>
            <w:r w:rsidRPr="00C07DCD">
              <w:rPr>
                <w:rStyle w:val="Hyperlink"/>
                <w:noProof/>
              </w:rPr>
              <w:instrText xml:space="preserve"> </w:instrText>
            </w:r>
            <w:r w:rsidRPr="00C07DCD">
              <w:rPr>
                <w:rStyle w:val="Hyperlink"/>
                <w:noProof/>
              </w:rPr>
              <w:fldChar w:fldCharType="separate"/>
            </w:r>
            <w:r w:rsidRPr="00C07DCD">
              <w:rPr>
                <w:rStyle w:val="Hyperlink"/>
                <w:noProof/>
              </w:rPr>
              <w:t>7.1.1</w:t>
            </w:r>
            <w:r>
              <w:rPr>
                <w:rFonts w:asciiTheme="minorHAnsi" w:hAnsiTheme="minorHAnsi"/>
                <w:noProof/>
                <w:lang w:val="de-DE" w:eastAsia="de-DE"/>
              </w:rPr>
              <w:tab/>
            </w:r>
            <w:r w:rsidRPr="00C07DCD">
              <w:rPr>
                <w:rStyle w:val="Hyperlink"/>
                <w:noProof/>
                <w:lang w:bidi="he-IL"/>
              </w:rPr>
              <w:t>Use case 1 data [Lili / Luisa?]</w:t>
            </w:r>
            <w:r>
              <w:rPr>
                <w:noProof/>
                <w:webHidden/>
              </w:rPr>
              <w:tab/>
            </w:r>
            <w:r>
              <w:rPr>
                <w:noProof/>
                <w:webHidden/>
              </w:rPr>
              <w:fldChar w:fldCharType="begin"/>
            </w:r>
            <w:r>
              <w:rPr>
                <w:noProof/>
                <w:webHidden/>
              </w:rPr>
              <w:instrText xml:space="preserve"> PAGEREF _Toc404592976 \h </w:instrText>
            </w:r>
          </w:ins>
          <w:r>
            <w:rPr>
              <w:noProof/>
              <w:webHidden/>
            </w:rPr>
          </w:r>
          <w:r>
            <w:rPr>
              <w:noProof/>
              <w:webHidden/>
            </w:rPr>
            <w:fldChar w:fldCharType="separate"/>
          </w:r>
          <w:ins w:id="253" w:author="Kathrin Eichler" w:date="2014-11-24T11:46:00Z">
            <w:r>
              <w:rPr>
                <w:noProof/>
                <w:webHidden/>
              </w:rPr>
              <w:t>60</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254" w:author="Kathrin Eichler" w:date="2014-11-24T11:46:00Z"/>
              <w:rFonts w:asciiTheme="minorHAnsi" w:hAnsiTheme="minorHAnsi"/>
              <w:noProof/>
              <w:lang w:val="de-DE" w:eastAsia="de-DE"/>
            </w:rPr>
          </w:pPr>
          <w:ins w:id="255"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"_Toc404592977"</w:instrText>
            </w:r>
            <w:r w:rsidRPr="00C07DCD">
              <w:rPr>
                <w:rStyle w:val="Hyperlink"/>
                <w:noProof/>
              </w:rPr>
              <w:instrText xml:space="preserve"> </w:instrText>
            </w:r>
            <w:r w:rsidRPr="00C07DCD">
              <w:rPr>
                <w:rStyle w:val="Hyperlink"/>
                <w:noProof/>
              </w:rPr>
              <w:fldChar w:fldCharType="separate"/>
            </w:r>
            <w:r w:rsidRPr="00C07DCD">
              <w:rPr>
                <w:rStyle w:val="Hyperlink"/>
                <w:noProof/>
              </w:rPr>
              <w:t>7.1.2</w:t>
            </w:r>
            <w:r>
              <w:rPr>
                <w:rFonts w:asciiTheme="minorHAnsi" w:hAnsiTheme="minorHAnsi"/>
                <w:noProof/>
                <w:lang w:val="de-DE" w:eastAsia="de-DE"/>
              </w:rPr>
              <w:tab/>
            </w:r>
            <w:r w:rsidRPr="00C07DCD">
              <w:rPr>
                <w:rStyle w:val="Hyperlink"/>
                <w:noProof/>
                <w:lang w:bidi="he-IL"/>
              </w:rPr>
              <w:t>Use case 2 data [Kathrin]</w:t>
            </w:r>
            <w:r>
              <w:rPr>
                <w:noProof/>
                <w:webHidden/>
              </w:rPr>
              <w:tab/>
            </w:r>
            <w:r>
              <w:rPr>
                <w:noProof/>
                <w:webHidden/>
              </w:rPr>
              <w:fldChar w:fldCharType="begin"/>
            </w:r>
            <w:r>
              <w:rPr>
                <w:noProof/>
                <w:webHidden/>
              </w:rPr>
              <w:instrText xml:space="preserve"> PAGEREF _Toc404592977 \h </w:instrText>
            </w:r>
          </w:ins>
          <w:r>
            <w:rPr>
              <w:noProof/>
              <w:webHidden/>
            </w:rPr>
          </w:r>
          <w:r>
            <w:rPr>
              <w:noProof/>
              <w:webHidden/>
            </w:rPr>
            <w:fldChar w:fldCharType="separate"/>
          </w:r>
          <w:ins w:id="256" w:author="Kathrin Eichler" w:date="2014-11-24T11:46:00Z">
            <w:r>
              <w:rPr>
                <w:noProof/>
                <w:webHidden/>
              </w:rPr>
              <w:t>60</w:t>
            </w:r>
            <w:r>
              <w:rPr>
                <w:noProof/>
                <w:webHidden/>
              </w:rPr>
              <w:fldChar w:fldCharType="end"/>
            </w:r>
            <w:r w:rsidRPr="00C07DCD">
              <w:rPr>
                <w:rStyle w:val="Hyperlink"/>
                <w:noProof/>
              </w:rPr>
              <w:fldChar w:fldCharType="end"/>
            </w:r>
          </w:ins>
        </w:p>
        <w:p w:rsidR="007E31F8" w:rsidRDefault="007E31F8">
          <w:pPr>
            <w:pStyle w:val="Verzeichnis2"/>
            <w:tabs>
              <w:tab w:val="left" w:pos="720"/>
              <w:tab w:val="right" w:leader="dot" w:pos="9016"/>
            </w:tabs>
            <w:rPr>
              <w:ins w:id="257" w:author="Kathrin Eichler" w:date="2014-11-24T11:46:00Z"/>
              <w:rFonts w:asciiTheme="minorHAnsi" w:eastAsiaTheme="minorEastAsia" w:hAnsiTheme="minorHAnsi" w:cstheme="minorBidi"/>
              <w:noProof/>
              <w:szCs w:val="22"/>
            </w:rPr>
          </w:pPr>
          <w:ins w:id="258"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"_Toc404592978"</w:instrText>
            </w:r>
            <w:r w:rsidRPr="00C07DCD">
              <w:rPr>
                <w:rStyle w:val="Hyperlink"/>
                <w:noProof/>
              </w:rPr>
              <w:instrText xml:space="preserve"> </w:instrText>
            </w:r>
            <w:r w:rsidRPr="00C07DCD">
              <w:rPr>
                <w:rStyle w:val="Hyperlink"/>
                <w:noProof/>
              </w:rPr>
              <w:fldChar w:fldCharType="separate"/>
            </w:r>
            <w:r w:rsidRPr="00C07DCD">
              <w:rPr>
                <w:rStyle w:val="Hyperlink"/>
                <w:noProof/>
              </w:rPr>
              <w:t>7.2</w:t>
            </w:r>
            <w:r>
              <w:rPr>
                <w:rFonts w:asciiTheme="minorHAnsi" w:eastAsiaTheme="minorEastAsia" w:hAnsiTheme="minorHAnsi" w:cstheme="minorBidi"/>
                <w:noProof/>
                <w:szCs w:val="22"/>
              </w:rPr>
              <w:tab/>
            </w:r>
            <w:r w:rsidRPr="00C07DCD">
              <w:rPr>
                <w:rStyle w:val="Hyperlink"/>
                <w:noProof/>
                <w:lang w:bidi="he-IL"/>
              </w:rPr>
              <w:t>Evaluation of EDA configurations [Vivi]</w:t>
            </w:r>
            <w:r>
              <w:rPr>
                <w:noProof/>
                <w:webHidden/>
              </w:rPr>
              <w:tab/>
            </w:r>
            <w:r>
              <w:rPr>
                <w:noProof/>
                <w:webHidden/>
              </w:rPr>
              <w:fldChar w:fldCharType="begin"/>
            </w:r>
            <w:r>
              <w:rPr>
                <w:noProof/>
                <w:webHidden/>
              </w:rPr>
              <w:instrText xml:space="preserve"> PAGEREF _Toc404592978 \h </w:instrText>
            </w:r>
          </w:ins>
          <w:r>
            <w:rPr>
              <w:noProof/>
              <w:webHidden/>
            </w:rPr>
          </w:r>
          <w:r>
            <w:rPr>
              <w:noProof/>
              <w:webHidden/>
            </w:rPr>
            <w:fldChar w:fldCharType="separate"/>
          </w:r>
          <w:ins w:id="259" w:author="Kathrin Eichler" w:date="2014-11-24T11:46:00Z">
            <w:r>
              <w:rPr>
                <w:noProof/>
                <w:webHidden/>
              </w:rPr>
              <w:t>60</w:t>
            </w:r>
            <w:r>
              <w:rPr>
                <w:noProof/>
                <w:webHidden/>
              </w:rPr>
              <w:fldChar w:fldCharType="end"/>
            </w:r>
            <w:r w:rsidRPr="00C07DCD">
              <w:rPr>
                <w:rStyle w:val="Hyperlink"/>
                <w:noProof/>
              </w:rPr>
              <w:fldChar w:fldCharType="end"/>
            </w:r>
          </w:ins>
        </w:p>
        <w:p w:rsidR="007E31F8" w:rsidRDefault="007E31F8">
          <w:pPr>
            <w:pStyle w:val="Verzeichnis2"/>
            <w:tabs>
              <w:tab w:val="left" w:pos="720"/>
              <w:tab w:val="right" w:leader="dot" w:pos="9016"/>
            </w:tabs>
            <w:rPr>
              <w:ins w:id="260" w:author="Kathrin Eichler" w:date="2014-11-24T11:46:00Z"/>
              <w:rFonts w:asciiTheme="minorHAnsi" w:eastAsiaTheme="minorEastAsia" w:hAnsiTheme="minorHAnsi" w:cstheme="minorBidi"/>
              <w:noProof/>
              <w:szCs w:val="22"/>
            </w:rPr>
          </w:pPr>
          <w:ins w:id="261"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"_Toc404592979"</w:instrText>
            </w:r>
            <w:r w:rsidRPr="00C07DCD">
              <w:rPr>
                <w:rStyle w:val="Hyperlink"/>
                <w:noProof/>
              </w:rPr>
              <w:instrText xml:space="preserve"> </w:instrText>
            </w:r>
            <w:r w:rsidRPr="00C07DCD">
              <w:rPr>
                <w:rStyle w:val="Hyperlink"/>
                <w:noProof/>
              </w:rPr>
              <w:fldChar w:fldCharType="separate"/>
            </w:r>
            <w:r w:rsidRPr="00C07DCD">
              <w:rPr>
                <w:rStyle w:val="Hyperlink"/>
                <w:noProof/>
              </w:rPr>
              <w:t>7.3</w:t>
            </w:r>
            <w:r>
              <w:rPr>
                <w:rFonts w:asciiTheme="minorHAnsi" w:eastAsiaTheme="minorEastAsia" w:hAnsiTheme="minorHAnsi" w:cstheme="minorBidi"/>
                <w:noProof/>
                <w:szCs w:val="22"/>
              </w:rPr>
              <w:tab/>
            </w:r>
            <w:r w:rsidRPr="00C07DCD">
              <w:rPr>
                <w:rStyle w:val="Hyperlink"/>
                <w:noProof/>
                <w:lang w:bidi="he-IL"/>
              </w:rPr>
              <w:t>Evaluation of Transduction Layer modules</w:t>
            </w:r>
            <w:r>
              <w:rPr>
                <w:noProof/>
                <w:webHidden/>
              </w:rPr>
              <w:tab/>
            </w:r>
            <w:r>
              <w:rPr>
                <w:noProof/>
                <w:webHidden/>
              </w:rPr>
              <w:fldChar w:fldCharType="begin"/>
            </w:r>
            <w:r>
              <w:rPr>
                <w:noProof/>
                <w:webHidden/>
              </w:rPr>
              <w:instrText xml:space="preserve"> PAGEREF _Toc404592979 \h </w:instrText>
            </w:r>
          </w:ins>
          <w:r>
            <w:rPr>
              <w:noProof/>
              <w:webHidden/>
            </w:rPr>
          </w:r>
          <w:r>
            <w:rPr>
              <w:noProof/>
              <w:webHidden/>
            </w:rPr>
            <w:fldChar w:fldCharType="separate"/>
          </w:r>
          <w:ins w:id="262" w:author="Kathrin Eichler" w:date="2014-11-24T11:46:00Z">
            <w:r>
              <w:rPr>
                <w:noProof/>
                <w:webHidden/>
              </w:rPr>
              <w:t>61</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263" w:author="Kathrin Eichler" w:date="2014-11-24T11:46:00Z"/>
              <w:rFonts w:asciiTheme="minorHAnsi" w:hAnsiTheme="minorHAnsi"/>
              <w:noProof/>
              <w:lang w:val="de-DE" w:eastAsia="de-DE"/>
            </w:rPr>
          </w:pPr>
          <w:ins w:id="264"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"_Toc404592980"</w:instrText>
            </w:r>
            <w:r w:rsidRPr="00C07DCD">
              <w:rPr>
                <w:rStyle w:val="Hyperlink"/>
                <w:noProof/>
              </w:rPr>
              <w:instrText xml:space="preserve"> </w:instrText>
            </w:r>
            <w:r w:rsidRPr="00C07DCD">
              <w:rPr>
                <w:rStyle w:val="Hyperlink"/>
                <w:noProof/>
              </w:rPr>
              <w:fldChar w:fldCharType="separate"/>
            </w:r>
            <w:r w:rsidRPr="00C07DCD">
              <w:rPr>
                <w:rStyle w:val="Hyperlink"/>
                <w:noProof/>
              </w:rPr>
              <w:t>7.3.1</w:t>
            </w:r>
            <w:r>
              <w:rPr>
                <w:rFonts w:asciiTheme="minorHAnsi" w:hAnsiTheme="minorHAnsi"/>
                <w:noProof/>
                <w:lang w:val="de-DE" w:eastAsia="de-DE"/>
              </w:rPr>
              <w:tab/>
            </w:r>
            <w:r w:rsidRPr="00C07DCD">
              <w:rPr>
                <w:rStyle w:val="Hyperlink"/>
                <w:noProof/>
                <w:lang w:bidi="he-IL"/>
              </w:rPr>
              <w:t>Overview of evaluation measures</w:t>
            </w:r>
            <w:r>
              <w:rPr>
                <w:noProof/>
                <w:webHidden/>
              </w:rPr>
              <w:tab/>
            </w:r>
            <w:r>
              <w:rPr>
                <w:noProof/>
                <w:webHidden/>
              </w:rPr>
              <w:fldChar w:fldCharType="begin"/>
            </w:r>
            <w:r>
              <w:rPr>
                <w:noProof/>
                <w:webHidden/>
              </w:rPr>
              <w:instrText xml:space="preserve"> PAGEREF _Toc404592980 \h </w:instrText>
            </w:r>
          </w:ins>
          <w:r>
            <w:rPr>
              <w:noProof/>
              <w:webHidden/>
            </w:rPr>
          </w:r>
          <w:r>
            <w:rPr>
              <w:noProof/>
              <w:webHidden/>
            </w:rPr>
            <w:fldChar w:fldCharType="separate"/>
          </w:r>
          <w:ins w:id="265" w:author="Kathrin Eichler" w:date="2014-11-24T11:46:00Z">
            <w:r>
              <w:rPr>
                <w:noProof/>
                <w:webHidden/>
              </w:rPr>
              <w:t>61</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266" w:author="Kathrin Eichler" w:date="2014-11-24T11:46:00Z"/>
              <w:rFonts w:asciiTheme="minorHAnsi" w:hAnsiTheme="minorHAnsi"/>
              <w:noProof/>
              <w:lang w:val="de-DE" w:eastAsia="de-DE"/>
            </w:rPr>
          </w:pPr>
          <w:ins w:id="267"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"_Toc404592981"</w:instrText>
            </w:r>
            <w:r w:rsidRPr="00C07DCD">
              <w:rPr>
                <w:rStyle w:val="Hyperlink"/>
                <w:noProof/>
              </w:rPr>
              <w:instrText xml:space="preserve"> </w:instrText>
            </w:r>
            <w:r w:rsidRPr="00C07DCD">
              <w:rPr>
                <w:rStyle w:val="Hyperlink"/>
                <w:noProof/>
              </w:rPr>
              <w:fldChar w:fldCharType="separate"/>
            </w:r>
            <w:r w:rsidRPr="00C07DCD">
              <w:rPr>
                <w:rStyle w:val="Hyperlink"/>
                <w:noProof/>
              </w:rPr>
              <w:t>7.3.2</w:t>
            </w:r>
            <w:r>
              <w:rPr>
                <w:rFonts w:asciiTheme="minorHAnsi" w:hAnsiTheme="minorHAnsi"/>
                <w:noProof/>
                <w:lang w:val="de-DE" w:eastAsia="de-DE"/>
              </w:rPr>
              <w:tab/>
            </w:r>
            <w:r w:rsidRPr="00C07DCD">
              <w:rPr>
                <w:rStyle w:val="Hyperlink"/>
                <w:noProof/>
                <w:lang w:bidi="he-IL"/>
              </w:rPr>
              <w:t>Fragment Annotation [Vivi]</w:t>
            </w:r>
            <w:r>
              <w:rPr>
                <w:noProof/>
                <w:webHidden/>
              </w:rPr>
              <w:tab/>
            </w:r>
            <w:r>
              <w:rPr>
                <w:noProof/>
                <w:webHidden/>
              </w:rPr>
              <w:fldChar w:fldCharType="begin"/>
            </w:r>
            <w:r>
              <w:rPr>
                <w:noProof/>
                <w:webHidden/>
              </w:rPr>
              <w:instrText xml:space="preserve"> PAGEREF _Toc404592981 \h </w:instrText>
            </w:r>
          </w:ins>
          <w:r>
            <w:rPr>
              <w:noProof/>
              <w:webHidden/>
            </w:rPr>
          </w:r>
          <w:r>
            <w:rPr>
              <w:noProof/>
              <w:webHidden/>
            </w:rPr>
            <w:fldChar w:fldCharType="separate"/>
          </w:r>
          <w:ins w:id="268" w:author="Kathrin Eichler" w:date="2014-11-24T11:46:00Z">
            <w:r>
              <w:rPr>
                <w:noProof/>
                <w:webHidden/>
              </w:rPr>
              <w:t>61</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269" w:author="Kathrin Eichler" w:date="2014-11-24T11:46:00Z"/>
              <w:rFonts w:asciiTheme="minorHAnsi" w:hAnsiTheme="minorHAnsi"/>
              <w:noProof/>
              <w:lang w:val="de-DE" w:eastAsia="de-DE"/>
            </w:rPr>
          </w:pPr>
          <w:ins w:id="270"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"_Toc404592982"</w:instrText>
            </w:r>
            <w:r w:rsidRPr="00C07DCD">
              <w:rPr>
                <w:rStyle w:val="Hyperlink"/>
                <w:noProof/>
              </w:rPr>
              <w:instrText xml:space="preserve"> </w:instrText>
            </w:r>
            <w:r w:rsidRPr="00C07DCD">
              <w:rPr>
                <w:rStyle w:val="Hyperlink"/>
                <w:noProof/>
              </w:rPr>
              <w:fldChar w:fldCharType="separate"/>
            </w:r>
            <w:r w:rsidRPr="00C07DCD">
              <w:rPr>
                <w:rStyle w:val="Hyperlink"/>
                <w:noProof/>
              </w:rPr>
              <w:t>7.3.3</w:t>
            </w:r>
            <w:r>
              <w:rPr>
                <w:rFonts w:asciiTheme="minorHAnsi" w:hAnsiTheme="minorHAnsi"/>
                <w:noProof/>
                <w:lang w:val="de-DE" w:eastAsia="de-DE"/>
              </w:rPr>
              <w:tab/>
            </w:r>
            <w:r w:rsidRPr="00C07DCD">
              <w:rPr>
                <w:rStyle w:val="Hyperlink"/>
                <w:noProof/>
                <w:lang w:bidi="he-IL"/>
              </w:rPr>
              <w:t>Modifier Annotation [Vivi]</w:t>
            </w:r>
            <w:r>
              <w:rPr>
                <w:noProof/>
                <w:webHidden/>
              </w:rPr>
              <w:tab/>
            </w:r>
            <w:r>
              <w:rPr>
                <w:noProof/>
                <w:webHidden/>
              </w:rPr>
              <w:fldChar w:fldCharType="begin"/>
            </w:r>
            <w:r>
              <w:rPr>
                <w:noProof/>
                <w:webHidden/>
              </w:rPr>
              <w:instrText xml:space="preserve"> PAGEREF _Toc404592982 \h </w:instrText>
            </w:r>
          </w:ins>
          <w:r>
            <w:rPr>
              <w:noProof/>
              <w:webHidden/>
            </w:rPr>
          </w:r>
          <w:r>
            <w:rPr>
              <w:noProof/>
              <w:webHidden/>
            </w:rPr>
            <w:fldChar w:fldCharType="separate"/>
          </w:r>
          <w:ins w:id="271" w:author="Kathrin Eichler" w:date="2014-11-24T11:46:00Z">
            <w:r>
              <w:rPr>
                <w:noProof/>
                <w:webHidden/>
              </w:rPr>
              <w:t>61</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272" w:author="Kathrin Eichler" w:date="2014-11-24T11:46:00Z"/>
              <w:rFonts w:asciiTheme="minorHAnsi" w:hAnsiTheme="minorHAnsi"/>
              <w:noProof/>
              <w:lang w:val="de-DE" w:eastAsia="de-DE"/>
            </w:rPr>
          </w:pPr>
          <w:ins w:id="273"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"_Toc404592983"</w:instrText>
            </w:r>
            <w:r w:rsidRPr="00C07DCD">
              <w:rPr>
                <w:rStyle w:val="Hyperlink"/>
                <w:noProof/>
              </w:rPr>
              <w:instrText xml:space="preserve"> </w:instrText>
            </w:r>
            <w:r w:rsidRPr="00C07DCD">
              <w:rPr>
                <w:rStyle w:val="Hyperlink"/>
                <w:noProof/>
              </w:rPr>
              <w:fldChar w:fldCharType="separate"/>
            </w:r>
            <w:r w:rsidRPr="00C07DCD">
              <w:rPr>
                <w:rStyle w:val="Hyperlink"/>
                <w:noProof/>
              </w:rPr>
              <w:t>7.3.4</w:t>
            </w:r>
            <w:r>
              <w:rPr>
                <w:rFonts w:asciiTheme="minorHAnsi" w:hAnsiTheme="minorHAnsi"/>
                <w:noProof/>
                <w:lang w:val="de-DE" w:eastAsia="de-DE"/>
              </w:rPr>
              <w:tab/>
            </w:r>
            <w:r w:rsidRPr="00C07DCD">
              <w:rPr>
                <w:rStyle w:val="Hyperlink"/>
                <w:noProof/>
                <w:lang w:bidi="he-IL"/>
              </w:rPr>
              <w:t>Graph Merging [Lili]</w:t>
            </w:r>
            <w:r>
              <w:rPr>
                <w:noProof/>
                <w:webHidden/>
              </w:rPr>
              <w:tab/>
            </w:r>
            <w:r>
              <w:rPr>
                <w:noProof/>
                <w:webHidden/>
              </w:rPr>
              <w:fldChar w:fldCharType="begin"/>
            </w:r>
            <w:r>
              <w:rPr>
                <w:noProof/>
                <w:webHidden/>
              </w:rPr>
              <w:instrText xml:space="preserve"> PAGEREF _Toc404592983 \h </w:instrText>
            </w:r>
          </w:ins>
          <w:r>
            <w:rPr>
              <w:noProof/>
              <w:webHidden/>
            </w:rPr>
          </w:r>
          <w:r>
            <w:rPr>
              <w:noProof/>
              <w:webHidden/>
            </w:rPr>
            <w:fldChar w:fldCharType="separate"/>
          </w:r>
          <w:ins w:id="274" w:author="Kathrin Eichler" w:date="2014-11-24T11:46:00Z">
            <w:r>
              <w:rPr>
                <w:noProof/>
                <w:webHidden/>
              </w:rPr>
              <w:t>61</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275" w:author="Kathrin Eichler" w:date="2014-11-24T11:46:00Z"/>
              <w:rFonts w:asciiTheme="minorHAnsi" w:hAnsiTheme="minorHAnsi"/>
              <w:noProof/>
              <w:lang w:val="de-DE" w:eastAsia="de-DE"/>
            </w:rPr>
          </w:pPr>
          <w:ins w:id="276"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"_Toc404592984"</w:instrText>
            </w:r>
            <w:r w:rsidRPr="00C07DCD">
              <w:rPr>
                <w:rStyle w:val="Hyperlink"/>
                <w:noProof/>
              </w:rPr>
              <w:instrText xml:space="preserve"> </w:instrText>
            </w:r>
            <w:r w:rsidRPr="00C07DCD">
              <w:rPr>
                <w:rStyle w:val="Hyperlink"/>
                <w:noProof/>
              </w:rPr>
              <w:fldChar w:fldCharType="separate"/>
            </w:r>
            <w:r w:rsidRPr="00C07DCD">
              <w:rPr>
                <w:rStyle w:val="Hyperlink"/>
                <w:noProof/>
              </w:rPr>
              <w:t>7.3.5</w:t>
            </w:r>
            <w:r>
              <w:rPr>
                <w:rFonts w:asciiTheme="minorHAnsi" w:hAnsiTheme="minorHAnsi"/>
                <w:noProof/>
                <w:lang w:val="de-DE" w:eastAsia="de-DE"/>
              </w:rPr>
              <w:tab/>
            </w:r>
            <w:r w:rsidRPr="00C07DCD">
              <w:rPr>
                <w:rStyle w:val="Hyperlink"/>
                <w:noProof/>
                <w:lang w:bidi="he-IL"/>
              </w:rPr>
              <w:t>Graph Optimization [Lili]</w:t>
            </w:r>
            <w:r>
              <w:rPr>
                <w:noProof/>
                <w:webHidden/>
              </w:rPr>
              <w:tab/>
            </w:r>
            <w:r>
              <w:rPr>
                <w:noProof/>
                <w:webHidden/>
              </w:rPr>
              <w:fldChar w:fldCharType="begin"/>
            </w:r>
            <w:r>
              <w:rPr>
                <w:noProof/>
                <w:webHidden/>
              </w:rPr>
              <w:instrText xml:space="preserve"> PAGEREF _Toc404592984 \h </w:instrText>
            </w:r>
          </w:ins>
          <w:r>
            <w:rPr>
              <w:noProof/>
              <w:webHidden/>
            </w:rPr>
          </w:r>
          <w:r>
            <w:rPr>
              <w:noProof/>
              <w:webHidden/>
            </w:rPr>
            <w:fldChar w:fldCharType="separate"/>
          </w:r>
          <w:ins w:id="277" w:author="Kathrin Eichler" w:date="2014-11-24T11:46:00Z">
            <w:r>
              <w:rPr>
                <w:noProof/>
                <w:webHidden/>
              </w:rPr>
              <w:t>61</w:t>
            </w:r>
            <w:r>
              <w:rPr>
                <w:noProof/>
                <w:webHidden/>
              </w:rPr>
              <w:fldChar w:fldCharType="end"/>
            </w:r>
            <w:r w:rsidRPr="00C07DCD">
              <w:rPr>
                <w:rStyle w:val="Hyperlink"/>
                <w:noProof/>
              </w:rPr>
              <w:fldChar w:fldCharType="end"/>
            </w:r>
          </w:ins>
        </w:p>
        <w:p w:rsidR="007E31F8" w:rsidRDefault="007E31F8">
          <w:pPr>
            <w:pStyle w:val="Verzeichnis3"/>
            <w:tabs>
              <w:tab w:val="left" w:pos="1200"/>
              <w:tab w:val="right" w:leader="dot" w:pos="9016"/>
            </w:tabs>
            <w:rPr>
              <w:ins w:id="278" w:author="Kathrin Eichler" w:date="2014-11-24T11:46:00Z"/>
              <w:rFonts w:asciiTheme="minorHAnsi" w:hAnsiTheme="minorHAnsi"/>
              <w:noProof/>
              <w:lang w:val="de-DE" w:eastAsia="de-DE"/>
            </w:rPr>
          </w:pPr>
          <w:ins w:id="279" w:author="Kathrin Eichler" w:date="2014-11-24T11:46:00Z">
            <w:r w:rsidRPr="00C07DCD">
              <w:rPr>
                <w:rStyle w:val="Hyperlink"/>
                <w:noProof/>
              </w:rPr>
              <w:fldChar w:fldCharType="begin"/>
            </w:r>
            <w:r w:rsidRPr="00C07DCD">
              <w:rPr>
                <w:rStyle w:val="Hyperlink"/>
                <w:noProof/>
              </w:rPr>
              <w:instrText xml:space="preserve"> </w:instrText>
            </w:r>
            <w:r>
              <w:rPr>
                <w:noProof/>
              </w:rPr>
              <w:instrText>HYPERLINK \l "_Toc404592985"</w:instrText>
            </w:r>
            <w:r w:rsidRPr="00C07DCD">
              <w:rPr>
                <w:rStyle w:val="Hyperlink"/>
                <w:noProof/>
              </w:rPr>
              <w:instrText xml:space="preserve"> </w:instrText>
            </w:r>
            <w:r w:rsidRPr="00C07DCD">
              <w:rPr>
                <w:rStyle w:val="Hyperlink"/>
                <w:noProof/>
              </w:rPr>
              <w:fldChar w:fldCharType="separate"/>
            </w:r>
            <w:r w:rsidRPr="00C07DCD">
              <w:rPr>
                <w:rStyle w:val="Hyperlink"/>
                <w:noProof/>
              </w:rPr>
              <w:t>7.3.6</w:t>
            </w:r>
            <w:r>
              <w:rPr>
                <w:rFonts w:asciiTheme="minorHAnsi" w:hAnsiTheme="minorHAnsi"/>
                <w:noProof/>
                <w:lang w:val="de-DE" w:eastAsia="de-DE"/>
              </w:rPr>
              <w:tab/>
            </w:r>
            <w:r w:rsidRPr="00C07DCD">
              <w:rPr>
                <w:rStyle w:val="Hyperlink"/>
                <w:noProof/>
                <w:lang w:bidi="he-IL"/>
              </w:rPr>
              <w:t>Category Annotation [Kathrin]</w:t>
            </w:r>
            <w:r>
              <w:rPr>
                <w:noProof/>
                <w:webHidden/>
              </w:rPr>
              <w:tab/>
            </w:r>
            <w:r>
              <w:rPr>
                <w:noProof/>
                <w:webHidden/>
              </w:rPr>
              <w:fldChar w:fldCharType="begin"/>
            </w:r>
            <w:r>
              <w:rPr>
                <w:noProof/>
                <w:webHidden/>
              </w:rPr>
              <w:instrText xml:space="preserve"> PAGEREF _Toc404592985 \h </w:instrText>
            </w:r>
          </w:ins>
          <w:r>
            <w:rPr>
              <w:noProof/>
              <w:webHidden/>
            </w:rPr>
          </w:r>
          <w:r>
            <w:rPr>
              <w:noProof/>
              <w:webHidden/>
            </w:rPr>
            <w:fldChar w:fldCharType="separate"/>
          </w:r>
          <w:ins w:id="280" w:author="Kathrin Eichler" w:date="2014-11-24T11:46:00Z">
            <w:r>
              <w:rPr>
                <w:noProof/>
                <w:webHidden/>
              </w:rPr>
              <w:t>62</w:t>
            </w:r>
            <w:r>
              <w:rPr>
                <w:noProof/>
                <w:webHidden/>
              </w:rPr>
              <w:fldChar w:fldCharType="end"/>
            </w:r>
            <w:r w:rsidRPr="00C07DCD">
              <w:rPr>
                <w:rStyle w:val="Hyperlink"/>
                <w:noProof/>
              </w:rPr>
              <w:fldChar w:fldCharType="end"/>
            </w:r>
          </w:ins>
        </w:p>
        <w:p w:rsidR="008C6841" w:rsidDel="00BB1926" w:rsidRDefault="006C1AF3">
          <w:pPr>
            <w:pStyle w:val="Verzeichnis1"/>
            <w:tabs>
              <w:tab w:val="left" w:pos="442"/>
              <w:tab w:val="right" w:leader="dot" w:pos="9016"/>
            </w:tabs>
            <w:rPr>
              <w:del w:id="281" w:author="Kathrin Eichler" w:date="2013-10-11T12:49:00Z"/>
              <w:rFonts w:asciiTheme="minorHAnsi" w:eastAsiaTheme="minorEastAsia" w:hAnsiTheme="minorHAnsi" w:cstheme="minorBidi"/>
              <w:noProof/>
              <w:szCs w:val="22"/>
            </w:rPr>
          </w:pPr>
          <w:del w:id="282" w:author="Kathrin Eichler" w:date="2013-10-11T12:49:00Z">
            <w:r w:rsidRPr="006C1AF3">
              <w:rPr>
                <w:rPrChange w:id="283" w:author="Kathrin Eichler" w:date="2013-10-11T12:49:00Z">
                  <w:rPr>
                    <w:rStyle w:val="Hyperlink"/>
                    <w:noProof/>
                    <w:lang w:bidi="he-IL"/>
                  </w:rPr>
                </w:rPrChange>
              </w:rPr>
              <w:delText>1.</w:delText>
            </w:r>
            <w:r w:rsidR="008C6841" w:rsidDel="00BB1926">
              <w:rPr>
                <w:rFonts w:asciiTheme="minorHAnsi" w:eastAsiaTheme="minorEastAsia" w:hAnsiTheme="minorHAnsi" w:cstheme="minorBidi"/>
                <w:noProof/>
                <w:szCs w:val="22"/>
              </w:rPr>
              <w:tab/>
            </w:r>
            <w:r w:rsidRPr="006C1AF3">
              <w:rPr>
                <w:rPrChange w:id="284" w:author="Kathrin Eichler" w:date="2013-10-11T12:49:00Z">
                  <w:rPr>
                    <w:rStyle w:val="Hyperlink"/>
                    <w:noProof/>
                    <w:lang w:bidi="he-IL"/>
                  </w:rPr>
                </w:rPrChange>
              </w:rPr>
              <w:delText>Introduction</w:delText>
            </w:r>
            <w:r w:rsidR="008C6841" w:rsidDel="00BB1926">
              <w:rPr>
                <w:noProof/>
                <w:webHidden/>
              </w:rPr>
              <w:tab/>
            </w:r>
            <w:r w:rsidR="00D76112" w:rsidDel="00BB1926">
              <w:rPr>
                <w:noProof/>
                <w:webHidden/>
              </w:rPr>
              <w:delText>6</w:delText>
            </w:r>
          </w:del>
        </w:p>
        <w:p w:rsidR="008C6841" w:rsidDel="00BB1926" w:rsidRDefault="006C1AF3">
          <w:pPr>
            <w:pStyle w:val="Verzeichnis2"/>
            <w:tabs>
              <w:tab w:val="left" w:pos="720"/>
              <w:tab w:val="right" w:leader="dot" w:pos="9016"/>
            </w:tabs>
            <w:rPr>
              <w:del w:id="285" w:author="Kathrin Eichler" w:date="2013-10-11T12:49:00Z"/>
              <w:rFonts w:asciiTheme="minorHAnsi" w:eastAsiaTheme="minorEastAsia" w:hAnsiTheme="minorHAnsi" w:cstheme="minorBidi"/>
              <w:noProof/>
              <w:szCs w:val="22"/>
            </w:rPr>
          </w:pPr>
          <w:del w:id="286" w:author="Kathrin Eichler" w:date="2013-10-11T12:49:00Z">
            <w:r w:rsidRPr="006C1AF3">
              <w:rPr>
                <w:rPrChange w:id="287" w:author="Kathrin Eichler" w:date="2013-10-11T12:49:00Z">
                  <w:rPr>
                    <w:rStyle w:val="Hyperlink"/>
                    <w:noProof/>
                  </w:rPr>
                </w:rPrChange>
              </w:rPr>
              <w:delText>1.1</w:delText>
            </w:r>
            <w:r w:rsidR="008C6841" w:rsidDel="00BB1926">
              <w:rPr>
                <w:rFonts w:asciiTheme="minorHAnsi" w:eastAsiaTheme="minorEastAsia" w:hAnsiTheme="minorHAnsi" w:cstheme="minorBidi"/>
                <w:noProof/>
                <w:szCs w:val="22"/>
              </w:rPr>
              <w:tab/>
            </w:r>
            <w:r w:rsidRPr="006C1AF3">
              <w:rPr>
                <w:rPrChange w:id="288" w:author="Kathrin Eichler" w:date="2013-10-11T12:49:00Z">
                  <w:rPr>
                    <w:rStyle w:val="Hyperlink"/>
                    <w:noProof/>
                  </w:rPr>
                </w:rPrChange>
              </w:rPr>
              <w:delText>About this Document</w:delText>
            </w:r>
            <w:r w:rsidR="008C6841" w:rsidDel="00BB1926">
              <w:rPr>
                <w:noProof/>
                <w:webHidden/>
              </w:rPr>
              <w:tab/>
            </w:r>
            <w:r w:rsidR="00D76112" w:rsidDel="00BB1926">
              <w:rPr>
                <w:noProof/>
                <w:webHidden/>
              </w:rPr>
              <w:delText>6</w:delText>
            </w:r>
          </w:del>
        </w:p>
        <w:p w:rsidR="008C6841" w:rsidDel="00BB1926" w:rsidRDefault="006C1AF3">
          <w:pPr>
            <w:pStyle w:val="Verzeichnis2"/>
            <w:tabs>
              <w:tab w:val="left" w:pos="720"/>
              <w:tab w:val="right" w:leader="dot" w:pos="9016"/>
            </w:tabs>
            <w:rPr>
              <w:del w:id="289" w:author="Kathrin Eichler" w:date="2013-10-11T12:49:00Z"/>
              <w:rFonts w:asciiTheme="minorHAnsi" w:eastAsiaTheme="minorEastAsia" w:hAnsiTheme="minorHAnsi" w:cstheme="minorBidi"/>
              <w:noProof/>
              <w:szCs w:val="22"/>
            </w:rPr>
          </w:pPr>
          <w:del w:id="290" w:author="Kathrin Eichler" w:date="2013-10-11T12:49:00Z">
            <w:r w:rsidRPr="006C1AF3">
              <w:rPr>
                <w:rPrChange w:id="291" w:author="Kathrin Eichler" w:date="2013-10-11T12:49:00Z">
                  <w:rPr>
                    <w:rStyle w:val="Hyperlink"/>
                    <w:noProof/>
                  </w:rPr>
                </w:rPrChange>
              </w:rPr>
              <w:delText>1.2</w:delText>
            </w:r>
            <w:r w:rsidR="008C6841" w:rsidDel="00BB1926">
              <w:rPr>
                <w:rFonts w:asciiTheme="minorHAnsi" w:eastAsiaTheme="minorEastAsia" w:hAnsiTheme="minorHAnsi" w:cstheme="minorBidi"/>
                <w:noProof/>
                <w:szCs w:val="22"/>
              </w:rPr>
              <w:tab/>
            </w:r>
            <w:r w:rsidRPr="006C1AF3">
              <w:rPr>
                <w:rPrChange w:id="292" w:author="Kathrin Eichler" w:date="2013-10-11T12:49:00Z">
                  <w:rPr>
                    <w:rStyle w:val="Hyperlink"/>
                    <w:noProof/>
                  </w:rPr>
                </w:rPrChange>
              </w:rPr>
              <w:delText>Introduction to the Transduction Layer</w:delText>
            </w:r>
            <w:r w:rsidR="008C6841" w:rsidDel="00BB1926">
              <w:rPr>
                <w:noProof/>
                <w:webHidden/>
              </w:rPr>
              <w:tab/>
            </w:r>
            <w:r w:rsidR="00D76112" w:rsidDel="00BB1926">
              <w:rPr>
                <w:noProof/>
                <w:webHidden/>
              </w:rPr>
              <w:delText>6</w:delText>
            </w:r>
          </w:del>
        </w:p>
        <w:p w:rsidR="008C6841" w:rsidDel="00BB1926" w:rsidRDefault="006C1AF3">
          <w:pPr>
            <w:pStyle w:val="Verzeichnis2"/>
            <w:tabs>
              <w:tab w:val="left" w:pos="720"/>
              <w:tab w:val="right" w:leader="dot" w:pos="9016"/>
            </w:tabs>
            <w:rPr>
              <w:del w:id="293" w:author="Kathrin Eichler" w:date="2013-10-11T12:49:00Z"/>
              <w:rFonts w:asciiTheme="minorHAnsi" w:eastAsiaTheme="minorEastAsia" w:hAnsiTheme="minorHAnsi" w:cstheme="minorBidi"/>
              <w:noProof/>
              <w:szCs w:val="22"/>
            </w:rPr>
          </w:pPr>
          <w:del w:id="294" w:author="Kathrin Eichler" w:date="2013-10-11T12:49:00Z">
            <w:r w:rsidRPr="006C1AF3">
              <w:rPr>
                <w:rPrChange w:id="295" w:author="Kathrin Eichler" w:date="2013-10-11T12:49:00Z">
                  <w:rPr>
                    <w:rStyle w:val="Hyperlink"/>
                    <w:noProof/>
                  </w:rPr>
                </w:rPrChange>
              </w:rPr>
              <w:delText>1.3</w:delText>
            </w:r>
            <w:r w:rsidR="008C6841" w:rsidDel="00BB1926">
              <w:rPr>
                <w:rFonts w:asciiTheme="minorHAnsi" w:eastAsiaTheme="minorEastAsia" w:hAnsiTheme="minorHAnsi" w:cstheme="minorBidi"/>
                <w:noProof/>
                <w:szCs w:val="22"/>
              </w:rPr>
              <w:tab/>
            </w:r>
            <w:r w:rsidRPr="006C1AF3">
              <w:rPr>
                <w:rPrChange w:id="296" w:author="Kathrin Eichler" w:date="2013-10-11T12:49:00Z">
                  <w:rPr>
                    <w:rStyle w:val="Hyperlink"/>
                    <w:noProof/>
                  </w:rPr>
                </w:rPrChange>
              </w:rPr>
              <w:delText>Related Terminology</w:delText>
            </w:r>
            <w:r w:rsidR="008C6841" w:rsidDel="00BB1926">
              <w:rPr>
                <w:noProof/>
                <w:webHidden/>
              </w:rPr>
              <w:tab/>
            </w:r>
            <w:r w:rsidR="00D76112" w:rsidDel="00BB1926">
              <w:rPr>
                <w:noProof/>
                <w:webHidden/>
              </w:rPr>
              <w:delText>7</w:delText>
            </w:r>
          </w:del>
        </w:p>
        <w:p w:rsidR="008C6841" w:rsidDel="00BB1926" w:rsidRDefault="006C1AF3">
          <w:pPr>
            <w:pStyle w:val="Verzeichnis2"/>
            <w:tabs>
              <w:tab w:val="left" w:pos="720"/>
              <w:tab w:val="right" w:leader="dot" w:pos="9016"/>
            </w:tabs>
            <w:rPr>
              <w:del w:id="297" w:author="Kathrin Eichler" w:date="2013-10-11T12:49:00Z"/>
              <w:rFonts w:asciiTheme="minorHAnsi" w:eastAsiaTheme="minorEastAsia" w:hAnsiTheme="minorHAnsi" w:cstheme="minorBidi"/>
              <w:noProof/>
              <w:szCs w:val="22"/>
            </w:rPr>
          </w:pPr>
          <w:del w:id="298" w:author="Kathrin Eichler" w:date="2013-10-11T12:49:00Z">
            <w:r w:rsidRPr="006C1AF3">
              <w:rPr>
                <w:rPrChange w:id="299" w:author="Kathrin Eichler" w:date="2013-10-11T12:49:00Z">
                  <w:rPr>
                    <w:rStyle w:val="Hyperlink"/>
                    <w:noProof/>
                  </w:rPr>
                </w:rPrChange>
              </w:rPr>
              <w:delText>1.4</w:delText>
            </w:r>
            <w:r w:rsidR="008C6841" w:rsidDel="00BB1926">
              <w:rPr>
                <w:rFonts w:asciiTheme="minorHAnsi" w:eastAsiaTheme="minorEastAsia" w:hAnsiTheme="minorHAnsi" w:cstheme="minorBidi"/>
                <w:noProof/>
                <w:szCs w:val="22"/>
              </w:rPr>
              <w:tab/>
            </w:r>
            <w:r w:rsidRPr="006C1AF3">
              <w:rPr>
                <w:rPrChange w:id="300" w:author="Kathrin Eichler" w:date="2013-10-11T12:49:00Z">
                  <w:rPr>
                    <w:rStyle w:val="Hyperlink"/>
                    <w:noProof/>
                  </w:rPr>
                </w:rPrChange>
              </w:rPr>
              <w:delText>Related Documents</w:delText>
            </w:r>
            <w:r w:rsidR="008C6841" w:rsidDel="00BB1926">
              <w:rPr>
                <w:noProof/>
                <w:webHidden/>
              </w:rPr>
              <w:tab/>
            </w:r>
            <w:r w:rsidR="00D76112" w:rsidDel="00BB1926">
              <w:rPr>
                <w:noProof/>
                <w:webHidden/>
              </w:rPr>
              <w:delText>7</w:delText>
            </w:r>
          </w:del>
        </w:p>
        <w:p w:rsidR="008C6841" w:rsidDel="00BB1926" w:rsidRDefault="006C1AF3">
          <w:pPr>
            <w:pStyle w:val="Verzeichnis1"/>
            <w:tabs>
              <w:tab w:val="left" w:pos="442"/>
              <w:tab w:val="right" w:leader="dot" w:pos="9016"/>
            </w:tabs>
            <w:rPr>
              <w:del w:id="301" w:author="Kathrin Eichler" w:date="2013-10-11T12:49:00Z"/>
              <w:rFonts w:asciiTheme="minorHAnsi" w:eastAsiaTheme="minorEastAsia" w:hAnsiTheme="minorHAnsi" w:cstheme="minorBidi"/>
              <w:noProof/>
              <w:szCs w:val="22"/>
            </w:rPr>
          </w:pPr>
          <w:del w:id="302" w:author="Kathrin Eichler" w:date="2013-10-11T12:49:00Z">
            <w:r w:rsidRPr="006C1AF3">
              <w:rPr>
                <w:rPrChange w:id="303" w:author="Kathrin Eichler" w:date="2013-10-11T12:49:00Z">
                  <w:rPr>
                    <w:rStyle w:val="Hyperlink"/>
                    <w:noProof/>
                    <w:lang w:bidi="he-IL"/>
                  </w:rPr>
                </w:rPrChange>
              </w:rPr>
              <w:delText>2.</w:delText>
            </w:r>
            <w:r w:rsidR="008C6841" w:rsidDel="00BB1926">
              <w:rPr>
                <w:rFonts w:asciiTheme="minorHAnsi" w:eastAsiaTheme="minorEastAsia" w:hAnsiTheme="minorHAnsi" w:cstheme="minorBidi"/>
                <w:noProof/>
                <w:szCs w:val="22"/>
              </w:rPr>
              <w:tab/>
            </w:r>
            <w:r w:rsidRPr="006C1AF3">
              <w:rPr>
                <w:rPrChange w:id="304" w:author="Kathrin Eichler" w:date="2013-10-11T12:49:00Z">
                  <w:rPr>
                    <w:rStyle w:val="Hyperlink"/>
                    <w:noProof/>
                    <w:lang w:bidi="he-IL"/>
                  </w:rPr>
                </w:rPrChange>
              </w:rPr>
              <w:delText>Data Flow Overview</w:delText>
            </w:r>
            <w:r w:rsidR="008C6841" w:rsidDel="00BB1926">
              <w:rPr>
                <w:noProof/>
                <w:webHidden/>
              </w:rPr>
              <w:tab/>
            </w:r>
            <w:r w:rsidR="00D76112" w:rsidDel="00BB1926">
              <w:rPr>
                <w:noProof/>
                <w:webHidden/>
              </w:rPr>
              <w:delText>8</w:delText>
            </w:r>
          </w:del>
        </w:p>
        <w:p w:rsidR="008C6841" w:rsidDel="00BB1926" w:rsidRDefault="006C1AF3">
          <w:pPr>
            <w:pStyle w:val="Verzeichnis2"/>
            <w:tabs>
              <w:tab w:val="left" w:pos="720"/>
              <w:tab w:val="right" w:leader="dot" w:pos="9016"/>
            </w:tabs>
            <w:rPr>
              <w:del w:id="305" w:author="Kathrin Eichler" w:date="2013-10-11T12:49:00Z"/>
              <w:rFonts w:asciiTheme="minorHAnsi" w:eastAsiaTheme="minorEastAsia" w:hAnsiTheme="minorHAnsi" w:cstheme="minorBidi"/>
              <w:noProof/>
              <w:szCs w:val="22"/>
            </w:rPr>
          </w:pPr>
          <w:del w:id="306" w:author="Kathrin Eichler" w:date="2013-10-11T12:49:00Z">
            <w:r w:rsidRPr="006C1AF3">
              <w:rPr>
                <w:rPrChange w:id="307" w:author="Kathrin Eichler" w:date="2013-10-11T12:49:00Z">
                  <w:rPr>
                    <w:rStyle w:val="Hyperlink"/>
                    <w:noProof/>
                  </w:rPr>
                </w:rPrChange>
              </w:rPr>
              <w:delText>2.1</w:delText>
            </w:r>
            <w:r w:rsidR="008C6841" w:rsidDel="00BB1926">
              <w:rPr>
                <w:rFonts w:asciiTheme="minorHAnsi" w:eastAsiaTheme="minorEastAsia" w:hAnsiTheme="minorHAnsi" w:cstheme="minorBidi"/>
                <w:noProof/>
                <w:szCs w:val="22"/>
              </w:rPr>
              <w:tab/>
            </w:r>
            <w:r w:rsidRPr="006C1AF3">
              <w:rPr>
                <w:rPrChange w:id="308" w:author="Kathrin Eichler" w:date="2013-10-11T12:49:00Z">
                  <w:rPr>
                    <w:rStyle w:val="Hyperlink"/>
                    <w:noProof/>
                  </w:rPr>
                </w:rPrChange>
              </w:rPr>
              <w:delText>Decomposition</w:delText>
            </w:r>
            <w:r w:rsidR="008C6841" w:rsidDel="00BB1926">
              <w:rPr>
                <w:noProof/>
                <w:webHidden/>
              </w:rPr>
              <w:tab/>
            </w:r>
            <w:r w:rsidR="00D76112" w:rsidDel="00BB1926">
              <w:rPr>
                <w:noProof/>
                <w:webHidden/>
              </w:rPr>
              <w:delText>8</w:delText>
            </w:r>
          </w:del>
        </w:p>
        <w:p w:rsidR="008C6841" w:rsidDel="00BB1926" w:rsidRDefault="006C1AF3">
          <w:pPr>
            <w:pStyle w:val="Verzeichnis3"/>
            <w:tabs>
              <w:tab w:val="left" w:pos="1200"/>
              <w:tab w:val="right" w:leader="dot" w:pos="9016"/>
            </w:tabs>
            <w:rPr>
              <w:del w:id="309" w:author="Kathrin Eichler" w:date="2013-10-11T12:49:00Z"/>
              <w:rFonts w:asciiTheme="minorHAnsi" w:hAnsiTheme="minorHAnsi"/>
              <w:noProof/>
              <w:lang w:val="de-DE" w:eastAsia="de-DE"/>
            </w:rPr>
          </w:pPr>
          <w:del w:id="310" w:author="Kathrin Eichler" w:date="2013-10-11T12:49:00Z">
            <w:r w:rsidRPr="006C1AF3">
              <w:rPr>
                <w:rPrChange w:id="311" w:author="Kathrin Eichler" w:date="2013-10-11T12:49:00Z">
                  <w:rPr>
                    <w:rStyle w:val="Hyperlink"/>
                    <w:noProof/>
                  </w:rPr>
                </w:rPrChange>
              </w:rPr>
              <w:delText>2.1.1</w:delText>
            </w:r>
            <w:r w:rsidR="008C6841" w:rsidDel="00BB1926">
              <w:rPr>
                <w:rFonts w:asciiTheme="minorHAnsi" w:hAnsiTheme="minorHAnsi"/>
                <w:noProof/>
                <w:lang w:val="de-DE" w:eastAsia="de-DE"/>
              </w:rPr>
              <w:tab/>
            </w:r>
            <w:r w:rsidRPr="006C1AF3">
              <w:rPr>
                <w:rPrChange w:id="312" w:author="Kathrin Eichler" w:date="2013-10-11T12:49:00Z">
                  <w:rPr>
                    <w:rStyle w:val="Hyperlink"/>
                    <w:noProof/>
                  </w:rPr>
                </w:rPrChange>
              </w:rPr>
              <w:delText>Data: Input Data</w:delText>
            </w:r>
            <w:r w:rsidR="008C6841" w:rsidDel="00BB1926">
              <w:rPr>
                <w:noProof/>
                <w:webHidden/>
              </w:rPr>
              <w:tab/>
            </w:r>
            <w:r w:rsidR="00D76112" w:rsidDel="00BB1926">
              <w:rPr>
                <w:noProof/>
                <w:webHidden/>
              </w:rPr>
              <w:delText>9</w:delText>
            </w:r>
          </w:del>
        </w:p>
        <w:p w:rsidR="008C6841" w:rsidDel="00BB1926" w:rsidRDefault="006C1AF3">
          <w:pPr>
            <w:pStyle w:val="Verzeichnis3"/>
            <w:tabs>
              <w:tab w:val="left" w:pos="1200"/>
              <w:tab w:val="right" w:leader="dot" w:pos="9016"/>
            </w:tabs>
            <w:rPr>
              <w:del w:id="313" w:author="Kathrin Eichler" w:date="2013-10-11T12:49:00Z"/>
              <w:rFonts w:asciiTheme="minorHAnsi" w:hAnsiTheme="minorHAnsi"/>
              <w:noProof/>
              <w:lang w:val="de-DE" w:eastAsia="de-DE"/>
            </w:rPr>
          </w:pPr>
          <w:del w:id="314" w:author="Kathrin Eichler" w:date="2013-10-11T12:49:00Z">
            <w:r w:rsidRPr="006C1AF3">
              <w:rPr>
                <w:rPrChange w:id="315" w:author="Kathrin Eichler" w:date="2013-10-11T12:49:00Z">
                  <w:rPr>
                    <w:rStyle w:val="Hyperlink"/>
                    <w:noProof/>
                  </w:rPr>
                </w:rPrChange>
              </w:rPr>
              <w:delText>2.1.2</w:delText>
            </w:r>
            <w:r w:rsidR="008C6841" w:rsidDel="00BB1926">
              <w:rPr>
                <w:rFonts w:asciiTheme="minorHAnsi" w:hAnsiTheme="minorHAnsi"/>
                <w:noProof/>
                <w:lang w:val="de-DE" w:eastAsia="de-DE"/>
              </w:rPr>
              <w:tab/>
            </w:r>
            <w:r w:rsidRPr="006C1AF3">
              <w:rPr>
                <w:rPrChange w:id="316" w:author="Kathrin Eichler" w:date="2013-10-11T12:49:00Z">
                  <w:rPr>
                    <w:rStyle w:val="Hyperlink"/>
                    <w:noProof/>
                  </w:rPr>
                </w:rPrChange>
              </w:rPr>
              <w:delText>Module: Fragment Annotator</w:delText>
            </w:r>
            <w:r w:rsidR="008C6841" w:rsidDel="00BB1926">
              <w:rPr>
                <w:noProof/>
                <w:webHidden/>
              </w:rPr>
              <w:tab/>
            </w:r>
            <w:r w:rsidR="00D76112" w:rsidDel="00BB1926">
              <w:rPr>
                <w:noProof/>
                <w:webHidden/>
              </w:rPr>
              <w:delText>9</w:delText>
            </w:r>
          </w:del>
        </w:p>
        <w:p w:rsidR="008C6841" w:rsidDel="00BB1926" w:rsidRDefault="006C1AF3">
          <w:pPr>
            <w:pStyle w:val="Verzeichnis3"/>
            <w:tabs>
              <w:tab w:val="left" w:pos="1200"/>
              <w:tab w:val="right" w:leader="dot" w:pos="9016"/>
            </w:tabs>
            <w:rPr>
              <w:del w:id="317" w:author="Kathrin Eichler" w:date="2013-10-11T12:49:00Z"/>
              <w:rFonts w:asciiTheme="minorHAnsi" w:hAnsiTheme="minorHAnsi"/>
              <w:noProof/>
              <w:lang w:val="de-DE" w:eastAsia="de-DE"/>
            </w:rPr>
          </w:pPr>
          <w:del w:id="318" w:author="Kathrin Eichler" w:date="2013-10-11T12:49:00Z">
            <w:r w:rsidRPr="006C1AF3">
              <w:rPr>
                <w:rPrChange w:id="319" w:author="Kathrin Eichler" w:date="2013-10-11T12:49:00Z">
                  <w:rPr>
                    <w:rStyle w:val="Hyperlink"/>
                    <w:noProof/>
                  </w:rPr>
                </w:rPrChange>
              </w:rPr>
              <w:delText>2.1.3</w:delText>
            </w:r>
            <w:r w:rsidR="008C6841" w:rsidDel="00BB1926">
              <w:rPr>
                <w:rFonts w:asciiTheme="minorHAnsi" w:hAnsiTheme="minorHAnsi"/>
                <w:noProof/>
                <w:lang w:val="de-DE" w:eastAsia="de-DE"/>
              </w:rPr>
              <w:tab/>
            </w:r>
            <w:r w:rsidRPr="006C1AF3">
              <w:rPr>
                <w:rPrChange w:id="320" w:author="Kathrin Eichler" w:date="2013-10-11T12:49:00Z">
                  <w:rPr>
                    <w:rStyle w:val="Hyperlink"/>
                    <w:noProof/>
                  </w:rPr>
                </w:rPrChange>
              </w:rPr>
              <w:delText>Module: Modifier Annotator</w:delText>
            </w:r>
            <w:r w:rsidR="008C6841" w:rsidDel="00BB1926">
              <w:rPr>
                <w:noProof/>
                <w:webHidden/>
              </w:rPr>
              <w:tab/>
            </w:r>
            <w:r w:rsidR="00D76112" w:rsidDel="00BB1926">
              <w:rPr>
                <w:noProof/>
                <w:webHidden/>
              </w:rPr>
              <w:delText>10</w:delText>
            </w:r>
          </w:del>
        </w:p>
        <w:p w:rsidR="008C6841" w:rsidDel="00BB1926" w:rsidRDefault="006C1AF3">
          <w:pPr>
            <w:pStyle w:val="Verzeichnis3"/>
            <w:tabs>
              <w:tab w:val="left" w:pos="1200"/>
              <w:tab w:val="right" w:leader="dot" w:pos="9016"/>
            </w:tabs>
            <w:rPr>
              <w:del w:id="321" w:author="Kathrin Eichler" w:date="2013-10-11T12:49:00Z"/>
              <w:rFonts w:asciiTheme="minorHAnsi" w:hAnsiTheme="minorHAnsi"/>
              <w:noProof/>
              <w:lang w:val="de-DE" w:eastAsia="de-DE"/>
            </w:rPr>
          </w:pPr>
          <w:del w:id="322" w:author="Kathrin Eichler" w:date="2013-10-11T12:49:00Z">
            <w:r w:rsidRPr="006C1AF3">
              <w:rPr>
                <w:rPrChange w:id="323" w:author="Kathrin Eichler" w:date="2013-10-11T12:49:00Z">
                  <w:rPr>
                    <w:rStyle w:val="Hyperlink"/>
                    <w:noProof/>
                  </w:rPr>
                </w:rPrChange>
              </w:rPr>
              <w:delText>2.1.4</w:delText>
            </w:r>
            <w:r w:rsidR="008C6841" w:rsidDel="00BB1926">
              <w:rPr>
                <w:rFonts w:asciiTheme="minorHAnsi" w:hAnsiTheme="minorHAnsi"/>
                <w:noProof/>
                <w:lang w:val="de-DE" w:eastAsia="de-DE"/>
              </w:rPr>
              <w:tab/>
            </w:r>
            <w:r w:rsidRPr="006C1AF3">
              <w:rPr>
                <w:rPrChange w:id="324" w:author="Kathrin Eichler" w:date="2013-10-11T12:49:00Z">
                  <w:rPr>
                    <w:rStyle w:val="Hyperlink"/>
                    <w:noProof/>
                  </w:rPr>
                </w:rPrChange>
              </w:rPr>
              <w:delText>Module: Fragment Graph Generator</w:delText>
            </w:r>
            <w:r w:rsidR="008C6841" w:rsidDel="00BB1926">
              <w:rPr>
                <w:noProof/>
                <w:webHidden/>
              </w:rPr>
              <w:tab/>
            </w:r>
            <w:r w:rsidR="00D76112" w:rsidDel="00BB1926">
              <w:rPr>
                <w:noProof/>
                <w:webHidden/>
              </w:rPr>
              <w:delText>10</w:delText>
            </w:r>
          </w:del>
        </w:p>
        <w:p w:rsidR="008C6841" w:rsidDel="00BB1926" w:rsidRDefault="006C1AF3">
          <w:pPr>
            <w:pStyle w:val="Verzeichnis2"/>
            <w:tabs>
              <w:tab w:val="left" w:pos="960"/>
              <w:tab w:val="right" w:leader="dot" w:pos="9016"/>
            </w:tabs>
            <w:rPr>
              <w:del w:id="325" w:author="Kathrin Eichler" w:date="2013-10-11T12:49:00Z"/>
              <w:rFonts w:asciiTheme="minorHAnsi" w:eastAsiaTheme="minorEastAsia" w:hAnsiTheme="minorHAnsi" w:cstheme="minorBidi"/>
              <w:noProof/>
              <w:szCs w:val="22"/>
            </w:rPr>
          </w:pPr>
          <w:del w:id="326" w:author="Kathrin Eichler" w:date="2013-10-11T12:49:00Z">
            <w:r w:rsidRPr="006C1AF3">
              <w:rPr>
                <w:rPrChange w:id="327" w:author="Kathrin Eichler" w:date="2013-10-11T12:49:00Z">
                  <w:rPr>
                    <w:rStyle w:val="Hyperlink"/>
                    <w:noProof/>
                  </w:rPr>
                </w:rPrChange>
              </w:rPr>
              <w:delText>2.2</w:delText>
            </w:r>
            <w:r w:rsidR="008C6841" w:rsidDel="00BB1926">
              <w:rPr>
                <w:rFonts w:asciiTheme="minorHAnsi" w:eastAsiaTheme="minorEastAsia" w:hAnsiTheme="minorHAnsi" w:cstheme="minorBidi"/>
                <w:noProof/>
                <w:szCs w:val="22"/>
              </w:rPr>
              <w:tab/>
            </w:r>
            <w:r w:rsidRPr="006C1AF3">
              <w:rPr>
                <w:rPrChange w:id="328" w:author="Kathrin Eichler" w:date="2013-10-11T12:49:00Z">
                  <w:rPr>
                    <w:rStyle w:val="Hyperlink"/>
                    <w:noProof/>
                  </w:rPr>
                </w:rPrChange>
              </w:rPr>
              <w:delText>Composition Use Case 1</w:delText>
            </w:r>
            <w:r w:rsidR="008C6841" w:rsidDel="00BB1926">
              <w:rPr>
                <w:noProof/>
                <w:webHidden/>
              </w:rPr>
              <w:tab/>
            </w:r>
            <w:r w:rsidR="00D76112" w:rsidDel="00BB1926">
              <w:rPr>
                <w:noProof/>
                <w:webHidden/>
              </w:rPr>
              <w:delText>11</w:delText>
            </w:r>
          </w:del>
        </w:p>
        <w:p w:rsidR="008C6841" w:rsidDel="00BB1926" w:rsidRDefault="006C1AF3">
          <w:pPr>
            <w:pStyle w:val="Verzeichnis3"/>
            <w:tabs>
              <w:tab w:val="left" w:pos="1200"/>
              <w:tab w:val="right" w:leader="dot" w:pos="9016"/>
            </w:tabs>
            <w:rPr>
              <w:del w:id="329" w:author="Kathrin Eichler" w:date="2013-10-11T12:49:00Z"/>
              <w:rFonts w:asciiTheme="minorHAnsi" w:hAnsiTheme="minorHAnsi"/>
              <w:noProof/>
              <w:lang w:val="de-DE" w:eastAsia="de-DE"/>
            </w:rPr>
          </w:pPr>
          <w:del w:id="330" w:author="Kathrin Eichler" w:date="2013-10-11T12:49:00Z">
            <w:r w:rsidRPr="006C1AF3">
              <w:rPr>
                <w:rPrChange w:id="331" w:author="Kathrin Eichler" w:date="2013-10-11T12:49:00Z">
                  <w:rPr>
                    <w:rStyle w:val="Hyperlink"/>
                    <w:noProof/>
                  </w:rPr>
                </w:rPrChange>
              </w:rPr>
              <w:delText>2.2.1</w:delText>
            </w:r>
            <w:r w:rsidR="008C6841" w:rsidDel="00BB1926">
              <w:rPr>
                <w:rFonts w:asciiTheme="minorHAnsi" w:hAnsiTheme="minorHAnsi"/>
                <w:noProof/>
                <w:lang w:val="de-DE" w:eastAsia="de-DE"/>
              </w:rPr>
              <w:tab/>
            </w:r>
            <w:r w:rsidRPr="006C1AF3">
              <w:rPr>
                <w:rPrChange w:id="332" w:author="Kathrin Eichler" w:date="2013-10-11T12:49:00Z">
                  <w:rPr>
                    <w:rStyle w:val="Hyperlink"/>
                    <w:noProof/>
                  </w:rPr>
                </w:rPrChange>
              </w:rPr>
              <w:delText>Module: Graph Merger</w:delText>
            </w:r>
            <w:r w:rsidR="008C6841" w:rsidDel="00BB1926">
              <w:rPr>
                <w:noProof/>
                <w:webHidden/>
              </w:rPr>
              <w:tab/>
            </w:r>
            <w:r w:rsidR="00D76112" w:rsidDel="00BB1926">
              <w:rPr>
                <w:noProof/>
                <w:webHidden/>
              </w:rPr>
              <w:delText>12</w:delText>
            </w:r>
          </w:del>
        </w:p>
        <w:p w:rsidR="008C6841" w:rsidDel="00BB1926" w:rsidRDefault="006C1AF3">
          <w:pPr>
            <w:pStyle w:val="Verzeichnis3"/>
            <w:tabs>
              <w:tab w:val="left" w:pos="1200"/>
              <w:tab w:val="right" w:leader="dot" w:pos="9016"/>
            </w:tabs>
            <w:rPr>
              <w:del w:id="333" w:author="Kathrin Eichler" w:date="2013-10-11T12:49:00Z"/>
              <w:rFonts w:asciiTheme="minorHAnsi" w:hAnsiTheme="minorHAnsi"/>
              <w:noProof/>
              <w:lang w:val="de-DE" w:eastAsia="de-DE"/>
            </w:rPr>
          </w:pPr>
          <w:del w:id="334" w:author="Kathrin Eichler" w:date="2013-10-11T12:49:00Z">
            <w:r w:rsidRPr="006C1AF3">
              <w:rPr>
                <w:rPrChange w:id="335" w:author="Kathrin Eichler" w:date="2013-10-11T12:49:00Z">
                  <w:rPr>
                    <w:rStyle w:val="Hyperlink"/>
                    <w:noProof/>
                  </w:rPr>
                </w:rPrChange>
              </w:rPr>
              <w:delText>2.2.2</w:delText>
            </w:r>
            <w:r w:rsidR="008C6841" w:rsidDel="00BB1926">
              <w:rPr>
                <w:rFonts w:asciiTheme="minorHAnsi" w:hAnsiTheme="minorHAnsi"/>
                <w:noProof/>
                <w:lang w:val="de-DE" w:eastAsia="de-DE"/>
              </w:rPr>
              <w:tab/>
            </w:r>
            <w:r w:rsidRPr="006C1AF3">
              <w:rPr>
                <w:rPrChange w:id="336" w:author="Kathrin Eichler" w:date="2013-10-11T12:49:00Z">
                  <w:rPr>
                    <w:rStyle w:val="Hyperlink"/>
                    <w:noProof/>
                  </w:rPr>
                </w:rPrChange>
              </w:rPr>
              <w:delText>Module: Collapsed Graph Generator</w:delText>
            </w:r>
            <w:r w:rsidR="008C6841" w:rsidDel="00BB1926">
              <w:rPr>
                <w:noProof/>
                <w:webHidden/>
              </w:rPr>
              <w:tab/>
            </w:r>
            <w:r w:rsidR="00D76112" w:rsidDel="00BB1926">
              <w:rPr>
                <w:noProof/>
                <w:webHidden/>
              </w:rPr>
              <w:delText>13</w:delText>
            </w:r>
          </w:del>
        </w:p>
        <w:p w:rsidR="008C6841" w:rsidDel="00BB1926" w:rsidRDefault="006C1AF3">
          <w:pPr>
            <w:pStyle w:val="Verzeichnis2"/>
            <w:tabs>
              <w:tab w:val="left" w:pos="960"/>
              <w:tab w:val="right" w:leader="dot" w:pos="9016"/>
            </w:tabs>
            <w:rPr>
              <w:del w:id="337" w:author="Kathrin Eichler" w:date="2013-10-11T12:49:00Z"/>
              <w:rFonts w:asciiTheme="minorHAnsi" w:eastAsiaTheme="minorEastAsia" w:hAnsiTheme="minorHAnsi" w:cstheme="minorBidi"/>
              <w:noProof/>
              <w:szCs w:val="22"/>
            </w:rPr>
          </w:pPr>
          <w:del w:id="338" w:author="Kathrin Eichler" w:date="2013-10-11T12:49:00Z">
            <w:r w:rsidRPr="006C1AF3">
              <w:rPr>
                <w:rPrChange w:id="339" w:author="Kathrin Eichler" w:date="2013-10-11T12:49:00Z">
                  <w:rPr>
                    <w:rStyle w:val="Hyperlink"/>
                    <w:noProof/>
                  </w:rPr>
                </w:rPrChange>
              </w:rPr>
              <w:delText>2.3</w:delText>
            </w:r>
            <w:r w:rsidR="008C6841" w:rsidDel="00BB1926">
              <w:rPr>
                <w:rFonts w:asciiTheme="minorHAnsi" w:eastAsiaTheme="minorEastAsia" w:hAnsiTheme="minorHAnsi" w:cstheme="minorBidi"/>
                <w:noProof/>
                <w:szCs w:val="22"/>
              </w:rPr>
              <w:tab/>
            </w:r>
            <w:r w:rsidRPr="006C1AF3">
              <w:rPr>
                <w:rPrChange w:id="340" w:author="Kathrin Eichler" w:date="2013-10-11T12:49:00Z">
                  <w:rPr>
                    <w:rStyle w:val="Hyperlink"/>
                    <w:noProof/>
                  </w:rPr>
                </w:rPrChange>
              </w:rPr>
              <w:delText>Composition Use Case 2</w:delText>
            </w:r>
            <w:r w:rsidR="008C6841" w:rsidDel="00BB1926">
              <w:rPr>
                <w:noProof/>
                <w:webHidden/>
              </w:rPr>
              <w:tab/>
            </w:r>
            <w:r w:rsidR="00D76112" w:rsidDel="00BB1926">
              <w:rPr>
                <w:noProof/>
                <w:webHidden/>
              </w:rPr>
              <w:delText>13</w:delText>
            </w:r>
          </w:del>
        </w:p>
        <w:p w:rsidR="008C6841" w:rsidDel="00BB1926" w:rsidRDefault="006C1AF3">
          <w:pPr>
            <w:pStyle w:val="Verzeichnis3"/>
            <w:tabs>
              <w:tab w:val="left" w:pos="1200"/>
              <w:tab w:val="right" w:leader="dot" w:pos="9016"/>
            </w:tabs>
            <w:rPr>
              <w:del w:id="341" w:author="Kathrin Eichler" w:date="2013-10-11T12:49:00Z"/>
              <w:rFonts w:asciiTheme="minorHAnsi" w:hAnsiTheme="minorHAnsi"/>
              <w:noProof/>
              <w:lang w:val="de-DE" w:eastAsia="de-DE"/>
            </w:rPr>
          </w:pPr>
          <w:del w:id="342" w:author="Kathrin Eichler" w:date="2013-10-11T12:49:00Z">
            <w:r w:rsidRPr="006C1AF3">
              <w:rPr>
                <w:rPrChange w:id="343" w:author="Kathrin Eichler" w:date="2013-10-11T12:49:00Z">
                  <w:rPr>
                    <w:rStyle w:val="Hyperlink"/>
                    <w:noProof/>
                  </w:rPr>
                </w:rPrChange>
              </w:rPr>
              <w:delText>2.3.1</w:delText>
            </w:r>
            <w:r w:rsidR="008C6841" w:rsidDel="00BB1926">
              <w:rPr>
                <w:rFonts w:asciiTheme="minorHAnsi" w:hAnsiTheme="minorHAnsi"/>
                <w:noProof/>
                <w:lang w:val="de-DE" w:eastAsia="de-DE"/>
              </w:rPr>
              <w:tab/>
            </w:r>
            <w:r w:rsidRPr="006C1AF3">
              <w:rPr>
                <w:rPrChange w:id="344" w:author="Kathrin Eichler" w:date="2013-10-11T12:49:00Z">
                  <w:rPr>
                    <w:rStyle w:val="Hyperlink"/>
                    <w:noProof/>
                  </w:rPr>
                </w:rPrChange>
              </w:rPr>
              <w:delText>Module: Node Matcher</w:delText>
            </w:r>
            <w:r w:rsidR="008C6841" w:rsidDel="00BB1926">
              <w:rPr>
                <w:noProof/>
                <w:webHidden/>
              </w:rPr>
              <w:tab/>
            </w:r>
            <w:r w:rsidR="00D76112" w:rsidDel="00BB1926">
              <w:rPr>
                <w:noProof/>
                <w:webHidden/>
              </w:rPr>
              <w:delText>14</w:delText>
            </w:r>
          </w:del>
        </w:p>
        <w:p w:rsidR="008C6841" w:rsidDel="00BB1926" w:rsidRDefault="006C1AF3">
          <w:pPr>
            <w:pStyle w:val="Verzeichnis3"/>
            <w:tabs>
              <w:tab w:val="left" w:pos="1200"/>
              <w:tab w:val="right" w:leader="dot" w:pos="9016"/>
            </w:tabs>
            <w:rPr>
              <w:del w:id="345" w:author="Kathrin Eichler" w:date="2013-10-11T12:49:00Z"/>
              <w:rFonts w:asciiTheme="minorHAnsi" w:hAnsiTheme="minorHAnsi"/>
              <w:noProof/>
              <w:lang w:val="de-DE" w:eastAsia="de-DE"/>
            </w:rPr>
          </w:pPr>
          <w:del w:id="346" w:author="Kathrin Eichler" w:date="2013-10-11T12:49:00Z">
            <w:r w:rsidRPr="006C1AF3">
              <w:rPr>
                <w:rPrChange w:id="347" w:author="Kathrin Eichler" w:date="2013-10-11T12:49:00Z">
                  <w:rPr>
                    <w:rStyle w:val="Hyperlink"/>
                    <w:noProof/>
                  </w:rPr>
                </w:rPrChange>
              </w:rPr>
              <w:delText>2.3.2</w:delText>
            </w:r>
            <w:r w:rsidR="008C6841" w:rsidDel="00BB1926">
              <w:rPr>
                <w:rFonts w:asciiTheme="minorHAnsi" w:hAnsiTheme="minorHAnsi"/>
                <w:noProof/>
                <w:lang w:val="de-DE" w:eastAsia="de-DE"/>
              </w:rPr>
              <w:tab/>
            </w:r>
            <w:r w:rsidRPr="006C1AF3">
              <w:rPr>
                <w:rPrChange w:id="348" w:author="Kathrin Eichler" w:date="2013-10-11T12:49:00Z">
                  <w:rPr>
                    <w:rStyle w:val="Hyperlink"/>
                    <w:noProof/>
                  </w:rPr>
                </w:rPrChange>
              </w:rPr>
              <w:delText>Module: Category Annotator</w:delText>
            </w:r>
            <w:r w:rsidR="008C6841" w:rsidDel="00BB1926">
              <w:rPr>
                <w:noProof/>
                <w:webHidden/>
              </w:rPr>
              <w:tab/>
            </w:r>
            <w:r w:rsidR="00D76112" w:rsidDel="00BB1926">
              <w:rPr>
                <w:noProof/>
                <w:webHidden/>
              </w:rPr>
              <w:delText>15</w:delText>
            </w:r>
          </w:del>
        </w:p>
        <w:p w:rsidR="008C6841" w:rsidDel="00BB1926" w:rsidRDefault="006C1AF3">
          <w:pPr>
            <w:pStyle w:val="Verzeichnis1"/>
            <w:tabs>
              <w:tab w:val="left" w:pos="442"/>
              <w:tab w:val="right" w:leader="dot" w:pos="9016"/>
            </w:tabs>
            <w:rPr>
              <w:del w:id="349" w:author="Kathrin Eichler" w:date="2013-10-11T12:49:00Z"/>
              <w:rFonts w:asciiTheme="minorHAnsi" w:eastAsiaTheme="minorEastAsia" w:hAnsiTheme="minorHAnsi" w:cstheme="minorBidi"/>
              <w:noProof/>
              <w:szCs w:val="22"/>
            </w:rPr>
          </w:pPr>
          <w:del w:id="350" w:author="Kathrin Eichler" w:date="2013-10-11T12:49:00Z">
            <w:r w:rsidRPr="006C1AF3">
              <w:rPr>
                <w:rPrChange w:id="351" w:author="Kathrin Eichler" w:date="2013-10-11T12:49:00Z">
                  <w:rPr>
                    <w:rStyle w:val="Hyperlink"/>
                    <w:noProof/>
                    <w:lang w:bidi="he-IL"/>
                  </w:rPr>
                </w:rPrChange>
              </w:rPr>
              <w:delText>3.</w:delText>
            </w:r>
            <w:r w:rsidR="008C6841" w:rsidDel="00BB1926">
              <w:rPr>
                <w:rFonts w:asciiTheme="minorHAnsi" w:eastAsiaTheme="minorEastAsia" w:hAnsiTheme="minorHAnsi" w:cstheme="minorBidi"/>
                <w:noProof/>
                <w:szCs w:val="22"/>
              </w:rPr>
              <w:tab/>
            </w:r>
            <w:r w:rsidRPr="006C1AF3">
              <w:rPr>
                <w:rPrChange w:id="352" w:author="Kathrin Eichler" w:date="2013-10-11T12:49:00Z">
                  <w:rPr>
                    <w:rStyle w:val="Hyperlink"/>
                    <w:noProof/>
                    <w:lang w:bidi="he-IL"/>
                  </w:rPr>
                </w:rPrChange>
              </w:rPr>
              <w:delText>Core Data Structures</w:delText>
            </w:r>
            <w:r w:rsidR="008C6841" w:rsidDel="00BB1926">
              <w:rPr>
                <w:noProof/>
                <w:webHidden/>
              </w:rPr>
              <w:tab/>
            </w:r>
            <w:r w:rsidR="00D76112" w:rsidDel="00BB1926">
              <w:rPr>
                <w:noProof/>
                <w:webHidden/>
              </w:rPr>
              <w:delText>16</w:delText>
            </w:r>
          </w:del>
        </w:p>
        <w:p w:rsidR="008C6841" w:rsidDel="00BB1926" w:rsidRDefault="006C1AF3">
          <w:pPr>
            <w:pStyle w:val="Verzeichnis2"/>
            <w:tabs>
              <w:tab w:val="left" w:pos="720"/>
              <w:tab w:val="right" w:leader="dot" w:pos="9016"/>
            </w:tabs>
            <w:rPr>
              <w:del w:id="353" w:author="Kathrin Eichler" w:date="2013-10-11T12:49:00Z"/>
              <w:rFonts w:asciiTheme="minorHAnsi" w:eastAsiaTheme="minorEastAsia" w:hAnsiTheme="minorHAnsi" w:cstheme="minorBidi"/>
              <w:noProof/>
              <w:szCs w:val="22"/>
            </w:rPr>
          </w:pPr>
          <w:del w:id="354" w:author="Kathrin Eichler" w:date="2013-10-11T12:49:00Z">
            <w:r w:rsidRPr="006C1AF3">
              <w:rPr>
                <w:rPrChange w:id="355" w:author="Kathrin Eichler" w:date="2013-10-11T12:49:00Z">
                  <w:rPr>
                    <w:rStyle w:val="Hyperlink"/>
                    <w:noProof/>
                  </w:rPr>
                </w:rPrChange>
              </w:rPr>
              <w:lastRenderedPageBreak/>
              <w:delText>3.1</w:delText>
            </w:r>
            <w:r w:rsidR="008C6841" w:rsidDel="00BB1926">
              <w:rPr>
                <w:rFonts w:asciiTheme="minorHAnsi" w:eastAsiaTheme="minorEastAsia" w:hAnsiTheme="minorHAnsi" w:cstheme="minorBidi"/>
                <w:noProof/>
                <w:szCs w:val="22"/>
              </w:rPr>
              <w:tab/>
            </w:r>
            <w:r w:rsidRPr="006C1AF3">
              <w:rPr>
                <w:rPrChange w:id="356" w:author="Kathrin Eichler" w:date="2013-10-11T12:49:00Z">
                  <w:rPr>
                    <w:rStyle w:val="Hyperlink"/>
                    <w:noProof/>
                  </w:rPr>
                </w:rPrChange>
              </w:rPr>
              <w:delText>Interaction</w:delText>
            </w:r>
            <w:r w:rsidR="008C6841" w:rsidDel="00BB1926">
              <w:rPr>
                <w:noProof/>
                <w:webHidden/>
              </w:rPr>
              <w:tab/>
            </w:r>
            <w:r w:rsidR="00D76112" w:rsidDel="00BB1926">
              <w:rPr>
                <w:noProof/>
                <w:webHidden/>
              </w:rPr>
              <w:delText>16</w:delText>
            </w:r>
          </w:del>
        </w:p>
        <w:p w:rsidR="008C6841" w:rsidDel="00BB1926" w:rsidRDefault="006C1AF3">
          <w:pPr>
            <w:pStyle w:val="Verzeichnis3"/>
            <w:tabs>
              <w:tab w:val="left" w:pos="1200"/>
              <w:tab w:val="right" w:leader="dot" w:pos="9016"/>
            </w:tabs>
            <w:rPr>
              <w:del w:id="357" w:author="Kathrin Eichler" w:date="2013-10-11T12:49:00Z"/>
              <w:rFonts w:asciiTheme="minorHAnsi" w:hAnsiTheme="minorHAnsi"/>
              <w:noProof/>
              <w:lang w:val="de-DE" w:eastAsia="de-DE"/>
            </w:rPr>
          </w:pPr>
          <w:del w:id="358" w:author="Kathrin Eichler" w:date="2013-10-11T12:49:00Z">
            <w:r w:rsidRPr="006C1AF3">
              <w:rPr>
                <w:rPrChange w:id="359" w:author="Kathrin Eichler" w:date="2013-10-11T12:49:00Z">
                  <w:rPr>
                    <w:rStyle w:val="Hyperlink"/>
                    <w:noProof/>
                  </w:rPr>
                </w:rPrChange>
              </w:rPr>
              <w:delText>3.1.1</w:delText>
            </w:r>
            <w:r w:rsidR="008C6841" w:rsidDel="00BB1926">
              <w:rPr>
                <w:rFonts w:asciiTheme="minorHAnsi" w:hAnsiTheme="minorHAnsi"/>
                <w:noProof/>
                <w:lang w:val="de-DE" w:eastAsia="de-DE"/>
              </w:rPr>
              <w:tab/>
            </w:r>
            <w:r w:rsidRPr="006C1AF3">
              <w:rPr>
                <w:rPrChange w:id="360" w:author="Kathrin Eichler" w:date="2013-10-11T12:49:00Z">
                  <w:rPr>
                    <w:rStyle w:val="Hyperlink"/>
                    <w:noProof/>
                  </w:rPr>
                </w:rPrChange>
              </w:rPr>
              <w:delText>class Interaction (eu.excitementproject.tl.structure)</w:delText>
            </w:r>
            <w:r w:rsidR="008C6841" w:rsidDel="00BB1926">
              <w:rPr>
                <w:noProof/>
                <w:webHidden/>
              </w:rPr>
              <w:tab/>
            </w:r>
            <w:r w:rsidR="00D76112" w:rsidDel="00BB1926">
              <w:rPr>
                <w:noProof/>
                <w:webHidden/>
              </w:rPr>
              <w:delText>16</w:delText>
            </w:r>
          </w:del>
        </w:p>
        <w:p w:rsidR="008C6841" w:rsidDel="00BB1926" w:rsidRDefault="006C1AF3">
          <w:pPr>
            <w:pStyle w:val="Verzeichnis2"/>
            <w:tabs>
              <w:tab w:val="left" w:pos="960"/>
              <w:tab w:val="right" w:leader="dot" w:pos="9016"/>
            </w:tabs>
            <w:rPr>
              <w:del w:id="361" w:author="Kathrin Eichler" w:date="2013-10-11T12:49:00Z"/>
              <w:rFonts w:asciiTheme="minorHAnsi" w:eastAsiaTheme="minorEastAsia" w:hAnsiTheme="minorHAnsi" w:cstheme="minorBidi"/>
              <w:noProof/>
              <w:szCs w:val="22"/>
            </w:rPr>
          </w:pPr>
          <w:del w:id="362" w:author="Kathrin Eichler" w:date="2013-10-11T12:49:00Z">
            <w:r w:rsidRPr="006C1AF3">
              <w:rPr>
                <w:rPrChange w:id="363" w:author="Kathrin Eichler" w:date="2013-10-11T12:49:00Z">
                  <w:rPr>
                    <w:rStyle w:val="Hyperlink"/>
                    <w:noProof/>
                  </w:rPr>
                </w:rPrChange>
              </w:rPr>
              <w:delText>3.2</w:delText>
            </w:r>
            <w:r w:rsidR="008C6841" w:rsidDel="00BB1926">
              <w:rPr>
                <w:rFonts w:asciiTheme="minorHAnsi" w:eastAsiaTheme="minorEastAsia" w:hAnsiTheme="minorHAnsi" w:cstheme="minorBidi"/>
                <w:noProof/>
                <w:szCs w:val="22"/>
              </w:rPr>
              <w:tab/>
            </w:r>
            <w:r w:rsidRPr="006C1AF3">
              <w:rPr>
                <w:rPrChange w:id="364" w:author="Kathrin Eichler" w:date="2013-10-11T12:49:00Z">
                  <w:rPr>
                    <w:rStyle w:val="Hyperlink"/>
                    <w:noProof/>
                  </w:rPr>
                </w:rPrChange>
              </w:rPr>
              <w:delText>Introduction to the Three Graphs</w:delText>
            </w:r>
            <w:r w:rsidR="008C6841" w:rsidDel="00BB1926">
              <w:rPr>
                <w:noProof/>
                <w:webHidden/>
              </w:rPr>
              <w:tab/>
            </w:r>
            <w:r w:rsidR="00D76112" w:rsidDel="00BB1926">
              <w:rPr>
                <w:noProof/>
                <w:webHidden/>
              </w:rPr>
              <w:delText>17</w:delText>
            </w:r>
          </w:del>
        </w:p>
        <w:p w:rsidR="008C6841" w:rsidDel="00BB1926" w:rsidRDefault="006C1AF3">
          <w:pPr>
            <w:pStyle w:val="Verzeichnis2"/>
            <w:tabs>
              <w:tab w:val="left" w:pos="960"/>
              <w:tab w:val="right" w:leader="dot" w:pos="9016"/>
            </w:tabs>
            <w:rPr>
              <w:del w:id="365" w:author="Kathrin Eichler" w:date="2013-10-11T12:49:00Z"/>
              <w:rFonts w:asciiTheme="minorHAnsi" w:eastAsiaTheme="minorEastAsia" w:hAnsiTheme="minorHAnsi" w:cstheme="minorBidi"/>
              <w:noProof/>
              <w:szCs w:val="22"/>
            </w:rPr>
          </w:pPr>
          <w:del w:id="366" w:author="Kathrin Eichler" w:date="2013-10-11T12:49:00Z">
            <w:r w:rsidRPr="006C1AF3">
              <w:rPr>
                <w:rPrChange w:id="367" w:author="Kathrin Eichler" w:date="2013-10-11T12:49:00Z">
                  <w:rPr>
                    <w:rStyle w:val="Hyperlink"/>
                    <w:noProof/>
                  </w:rPr>
                </w:rPrChange>
              </w:rPr>
              <w:delText>3.3</w:delText>
            </w:r>
            <w:r w:rsidR="008C6841" w:rsidDel="00BB1926">
              <w:rPr>
                <w:rFonts w:asciiTheme="minorHAnsi" w:eastAsiaTheme="minorEastAsia" w:hAnsiTheme="minorHAnsi" w:cstheme="minorBidi"/>
                <w:noProof/>
                <w:szCs w:val="22"/>
              </w:rPr>
              <w:tab/>
            </w:r>
            <w:r w:rsidRPr="006C1AF3">
              <w:rPr>
                <w:rPrChange w:id="368" w:author="Kathrin Eichler" w:date="2013-10-11T12:49:00Z">
                  <w:rPr>
                    <w:rStyle w:val="Hyperlink"/>
                    <w:noProof/>
                  </w:rPr>
                </w:rPrChange>
              </w:rPr>
              <w:delText>Graph Data Structure in Detail</w:delText>
            </w:r>
            <w:r w:rsidR="008C6841" w:rsidDel="00BB1926">
              <w:rPr>
                <w:noProof/>
                <w:webHidden/>
              </w:rPr>
              <w:tab/>
            </w:r>
            <w:r w:rsidR="00D76112" w:rsidDel="00BB1926">
              <w:rPr>
                <w:noProof/>
                <w:webHidden/>
              </w:rPr>
              <w:delText>18</w:delText>
            </w:r>
          </w:del>
        </w:p>
        <w:p w:rsidR="008C6841" w:rsidDel="00BB1926" w:rsidRDefault="006C1AF3">
          <w:pPr>
            <w:pStyle w:val="Verzeichnis3"/>
            <w:tabs>
              <w:tab w:val="left" w:pos="1200"/>
              <w:tab w:val="right" w:leader="dot" w:pos="9016"/>
            </w:tabs>
            <w:rPr>
              <w:del w:id="369" w:author="Kathrin Eichler" w:date="2013-10-11T12:49:00Z"/>
              <w:rFonts w:asciiTheme="minorHAnsi" w:hAnsiTheme="minorHAnsi"/>
              <w:noProof/>
              <w:lang w:val="de-DE" w:eastAsia="de-DE"/>
            </w:rPr>
          </w:pPr>
          <w:del w:id="370" w:author="Kathrin Eichler" w:date="2013-10-11T12:49:00Z">
            <w:r w:rsidRPr="006C1AF3">
              <w:rPr>
                <w:rPrChange w:id="371" w:author="Kathrin Eichler" w:date="2013-10-11T12:49:00Z">
                  <w:rPr>
                    <w:rStyle w:val="Hyperlink"/>
                    <w:noProof/>
                  </w:rPr>
                </w:rPrChange>
              </w:rPr>
              <w:delText>3.3.1</w:delText>
            </w:r>
            <w:r w:rsidR="008C6841" w:rsidDel="00BB1926">
              <w:rPr>
                <w:rFonts w:asciiTheme="minorHAnsi" w:hAnsiTheme="minorHAnsi"/>
                <w:noProof/>
                <w:lang w:val="de-DE" w:eastAsia="de-DE"/>
              </w:rPr>
              <w:tab/>
            </w:r>
            <w:r w:rsidRPr="006C1AF3">
              <w:rPr>
                <w:rPrChange w:id="372" w:author="Kathrin Eichler" w:date="2013-10-11T12:49:00Z">
                  <w:rPr>
                    <w:rStyle w:val="Hyperlink"/>
                    <w:noProof/>
                  </w:rPr>
                </w:rPrChange>
              </w:rPr>
              <w:delText>Fragment Graph</w:delText>
            </w:r>
            <w:r w:rsidR="008C6841" w:rsidDel="00BB1926">
              <w:rPr>
                <w:noProof/>
                <w:webHidden/>
              </w:rPr>
              <w:tab/>
            </w:r>
            <w:r w:rsidR="00D76112" w:rsidDel="00BB1926">
              <w:rPr>
                <w:noProof/>
                <w:webHidden/>
              </w:rPr>
              <w:delText>18</w:delText>
            </w:r>
          </w:del>
        </w:p>
        <w:p w:rsidR="008C6841" w:rsidDel="00BB1926" w:rsidRDefault="006C1AF3">
          <w:pPr>
            <w:pStyle w:val="Verzeichnis3"/>
            <w:tabs>
              <w:tab w:val="left" w:pos="1200"/>
              <w:tab w:val="right" w:leader="dot" w:pos="9016"/>
            </w:tabs>
            <w:rPr>
              <w:del w:id="373" w:author="Kathrin Eichler" w:date="2013-10-11T12:49:00Z"/>
              <w:rFonts w:asciiTheme="minorHAnsi" w:hAnsiTheme="minorHAnsi"/>
              <w:noProof/>
              <w:lang w:val="de-DE" w:eastAsia="de-DE"/>
            </w:rPr>
          </w:pPr>
          <w:del w:id="374" w:author="Kathrin Eichler" w:date="2013-10-11T12:49:00Z">
            <w:r w:rsidRPr="006C1AF3">
              <w:rPr>
                <w:rPrChange w:id="375" w:author="Kathrin Eichler" w:date="2013-10-11T12:49:00Z">
                  <w:rPr>
                    <w:rStyle w:val="Hyperlink"/>
                    <w:noProof/>
                  </w:rPr>
                </w:rPrChange>
              </w:rPr>
              <w:delText>3.3.2</w:delText>
            </w:r>
            <w:r w:rsidR="008C6841" w:rsidDel="00BB1926">
              <w:rPr>
                <w:rFonts w:asciiTheme="minorHAnsi" w:hAnsiTheme="minorHAnsi"/>
                <w:noProof/>
                <w:lang w:val="de-DE" w:eastAsia="de-DE"/>
              </w:rPr>
              <w:tab/>
            </w:r>
            <w:r w:rsidRPr="006C1AF3">
              <w:rPr>
                <w:rPrChange w:id="376" w:author="Kathrin Eichler" w:date="2013-10-11T12:49:00Z">
                  <w:rPr>
                    <w:rStyle w:val="Hyperlink"/>
                    <w:noProof/>
                  </w:rPr>
                </w:rPrChange>
              </w:rPr>
              <w:delText>Raw Graph</w:delText>
            </w:r>
            <w:r w:rsidR="008C6841" w:rsidDel="00BB1926">
              <w:rPr>
                <w:noProof/>
                <w:webHidden/>
              </w:rPr>
              <w:tab/>
            </w:r>
            <w:r w:rsidR="00D76112" w:rsidDel="00BB1926">
              <w:rPr>
                <w:noProof/>
                <w:webHidden/>
              </w:rPr>
              <w:delText>23</w:delText>
            </w:r>
          </w:del>
        </w:p>
        <w:p w:rsidR="008C6841" w:rsidDel="00BB1926" w:rsidRDefault="006C1AF3">
          <w:pPr>
            <w:pStyle w:val="Verzeichnis3"/>
            <w:tabs>
              <w:tab w:val="left" w:pos="1200"/>
              <w:tab w:val="right" w:leader="dot" w:pos="9016"/>
            </w:tabs>
            <w:rPr>
              <w:del w:id="377" w:author="Kathrin Eichler" w:date="2013-10-11T12:49:00Z"/>
              <w:rFonts w:asciiTheme="minorHAnsi" w:hAnsiTheme="minorHAnsi"/>
              <w:noProof/>
              <w:lang w:val="de-DE" w:eastAsia="de-DE"/>
            </w:rPr>
          </w:pPr>
          <w:del w:id="378" w:author="Kathrin Eichler" w:date="2013-10-11T12:49:00Z">
            <w:r w:rsidRPr="006C1AF3">
              <w:rPr>
                <w:rPrChange w:id="379" w:author="Kathrin Eichler" w:date="2013-10-11T12:49:00Z">
                  <w:rPr>
                    <w:rStyle w:val="Hyperlink"/>
                    <w:noProof/>
                  </w:rPr>
                </w:rPrChange>
              </w:rPr>
              <w:delText>3.3.3</w:delText>
            </w:r>
            <w:r w:rsidR="008C6841" w:rsidDel="00BB1926">
              <w:rPr>
                <w:rFonts w:asciiTheme="minorHAnsi" w:hAnsiTheme="minorHAnsi"/>
                <w:noProof/>
                <w:lang w:val="de-DE" w:eastAsia="de-DE"/>
              </w:rPr>
              <w:tab/>
            </w:r>
            <w:r w:rsidRPr="006C1AF3">
              <w:rPr>
                <w:rPrChange w:id="380" w:author="Kathrin Eichler" w:date="2013-10-11T12:49:00Z">
                  <w:rPr>
                    <w:rStyle w:val="Hyperlink"/>
                    <w:noProof/>
                  </w:rPr>
                </w:rPrChange>
              </w:rPr>
              <w:delText>Collapsed Graph</w:delText>
            </w:r>
            <w:r w:rsidR="008C6841" w:rsidDel="00BB1926">
              <w:rPr>
                <w:noProof/>
                <w:webHidden/>
              </w:rPr>
              <w:tab/>
            </w:r>
            <w:r w:rsidR="00D76112" w:rsidDel="00BB1926">
              <w:rPr>
                <w:noProof/>
                <w:webHidden/>
              </w:rPr>
              <w:delText>34</w:delText>
            </w:r>
          </w:del>
        </w:p>
        <w:p w:rsidR="008C6841" w:rsidDel="00BB1926" w:rsidRDefault="006C1AF3">
          <w:pPr>
            <w:pStyle w:val="Verzeichnis1"/>
            <w:tabs>
              <w:tab w:val="left" w:pos="442"/>
              <w:tab w:val="right" w:leader="dot" w:pos="9016"/>
            </w:tabs>
            <w:rPr>
              <w:del w:id="381" w:author="Kathrin Eichler" w:date="2013-10-11T12:49:00Z"/>
              <w:rFonts w:asciiTheme="minorHAnsi" w:eastAsiaTheme="minorEastAsia" w:hAnsiTheme="minorHAnsi" w:cstheme="minorBidi"/>
              <w:noProof/>
              <w:szCs w:val="22"/>
            </w:rPr>
          </w:pPr>
          <w:del w:id="382" w:author="Kathrin Eichler" w:date="2013-10-11T12:49:00Z">
            <w:r w:rsidRPr="006C1AF3">
              <w:rPr>
                <w:rPrChange w:id="383" w:author="Kathrin Eichler" w:date="2013-10-11T12:49:00Z">
                  <w:rPr>
                    <w:rStyle w:val="Hyperlink"/>
                    <w:noProof/>
                    <w:lang w:bidi="he-IL"/>
                  </w:rPr>
                </w:rPrChange>
              </w:rPr>
              <w:delText>4.</w:delText>
            </w:r>
            <w:r w:rsidR="008C6841" w:rsidDel="00BB1926">
              <w:rPr>
                <w:rFonts w:asciiTheme="minorHAnsi" w:eastAsiaTheme="minorEastAsia" w:hAnsiTheme="minorHAnsi" w:cstheme="minorBidi"/>
                <w:noProof/>
                <w:szCs w:val="22"/>
              </w:rPr>
              <w:tab/>
            </w:r>
            <w:r w:rsidRPr="006C1AF3">
              <w:rPr>
                <w:rPrChange w:id="384" w:author="Kathrin Eichler" w:date="2013-10-11T12:49:00Z">
                  <w:rPr>
                    <w:rStyle w:val="Hyperlink"/>
                    <w:noProof/>
                    <w:lang w:bidi="he-IL"/>
                  </w:rPr>
                </w:rPrChange>
              </w:rPr>
              <w:delText>UIMA Type System for Transduction Layer</w:delText>
            </w:r>
            <w:r w:rsidR="008C6841" w:rsidDel="00BB1926">
              <w:rPr>
                <w:noProof/>
                <w:webHidden/>
              </w:rPr>
              <w:tab/>
            </w:r>
            <w:r w:rsidR="00D76112" w:rsidDel="00BB1926">
              <w:rPr>
                <w:noProof/>
                <w:webHidden/>
              </w:rPr>
              <w:delText>43</w:delText>
            </w:r>
          </w:del>
        </w:p>
        <w:p w:rsidR="008C6841" w:rsidDel="00BB1926" w:rsidRDefault="006C1AF3">
          <w:pPr>
            <w:pStyle w:val="Verzeichnis2"/>
            <w:tabs>
              <w:tab w:val="left" w:pos="720"/>
              <w:tab w:val="right" w:leader="dot" w:pos="9016"/>
            </w:tabs>
            <w:rPr>
              <w:del w:id="385" w:author="Kathrin Eichler" w:date="2013-10-11T12:49:00Z"/>
              <w:rFonts w:asciiTheme="minorHAnsi" w:eastAsiaTheme="minorEastAsia" w:hAnsiTheme="minorHAnsi" w:cstheme="minorBidi"/>
              <w:noProof/>
              <w:szCs w:val="22"/>
            </w:rPr>
          </w:pPr>
          <w:del w:id="386" w:author="Kathrin Eichler" w:date="2013-10-11T12:49:00Z">
            <w:r w:rsidRPr="006C1AF3">
              <w:rPr>
                <w:rPrChange w:id="387" w:author="Kathrin Eichler" w:date="2013-10-11T12:49:00Z">
                  <w:rPr>
                    <w:rStyle w:val="Hyperlink"/>
                    <w:noProof/>
                  </w:rPr>
                </w:rPrChange>
              </w:rPr>
              <w:delText>4.1</w:delText>
            </w:r>
            <w:r w:rsidR="008C6841" w:rsidDel="00BB1926">
              <w:rPr>
                <w:rFonts w:asciiTheme="minorHAnsi" w:eastAsiaTheme="minorEastAsia" w:hAnsiTheme="minorHAnsi" w:cstheme="minorBidi"/>
                <w:noProof/>
                <w:szCs w:val="22"/>
              </w:rPr>
              <w:tab/>
            </w:r>
            <w:r w:rsidRPr="006C1AF3">
              <w:rPr>
                <w:rPrChange w:id="388" w:author="Kathrin Eichler" w:date="2013-10-11T12:49:00Z">
                  <w:rPr>
                    <w:rStyle w:val="Hyperlink"/>
                    <w:noProof/>
                  </w:rPr>
                </w:rPrChange>
              </w:rPr>
              <w:delText>Introduction</w:delText>
            </w:r>
            <w:r w:rsidR="008C6841" w:rsidDel="00BB1926">
              <w:rPr>
                <w:noProof/>
                <w:webHidden/>
              </w:rPr>
              <w:tab/>
            </w:r>
            <w:r w:rsidR="00D76112" w:rsidDel="00BB1926">
              <w:rPr>
                <w:noProof/>
                <w:webHidden/>
              </w:rPr>
              <w:delText>43</w:delText>
            </w:r>
          </w:del>
        </w:p>
        <w:p w:rsidR="008C6841" w:rsidDel="00BB1926" w:rsidRDefault="006C1AF3">
          <w:pPr>
            <w:pStyle w:val="Verzeichnis2"/>
            <w:tabs>
              <w:tab w:val="left" w:pos="960"/>
              <w:tab w:val="right" w:leader="dot" w:pos="9016"/>
            </w:tabs>
            <w:rPr>
              <w:del w:id="389" w:author="Kathrin Eichler" w:date="2013-10-11T12:49:00Z"/>
              <w:rFonts w:asciiTheme="minorHAnsi" w:eastAsiaTheme="minorEastAsia" w:hAnsiTheme="minorHAnsi" w:cstheme="minorBidi"/>
              <w:noProof/>
              <w:szCs w:val="22"/>
            </w:rPr>
          </w:pPr>
          <w:del w:id="390" w:author="Kathrin Eichler" w:date="2013-10-11T12:49:00Z">
            <w:r w:rsidRPr="006C1AF3">
              <w:rPr>
                <w:rPrChange w:id="391" w:author="Kathrin Eichler" w:date="2013-10-11T12:49:00Z">
                  <w:rPr>
                    <w:rStyle w:val="Hyperlink"/>
                    <w:noProof/>
                  </w:rPr>
                </w:rPrChange>
              </w:rPr>
              <w:delText>4.2</w:delText>
            </w:r>
            <w:r w:rsidR="008C6841" w:rsidDel="00BB1926">
              <w:rPr>
                <w:rFonts w:asciiTheme="minorHAnsi" w:eastAsiaTheme="minorEastAsia" w:hAnsiTheme="minorHAnsi" w:cstheme="minorBidi"/>
                <w:noProof/>
                <w:szCs w:val="22"/>
              </w:rPr>
              <w:tab/>
            </w:r>
            <w:r w:rsidRPr="006C1AF3">
              <w:rPr>
                <w:rPrChange w:id="392" w:author="Kathrin Eichler" w:date="2013-10-11T12:49:00Z">
                  <w:rPr>
                    <w:rStyle w:val="Hyperlink"/>
                    <w:noProof/>
                  </w:rPr>
                </w:rPrChange>
              </w:rPr>
              <w:delText>Types</w:delText>
            </w:r>
            <w:r w:rsidR="008C6841" w:rsidDel="00BB1926">
              <w:rPr>
                <w:noProof/>
                <w:webHidden/>
              </w:rPr>
              <w:tab/>
            </w:r>
            <w:r w:rsidR="00D76112" w:rsidDel="00BB1926">
              <w:rPr>
                <w:noProof/>
                <w:webHidden/>
              </w:rPr>
              <w:delText>44</w:delText>
            </w:r>
          </w:del>
        </w:p>
        <w:p w:rsidR="008C6841" w:rsidDel="00BB1926" w:rsidRDefault="006C1AF3">
          <w:pPr>
            <w:pStyle w:val="Verzeichnis3"/>
            <w:tabs>
              <w:tab w:val="left" w:pos="1200"/>
              <w:tab w:val="right" w:leader="dot" w:pos="9016"/>
            </w:tabs>
            <w:rPr>
              <w:del w:id="393" w:author="Kathrin Eichler" w:date="2013-10-11T12:49:00Z"/>
              <w:rFonts w:asciiTheme="minorHAnsi" w:hAnsiTheme="minorHAnsi"/>
              <w:noProof/>
              <w:lang w:val="de-DE" w:eastAsia="de-DE"/>
            </w:rPr>
          </w:pPr>
          <w:del w:id="394" w:author="Kathrin Eichler" w:date="2013-10-11T12:49:00Z">
            <w:r w:rsidRPr="006C1AF3">
              <w:rPr>
                <w:rPrChange w:id="395" w:author="Kathrin Eichler" w:date="2013-10-11T12:49:00Z">
                  <w:rPr>
                    <w:rStyle w:val="Hyperlink"/>
                    <w:noProof/>
                  </w:rPr>
                </w:rPrChange>
              </w:rPr>
              <w:delText>4.2.1</w:delText>
            </w:r>
            <w:r w:rsidR="008C6841" w:rsidDel="00BB1926">
              <w:rPr>
                <w:rFonts w:asciiTheme="minorHAnsi" w:hAnsiTheme="minorHAnsi"/>
                <w:noProof/>
                <w:lang w:val="de-DE" w:eastAsia="de-DE"/>
              </w:rPr>
              <w:tab/>
            </w:r>
            <w:r w:rsidRPr="006C1AF3">
              <w:rPr>
                <w:rPrChange w:id="396" w:author="Kathrin Eichler" w:date="2013-10-11T12:49:00Z">
                  <w:rPr>
                    <w:rStyle w:val="Hyperlink"/>
                    <w:noProof/>
                  </w:rPr>
                </w:rPrChange>
              </w:rPr>
              <w:delText>Metadata (eu.excitement.type.tl)</w:delText>
            </w:r>
            <w:r w:rsidR="008C6841" w:rsidDel="00BB1926">
              <w:rPr>
                <w:noProof/>
                <w:webHidden/>
              </w:rPr>
              <w:tab/>
            </w:r>
            <w:r w:rsidR="00D76112" w:rsidDel="00BB1926">
              <w:rPr>
                <w:noProof/>
                <w:webHidden/>
              </w:rPr>
              <w:delText>44</w:delText>
            </w:r>
          </w:del>
        </w:p>
        <w:p w:rsidR="008C6841" w:rsidDel="00BB1926" w:rsidRDefault="006C1AF3">
          <w:pPr>
            <w:pStyle w:val="Verzeichnis3"/>
            <w:tabs>
              <w:tab w:val="left" w:pos="1200"/>
              <w:tab w:val="right" w:leader="dot" w:pos="9016"/>
            </w:tabs>
            <w:rPr>
              <w:del w:id="397" w:author="Kathrin Eichler" w:date="2013-10-11T12:49:00Z"/>
              <w:rFonts w:asciiTheme="minorHAnsi" w:hAnsiTheme="minorHAnsi"/>
              <w:noProof/>
              <w:lang w:val="de-DE" w:eastAsia="de-DE"/>
            </w:rPr>
          </w:pPr>
          <w:del w:id="398" w:author="Kathrin Eichler" w:date="2013-10-11T12:49:00Z">
            <w:r w:rsidRPr="006C1AF3">
              <w:rPr>
                <w:rPrChange w:id="399" w:author="Kathrin Eichler" w:date="2013-10-11T12:49:00Z">
                  <w:rPr>
                    <w:rStyle w:val="Hyperlink"/>
                    <w:noProof/>
                  </w:rPr>
                </w:rPrChange>
              </w:rPr>
              <w:delText>4.2.2</w:delText>
            </w:r>
            <w:r w:rsidR="008C6841" w:rsidDel="00BB1926">
              <w:rPr>
                <w:rFonts w:asciiTheme="minorHAnsi" w:hAnsiTheme="minorHAnsi"/>
                <w:noProof/>
                <w:lang w:val="de-DE" w:eastAsia="de-DE"/>
              </w:rPr>
              <w:tab/>
            </w:r>
            <w:r w:rsidRPr="006C1AF3">
              <w:rPr>
                <w:rPrChange w:id="400" w:author="Kathrin Eichler" w:date="2013-10-11T12:49:00Z">
                  <w:rPr>
                    <w:rStyle w:val="Hyperlink"/>
                    <w:noProof/>
                  </w:rPr>
                </w:rPrChange>
              </w:rPr>
              <w:delText>FragmentAnnotation (eu.excitement.type.tl)</w:delText>
            </w:r>
            <w:r w:rsidR="008C6841" w:rsidDel="00BB1926">
              <w:rPr>
                <w:noProof/>
                <w:webHidden/>
              </w:rPr>
              <w:tab/>
            </w:r>
            <w:r w:rsidR="00D76112" w:rsidDel="00BB1926">
              <w:rPr>
                <w:noProof/>
                <w:webHidden/>
              </w:rPr>
              <w:delText>44</w:delText>
            </w:r>
          </w:del>
        </w:p>
        <w:p w:rsidR="008C6841" w:rsidDel="00BB1926" w:rsidRDefault="006C1AF3">
          <w:pPr>
            <w:pStyle w:val="Verzeichnis3"/>
            <w:tabs>
              <w:tab w:val="left" w:pos="1200"/>
              <w:tab w:val="right" w:leader="dot" w:pos="9016"/>
            </w:tabs>
            <w:rPr>
              <w:del w:id="401" w:author="Kathrin Eichler" w:date="2013-10-11T12:49:00Z"/>
              <w:rFonts w:asciiTheme="minorHAnsi" w:hAnsiTheme="minorHAnsi"/>
              <w:noProof/>
              <w:lang w:val="de-DE" w:eastAsia="de-DE"/>
            </w:rPr>
          </w:pPr>
          <w:del w:id="402" w:author="Kathrin Eichler" w:date="2013-10-11T12:49:00Z">
            <w:r w:rsidRPr="006C1AF3">
              <w:rPr>
                <w:rPrChange w:id="403" w:author="Kathrin Eichler" w:date="2013-10-11T12:49:00Z">
                  <w:rPr>
                    <w:rStyle w:val="Hyperlink"/>
                    <w:noProof/>
                  </w:rPr>
                </w:rPrChange>
              </w:rPr>
              <w:delText>4.2.3</w:delText>
            </w:r>
            <w:r w:rsidR="008C6841" w:rsidDel="00BB1926">
              <w:rPr>
                <w:rFonts w:asciiTheme="minorHAnsi" w:hAnsiTheme="minorHAnsi"/>
                <w:noProof/>
                <w:lang w:val="de-DE" w:eastAsia="de-DE"/>
              </w:rPr>
              <w:tab/>
            </w:r>
            <w:r w:rsidRPr="006C1AF3">
              <w:rPr>
                <w:rPrChange w:id="404" w:author="Kathrin Eichler" w:date="2013-10-11T12:49:00Z">
                  <w:rPr>
                    <w:rStyle w:val="Hyperlink"/>
                    <w:noProof/>
                  </w:rPr>
                </w:rPrChange>
              </w:rPr>
              <w:delText>FragmentPart (eu.excitement.type.tl)</w:delText>
            </w:r>
            <w:r w:rsidR="008C6841" w:rsidDel="00BB1926">
              <w:rPr>
                <w:noProof/>
                <w:webHidden/>
              </w:rPr>
              <w:tab/>
            </w:r>
            <w:r w:rsidR="00D76112" w:rsidDel="00BB1926">
              <w:rPr>
                <w:noProof/>
                <w:webHidden/>
              </w:rPr>
              <w:delText>45</w:delText>
            </w:r>
          </w:del>
        </w:p>
        <w:p w:rsidR="008C6841" w:rsidDel="00BB1926" w:rsidRDefault="006C1AF3">
          <w:pPr>
            <w:pStyle w:val="Verzeichnis3"/>
            <w:tabs>
              <w:tab w:val="left" w:pos="1200"/>
              <w:tab w:val="right" w:leader="dot" w:pos="9016"/>
            </w:tabs>
            <w:rPr>
              <w:del w:id="405" w:author="Kathrin Eichler" w:date="2013-10-11T12:49:00Z"/>
              <w:rFonts w:asciiTheme="minorHAnsi" w:hAnsiTheme="minorHAnsi"/>
              <w:noProof/>
              <w:lang w:val="de-DE" w:eastAsia="de-DE"/>
            </w:rPr>
          </w:pPr>
          <w:del w:id="406" w:author="Kathrin Eichler" w:date="2013-10-11T12:49:00Z">
            <w:r w:rsidRPr="006C1AF3">
              <w:rPr>
                <w:rPrChange w:id="407" w:author="Kathrin Eichler" w:date="2013-10-11T12:49:00Z">
                  <w:rPr>
                    <w:rStyle w:val="Hyperlink"/>
                    <w:noProof/>
                  </w:rPr>
                </w:rPrChange>
              </w:rPr>
              <w:delText>4.2.4</w:delText>
            </w:r>
            <w:r w:rsidR="008C6841" w:rsidDel="00BB1926">
              <w:rPr>
                <w:rFonts w:asciiTheme="minorHAnsi" w:hAnsiTheme="minorHAnsi"/>
                <w:noProof/>
                <w:lang w:val="de-DE" w:eastAsia="de-DE"/>
              </w:rPr>
              <w:tab/>
            </w:r>
            <w:r w:rsidRPr="006C1AF3">
              <w:rPr>
                <w:rPrChange w:id="408" w:author="Kathrin Eichler" w:date="2013-10-11T12:49:00Z">
                  <w:rPr>
                    <w:rStyle w:val="Hyperlink"/>
                    <w:noProof/>
                  </w:rPr>
                </w:rPrChange>
              </w:rPr>
              <w:delText>AssumedFragment (eu.excitement.type.tl)</w:delText>
            </w:r>
            <w:r w:rsidR="008C6841" w:rsidDel="00BB1926">
              <w:rPr>
                <w:noProof/>
                <w:webHidden/>
              </w:rPr>
              <w:tab/>
            </w:r>
            <w:r w:rsidR="00D76112" w:rsidDel="00BB1926">
              <w:rPr>
                <w:noProof/>
                <w:webHidden/>
              </w:rPr>
              <w:delText>45</w:delText>
            </w:r>
          </w:del>
        </w:p>
        <w:p w:rsidR="008C6841" w:rsidDel="00BB1926" w:rsidRDefault="006C1AF3">
          <w:pPr>
            <w:pStyle w:val="Verzeichnis3"/>
            <w:tabs>
              <w:tab w:val="left" w:pos="1200"/>
              <w:tab w:val="right" w:leader="dot" w:pos="9016"/>
            </w:tabs>
            <w:rPr>
              <w:del w:id="409" w:author="Kathrin Eichler" w:date="2013-10-11T12:49:00Z"/>
              <w:rFonts w:asciiTheme="minorHAnsi" w:hAnsiTheme="minorHAnsi"/>
              <w:noProof/>
              <w:lang w:val="de-DE" w:eastAsia="de-DE"/>
            </w:rPr>
          </w:pPr>
          <w:del w:id="410" w:author="Kathrin Eichler" w:date="2013-10-11T12:49:00Z">
            <w:r w:rsidRPr="006C1AF3">
              <w:rPr>
                <w:rPrChange w:id="411" w:author="Kathrin Eichler" w:date="2013-10-11T12:49:00Z">
                  <w:rPr>
                    <w:rStyle w:val="Hyperlink"/>
                    <w:noProof/>
                  </w:rPr>
                </w:rPrChange>
              </w:rPr>
              <w:delText>4.2.5</w:delText>
            </w:r>
            <w:r w:rsidR="008C6841" w:rsidDel="00BB1926">
              <w:rPr>
                <w:rFonts w:asciiTheme="minorHAnsi" w:hAnsiTheme="minorHAnsi"/>
                <w:noProof/>
                <w:lang w:val="de-DE" w:eastAsia="de-DE"/>
              </w:rPr>
              <w:tab/>
            </w:r>
            <w:r w:rsidRPr="006C1AF3">
              <w:rPr>
                <w:rPrChange w:id="412" w:author="Kathrin Eichler" w:date="2013-10-11T12:49:00Z">
                  <w:rPr>
                    <w:rStyle w:val="Hyperlink"/>
                    <w:noProof/>
                  </w:rPr>
                </w:rPrChange>
              </w:rPr>
              <w:delText>DeterminedFragment (eu.excitement.type.tl)</w:delText>
            </w:r>
            <w:r w:rsidR="008C6841" w:rsidDel="00BB1926">
              <w:rPr>
                <w:noProof/>
                <w:webHidden/>
              </w:rPr>
              <w:tab/>
            </w:r>
            <w:r w:rsidR="00D76112" w:rsidDel="00BB1926">
              <w:rPr>
                <w:noProof/>
                <w:webHidden/>
              </w:rPr>
              <w:delText>46</w:delText>
            </w:r>
          </w:del>
        </w:p>
        <w:p w:rsidR="008C6841" w:rsidDel="00BB1926" w:rsidRDefault="006C1AF3">
          <w:pPr>
            <w:pStyle w:val="Verzeichnis3"/>
            <w:tabs>
              <w:tab w:val="left" w:pos="1200"/>
              <w:tab w:val="right" w:leader="dot" w:pos="9016"/>
            </w:tabs>
            <w:rPr>
              <w:del w:id="413" w:author="Kathrin Eichler" w:date="2013-10-11T12:49:00Z"/>
              <w:rFonts w:asciiTheme="minorHAnsi" w:hAnsiTheme="minorHAnsi"/>
              <w:noProof/>
              <w:lang w:val="de-DE" w:eastAsia="de-DE"/>
            </w:rPr>
          </w:pPr>
          <w:del w:id="414" w:author="Kathrin Eichler" w:date="2013-10-11T12:49:00Z">
            <w:r w:rsidRPr="006C1AF3">
              <w:rPr>
                <w:rPrChange w:id="415" w:author="Kathrin Eichler" w:date="2013-10-11T12:49:00Z">
                  <w:rPr>
                    <w:rStyle w:val="Hyperlink"/>
                    <w:noProof/>
                  </w:rPr>
                </w:rPrChange>
              </w:rPr>
              <w:delText>4.2.6</w:delText>
            </w:r>
            <w:r w:rsidR="008C6841" w:rsidDel="00BB1926">
              <w:rPr>
                <w:rFonts w:asciiTheme="minorHAnsi" w:hAnsiTheme="minorHAnsi"/>
                <w:noProof/>
                <w:lang w:val="de-DE" w:eastAsia="de-DE"/>
              </w:rPr>
              <w:tab/>
            </w:r>
            <w:r w:rsidRPr="006C1AF3">
              <w:rPr>
                <w:rPrChange w:id="416" w:author="Kathrin Eichler" w:date="2013-10-11T12:49:00Z">
                  <w:rPr>
                    <w:rStyle w:val="Hyperlink"/>
                    <w:noProof/>
                  </w:rPr>
                </w:rPrChange>
              </w:rPr>
              <w:delText>ModifierAnnotation (eu.excitement.type.tl)</w:delText>
            </w:r>
            <w:r w:rsidR="008C6841" w:rsidDel="00BB1926">
              <w:rPr>
                <w:noProof/>
                <w:webHidden/>
              </w:rPr>
              <w:tab/>
            </w:r>
            <w:r w:rsidR="00D76112" w:rsidDel="00BB1926">
              <w:rPr>
                <w:noProof/>
                <w:webHidden/>
              </w:rPr>
              <w:delText>46</w:delText>
            </w:r>
          </w:del>
        </w:p>
        <w:p w:rsidR="008C6841" w:rsidDel="00BB1926" w:rsidRDefault="006C1AF3">
          <w:pPr>
            <w:pStyle w:val="Verzeichnis3"/>
            <w:tabs>
              <w:tab w:val="left" w:pos="1200"/>
              <w:tab w:val="right" w:leader="dot" w:pos="9016"/>
            </w:tabs>
            <w:rPr>
              <w:del w:id="417" w:author="Kathrin Eichler" w:date="2013-10-11T12:49:00Z"/>
              <w:rFonts w:asciiTheme="minorHAnsi" w:hAnsiTheme="minorHAnsi"/>
              <w:noProof/>
              <w:lang w:val="de-DE" w:eastAsia="de-DE"/>
            </w:rPr>
          </w:pPr>
          <w:del w:id="418" w:author="Kathrin Eichler" w:date="2013-10-11T12:49:00Z">
            <w:r w:rsidRPr="006C1AF3">
              <w:rPr>
                <w:rPrChange w:id="419" w:author="Kathrin Eichler" w:date="2013-10-11T12:49:00Z">
                  <w:rPr>
                    <w:rStyle w:val="Hyperlink"/>
                    <w:noProof/>
                  </w:rPr>
                </w:rPrChange>
              </w:rPr>
              <w:delText>4.2.7</w:delText>
            </w:r>
            <w:r w:rsidR="008C6841" w:rsidDel="00BB1926">
              <w:rPr>
                <w:rFonts w:asciiTheme="minorHAnsi" w:hAnsiTheme="minorHAnsi"/>
                <w:noProof/>
                <w:lang w:val="de-DE" w:eastAsia="de-DE"/>
              </w:rPr>
              <w:tab/>
            </w:r>
            <w:r w:rsidRPr="006C1AF3">
              <w:rPr>
                <w:rPrChange w:id="420" w:author="Kathrin Eichler" w:date="2013-10-11T12:49:00Z">
                  <w:rPr>
                    <w:rStyle w:val="Hyperlink"/>
                    <w:noProof/>
                  </w:rPr>
                </w:rPrChange>
              </w:rPr>
              <w:delText>CategoryAnnotation (eu.excitement.type.tl)</w:delText>
            </w:r>
            <w:r w:rsidR="008C6841" w:rsidDel="00BB1926">
              <w:rPr>
                <w:noProof/>
                <w:webHidden/>
              </w:rPr>
              <w:tab/>
            </w:r>
            <w:r w:rsidR="00D76112" w:rsidDel="00BB1926">
              <w:rPr>
                <w:noProof/>
                <w:webHidden/>
              </w:rPr>
              <w:delText>47</w:delText>
            </w:r>
          </w:del>
        </w:p>
        <w:p w:rsidR="008C6841" w:rsidDel="00BB1926" w:rsidRDefault="006C1AF3">
          <w:pPr>
            <w:pStyle w:val="Verzeichnis3"/>
            <w:tabs>
              <w:tab w:val="left" w:pos="1200"/>
              <w:tab w:val="right" w:leader="dot" w:pos="9016"/>
            </w:tabs>
            <w:rPr>
              <w:del w:id="421" w:author="Kathrin Eichler" w:date="2013-10-11T12:49:00Z"/>
              <w:rFonts w:asciiTheme="minorHAnsi" w:hAnsiTheme="minorHAnsi"/>
              <w:noProof/>
              <w:lang w:val="de-DE" w:eastAsia="de-DE"/>
            </w:rPr>
          </w:pPr>
          <w:del w:id="422" w:author="Kathrin Eichler" w:date="2013-10-11T12:49:00Z">
            <w:r w:rsidRPr="006C1AF3">
              <w:rPr>
                <w:rPrChange w:id="423" w:author="Kathrin Eichler" w:date="2013-10-11T12:49:00Z">
                  <w:rPr>
                    <w:rStyle w:val="Hyperlink"/>
                    <w:noProof/>
                  </w:rPr>
                </w:rPrChange>
              </w:rPr>
              <w:delText>4.2.8</w:delText>
            </w:r>
            <w:r w:rsidR="008C6841" w:rsidDel="00BB1926">
              <w:rPr>
                <w:rFonts w:asciiTheme="minorHAnsi" w:hAnsiTheme="minorHAnsi"/>
                <w:noProof/>
                <w:lang w:val="de-DE" w:eastAsia="de-DE"/>
              </w:rPr>
              <w:tab/>
            </w:r>
            <w:r w:rsidRPr="006C1AF3">
              <w:rPr>
                <w:rPrChange w:id="424" w:author="Kathrin Eichler" w:date="2013-10-11T12:49:00Z">
                  <w:rPr>
                    <w:rStyle w:val="Hyperlink"/>
                    <w:noProof/>
                  </w:rPr>
                </w:rPrChange>
              </w:rPr>
              <w:delText>CategoryDecision (eu.excitement.type.tl)</w:delText>
            </w:r>
            <w:r w:rsidR="008C6841" w:rsidDel="00BB1926">
              <w:rPr>
                <w:noProof/>
                <w:webHidden/>
              </w:rPr>
              <w:tab/>
            </w:r>
            <w:r w:rsidR="00D76112" w:rsidDel="00BB1926">
              <w:rPr>
                <w:noProof/>
                <w:webHidden/>
              </w:rPr>
              <w:delText>48</w:delText>
            </w:r>
          </w:del>
        </w:p>
        <w:p w:rsidR="008C6841" w:rsidDel="00BB1926" w:rsidRDefault="006C1AF3">
          <w:pPr>
            <w:pStyle w:val="Verzeichnis1"/>
            <w:tabs>
              <w:tab w:val="left" w:pos="442"/>
              <w:tab w:val="right" w:leader="dot" w:pos="9016"/>
            </w:tabs>
            <w:rPr>
              <w:del w:id="425" w:author="Kathrin Eichler" w:date="2013-10-11T12:49:00Z"/>
              <w:rFonts w:asciiTheme="minorHAnsi" w:eastAsiaTheme="minorEastAsia" w:hAnsiTheme="minorHAnsi" w:cstheme="minorBidi"/>
              <w:noProof/>
              <w:szCs w:val="22"/>
            </w:rPr>
          </w:pPr>
          <w:del w:id="426" w:author="Kathrin Eichler" w:date="2013-10-11T12:49:00Z">
            <w:r w:rsidRPr="006C1AF3">
              <w:rPr>
                <w:rPrChange w:id="427" w:author="Kathrin Eichler" w:date="2013-10-11T12:49:00Z">
                  <w:rPr>
                    <w:rStyle w:val="Hyperlink"/>
                    <w:noProof/>
                    <w:lang w:bidi="he-IL"/>
                  </w:rPr>
                </w:rPrChange>
              </w:rPr>
              <w:delText>5.</w:delText>
            </w:r>
            <w:r w:rsidR="008C6841" w:rsidDel="00BB1926">
              <w:rPr>
                <w:rFonts w:asciiTheme="minorHAnsi" w:eastAsiaTheme="minorEastAsia" w:hAnsiTheme="minorHAnsi" w:cstheme="minorBidi"/>
                <w:noProof/>
                <w:szCs w:val="22"/>
              </w:rPr>
              <w:tab/>
            </w:r>
            <w:r w:rsidRPr="006C1AF3">
              <w:rPr>
                <w:rPrChange w:id="428" w:author="Kathrin Eichler" w:date="2013-10-11T12:49:00Z">
                  <w:rPr>
                    <w:rStyle w:val="Hyperlink"/>
                    <w:noProof/>
                    <w:lang w:bidi="he-IL"/>
                  </w:rPr>
                </w:rPrChange>
              </w:rPr>
              <w:delText>Interface Definitions for the WP6 Modules</w:delText>
            </w:r>
            <w:r w:rsidR="008C6841" w:rsidDel="00BB1926">
              <w:rPr>
                <w:noProof/>
                <w:webHidden/>
              </w:rPr>
              <w:tab/>
            </w:r>
            <w:r w:rsidR="00D76112" w:rsidDel="00BB1926">
              <w:rPr>
                <w:noProof/>
                <w:webHidden/>
              </w:rPr>
              <w:delText>49</w:delText>
            </w:r>
          </w:del>
        </w:p>
        <w:p w:rsidR="008C6841" w:rsidDel="00BB1926" w:rsidRDefault="006C1AF3">
          <w:pPr>
            <w:pStyle w:val="Verzeichnis2"/>
            <w:tabs>
              <w:tab w:val="left" w:pos="720"/>
              <w:tab w:val="right" w:leader="dot" w:pos="9016"/>
            </w:tabs>
            <w:rPr>
              <w:del w:id="429" w:author="Kathrin Eichler" w:date="2013-10-11T12:49:00Z"/>
              <w:rFonts w:asciiTheme="minorHAnsi" w:eastAsiaTheme="minorEastAsia" w:hAnsiTheme="minorHAnsi" w:cstheme="minorBidi"/>
              <w:noProof/>
              <w:szCs w:val="22"/>
            </w:rPr>
          </w:pPr>
          <w:del w:id="430" w:author="Kathrin Eichler" w:date="2013-10-11T12:49:00Z">
            <w:r w:rsidRPr="006C1AF3">
              <w:rPr>
                <w:rPrChange w:id="431" w:author="Kathrin Eichler" w:date="2013-10-11T12:49:00Z">
                  <w:rPr>
                    <w:rStyle w:val="Hyperlink"/>
                    <w:noProof/>
                  </w:rPr>
                </w:rPrChange>
              </w:rPr>
              <w:delText>5.1</w:delText>
            </w:r>
            <w:r w:rsidR="008C6841" w:rsidDel="00BB1926">
              <w:rPr>
                <w:rFonts w:asciiTheme="minorHAnsi" w:eastAsiaTheme="minorEastAsia" w:hAnsiTheme="minorHAnsi" w:cstheme="minorBidi"/>
                <w:noProof/>
                <w:szCs w:val="22"/>
              </w:rPr>
              <w:tab/>
            </w:r>
            <w:r w:rsidRPr="006C1AF3">
              <w:rPr>
                <w:rPrChange w:id="432" w:author="Kathrin Eichler" w:date="2013-10-11T12:49:00Z">
                  <w:rPr>
                    <w:rStyle w:val="Hyperlink"/>
                    <w:noProof/>
                  </w:rPr>
                </w:rPrChange>
              </w:rPr>
              <w:delText>Interfaces of Decomposition Components</w:delText>
            </w:r>
            <w:r w:rsidR="008C6841" w:rsidDel="00BB1926">
              <w:rPr>
                <w:noProof/>
                <w:webHidden/>
              </w:rPr>
              <w:tab/>
            </w:r>
            <w:r w:rsidR="00D76112" w:rsidDel="00BB1926">
              <w:rPr>
                <w:noProof/>
                <w:webHidden/>
              </w:rPr>
              <w:delText>49</w:delText>
            </w:r>
          </w:del>
        </w:p>
        <w:p w:rsidR="008C6841" w:rsidDel="00BB1926" w:rsidRDefault="006C1AF3">
          <w:pPr>
            <w:pStyle w:val="Verzeichnis3"/>
            <w:tabs>
              <w:tab w:val="left" w:pos="1200"/>
              <w:tab w:val="right" w:leader="dot" w:pos="9016"/>
            </w:tabs>
            <w:rPr>
              <w:del w:id="433" w:author="Kathrin Eichler" w:date="2013-10-11T12:49:00Z"/>
              <w:rFonts w:asciiTheme="minorHAnsi" w:hAnsiTheme="minorHAnsi"/>
              <w:noProof/>
              <w:lang w:val="de-DE" w:eastAsia="de-DE"/>
            </w:rPr>
          </w:pPr>
          <w:del w:id="434" w:author="Kathrin Eichler" w:date="2013-10-11T12:49:00Z">
            <w:r w:rsidRPr="006C1AF3">
              <w:rPr>
                <w:rPrChange w:id="435" w:author="Kathrin Eichler" w:date="2013-10-11T12:49:00Z">
                  <w:rPr>
                    <w:rStyle w:val="Hyperlink"/>
                    <w:noProof/>
                  </w:rPr>
                </w:rPrChange>
              </w:rPr>
              <w:delText>5.1.1</w:delText>
            </w:r>
            <w:r w:rsidR="008C6841" w:rsidDel="00BB1926">
              <w:rPr>
                <w:rFonts w:asciiTheme="minorHAnsi" w:hAnsiTheme="minorHAnsi"/>
                <w:noProof/>
                <w:lang w:val="de-DE" w:eastAsia="de-DE"/>
              </w:rPr>
              <w:tab/>
            </w:r>
            <w:r w:rsidRPr="006C1AF3">
              <w:rPr>
                <w:rPrChange w:id="436" w:author="Kathrin Eichler" w:date="2013-10-11T12:49:00Z">
                  <w:rPr>
                    <w:rStyle w:val="Hyperlink"/>
                    <w:noProof/>
                  </w:rPr>
                </w:rPrChange>
              </w:rPr>
              <w:delText>Fragment Annotator Module: interface FragmentAnnotator  (eu.excitementproject.tl.decomposition.api)</w:delText>
            </w:r>
            <w:r w:rsidR="008C6841" w:rsidDel="00BB1926">
              <w:rPr>
                <w:noProof/>
                <w:webHidden/>
              </w:rPr>
              <w:tab/>
            </w:r>
            <w:r w:rsidR="00D76112" w:rsidDel="00BB1926">
              <w:rPr>
                <w:noProof/>
                <w:webHidden/>
              </w:rPr>
              <w:delText>49</w:delText>
            </w:r>
          </w:del>
        </w:p>
        <w:p w:rsidR="008C6841" w:rsidDel="00BB1926" w:rsidRDefault="006C1AF3">
          <w:pPr>
            <w:pStyle w:val="Verzeichnis3"/>
            <w:tabs>
              <w:tab w:val="left" w:pos="1200"/>
              <w:tab w:val="right" w:leader="dot" w:pos="9016"/>
            </w:tabs>
            <w:rPr>
              <w:del w:id="437" w:author="Kathrin Eichler" w:date="2013-10-11T12:49:00Z"/>
              <w:rFonts w:asciiTheme="minorHAnsi" w:hAnsiTheme="minorHAnsi"/>
              <w:noProof/>
              <w:lang w:val="de-DE" w:eastAsia="de-DE"/>
            </w:rPr>
          </w:pPr>
          <w:del w:id="438" w:author="Kathrin Eichler" w:date="2013-10-11T12:49:00Z">
            <w:r w:rsidRPr="006C1AF3">
              <w:rPr>
                <w:rPrChange w:id="439" w:author="Kathrin Eichler" w:date="2013-10-11T12:49:00Z">
                  <w:rPr>
                    <w:rStyle w:val="Hyperlink"/>
                    <w:noProof/>
                  </w:rPr>
                </w:rPrChange>
              </w:rPr>
              <w:delText>5.1.2</w:delText>
            </w:r>
            <w:r w:rsidR="008C6841" w:rsidDel="00BB1926">
              <w:rPr>
                <w:rFonts w:asciiTheme="minorHAnsi" w:hAnsiTheme="minorHAnsi"/>
                <w:noProof/>
                <w:lang w:val="de-DE" w:eastAsia="de-DE"/>
              </w:rPr>
              <w:tab/>
            </w:r>
            <w:r w:rsidRPr="006C1AF3">
              <w:rPr>
                <w:rPrChange w:id="440" w:author="Kathrin Eichler" w:date="2013-10-11T12:49:00Z">
                  <w:rPr>
                    <w:rStyle w:val="Hyperlink"/>
                    <w:noProof/>
                  </w:rPr>
                </w:rPrChange>
              </w:rPr>
              <w:delText>Modifier Annotator Module: interface ModifierAnnotator (eu.excitementproject.tl.decomposition.api)</w:delText>
            </w:r>
            <w:r w:rsidR="008C6841" w:rsidDel="00BB1926">
              <w:rPr>
                <w:noProof/>
                <w:webHidden/>
              </w:rPr>
              <w:tab/>
            </w:r>
            <w:r w:rsidR="00D76112" w:rsidDel="00BB1926">
              <w:rPr>
                <w:noProof/>
                <w:webHidden/>
              </w:rPr>
              <w:delText>50</w:delText>
            </w:r>
          </w:del>
        </w:p>
        <w:p w:rsidR="008C6841" w:rsidDel="00BB1926" w:rsidRDefault="006C1AF3">
          <w:pPr>
            <w:pStyle w:val="Verzeichnis3"/>
            <w:tabs>
              <w:tab w:val="left" w:pos="1200"/>
              <w:tab w:val="right" w:leader="dot" w:pos="9016"/>
            </w:tabs>
            <w:rPr>
              <w:del w:id="441" w:author="Kathrin Eichler" w:date="2013-10-11T12:49:00Z"/>
              <w:rFonts w:asciiTheme="minorHAnsi" w:hAnsiTheme="minorHAnsi"/>
              <w:noProof/>
              <w:lang w:val="de-DE" w:eastAsia="de-DE"/>
            </w:rPr>
          </w:pPr>
          <w:del w:id="442" w:author="Kathrin Eichler" w:date="2013-10-11T12:49:00Z">
            <w:r w:rsidRPr="006C1AF3">
              <w:rPr>
                <w:rPrChange w:id="443" w:author="Kathrin Eichler" w:date="2013-10-11T12:49:00Z">
                  <w:rPr>
                    <w:rStyle w:val="Hyperlink"/>
                    <w:noProof/>
                  </w:rPr>
                </w:rPrChange>
              </w:rPr>
              <w:delText>5.1.3</w:delText>
            </w:r>
            <w:r w:rsidR="008C6841" w:rsidDel="00BB1926">
              <w:rPr>
                <w:rFonts w:asciiTheme="minorHAnsi" w:hAnsiTheme="minorHAnsi"/>
                <w:noProof/>
                <w:lang w:val="de-DE" w:eastAsia="de-DE"/>
              </w:rPr>
              <w:tab/>
            </w:r>
            <w:r w:rsidRPr="006C1AF3">
              <w:rPr>
                <w:rPrChange w:id="444" w:author="Kathrin Eichler" w:date="2013-10-11T12:49:00Z">
                  <w:rPr>
                    <w:rStyle w:val="Hyperlink"/>
                    <w:noProof/>
                  </w:rPr>
                </w:rPrChange>
              </w:rPr>
              <w:delText>Fragment Graph Generator Module:  interface FragmentGraphGenerator (eu.excitementproject.tl.decomposition.api)</w:delText>
            </w:r>
            <w:r w:rsidR="008C6841" w:rsidDel="00BB1926">
              <w:rPr>
                <w:noProof/>
                <w:webHidden/>
              </w:rPr>
              <w:tab/>
            </w:r>
            <w:r w:rsidR="00D76112" w:rsidDel="00BB1926">
              <w:rPr>
                <w:noProof/>
                <w:webHidden/>
              </w:rPr>
              <w:delText>51</w:delText>
            </w:r>
          </w:del>
        </w:p>
        <w:p w:rsidR="008C6841" w:rsidDel="00BB1926" w:rsidRDefault="006C1AF3">
          <w:pPr>
            <w:pStyle w:val="Verzeichnis2"/>
            <w:tabs>
              <w:tab w:val="left" w:pos="720"/>
              <w:tab w:val="right" w:leader="dot" w:pos="9016"/>
            </w:tabs>
            <w:rPr>
              <w:del w:id="445" w:author="Kathrin Eichler" w:date="2013-10-11T12:49:00Z"/>
              <w:rFonts w:asciiTheme="minorHAnsi" w:eastAsiaTheme="minorEastAsia" w:hAnsiTheme="minorHAnsi" w:cstheme="minorBidi"/>
              <w:noProof/>
              <w:szCs w:val="22"/>
            </w:rPr>
          </w:pPr>
          <w:del w:id="446" w:author="Kathrin Eichler" w:date="2013-10-11T12:49:00Z">
            <w:r w:rsidRPr="006C1AF3">
              <w:rPr>
                <w:rPrChange w:id="447" w:author="Kathrin Eichler" w:date="2013-10-11T12:49:00Z">
                  <w:rPr>
                    <w:rStyle w:val="Hyperlink"/>
                    <w:noProof/>
                  </w:rPr>
                </w:rPrChange>
              </w:rPr>
              <w:delText>5.2</w:delText>
            </w:r>
            <w:r w:rsidR="008C6841" w:rsidDel="00BB1926">
              <w:rPr>
                <w:rFonts w:asciiTheme="minorHAnsi" w:eastAsiaTheme="minorEastAsia" w:hAnsiTheme="minorHAnsi" w:cstheme="minorBidi"/>
                <w:noProof/>
                <w:szCs w:val="22"/>
              </w:rPr>
              <w:tab/>
            </w:r>
            <w:r w:rsidRPr="006C1AF3">
              <w:rPr>
                <w:rPrChange w:id="448" w:author="Kathrin Eichler" w:date="2013-10-11T12:49:00Z">
                  <w:rPr>
                    <w:rStyle w:val="Hyperlink"/>
                    <w:noProof/>
                  </w:rPr>
                </w:rPrChange>
              </w:rPr>
              <w:delText>Interfaces of Composition Components</w:delText>
            </w:r>
            <w:r w:rsidR="008C6841" w:rsidDel="00BB1926">
              <w:rPr>
                <w:noProof/>
                <w:webHidden/>
              </w:rPr>
              <w:tab/>
            </w:r>
            <w:r w:rsidR="00D76112" w:rsidDel="00BB1926">
              <w:rPr>
                <w:noProof/>
                <w:webHidden/>
              </w:rPr>
              <w:delText>52</w:delText>
            </w:r>
          </w:del>
        </w:p>
        <w:p w:rsidR="008C6841" w:rsidDel="00BB1926" w:rsidRDefault="006C1AF3">
          <w:pPr>
            <w:pStyle w:val="Verzeichnis3"/>
            <w:tabs>
              <w:tab w:val="left" w:pos="1200"/>
              <w:tab w:val="right" w:leader="dot" w:pos="9016"/>
            </w:tabs>
            <w:rPr>
              <w:del w:id="449" w:author="Kathrin Eichler" w:date="2013-10-11T12:49:00Z"/>
              <w:rFonts w:asciiTheme="minorHAnsi" w:hAnsiTheme="minorHAnsi"/>
              <w:noProof/>
              <w:lang w:val="de-DE" w:eastAsia="de-DE"/>
            </w:rPr>
          </w:pPr>
          <w:del w:id="450" w:author="Kathrin Eichler" w:date="2013-10-11T12:49:00Z">
            <w:r w:rsidRPr="006C1AF3">
              <w:rPr>
                <w:rPrChange w:id="451" w:author="Kathrin Eichler" w:date="2013-10-11T12:49:00Z">
                  <w:rPr>
                    <w:rStyle w:val="Hyperlink"/>
                    <w:noProof/>
                  </w:rPr>
                </w:rPrChange>
              </w:rPr>
              <w:delText>5.2.1</w:delText>
            </w:r>
            <w:r w:rsidR="008C6841" w:rsidDel="00BB1926">
              <w:rPr>
                <w:rFonts w:asciiTheme="minorHAnsi" w:hAnsiTheme="minorHAnsi"/>
                <w:noProof/>
                <w:lang w:val="de-DE" w:eastAsia="de-DE"/>
              </w:rPr>
              <w:tab/>
            </w:r>
            <w:r w:rsidRPr="006C1AF3">
              <w:rPr>
                <w:rPrChange w:id="452" w:author="Kathrin Eichler" w:date="2013-10-11T12:49:00Z">
                  <w:rPr>
                    <w:rStyle w:val="Hyperlink"/>
                    <w:noProof/>
                  </w:rPr>
                </w:rPrChange>
              </w:rPr>
              <w:delText>Graph Merger Module: interface GraphMerger (eu.excitementproject.tl.composition.api)</w:delText>
            </w:r>
            <w:r w:rsidR="008C6841" w:rsidDel="00BB1926">
              <w:rPr>
                <w:noProof/>
                <w:webHidden/>
              </w:rPr>
              <w:tab/>
            </w:r>
            <w:r w:rsidR="00D76112" w:rsidDel="00BB1926">
              <w:rPr>
                <w:noProof/>
                <w:webHidden/>
              </w:rPr>
              <w:delText>52</w:delText>
            </w:r>
          </w:del>
        </w:p>
        <w:p w:rsidR="008C6841" w:rsidDel="00BB1926" w:rsidRDefault="006C1AF3">
          <w:pPr>
            <w:pStyle w:val="Verzeichnis3"/>
            <w:tabs>
              <w:tab w:val="left" w:pos="1200"/>
              <w:tab w:val="right" w:leader="dot" w:pos="9016"/>
            </w:tabs>
            <w:rPr>
              <w:del w:id="453" w:author="Kathrin Eichler" w:date="2013-10-11T12:49:00Z"/>
              <w:rFonts w:asciiTheme="minorHAnsi" w:hAnsiTheme="minorHAnsi"/>
              <w:noProof/>
              <w:lang w:val="de-DE" w:eastAsia="de-DE"/>
            </w:rPr>
          </w:pPr>
          <w:del w:id="454" w:author="Kathrin Eichler" w:date="2013-10-11T12:49:00Z">
            <w:r w:rsidRPr="006C1AF3">
              <w:rPr>
                <w:rPrChange w:id="455" w:author="Kathrin Eichler" w:date="2013-10-11T12:49:00Z">
                  <w:rPr>
                    <w:rStyle w:val="Hyperlink"/>
                    <w:noProof/>
                  </w:rPr>
                </w:rPrChange>
              </w:rPr>
              <w:delText>5.2.2</w:delText>
            </w:r>
            <w:r w:rsidR="008C6841" w:rsidDel="00BB1926">
              <w:rPr>
                <w:rFonts w:asciiTheme="minorHAnsi" w:hAnsiTheme="minorHAnsi"/>
                <w:noProof/>
                <w:lang w:val="de-DE" w:eastAsia="de-DE"/>
              </w:rPr>
              <w:tab/>
            </w:r>
            <w:r w:rsidRPr="006C1AF3">
              <w:rPr>
                <w:rPrChange w:id="456" w:author="Kathrin Eichler" w:date="2013-10-11T12:49:00Z">
                  <w:rPr>
                    <w:rStyle w:val="Hyperlink"/>
                    <w:noProof/>
                  </w:rPr>
                </w:rPrChange>
              </w:rPr>
              <w:delText>Collapsed Graph Generator Module:  interface CollapsedGraphGenerator (eu.excitementproject.tl.composition.api)</w:delText>
            </w:r>
            <w:r w:rsidR="008C6841" w:rsidDel="00BB1926">
              <w:rPr>
                <w:noProof/>
                <w:webHidden/>
              </w:rPr>
              <w:tab/>
            </w:r>
            <w:r w:rsidR="00D76112" w:rsidDel="00BB1926">
              <w:rPr>
                <w:noProof/>
                <w:webHidden/>
              </w:rPr>
              <w:delText>53</w:delText>
            </w:r>
          </w:del>
        </w:p>
        <w:p w:rsidR="008C6841" w:rsidDel="00BB1926" w:rsidRDefault="006C1AF3">
          <w:pPr>
            <w:pStyle w:val="Verzeichnis3"/>
            <w:tabs>
              <w:tab w:val="left" w:pos="1200"/>
              <w:tab w:val="right" w:leader="dot" w:pos="9016"/>
            </w:tabs>
            <w:rPr>
              <w:del w:id="457" w:author="Kathrin Eichler" w:date="2013-10-11T12:49:00Z"/>
              <w:rFonts w:asciiTheme="minorHAnsi" w:hAnsiTheme="minorHAnsi"/>
              <w:noProof/>
              <w:lang w:val="de-DE" w:eastAsia="de-DE"/>
            </w:rPr>
          </w:pPr>
          <w:del w:id="458" w:author="Kathrin Eichler" w:date="2013-10-11T12:49:00Z">
            <w:r w:rsidRPr="006C1AF3">
              <w:rPr>
                <w:rPrChange w:id="459" w:author="Kathrin Eichler" w:date="2013-10-11T12:49:00Z">
                  <w:rPr>
                    <w:rStyle w:val="Hyperlink"/>
                    <w:noProof/>
                  </w:rPr>
                </w:rPrChange>
              </w:rPr>
              <w:delText>5.2.3</w:delText>
            </w:r>
            <w:r w:rsidR="008C6841" w:rsidDel="00BB1926">
              <w:rPr>
                <w:rFonts w:asciiTheme="minorHAnsi" w:hAnsiTheme="minorHAnsi"/>
                <w:noProof/>
                <w:lang w:val="de-DE" w:eastAsia="de-DE"/>
              </w:rPr>
              <w:tab/>
            </w:r>
            <w:r w:rsidRPr="006C1AF3">
              <w:rPr>
                <w:rPrChange w:id="460" w:author="Kathrin Eichler" w:date="2013-10-11T12:49:00Z">
                  <w:rPr>
                    <w:rStyle w:val="Hyperlink"/>
                    <w:noProof/>
                  </w:rPr>
                </w:rPrChange>
              </w:rPr>
              <w:delText>Node Matcher Module: interface NodeMatcher (eu.excitementproject.tl.composition.api)</w:delText>
            </w:r>
            <w:r w:rsidR="008C6841" w:rsidDel="00BB1926">
              <w:rPr>
                <w:noProof/>
                <w:webHidden/>
              </w:rPr>
              <w:tab/>
            </w:r>
            <w:r w:rsidR="00D76112" w:rsidDel="00BB1926">
              <w:rPr>
                <w:noProof/>
                <w:webHidden/>
              </w:rPr>
              <w:delText>54</w:delText>
            </w:r>
          </w:del>
        </w:p>
        <w:p w:rsidR="008C6841" w:rsidDel="00BB1926" w:rsidRDefault="006C1AF3">
          <w:pPr>
            <w:pStyle w:val="Verzeichnis3"/>
            <w:tabs>
              <w:tab w:val="left" w:pos="1200"/>
              <w:tab w:val="right" w:leader="dot" w:pos="9016"/>
            </w:tabs>
            <w:rPr>
              <w:del w:id="461" w:author="Kathrin Eichler" w:date="2013-10-11T12:49:00Z"/>
              <w:rFonts w:asciiTheme="minorHAnsi" w:hAnsiTheme="minorHAnsi"/>
              <w:noProof/>
              <w:lang w:val="de-DE" w:eastAsia="de-DE"/>
            </w:rPr>
          </w:pPr>
          <w:del w:id="462" w:author="Kathrin Eichler" w:date="2013-10-11T12:49:00Z">
            <w:r w:rsidRPr="006C1AF3">
              <w:rPr>
                <w:rPrChange w:id="463" w:author="Kathrin Eichler" w:date="2013-10-11T12:49:00Z">
                  <w:rPr>
                    <w:rStyle w:val="Hyperlink"/>
                    <w:noProof/>
                  </w:rPr>
                </w:rPrChange>
              </w:rPr>
              <w:delText>5.2.4</w:delText>
            </w:r>
            <w:r w:rsidR="008C6841" w:rsidDel="00BB1926">
              <w:rPr>
                <w:rFonts w:asciiTheme="minorHAnsi" w:hAnsiTheme="minorHAnsi"/>
                <w:noProof/>
                <w:lang w:val="de-DE" w:eastAsia="de-DE"/>
              </w:rPr>
              <w:tab/>
            </w:r>
            <w:r w:rsidRPr="006C1AF3">
              <w:rPr>
                <w:rPrChange w:id="464" w:author="Kathrin Eichler" w:date="2013-10-11T12:49:00Z">
                  <w:rPr>
                    <w:rStyle w:val="Hyperlink"/>
                    <w:noProof/>
                  </w:rPr>
                </w:rPrChange>
              </w:rPr>
              <w:delText>Category Annotator Module: interface CategoryAnnotator (eu.excitementproject.tl.composition.api)</w:delText>
            </w:r>
            <w:r w:rsidR="008C6841" w:rsidDel="00BB1926">
              <w:rPr>
                <w:noProof/>
                <w:webHidden/>
              </w:rPr>
              <w:tab/>
            </w:r>
            <w:r w:rsidR="00D76112" w:rsidDel="00BB1926">
              <w:rPr>
                <w:noProof/>
                <w:webHidden/>
              </w:rPr>
              <w:delText>56</w:delText>
            </w:r>
          </w:del>
        </w:p>
        <w:p w:rsidR="008C6841" w:rsidDel="00BB1926" w:rsidRDefault="006C1AF3">
          <w:pPr>
            <w:pStyle w:val="Verzeichnis2"/>
            <w:tabs>
              <w:tab w:val="left" w:pos="720"/>
              <w:tab w:val="right" w:leader="dot" w:pos="9016"/>
            </w:tabs>
            <w:rPr>
              <w:del w:id="465" w:author="Kathrin Eichler" w:date="2013-10-11T12:49:00Z"/>
              <w:rFonts w:asciiTheme="minorHAnsi" w:eastAsiaTheme="minorEastAsia" w:hAnsiTheme="minorHAnsi" w:cstheme="minorBidi"/>
              <w:noProof/>
              <w:szCs w:val="22"/>
            </w:rPr>
          </w:pPr>
          <w:del w:id="466" w:author="Kathrin Eichler" w:date="2013-10-11T12:49:00Z">
            <w:r w:rsidRPr="006C1AF3">
              <w:rPr>
                <w:rPrChange w:id="467" w:author="Kathrin Eichler" w:date="2013-10-11T12:49:00Z">
                  <w:rPr>
                    <w:rStyle w:val="Hyperlink"/>
                    <w:noProof/>
                  </w:rPr>
                </w:rPrChange>
              </w:rPr>
              <w:delText>5.3</w:delText>
            </w:r>
            <w:r w:rsidR="008C6841" w:rsidDel="00BB1926">
              <w:rPr>
                <w:rFonts w:asciiTheme="minorHAnsi" w:eastAsiaTheme="minorEastAsia" w:hAnsiTheme="minorHAnsi" w:cstheme="minorBidi"/>
                <w:noProof/>
                <w:szCs w:val="22"/>
              </w:rPr>
              <w:tab/>
            </w:r>
            <w:r w:rsidRPr="006C1AF3">
              <w:rPr>
                <w:rPrChange w:id="468" w:author="Kathrin Eichler" w:date="2013-10-11T12:49:00Z">
                  <w:rPr>
                    <w:rStyle w:val="Hyperlink"/>
                    <w:noProof/>
                  </w:rPr>
                </w:rPrChange>
              </w:rPr>
              <w:delText>Top Level Interface Definition</w:delText>
            </w:r>
            <w:r w:rsidR="008C6841" w:rsidDel="00BB1926">
              <w:rPr>
                <w:noProof/>
                <w:webHidden/>
              </w:rPr>
              <w:tab/>
            </w:r>
            <w:r w:rsidR="00D76112" w:rsidDel="00BB1926">
              <w:rPr>
                <w:noProof/>
                <w:webHidden/>
              </w:rPr>
              <w:delText>58</w:delText>
            </w:r>
          </w:del>
        </w:p>
        <w:p w:rsidR="008C6841" w:rsidDel="00BB1926" w:rsidRDefault="006C1AF3">
          <w:pPr>
            <w:pStyle w:val="Verzeichnis3"/>
            <w:tabs>
              <w:tab w:val="left" w:pos="1200"/>
              <w:tab w:val="right" w:leader="dot" w:pos="9016"/>
            </w:tabs>
            <w:rPr>
              <w:del w:id="469" w:author="Kathrin Eichler" w:date="2013-10-11T12:49:00Z"/>
              <w:rFonts w:asciiTheme="minorHAnsi" w:hAnsiTheme="minorHAnsi"/>
              <w:noProof/>
              <w:lang w:val="de-DE" w:eastAsia="de-DE"/>
            </w:rPr>
          </w:pPr>
          <w:del w:id="470" w:author="Kathrin Eichler" w:date="2013-10-11T12:49:00Z">
            <w:r w:rsidRPr="006C1AF3">
              <w:rPr>
                <w:rPrChange w:id="471" w:author="Kathrin Eichler" w:date="2013-10-11T12:49:00Z">
                  <w:rPr>
                    <w:rStyle w:val="Hyperlink"/>
                    <w:noProof/>
                  </w:rPr>
                </w:rPrChange>
              </w:rPr>
              <w:delText>5.3.1</w:delText>
            </w:r>
            <w:r w:rsidR="008C6841" w:rsidDel="00BB1926">
              <w:rPr>
                <w:rFonts w:asciiTheme="minorHAnsi" w:hAnsiTheme="minorHAnsi"/>
                <w:noProof/>
                <w:lang w:val="de-DE" w:eastAsia="de-DE"/>
              </w:rPr>
              <w:tab/>
            </w:r>
            <w:r w:rsidRPr="006C1AF3">
              <w:rPr>
                <w:rPrChange w:id="472" w:author="Kathrin Eichler" w:date="2013-10-11T12:49:00Z">
                  <w:rPr>
                    <w:rStyle w:val="Hyperlink"/>
                    <w:noProof/>
                  </w:rPr>
                </w:rPrChange>
              </w:rPr>
              <w:delText>Introduction to the Top Level</w:delText>
            </w:r>
            <w:r w:rsidR="008C6841" w:rsidDel="00BB1926">
              <w:rPr>
                <w:noProof/>
                <w:webHidden/>
              </w:rPr>
              <w:tab/>
            </w:r>
            <w:r w:rsidR="00D76112" w:rsidDel="00BB1926">
              <w:rPr>
                <w:noProof/>
                <w:webHidden/>
              </w:rPr>
              <w:delText>58</w:delText>
            </w:r>
          </w:del>
        </w:p>
        <w:p w:rsidR="008C6841" w:rsidDel="00BB1926" w:rsidRDefault="006C1AF3">
          <w:pPr>
            <w:pStyle w:val="Verzeichnis3"/>
            <w:tabs>
              <w:tab w:val="left" w:pos="1200"/>
              <w:tab w:val="right" w:leader="dot" w:pos="9016"/>
            </w:tabs>
            <w:rPr>
              <w:del w:id="473" w:author="Kathrin Eichler" w:date="2013-10-11T12:49:00Z"/>
              <w:rFonts w:asciiTheme="minorHAnsi" w:hAnsiTheme="minorHAnsi"/>
              <w:noProof/>
              <w:lang w:val="de-DE" w:eastAsia="de-DE"/>
            </w:rPr>
          </w:pPr>
          <w:del w:id="474" w:author="Kathrin Eichler" w:date="2013-10-11T12:49:00Z">
            <w:r w:rsidRPr="006C1AF3">
              <w:rPr>
                <w:rPrChange w:id="475" w:author="Kathrin Eichler" w:date="2013-10-11T12:49:00Z">
                  <w:rPr>
                    <w:rStyle w:val="Hyperlink"/>
                    <w:noProof/>
                  </w:rPr>
                </w:rPrChange>
              </w:rPr>
              <w:delText>5.3.1</w:delText>
            </w:r>
            <w:r w:rsidR="008C6841" w:rsidDel="00BB1926">
              <w:rPr>
                <w:rFonts w:asciiTheme="minorHAnsi" w:hAnsiTheme="minorHAnsi"/>
                <w:noProof/>
                <w:lang w:val="de-DE" w:eastAsia="de-DE"/>
              </w:rPr>
              <w:tab/>
            </w:r>
            <w:r w:rsidRPr="006C1AF3">
              <w:rPr>
                <w:rPrChange w:id="476" w:author="Kathrin Eichler" w:date="2013-10-11T12:49:00Z">
                  <w:rPr>
                    <w:rStyle w:val="Hyperlink"/>
                    <w:noProof/>
                  </w:rPr>
                </w:rPrChange>
              </w:rPr>
              <w:delText>Use Case 1 Top Level API: interface UseCaseOneRunner (eu.excitementproject.tl.toplevel.api)</w:delText>
            </w:r>
            <w:r w:rsidR="008C6841" w:rsidDel="00BB1926">
              <w:rPr>
                <w:noProof/>
                <w:webHidden/>
              </w:rPr>
              <w:tab/>
            </w:r>
            <w:r w:rsidR="00D76112" w:rsidDel="00BB1926">
              <w:rPr>
                <w:noProof/>
                <w:webHidden/>
              </w:rPr>
              <w:delText>59</w:delText>
            </w:r>
          </w:del>
        </w:p>
        <w:p w:rsidR="008C6841" w:rsidDel="00BB1926" w:rsidRDefault="006C1AF3">
          <w:pPr>
            <w:pStyle w:val="Verzeichnis3"/>
            <w:tabs>
              <w:tab w:val="left" w:pos="1200"/>
              <w:tab w:val="right" w:leader="dot" w:pos="9016"/>
            </w:tabs>
            <w:rPr>
              <w:del w:id="477" w:author="Kathrin Eichler" w:date="2013-10-11T12:49:00Z"/>
              <w:rFonts w:asciiTheme="minorHAnsi" w:hAnsiTheme="minorHAnsi"/>
              <w:noProof/>
              <w:lang w:val="de-DE" w:eastAsia="de-DE"/>
            </w:rPr>
          </w:pPr>
          <w:del w:id="478" w:author="Kathrin Eichler" w:date="2013-10-11T12:49:00Z">
            <w:r w:rsidRPr="006C1AF3">
              <w:rPr>
                <w:rPrChange w:id="479" w:author="Kathrin Eichler" w:date="2013-10-11T12:49:00Z">
                  <w:rPr>
                    <w:rStyle w:val="Hyperlink"/>
                    <w:noProof/>
                  </w:rPr>
                </w:rPrChange>
              </w:rPr>
              <w:lastRenderedPageBreak/>
              <w:delText>5.3.2</w:delText>
            </w:r>
            <w:r w:rsidR="008C6841" w:rsidDel="00BB1926">
              <w:rPr>
                <w:rFonts w:asciiTheme="minorHAnsi" w:hAnsiTheme="minorHAnsi"/>
                <w:noProof/>
                <w:lang w:val="de-DE" w:eastAsia="de-DE"/>
              </w:rPr>
              <w:tab/>
            </w:r>
            <w:r w:rsidRPr="006C1AF3">
              <w:rPr>
                <w:rPrChange w:id="480" w:author="Kathrin Eichler" w:date="2013-10-11T12:49:00Z">
                  <w:rPr>
                    <w:rStyle w:val="Hyperlink"/>
                    <w:noProof/>
                  </w:rPr>
                </w:rPrChange>
              </w:rPr>
              <w:delText>Use Case 2 Top Level API: interface UseCaseTwoRunner (eu.excitementproject.tl.toplevel.api)</w:delText>
            </w:r>
            <w:r w:rsidR="008C6841" w:rsidDel="00BB1926">
              <w:rPr>
                <w:noProof/>
                <w:webHidden/>
              </w:rPr>
              <w:tab/>
            </w:r>
            <w:r w:rsidR="00D76112" w:rsidDel="00BB1926">
              <w:rPr>
                <w:noProof/>
                <w:webHidden/>
              </w:rPr>
              <w:delText>60</w:delText>
            </w:r>
          </w:del>
        </w:p>
        <w:p w:rsidR="008C6841" w:rsidDel="00BB1926" w:rsidRDefault="006C1AF3">
          <w:pPr>
            <w:pStyle w:val="Verzeichnis1"/>
            <w:tabs>
              <w:tab w:val="left" w:pos="442"/>
              <w:tab w:val="right" w:leader="dot" w:pos="9016"/>
            </w:tabs>
            <w:rPr>
              <w:del w:id="481" w:author="Kathrin Eichler" w:date="2013-10-11T12:49:00Z"/>
              <w:rFonts w:asciiTheme="minorHAnsi" w:eastAsiaTheme="minorEastAsia" w:hAnsiTheme="minorHAnsi" w:cstheme="minorBidi"/>
              <w:noProof/>
              <w:szCs w:val="22"/>
            </w:rPr>
          </w:pPr>
          <w:del w:id="482" w:author="Kathrin Eichler" w:date="2013-10-11T12:49:00Z">
            <w:r w:rsidRPr="006C1AF3">
              <w:rPr>
                <w:rPrChange w:id="483" w:author="Kathrin Eichler" w:date="2013-10-11T12:49:00Z">
                  <w:rPr>
                    <w:rStyle w:val="Hyperlink"/>
                    <w:noProof/>
                    <w:lang w:bidi="he-IL"/>
                  </w:rPr>
                </w:rPrChange>
              </w:rPr>
              <w:delText>6.</w:delText>
            </w:r>
            <w:r w:rsidR="008C6841" w:rsidDel="00BB1926">
              <w:rPr>
                <w:rFonts w:asciiTheme="minorHAnsi" w:eastAsiaTheme="minorEastAsia" w:hAnsiTheme="minorHAnsi" w:cstheme="minorBidi"/>
                <w:noProof/>
                <w:szCs w:val="22"/>
              </w:rPr>
              <w:tab/>
            </w:r>
            <w:r w:rsidRPr="006C1AF3">
              <w:rPr>
                <w:rPrChange w:id="484" w:author="Kathrin Eichler" w:date="2013-10-11T12:49:00Z">
                  <w:rPr>
                    <w:rStyle w:val="Hyperlink"/>
                    <w:noProof/>
                    <w:lang w:bidi="he-IL"/>
                  </w:rPr>
                </w:rPrChange>
              </w:rPr>
              <w:delText>Implementation of the Prototype</w:delText>
            </w:r>
            <w:r w:rsidR="008C6841" w:rsidDel="00BB1926">
              <w:rPr>
                <w:noProof/>
                <w:webHidden/>
              </w:rPr>
              <w:tab/>
            </w:r>
            <w:r w:rsidR="00D76112" w:rsidDel="00BB1926">
              <w:rPr>
                <w:noProof/>
                <w:webHidden/>
              </w:rPr>
              <w:delText>62</w:delText>
            </w:r>
          </w:del>
        </w:p>
        <w:p w:rsidR="008C6841" w:rsidDel="00BB1926" w:rsidRDefault="006C1AF3">
          <w:pPr>
            <w:pStyle w:val="Verzeichnis2"/>
            <w:tabs>
              <w:tab w:val="left" w:pos="720"/>
              <w:tab w:val="right" w:leader="dot" w:pos="9016"/>
            </w:tabs>
            <w:rPr>
              <w:del w:id="485" w:author="Kathrin Eichler" w:date="2013-10-11T12:49:00Z"/>
              <w:rFonts w:asciiTheme="minorHAnsi" w:eastAsiaTheme="minorEastAsia" w:hAnsiTheme="minorHAnsi" w:cstheme="minorBidi"/>
              <w:noProof/>
              <w:szCs w:val="22"/>
            </w:rPr>
          </w:pPr>
          <w:del w:id="486" w:author="Kathrin Eichler" w:date="2013-10-11T12:49:00Z">
            <w:r w:rsidRPr="006C1AF3">
              <w:rPr>
                <w:rPrChange w:id="487" w:author="Kathrin Eichler" w:date="2013-10-11T12:49:00Z">
                  <w:rPr>
                    <w:rStyle w:val="Hyperlink"/>
                    <w:noProof/>
                  </w:rPr>
                </w:rPrChange>
              </w:rPr>
              <w:delText>6.1</w:delText>
            </w:r>
            <w:r w:rsidR="008C6841" w:rsidDel="00BB1926">
              <w:rPr>
                <w:rFonts w:asciiTheme="minorHAnsi" w:eastAsiaTheme="minorEastAsia" w:hAnsiTheme="minorHAnsi" w:cstheme="minorBidi"/>
                <w:noProof/>
                <w:szCs w:val="22"/>
              </w:rPr>
              <w:tab/>
            </w:r>
            <w:r w:rsidRPr="006C1AF3">
              <w:rPr>
                <w:rPrChange w:id="488" w:author="Kathrin Eichler" w:date="2013-10-11T12:49:00Z">
                  <w:rPr>
                    <w:rStyle w:val="Hyperlink"/>
                    <w:noProof/>
                  </w:rPr>
                </w:rPrChange>
              </w:rPr>
              <w:delText>Implementation of Decomposition Components</w:delText>
            </w:r>
            <w:r w:rsidR="008C6841" w:rsidDel="00BB1926">
              <w:rPr>
                <w:noProof/>
                <w:webHidden/>
              </w:rPr>
              <w:tab/>
            </w:r>
            <w:r w:rsidR="00D76112" w:rsidDel="00BB1926">
              <w:rPr>
                <w:noProof/>
                <w:webHidden/>
              </w:rPr>
              <w:delText>62</w:delText>
            </w:r>
          </w:del>
        </w:p>
        <w:p w:rsidR="008C6841" w:rsidDel="00BB1926" w:rsidRDefault="006C1AF3">
          <w:pPr>
            <w:pStyle w:val="Verzeichnis3"/>
            <w:tabs>
              <w:tab w:val="left" w:pos="1200"/>
              <w:tab w:val="right" w:leader="dot" w:pos="9016"/>
            </w:tabs>
            <w:rPr>
              <w:del w:id="489" w:author="Kathrin Eichler" w:date="2013-10-11T12:49:00Z"/>
              <w:rFonts w:asciiTheme="minorHAnsi" w:hAnsiTheme="minorHAnsi"/>
              <w:noProof/>
              <w:lang w:val="de-DE" w:eastAsia="de-DE"/>
            </w:rPr>
          </w:pPr>
          <w:del w:id="490" w:author="Kathrin Eichler" w:date="2013-10-11T12:49:00Z">
            <w:r w:rsidRPr="006C1AF3">
              <w:rPr>
                <w:rPrChange w:id="491" w:author="Kathrin Eichler" w:date="2013-10-11T12:49:00Z">
                  <w:rPr>
                    <w:rStyle w:val="Hyperlink"/>
                    <w:noProof/>
                  </w:rPr>
                </w:rPrChange>
              </w:rPr>
              <w:delText>6.1.1</w:delText>
            </w:r>
            <w:r w:rsidR="008C6841" w:rsidDel="00BB1926">
              <w:rPr>
                <w:rFonts w:asciiTheme="minorHAnsi" w:hAnsiTheme="minorHAnsi"/>
                <w:noProof/>
                <w:lang w:val="de-DE" w:eastAsia="de-DE"/>
              </w:rPr>
              <w:tab/>
            </w:r>
            <w:r w:rsidRPr="006C1AF3">
              <w:rPr>
                <w:rPrChange w:id="492" w:author="Kathrin Eichler" w:date="2013-10-11T12:49:00Z">
                  <w:rPr>
                    <w:rStyle w:val="Hyperlink"/>
                    <w:noProof/>
                  </w:rPr>
                </w:rPrChange>
              </w:rPr>
              <w:delText>Fragment Annotator Module:  class SentenceAsFragmentAnnotator (eu.excitementproject.tl.decomposition.fragmentannotator)</w:delText>
            </w:r>
            <w:r w:rsidR="008C6841" w:rsidDel="00BB1926">
              <w:rPr>
                <w:noProof/>
                <w:webHidden/>
              </w:rPr>
              <w:tab/>
            </w:r>
            <w:r w:rsidR="00D76112" w:rsidDel="00BB1926">
              <w:rPr>
                <w:noProof/>
                <w:webHidden/>
              </w:rPr>
              <w:delText>62</w:delText>
            </w:r>
          </w:del>
        </w:p>
        <w:p w:rsidR="008C6841" w:rsidDel="00BB1926" w:rsidRDefault="006C1AF3">
          <w:pPr>
            <w:pStyle w:val="Verzeichnis3"/>
            <w:tabs>
              <w:tab w:val="left" w:pos="1200"/>
              <w:tab w:val="right" w:leader="dot" w:pos="9016"/>
            </w:tabs>
            <w:rPr>
              <w:del w:id="493" w:author="Kathrin Eichler" w:date="2013-10-11T12:49:00Z"/>
              <w:rFonts w:asciiTheme="minorHAnsi" w:hAnsiTheme="minorHAnsi"/>
              <w:noProof/>
              <w:lang w:val="de-DE" w:eastAsia="de-DE"/>
            </w:rPr>
          </w:pPr>
          <w:del w:id="494" w:author="Kathrin Eichler" w:date="2013-10-11T12:49:00Z">
            <w:r w:rsidRPr="006C1AF3">
              <w:rPr>
                <w:rPrChange w:id="495" w:author="Kathrin Eichler" w:date="2013-10-11T12:49:00Z">
                  <w:rPr>
                    <w:rStyle w:val="Hyperlink"/>
                    <w:noProof/>
                  </w:rPr>
                </w:rPrChange>
              </w:rPr>
              <w:delText>6.1.2</w:delText>
            </w:r>
            <w:r w:rsidR="008C6841" w:rsidDel="00BB1926">
              <w:rPr>
                <w:rFonts w:asciiTheme="minorHAnsi" w:hAnsiTheme="minorHAnsi"/>
                <w:noProof/>
                <w:lang w:val="de-DE" w:eastAsia="de-DE"/>
              </w:rPr>
              <w:tab/>
            </w:r>
            <w:r w:rsidRPr="006C1AF3">
              <w:rPr>
                <w:rPrChange w:id="496" w:author="Kathrin Eichler" w:date="2013-10-11T12:49:00Z">
                  <w:rPr>
                    <w:rStyle w:val="Hyperlink"/>
                    <w:noProof/>
                  </w:rPr>
                </w:rPrChange>
              </w:rPr>
              <w:delText>Modifier Annotator Module: class AdvAsModifierAnnotator (eu.excitementproject.tl.decomposition.modifierannotator)</w:delText>
            </w:r>
            <w:r w:rsidR="008C6841" w:rsidDel="00BB1926">
              <w:rPr>
                <w:noProof/>
                <w:webHidden/>
              </w:rPr>
              <w:tab/>
            </w:r>
            <w:r w:rsidR="00D76112" w:rsidDel="00BB1926">
              <w:rPr>
                <w:noProof/>
                <w:webHidden/>
              </w:rPr>
              <w:delText>62</w:delText>
            </w:r>
          </w:del>
        </w:p>
        <w:p w:rsidR="008C6841" w:rsidDel="00BB1926" w:rsidRDefault="006C1AF3">
          <w:pPr>
            <w:pStyle w:val="Verzeichnis3"/>
            <w:tabs>
              <w:tab w:val="left" w:pos="1200"/>
              <w:tab w:val="right" w:leader="dot" w:pos="9016"/>
            </w:tabs>
            <w:rPr>
              <w:del w:id="497" w:author="Kathrin Eichler" w:date="2013-10-11T12:49:00Z"/>
              <w:rFonts w:asciiTheme="minorHAnsi" w:hAnsiTheme="minorHAnsi"/>
              <w:noProof/>
              <w:lang w:val="de-DE" w:eastAsia="de-DE"/>
            </w:rPr>
          </w:pPr>
          <w:del w:id="498" w:author="Kathrin Eichler" w:date="2013-10-11T12:49:00Z">
            <w:r w:rsidRPr="006C1AF3">
              <w:rPr>
                <w:rPrChange w:id="499" w:author="Kathrin Eichler" w:date="2013-10-11T12:49:00Z">
                  <w:rPr>
                    <w:rStyle w:val="Hyperlink"/>
                    <w:noProof/>
                  </w:rPr>
                </w:rPrChange>
              </w:rPr>
              <w:delText>6.1.3</w:delText>
            </w:r>
            <w:r w:rsidR="008C6841" w:rsidDel="00BB1926">
              <w:rPr>
                <w:rFonts w:asciiTheme="minorHAnsi" w:hAnsiTheme="minorHAnsi"/>
                <w:noProof/>
                <w:lang w:val="de-DE" w:eastAsia="de-DE"/>
              </w:rPr>
              <w:tab/>
            </w:r>
            <w:r w:rsidRPr="006C1AF3">
              <w:rPr>
                <w:rPrChange w:id="500" w:author="Kathrin Eichler" w:date="2013-10-11T12:49:00Z">
                  <w:rPr>
                    <w:rStyle w:val="Hyperlink"/>
                    <w:noProof/>
                  </w:rPr>
                </w:rPrChange>
              </w:rPr>
              <w:delText>Fragment Graph Generator Module:  class FragmentGraphGeneratorFromCAS (eu.excitementproject.tl.decomposition.fragmentgraphgenerator)</w:delText>
            </w:r>
            <w:r w:rsidR="008C6841" w:rsidDel="00BB1926">
              <w:rPr>
                <w:noProof/>
                <w:webHidden/>
              </w:rPr>
              <w:tab/>
            </w:r>
            <w:r w:rsidR="00D76112" w:rsidDel="00BB1926">
              <w:rPr>
                <w:noProof/>
                <w:webHidden/>
              </w:rPr>
              <w:delText>63</w:delText>
            </w:r>
          </w:del>
        </w:p>
        <w:p w:rsidR="008C6841" w:rsidDel="00BB1926" w:rsidRDefault="006C1AF3">
          <w:pPr>
            <w:pStyle w:val="Verzeichnis2"/>
            <w:tabs>
              <w:tab w:val="left" w:pos="960"/>
              <w:tab w:val="right" w:leader="dot" w:pos="9016"/>
            </w:tabs>
            <w:rPr>
              <w:del w:id="501" w:author="Kathrin Eichler" w:date="2013-10-11T12:49:00Z"/>
              <w:rFonts w:asciiTheme="minorHAnsi" w:eastAsiaTheme="minorEastAsia" w:hAnsiTheme="minorHAnsi" w:cstheme="minorBidi"/>
              <w:noProof/>
              <w:szCs w:val="22"/>
            </w:rPr>
          </w:pPr>
          <w:del w:id="502" w:author="Kathrin Eichler" w:date="2013-10-11T12:49:00Z">
            <w:r w:rsidRPr="006C1AF3">
              <w:rPr>
                <w:rPrChange w:id="503" w:author="Kathrin Eichler" w:date="2013-10-11T12:49:00Z">
                  <w:rPr>
                    <w:rStyle w:val="Hyperlink"/>
                    <w:noProof/>
                  </w:rPr>
                </w:rPrChange>
              </w:rPr>
              <w:delText>6.2</w:delText>
            </w:r>
            <w:r w:rsidR="008C6841" w:rsidDel="00BB1926">
              <w:rPr>
                <w:rFonts w:asciiTheme="minorHAnsi" w:eastAsiaTheme="minorEastAsia" w:hAnsiTheme="minorHAnsi" w:cstheme="minorBidi"/>
                <w:noProof/>
                <w:szCs w:val="22"/>
              </w:rPr>
              <w:tab/>
            </w:r>
            <w:r w:rsidRPr="006C1AF3">
              <w:rPr>
                <w:rPrChange w:id="504" w:author="Kathrin Eichler" w:date="2013-10-11T12:49:00Z">
                  <w:rPr>
                    <w:rStyle w:val="Hyperlink"/>
                    <w:noProof/>
                  </w:rPr>
                </w:rPrChange>
              </w:rPr>
              <w:delText>Implementation of Composition Components</w:delText>
            </w:r>
            <w:r w:rsidR="008C6841" w:rsidDel="00BB1926">
              <w:rPr>
                <w:noProof/>
                <w:webHidden/>
              </w:rPr>
              <w:tab/>
            </w:r>
            <w:r w:rsidR="00D76112" w:rsidDel="00BB1926">
              <w:rPr>
                <w:noProof/>
                <w:webHidden/>
              </w:rPr>
              <w:delText>63</w:delText>
            </w:r>
          </w:del>
        </w:p>
        <w:p w:rsidR="008C6841" w:rsidDel="00BB1926" w:rsidRDefault="006C1AF3">
          <w:pPr>
            <w:pStyle w:val="Verzeichnis3"/>
            <w:tabs>
              <w:tab w:val="left" w:pos="1200"/>
              <w:tab w:val="right" w:leader="dot" w:pos="9016"/>
            </w:tabs>
            <w:rPr>
              <w:del w:id="505" w:author="Kathrin Eichler" w:date="2013-10-11T12:49:00Z"/>
              <w:rFonts w:asciiTheme="minorHAnsi" w:hAnsiTheme="minorHAnsi"/>
              <w:noProof/>
              <w:lang w:val="de-DE" w:eastAsia="de-DE"/>
            </w:rPr>
          </w:pPr>
          <w:del w:id="506" w:author="Kathrin Eichler" w:date="2013-10-11T12:49:00Z">
            <w:r w:rsidRPr="006C1AF3">
              <w:rPr>
                <w:rPrChange w:id="507" w:author="Kathrin Eichler" w:date="2013-10-11T12:49:00Z">
                  <w:rPr>
                    <w:rStyle w:val="Hyperlink"/>
                    <w:noProof/>
                  </w:rPr>
                </w:rPrChange>
              </w:rPr>
              <w:delText>6.2.1</w:delText>
            </w:r>
            <w:r w:rsidR="008C6841" w:rsidDel="00BB1926">
              <w:rPr>
                <w:rFonts w:asciiTheme="minorHAnsi" w:hAnsiTheme="minorHAnsi"/>
                <w:noProof/>
                <w:lang w:val="de-DE" w:eastAsia="de-DE"/>
              </w:rPr>
              <w:tab/>
            </w:r>
            <w:r w:rsidRPr="006C1AF3">
              <w:rPr>
                <w:rPrChange w:id="508" w:author="Kathrin Eichler" w:date="2013-10-11T12:49:00Z">
                  <w:rPr>
                    <w:rStyle w:val="Hyperlink"/>
                    <w:noProof/>
                  </w:rPr>
                </w:rPrChange>
              </w:rPr>
              <w:delText>Graph Merger Module:  class AutomateWP2ProcedureGraphMerger (eu.excitementproject.tl.composition.graphmerger)</w:delText>
            </w:r>
            <w:r w:rsidR="008C6841" w:rsidDel="00BB1926">
              <w:rPr>
                <w:noProof/>
                <w:webHidden/>
              </w:rPr>
              <w:tab/>
            </w:r>
            <w:r w:rsidR="00D76112" w:rsidDel="00BB1926">
              <w:rPr>
                <w:noProof/>
                <w:webHidden/>
              </w:rPr>
              <w:delText>63</w:delText>
            </w:r>
          </w:del>
        </w:p>
        <w:p w:rsidR="008C6841" w:rsidDel="00BB1926" w:rsidRDefault="006C1AF3">
          <w:pPr>
            <w:pStyle w:val="Verzeichnis3"/>
            <w:tabs>
              <w:tab w:val="left" w:pos="1200"/>
              <w:tab w:val="right" w:leader="dot" w:pos="9016"/>
            </w:tabs>
            <w:rPr>
              <w:del w:id="509" w:author="Kathrin Eichler" w:date="2013-10-11T12:49:00Z"/>
              <w:rFonts w:asciiTheme="minorHAnsi" w:hAnsiTheme="minorHAnsi"/>
              <w:noProof/>
              <w:lang w:val="de-DE" w:eastAsia="de-DE"/>
            </w:rPr>
          </w:pPr>
          <w:del w:id="510" w:author="Kathrin Eichler" w:date="2013-10-11T12:49:00Z">
            <w:r w:rsidRPr="006C1AF3">
              <w:rPr>
                <w:rPrChange w:id="511" w:author="Kathrin Eichler" w:date="2013-10-11T12:49:00Z">
                  <w:rPr>
                    <w:rStyle w:val="Hyperlink"/>
                    <w:noProof/>
                  </w:rPr>
                </w:rPrChange>
              </w:rPr>
              <w:delText>6.2.2</w:delText>
            </w:r>
            <w:r w:rsidR="008C6841" w:rsidDel="00BB1926">
              <w:rPr>
                <w:rFonts w:asciiTheme="minorHAnsi" w:hAnsiTheme="minorHAnsi"/>
                <w:noProof/>
                <w:lang w:val="de-DE" w:eastAsia="de-DE"/>
              </w:rPr>
              <w:tab/>
            </w:r>
            <w:r w:rsidRPr="006C1AF3">
              <w:rPr>
                <w:rPrChange w:id="512" w:author="Kathrin Eichler" w:date="2013-10-11T12:49:00Z">
                  <w:rPr>
                    <w:rStyle w:val="Hyperlink"/>
                    <w:noProof/>
                  </w:rPr>
                </w:rPrChange>
              </w:rPr>
              <w:delText>Collapsed Graph Generator Module:  class SimpleCollapsedGraphGenerator  (eu.excitementproject.tl.composition.collapsedgraphgenerator)</w:delText>
            </w:r>
            <w:r w:rsidR="008C6841" w:rsidDel="00BB1926">
              <w:rPr>
                <w:noProof/>
                <w:webHidden/>
              </w:rPr>
              <w:tab/>
            </w:r>
            <w:r w:rsidR="00D76112" w:rsidDel="00BB1926">
              <w:rPr>
                <w:noProof/>
                <w:webHidden/>
              </w:rPr>
              <w:delText>64</w:delText>
            </w:r>
          </w:del>
        </w:p>
        <w:p w:rsidR="008C6841" w:rsidDel="00BB1926" w:rsidRDefault="006C1AF3">
          <w:pPr>
            <w:pStyle w:val="Verzeichnis3"/>
            <w:tabs>
              <w:tab w:val="left" w:pos="1200"/>
              <w:tab w:val="right" w:leader="dot" w:pos="9016"/>
            </w:tabs>
            <w:rPr>
              <w:del w:id="513" w:author="Kathrin Eichler" w:date="2013-10-11T12:49:00Z"/>
              <w:rFonts w:asciiTheme="minorHAnsi" w:hAnsiTheme="minorHAnsi"/>
              <w:noProof/>
              <w:lang w:val="de-DE" w:eastAsia="de-DE"/>
            </w:rPr>
          </w:pPr>
          <w:del w:id="514" w:author="Kathrin Eichler" w:date="2013-10-11T12:49:00Z">
            <w:r w:rsidRPr="006C1AF3">
              <w:rPr>
                <w:rPrChange w:id="515" w:author="Kathrin Eichler" w:date="2013-10-11T12:49:00Z">
                  <w:rPr>
                    <w:rStyle w:val="Hyperlink"/>
                    <w:noProof/>
                  </w:rPr>
                </w:rPrChange>
              </w:rPr>
              <w:delText>6.2.3</w:delText>
            </w:r>
            <w:r w:rsidR="008C6841" w:rsidDel="00BB1926">
              <w:rPr>
                <w:rFonts w:asciiTheme="minorHAnsi" w:hAnsiTheme="minorHAnsi"/>
                <w:noProof/>
                <w:lang w:val="de-DE" w:eastAsia="de-DE"/>
              </w:rPr>
              <w:tab/>
            </w:r>
            <w:r w:rsidRPr="006C1AF3">
              <w:rPr>
                <w:rPrChange w:id="516" w:author="Kathrin Eichler" w:date="2013-10-11T12:49:00Z">
                  <w:rPr>
                    <w:rStyle w:val="Hyperlink"/>
                    <w:noProof/>
                  </w:rPr>
                </w:rPrChange>
              </w:rPr>
              <w:delText>Node Matcher module: class NodeMatcherLongestOnly (eu.excitementproject.tl.composition.nodematcher)</w:delText>
            </w:r>
            <w:r w:rsidR="008C6841" w:rsidDel="00BB1926">
              <w:rPr>
                <w:noProof/>
                <w:webHidden/>
              </w:rPr>
              <w:tab/>
            </w:r>
            <w:r w:rsidR="00D76112" w:rsidDel="00BB1926">
              <w:rPr>
                <w:noProof/>
                <w:webHidden/>
              </w:rPr>
              <w:delText>65</w:delText>
            </w:r>
          </w:del>
        </w:p>
        <w:p w:rsidR="008C6841" w:rsidDel="00BB1926" w:rsidRDefault="006C1AF3">
          <w:pPr>
            <w:pStyle w:val="Verzeichnis3"/>
            <w:tabs>
              <w:tab w:val="left" w:pos="1200"/>
              <w:tab w:val="right" w:leader="dot" w:pos="9016"/>
            </w:tabs>
            <w:rPr>
              <w:del w:id="517" w:author="Kathrin Eichler" w:date="2013-10-11T12:49:00Z"/>
              <w:rFonts w:asciiTheme="minorHAnsi" w:hAnsiTheme="minorHAnsi"/>
              <w:noProof/>
              <w:lang w:val="de-DE" w:eastAsia="de-DE"/>
            </w:rPr>
          </w:pPr>
          <w:del w:id="518" w:author="Kathrin Eichler" w:date="2013-10-11T12:49:00Z">
            <w:r w:rsidRPr="006C1AF3">
              <w:rPr>
                <w:rPrChange w:id="519" w:author="Kathrin Eichler" w:date="2013-10-11T12:49:00Z">
                  <w:rPr>
                    <w:rStyle w:val="Hyperlink"/>
                    <w:noProof/>
                  </w:rPr>
                </w:rPrChange>
              </w:rPr>
              <w:delText>6.2.4</w:delText>
            </w:r>
            <w:r w:rsidR="008C6841" w:rsidDel="00BB1926">
              <w:rPr>
                <w:rFonts w:asciiTheme="minorHAnsi" w:hAnsiTheme="minorHAnsi"/>
                <w:noProof/>
                <w:lang w:val="de-DE" w:eastAsia="de-DE"/>
              </w:rPr>
              <w:tab/>
            </w:r>
            <w:r w:rsidRPr="006C1AF3">
              <w:rPr>
                <w:rPrChange w:id="520" w:author="Kathrin Eichler" w:date="2013-10-11T12:49:00Z">
                  <w:rPr>
                    <w:rStyle w:val="Hyperlink"/>
                    <w:noProof/>
                  </w:rPr>
                </w:rPrChange>
              </w:rPr>
              <w:delText>Category Annotator Module: class CategoryAnnotatorAllCats (eu.excitementproject.tl.composition.categoryannotator)</w:delText>
            </w:r>
            <w:r w:rsidR="008C6841" w:rsidDel="00BB1926">
              <w:rPr>
                <w:noProof/>
                <w:webHidden/>
              </w:rPr>
              <w:tab/>
            </w:r>
            <w:r w:rsidR="00D76112" w:rsidDel="00BB1926">
              <w:rPr>
                <w:noProof/>
                <w:webHidden/>
              </w:rPr>
              <w:delText>66</w:delText>
            </w:r>
          </w:del>
        </w:p>
        <w:p w:rsidR="008C6841" w:rsidDel="00BB1926" w:rsidRDefault="006C1AF3">
          <w:pPr>
            <w:pStyle w:val="Verzeichnis2"/>
            <w:tabs>
              <w:tab w:val="left" w:pos="960"/>
              <w:tab w:val="right" w:leader="dot" w:pos="9016"/>
            </w:tabs>
            <w:rPr>
              <w:del w:id="521" w:author="Kathrin Eichler" w:date="2013-10-11T12:49:00Z"/>
              <w:rFonts w:asciiTheme="minorHAnsi" w:eastAsiaTheme="minorEastAsia" w:hAnsiTheme="minorHAnsi" w:cstheme="minorBidi"/>
              <w:noProof/>
              <w:szCs w:val="22"/>
            </w:rPr>
          </w:pPr>
          <w:del w:id="522" w:author="Kathrin Eichler" w:date="2013-10-11T12:49:00Z">
            <w:r w:rsidRPr="006C1AF3">
              <w:rPr>
                <w:rPrChange w:id="523" w:author="Kathrin Eichler" w:date="2013-10-11T12:49:00Z">
                  <w:rPr>
                    <w:rStyle w:val="Hyperlink"/>
                    <w:noProof/>
                  </w:rPr>
                </w:rPrChange>
              </w:rPr>
              <w:delText>6.3</w:delText>
            </w:r>
            <w:r w:rsidR="008C6841" w:rsidDel="00BB1926">
              <w:rPr>
                <w:rFonts w:asciiTheme="minorHAnsi" w:eastAsiaTheme="minorEastAsia" w:hAnsiTheme="minorHAnsi" w:cstheme="minorBidi"/>
                <w:noProof/>
                <w:szCs w:val="22"/>
              </w:rPr>
              <w:tab/>
            </w:r>
            <w:r w:rsidRPr="006C1AF3">
              <w:rPr>
                <w:rPrChange w:id="524" w:author="Kathrin Eichler" w:date="2013-10-11T12:49:00Z">
                  <w:rPr>
                    <w:rStyle w:val="Hyperlink"/>
                    <w:noProof/>
                  </w:rPr>
                </w:rPrChange>
              </w:rPr>
              <w:delText>Implementation of Top Levels</w:delText>
            </w:r>
            <w:r w:rsidR="008C6841" w:rsidDel="00BB1926">
              <w:rPr>
                <w:noProof/>
                <w:webHidden/>
              </w:rPr>
              <w:tab/>
            </w:r>
            <w:r w:rsidR="00D76112" w:rsidDel="00BB1926">
              <w:rPr>
                <w:noProof/>
                <w:webHidden/>
              </w:rPr>
              <w:delText>66</w:delText>
            </w:r>
          </w:del>
        </w:p>
        <w:p w:rsidR="008C6841" w:rsidDel="00BB1926" w:rsidRDefault="006C1AF3">
          <w:pPr>
            <w:pStyle w:val="Verzeichnis3"/>
            <w:tabs>
              <w:tab w:val="left" w:pos="1200"/>
              <w:tab w:val="right" w:leader="dot" w:pos="9016"/>
            </w:tabs>
            <w:rPr>
              <w:del w:id="525" w:author="Kathrin Eichler" w:date="2013-10-11T12:49:00Z"/>
              <w:rFonts w:asciiTheme="minorHAnsi" w:hAnsiTheme="minorHAnsi"/>
              <w:noProof/>
              <w:lang w:val="de-DE" w:eastAsia="de-DE"/>
            </w:rPr>
          </w:pPr>
          <w:del w:id="526" w:author="Kathrin Eichler" w:date="2013-10-11T12:49:00Z">
            <w:r w:rsidRPr="006C1AF3">
              <w:rPr>
                <w:rPrChange w:id="527" w:author="Kathrin Eichler" w:date="2013-10-11T12:49:00Z">
                  <w:rPr>
                    <w:rStyle w:val="Hyperlink"/>
                    <w:noProof/>
                  </w:rPr>
                </w:rPrChange>
              </w:rPr>
              <w:delText>6.3.1</w:delText>
            </w:r>
            <w:r w:rsidR="008C6841" w:rsidDel="00BB1926">
              <w:rPr>
                <w:rFonts w:asciiTheme="minorHAnsi" w:hAnsiTheme="minorHAnsi"/>
                <w:noProof/>
                <w:lang w:val="de-DE" w:eastAsia="de-DE"/>
              </w:rPr>
              <w:tab/>
            </w:r>
            <w:r w:rsidRPr="006C1AF3">
              <w:rPr>
                <w:rPrChange w:id="528" w:author="Kathrin Eichler" w:date="2013-10-11T12:49:00Z">
                  <w:rPr>
                    <w:rStyle w:val="Hyperlink"/>
                    <w:noProof/>
                  </w:rPr>
                </w:rPrChange>
              </w:rPr>
              <w:delText>Use Case 1: class UseCaseOneRunnerPrototype (eu.excitementproject.tl.toplevel.usecaseonerunner)</w:delText>
            </w:r>
            <w:r w:rsidR="008C6841" w:rsidDel="00BB1926">
              <w:rPr>
                <w:noProof/>
                <w:webHidden/>
              </w:rPr>
              <w:tab/>
            </w:r>
            <w:r w:rsidR="00D76112" w:rsidDel="00BB1926">
              <w:rPr>
                <w:noProof/>
                <w:webHidden/>
              </w:rPr>
              <w:delText>66</w:delText>
            </w:r>
          </w:del>
        </w:p>
        <w:p w:rsidR="008C6841" w:rsidDel="00BB1926" w:rsidRDefault="006C1AF3">
          <w:pPr>
            <w:pStyle w:val="Verzeichnis3"/>
            <w:tabs>
              <w:tab w:val="left" w:pos="1200"/>
              <w:tab w:val="right" w:leader="dot" w:pos="9016"/>
            </w:tabs>
            <w:rPr>
              <w:del w:id="529" w:author="Kathrin Eichler" w:date="2013-10-11T12:49:00Z"/>
              <w:rFonts w:asciiTheme="minorHAnsi" w:hAnsiTheme="minorHAnsi"/>
              <w:noProof/>
              <w:lang w:val="de-DE" w:eastAsia="de-DE"/>
            </w:rPr>
          </w:pPr>
          <w:del w:id="530" w:author="Kathrin Eichler" w:date="2013-10-11T12:49:00Z">
            <w:r w:rsidRPr="006C1AF3">
              <w:rPr>
                <w:rPrChange w:id="531" w:author="Kathrin Eichler" w:date="2013-10-11T12:49:00Z">
                  <w:rPr>
                    <w:rStyle w:val="Hyperlink"/>
                    <w:noProof/>
                  </w:rPr>
                </w:rPrChange>
              </w:rPr>
              <w:delText>6.3.2</w:delText>
            </w:r>
            <w:r w:rsidR="008C6841" w:rsidDel="00BB1926">
              <w:rPr>
                <w:rFonts w:asciiTheme="minorHAnsi" w:hAnsiTheme="minorHAnsi"/>
                <w:noProof/>
                <w:lang w:val="de-DE" w:eastAsia="de-DE"/>
              </w:rPr>
              <w:tab/>
            </w:r>
            <w:r w:rsidRPr="006C1AF3">
              <w:rPr>
                <w:rPrChange w:id="532" w:author="Kathrin Eichler" w:date="2013-10-11T12:49:00Z">
                  <w:rPr>
                    <w:rStyle w:val="Hyperlink"/>
                    <w:noProof/>
                  </w:rPr>
                </w:rPrChange>
              </w:rPr>
              <w:delText>Use Case 2: class UseCaseTwoRunnerPrototype  (eu.excitementproject.tl.toplevel.usecaseonerunner)</w:delText>
            </w:r>
            <w:r w:rsidR="008C6841" w:rsidDel="00BB1926">
              <w:rPr>
                <w:noProof/>
                <w:webHidden/>
              </w:rPr>
              <w:tab/>
            </w:r>
            <w:r w:rsidR="00D76112" w:rsidDel="00BB1926">
              <w:rPr>
                <w:noProof/>
                <w:webHidden/>
              </w:rPr>
              <w:delText>68</w:delText>
            </w:r>
          </w:del>
        </w:p>
        <w:p w:rsidR="008C6841" w:rsidDel="00BB1926" w:rsidRDefault="006C1AF3">
          <w:pPr>
            <w:pStyle w:val="Verzeichnis2"/>
            <w:tabs>
              <w:tab w:val="left" w:pos="960"/>
              <w:tab w:val="right" w:leader="dot" w:pos="9016"/>
            </w:tabs>
            <w:rPr>
              <w:del w:id="533" w:author="Kathrin Eichler" w:date="2013-10-11T12:49:00Z"/>
              <w:rFonts w:asciiTheme="minorHAnsi" w:eastAsiaTheme="minorEastAsia" w:hAnsiTheme="minorHAnsi" w:cstheme="minorBidi"/>
              <w:noProof/>
              <w:szCs w:val="22"/>
            </w:rPr>
          </w:pPr>
          <w:del w:id="534" w:author="Kathrin Eichler" w:date="2013-10-11T12:49:00Z">
            <w:r w:rsidRPr="006C1AF3">
              <w:rPr>
                <w:rPrChange w:id="535" w:author="Kathrin Eichler" w:date="2013-10-11T12:49:00Z">
                  <w:rPr>
                    <w:rStyle w:val="Hyperlink"/>
                    <w:noProof/>
                  </w:rPr>
                </w:rPrChange>
              </w:rPr>
              <w:delText>6.4</w:delText>
            </w:r>
            <w:r w:rsidR="008C6841" w:rsidDel="00BB1926">
              <w:rPr>
                <w:rFonts w:asciiTheme="minorHAnsi" w:eastAsiaTheme="minorEastAsia" w:hAnsiTheme="minorHAnsi" w:cstheme="minorBidi"/>
                <w:noProof/>
                <w:szCs w:val="22"/>
              </w:rPr>
              <w:tab/>
            </w:r>
            <w:r w:rsidRPr="006C1AF3">
              <w:rPr>
                <w:rPrChange w:id="536" w:author="Kathrin Eichler" w:date="2013-10-11T12:49:00Z">
                  <w:rPr>
                    <w:rStyle w:val="Hyperlink"/>
                    <w:noProof/>
                  </w:rPr>
                </w:rPrChange>
              </w:rPr>
              <w:delText>Implementation of Data Readers, and Other Utilities</w:delText>
            </w:r>
            <w:r w:rsidR="008C6841" w:rsidDel="00BB1926">
              <w:rPr>
                <w:noProof/>
                <w:webHidden/>
              </w:rPr>
              <w:tab/>
            </w:r>
            <w:r w:rsidR="00D76112" w:rsidDel="00BB1926">
              <w:rPr>
                <w:noProof/>
                <w:webHidden/>
              </w:rPr>
              <w:delText>68</w:delText>
            </w:r>
          </w:del>
        </w:p>
        <w:p w:rsidR="008C6841" w:rsidDel="00BB1926" w:rsidRDefault="006C1AF3">
          <w:pPr>
            <w:pStyle w:val="Verzeichnis3"/>
            <w:tabs>
              <w:tab w:val="left" w:pos="1200"/>
              <w:tab w:val="right" w:leader="dot" w:pos="9016"/>
            </w:tabs>
            <w:rPr>
              <w:del w:id="537" w:author="Kathrin Eichler" w:date="2013-10-11T12:49:00Z"/>
              <w:rFonts w:asciiTheme="minorHAnsi" w:hAnsiTheme="minorHAnsi"/>
              <w:noProof/>
              <w:lang w:val="de-DE" w:eastAsia="de-DE"/>
            </w:rPr>
          </w:pPr>
          <w:del w:id="538" w:author="Kathrin Eichler" w:date="2013-10-11T12:49:00Z">
            <w:r w:rsidRPr="006C1AF3">
              <w:rPr>
                <w:rPrChange w:id="539" w:author="Kathrin Eichler" w:date="2013-10-11T12:49:00Z">
                  <w:rPr>
                    <w:rStyle w:val="Hyperlink"/>
                    <w:noProof/>
                  </w:rPr>
                </w:rPrChange>
              </w:rPr>
              <w:delText>6.4.1</w:delText>
            </w:r>
            <w:r w:rsidR="008C6841" w:rsidDel="00BB1926">
              <w:rPr>
                <w:rFonts w:asciiTheme="minorHAnsi" w:hAnsiTheme="minorHAnsi"/>
                <w:noProof/>
                <w:lang w:val="de-DE" w:eastAsia="de-DE"/>
              </w:rPr>
              <w:tab/>
            </w:r>
            <w:r w:rsidRPr="006C1AF3">
              <w:rPr>
                <w:rPrChange w:id="540" w:author="Kathrin Eichler" w:date="2013-10-11T12:49:00Z">
                  <w:rPr>
                    <w:rStyle w:val="Hyperlink"/>
                    <w:noProof/>
                  </w:rPr>
                </w:rPrChange>
              </w:rPr>
              <w:delText>class CASUtils (eu.excitementproject.tl.laputils)</w:delText>
            </w:r>
            <w:r w:rsidR="008C6841" w:rsidDel="00BB1926">
              <w:rPr>
                <w:noProof/>
                <w:webHidden/>
              </w:rPr>
              <w:tab/>
            </w:r>
            <w:r w:rsidR="00D76112" w:rsidDel="00BB1926">
              <w:rPr>
                <w:noProof/>
                <w:webHidden/>
              </w:rPr>
              <w:delText>68</w:delText>
            </w:r>
          </w:del>
        </w:p>
        <w:p w:rsidR="008C6841" w:rsidDel="00BB1926" w:rsidRDefault="006C1AF3">
          <w:pPr>
            <w:pStyle w:val="Verzeichnis3"/>
            <w:tabs>
              <w:tab w:val="left" w:pos="1200"/>
              <w:tab w:val="right" w:leader="dot" w:pos="9016"/>
            </w:tabs>
            <w:rPr>
              <w:del w:id="541" w:author="Kathrin Eichler" w:date="2013-10-11T12:49:00Z"/>
              <w:rFonts w:asciiTheme="minorHAnsi" w:hAnsiTheme="minorHAnsi"/>
              <w:noProof/>
              <w:lang w:val="de-DE" w:eastAsia="de-DE"/>
            </w:rPr>
          </w:pPr>
          <w:del w:id="542" w:author="Kathrin Eichler" w:date="2013-10-11T12:49:00Z">
            <w:r w:rsidRPr="006C1AF3">
              <w:rPr>
                <w:rPrChange w:id="543" w:author="Kathrin Eichler" w:date="2013-10-11T12:49:00Z">
                  <w:rPr>
                    <w:rStyle w:val="Hyperlink"/>
                    <w:noProof/>
                  </w:rPr>
                </w:rPrChange>
              </w:rPr>
              <w:delText>6.4.2</w:delText>
            </w:r>
            <w:r w:rsidR="008C6841" w:rsidDel="00BB1926">
              <w:rPr>
                <w:rFonts w:asciiTheme="minorHAnsi" w:hAnsiTheme="minorHAnsi"/>
                <w:noProof/>
                <w:lang w:val="de-DE" w:eastAsia="de-DE"/>
              </w:rPr>
              <w:tab/>
            </w:r>
            <w:r w:rsidRPr="006C1AF3">
              <w:rPr>
                <w:rPrChange w:id="544" w:author="Kathrin Eichler" w:date="2013-10-11T12:49:00Z">
                  <w:rPr>
                    <w:rStyle w:val="Hyperlink"/>
                    <w:noProof/>
                  </w:rPr>
                </w:rPrChange>
              </w:rPr>
              <w:delText>class InteractionReader (eu.excitementproject.tl.laputils)</w:delText>
            </w:r>
            <w:r w:rsidR="008C6841" w:rsidDel="00BB1926">
              <w:rPr>
                <w:noProof/>
                <w:webHidden/>
              </w:rPr>
              <w:tab/>
            </w:r>
            <w:r w:rsidR="00D76112" w:rsidDel="00BB1926">
              <w:rPr>
                <w:noProof/>
                <w:webHidden/>
              </w:rPr>
              <w:delText>69</w:delText>
            </w:r>
          </w:del>
        </w:p>
        <w:p w:rsidR="008C6841" w:rsidDel="00BB1926" w:rsidRDefault="006C1AF3">
          <w:pPr>
            <w:pStyle w:val="Verzeichnis1"/>
            <w:tabs>
              <w:tab w:val="left" w:pos="442"/>
              <w:tab w:val="right" w:leader="dot" w:pos="9016"/>
            </w:tabs>
            <w:rPr>
              <w:del w:id="545" w:author="Kathrin Eichler" w:date="2013-10-11T12:49:00Z"/>
              <w:rFonts w:asciiTheme="minorHAnsi" w:eastAsiaTheme="minorEastAsia" w:hAnsiTheme="minorHAnsi" w:cstheme="minorBidi"/>
              <w:noProof/>
              <w:szCs w:val="22"/>
            </w:rPr>
          </w:pPr>
          <w:del w:id="546" w:author="Kathrin Eichler" w:date="2013-10-11T12:49:00Z">
            <w:r w:rsidRPr="006C1AF3">
              <w:rPr>
                <w:rPrChange w:id="547" w:author="Kathrin Eichler" w:date="2013-10-11T12:49:00Z">
                  <w:rPr>
                    <w:rStyle w:val="Hyperlink"/>
                    <w:noProof/>
                    <w:lang w:bidi="he-IL"/>
                  </w:rPr>
                </w:rPrChange>
              </w:rPr>
              <w:delText>7.</w:delText>
            </w:r>
            <w:r w:rsidR="008C6841" w:rsidDel="00BB1926">
              <w:rPr>
                <w:rFonts w:asciiTheme="minorHAnsi" w:eastAsiaTheme="minorEastAsia" w:hAnsiTheme="minorHAnsi" w:cstheme="minorBidi"/>
                <w:noProof/>
                <w:szCs w:val="22"/>
              </w:rPr>
              <w:tab/>
            </w:r>
            <w:r w:rsidRPr="006C1AF3">
              <w:rPr>
                <w:rPrChange w:id="548" w:author="Kathrin Eichler" w:date="2013-10-11T12:49:00Z">
                  <w:rPr>
                    <w:rStyle w:val="Hyperlink"/>
                    <w:noProof/>
                    <w:lang w:bidi="he-IL"/>
                  </w:rPr>
                </w:rPrChange>
              </w:rPr>
              <w:delText>Plans for the Next Cycle</w:delText>
            </w:r>
            <w:r w:rsidR="008C6841" w:rsidDel="00BB1926">
              <w:rPr>
                <w:noProof/>
                <w:webHidden/>
              </w:rPr>
              <w:tab/>
            </w:r>
            <w:r w:rsidR="00D76112" w:rsidDel="00BB1926">
              <w:rPr>
                <w:noProof/>
                <w:webHidden/>
              </w:rPr>
              <w:delText>70</w:delText>
            </w:r>
          </w:del>
        </w:p>
        <w:p w:rsidR="008C6841" w:rsidDel="00BB1926" w:rsidRDefault="006C1AF3">
          <w:pPr>
            <w:pStyle w:val="Verzeichnis2"/>
            <w:tabs>
              <w:tab w:val="left" w:pos="720"/>
              <w:tab w:val="right" w:leader="dot" w:pos="9016"/>
            </w:tabs>
            <w:rPr>
              <w:del w:id="549" w:author="Kathrin Eichler" w:date="2013-10-11T12:49:00Z"/>
              <w:rFonts w:asciiTheme="minorHAnsi" w:eastAsiaTheme="minorEastAsia" w:hAnsiTheme="minorHAnsi" w:cstheme="minorBidi"/>
              <w:noProof/>
              <w:szCs w:val="22"/>
            </w:rPr>
          </w:pPr>
          <w:del w:id="550" w:author="Kathrin Eichler" w:date="2013-10-11T12:49:00Z">
            <w:r w:rsidRPr="006C1AF3">
              <w:rPr>
                <w:rPrChange w:id="551" w:author="Kathrin Eichler" w:date="2013-10-11T12:49:00Z">
                  <w:rPr>
                    <w:rStyle w:val="Hyperlink"/>
                    <w:noProof/>
                  </w:rPr>
                </w:rPrChange>
              </w:rPr>
              <w:delText>7.1</w:delText>
            </w:r>
            <w:r w:rsidR="008C6841" w:rsidDel="00BB1926">
              <w:rPr>
                <w:rFonts w:asciiTheme="minorHAnsi" w:eastAsiaTheme="minorEastAsia" w:hAnsiTheme="minorHAnsi" w:cstheme="minorBidi"/>
                <w:noProof/>
                <w:szCs w:val="22"/>
              </w:rPr>
              <w:tab/>
            </w:r>
            <w:r w:rsidRPr="006C1AF3">
              <w:rPr>
                <w:rPrChange w:id="552" w:author="Kathrin Eichler" w:date="2013-10-11T12:49:00Z">
                  <w:rPr>
                    <w:rStyle w:val="Hyperlink"/>
                    <w:noProof/>
                  </w:rPr>
                </w:rPrChange>
              </w:rPr>
              <w:delText>Provide an Experimentation Environment</w:delText>
            </w:r>
            <w:r w:rsidR="008C6841" w:rsidDel="00BB1926">
              <w:rPr>
                <w:noProof/>
                <w:webHidden/>
              </w:rPr>
              <w:tab/>
            </w:r>
            <w:r w:rsidR="00D76112" w:rsidDel="00BB1926">
              <w:rPr>
                <w:noProof/>
                <w:webHidden/>
              </w:rPr>
              <w:delText>70</w:delText>
            </w:r>
          </w:del>
        </w:p>
        <w:p w:rsidR="008C6841" w:rsidDel="00BB1926" w:rsidRDefault="006C1AF3">
          <w:pPr>
            <w:pStyle w:val="Verzeichnis2"/>
            <w:tabs>
              <w:tab w:val="left" w:pos="720"/>
              <w:tab w:val="right" w:leader="dot" w:pos="9016"/>
            </w:tabs>
            <w:rPr>
              <w:del w:id="553" w:author="Kathrin Eichler" w:date="2013-10-11T12:49:00Z"/>
              <w:rFonts w:asciiTheme="minorHAnsi" w:eastAsiaTheme="minorEastAsia" w:hAnsiTheme="minorHAnsi" w:cstheme="minorBidi"/>
              <w:noProof/>
              <w:szCs w:val="22"/>
            </w:rPr>
          </w:pPr>
          <w:del w:id="554" w:author="Kathrin Eichler" w:date="2013-10-11T12:49:00Z">
            <w:r w:rsidRPr="006C1AF3">
              <w:rPr>
                <w:rPrChange w:id="555" w:author="Kathrin Eichler" w:date="2013-10-11T12:49:00Z">
                  <w:rPr>
                    <w:rStyle w:val="Hyperlink"/>
                    <w:noProof/>
                  </w:rPr>
                </w:rPrChange>
              </w:rPr>
              <w:delText>7.2</w:delText>
            </w:r>
            <w:r w:rsidR="008C6841" w:rsidDel="00BB1926">
              <w:rPr>
                <w:rFonts w:asciiTheme="minorHAnsi" w:eastAsiaTheme="minorEastAsia" w:hAnsiTheme="minorHAnsi" w:cstheme="minorBidi"/>
                <w:noProof/>
                <w:szCs w:val="22"/>
              </w:rPr>
              <w:tab/>
            </w:r>
            <w:r w:rsidRPr="006C1AF3">
              <w:rPr>
                <w:rPrChange w:id="556" w:author="Kathrin Eichler" w:date="2013-10-11T12:49:00Z">
                  <w:rPr>
                    <w:rStyle w:val="Hyperlink"/>
                    <w:noProof/>
                  </w:rPr>
                </w:rPrChange>
              </w:rPr>
              <w:delText>Provide More Sophisticated Module Implementations</w:delText>
            </w:r>
            <w:r w:rsidR="008C6841" w:rsidDel="00BB1926">
              <w:rPr>
                <w:noProof/>
                <w:webHidden/>
              </w:rPr>
              <w:tab/>
            </w:r>
            <w:r w:rsidR="00D76112" w:rsidDel="00BB1926">
              <w:rPr>
                <w:noProof/>
                <w:webHidden/>
              </w:rPr>
              <w:delText>70</w:delText>
            </w:r>
          </w:del>
        </w:p>
        <w:p w:rsidR="008C6841" w:rsidDel="00BB1926" w:rsidRDefault="006C1AF3">
          <w:pPr>
            <w:pStyle w:val="Verzeichnis3"/>
            <w:tabs>
              <w:tab w:val="left" w:pos="1200"/>
              <w:tab w:val="right" w:leader="dot" w:pos="9016"/>
            </w:tabs>
            <w:rPr>
              <w:del w:id="557" w:author="Kathrin Eichler" w:date="2013-10-11T12:49:00Z"/>
              <w:rFonts w:asciiTheme="minorHAnsi" w:hAnsiTheme="minorHAnsi"/>
              <w:noProof/>
              <w:lang w:val="de-DE" w:eastAsia="de-DE"/>
            </w:rPr>
          </w:pPr>
          <w:del w:id="558" w:author="Kathrin Eichler" w:date="2013-10-11T12:49:00Z">
            <w:r w:rsidRPr="006C1AF3">
              <w:rPr>
                <w:rPrChange w:id="559" w:author="Kathrin Eichler" w:date="2013-10-11T12:49:00Z">
                  <w:rPr>
                    <w:rStyle w:val="Hyperlink"/>
                    <w:noProof/>
                  </w:rPr>
                </w:rPrChange>
              </w:rPr>
              <w:delText>7.2.1</w:delText>
            </w:r>
            <w:r w:rsidR="008C6841" w:rsidDel="00BB1926">
              <w:rPr>
                <w:rFonts w:asciiTheme="minorHAnsi" w:hAnsiTheme="minorHAnsi"/>
                <w:noProof/>
                <w:lang w:val="de-DE" w:eastAsia="de-DE"/>
              </w:rPr>
              <w:tab/>
            </w:r>
            <w:r w:rsidRPr="006C1AF3">
              <w:rPr>
                <w:rPrChange w:id="560" w:author="Kathrin Eichler" w:date="2013-10-11T12:49:00Z">
                  <w:rPr>
                    <w:rStyle w:val="Hyperlink"/>
                    <w:noProof/>
                  </w:rPr>
                </w:rPrChange>
              </w:rPr>
              <w:delText>InteractionReader</w:delText>
            </w:r>
            <w:r w:rsidR="008C6841" w:rsidDel="00BB1926">
              <w:rPr>
                <w:noProof/>
                <w:webHidden/>
              </w:rPr>
              <w:tab/>
            </w:r>
            <w:r w:rsidR="00D76112" w:rsidDel="00BB1926">
              <w:rPr>
                <w:noProof/>
                <w:webHidden/>
              </w:rPr>
              <w:delText>70</w:delText>
            </w:r>
          </w:del>
        </w:p>
        <w:p w:rsidR="008C6841" w:rsidDel="00BB1926" w:rsidRDefault="006C1AF3">
          <w:pPr>
            <w:pStyle w:val="Verzeichnis3"/>
            <w:tabs>
              <w:tab w:val="left" w:pos="1200"/>
              <w:tab w:val="right" w:leader="dot" w:pos="9016"/>
            </w:tabs>
            <w:rPr>
              <w:del w:id="561" w:author="Kathrin Eichler" w:date="2013-10-11T12:49:00Z"/>
              <w:rFonts w:asciiTheme="minorHAnsi" w:hAnsiTheme="minorHAnsi"/>
              <w:noProof/>
              <w:lang w:val="de-DE" w:eastAsia="de-DE"/>
            </w:rPr>
          </w:pPr>
          <w:del w:id="562" w:author="Kathrin Eichler" w:date="2013-10-11T12:49:00Z">
            <w:r w:rsidRPr="006C1AF3">
              <w:rPr>
                <w:rPrChange w:id="563" w:author="Kathrin Eichler" w:date="2013-10-11T12:49:00Z">
                  <w:rPr>
                    <w:rStyle w:val="Hyperlink"/>
                    <w:noProof/>
                  </w:rPr>
                </w:rPrChange>
              </w:rPr>
              <w:delText>7.2.2</w:delText>
            </w:r>
            <w:r w:rsidR="008C6841" w:rsidDel="00BB1926">
              <w:rPr>
                <w:rFonts w:asciiTheme="minorHAnsi" w:hAnsiTheme="minorHAnsi"/>
                <w:noProof/>
                <w:lang w:val="de-DE" w:eastAsia="de-DE"/>
              </w:rPr>
              <w:tab/>
            </w:r>
            <w:r w:rsidRPr="006C1AF3">
              <w:rPr>
                <w:rPrChange w:id="564" w:author="Kathrin Eichler" w:date="2013-10-11T12:49:00Z">
                  <w:rPr>
                    <w:rStyle w:val="Hyperlink"/>
                    <w:noProof/>
                  </w:rPr>
                </w:rPrChange>
              </w:rPr>
              <w:delText>Decomposition</w:delText>
            </w:r>
            <w:r w:rsidR="008C6841" w:rsidDel="00BB1926">
              <w:rPr>
                <w:noProof/>
                <w:webHidden/>
              </w:rPr>
              <w:tab/>
            </w:r>
            <w:r w:rsidR="00D76112" w:rsidDel="00BB1926">
              <w:rPr>
                <w:noProof/>
                <w:webHidden/>
              </w:rPr>
              <w:delText>71</w:delText>
            </w:r>
          </w:del>
        </w:p>
        <w:p w:rsidR="008C6841" w:rsidDel="00BB1926" w:rsidRDefault="006C1AF3">
          <w:pPr>
            <w:pStyle w:val="Verzeichnis3"/>
            <w:tabs>
              <w:tab w:val="left" w:pos="1200"/>
              <w:tab w:val="right" w:leader="dot" w:pos="9016"/>
            </w:tabs>
            <w:rPr>
              <w:del w:id="565" w:author="Kathrin Eichler" w:date="2013-10-11T12:49:00Z"/>
              <w:rFonts w:asciiTheme="minorHAnsi" w:hAnsiTheme="minorHAnsi"/>
              <w:noProof/>
              <w:lang w:val="de-DE" w:eastAsia="de-DE"/>
            </w:rPr>
          </w:pPr>
          <w:del w:id="566" w:author="Kathrin Eichler" w:date="2013-10-11T12:49:00Z">
            <w:r w:rsidRPr="006C1AF3">
              <w:rPr>
                <w:rPrChange w:id="567" w:author="Kathrin Eichler" w:date="2013-10-11T12:49:00Z">
                  <w:rPr>
                    <w:rStyle w:val="Hyperlink"/>
                    <w:noProof/>
                  </w:rPr>
                </w:rPrChange>
              </w:rPr>
              <w:delText>7.2.3</w:delText>
            </w:r>
            <w:r w:rsidR="008C6841" w:rsidDel="00BB1926">
              <w:rPr>
                <w:rFonts w:asciiTheme="minorHAnsi" w:hAnsiTheme="minorHAnsi"/>
                <w:noProof/>
                <w:lang w:val="de-DE" w:eastAsia="de-DE"/>
              </w:rPr>
              <w:tab/>
            </w:r>
            <w:r w:rsidRPr="006C1AF3">
              <w:rPr>
                <w:rPrChange w:id="568" w:author="Kathrin Eichler" w:date="2013-10-11T12:49:00Z">
                  <w:rPr>
                    <w:rStyle w:val="Hyperlink"/>
                    <w:noProof/>
                  </w:rPr>
                </w:rPrChange>
              </w:rPr>
              <w:delText>Composition Use Case 1</w:delText>
            </w:r>
            <w:r w:rsidR="008C6841" w:rsidDel="00BB1926">
              <w:rPr>
                <w:noProof/>
                <w:webHidden/>
              </w:rPr>
              <w:tab/>
            </w:r>
            <w:r w:rsidR="00D76112" w:rsidDel="00BB1926">
              <w:rPr>
                <w:noProof/>
                <w:webHidden/>
              </w:rPr>
              <w:delText>71</w:delText>
            </w:r>
          </w:del>
        </w:p>
        <w:p w:rsidR="008C6841" w:rsidDel="00BB1926" w:rsidRDefault="006C1AF3">
          <w:pPr>
            <w:pStyle w:val="Verzeichnis3"/>
            <w:tabs>
              <w:tab w:val="left" w:pos="1200"/>
              <w:tab w:val="right" w:leader="dot" w:pos="9016"/>
            </w:tabs>
            <w:rPr>
              <w:del w:id="569" w:author="Kathrin Eichler" w:date="2013-10-11T12:49:00Z"/>
              <w:rFonts w:asciiTheme="minorHAnsi" w:hAnsiTheme="minorHAnsi"/>
              <w:noProof/>
              <w:lang w:val="de-DE" w:eastAsia="de-DE"/>
            </w:rPr>
          </w:pPr>
          <w:del w:id="570" w:author="Kathrin Eichler" w:date="2013-10-11T12:49:00Z">
            <w:r w:rsidRPr="006C1AF3">
              <w:rPr>
                <w:rPrChange w:id="571" w:author="Kathrin Eichler" w:date="2013-10-11T12:49:00Z">
                  <w:rPr>
                    <w:rStyle w:val="Hyperlink"/>
                    <w:noProof/>
                  </w:rPr>
                </w:rPrChange>
              </w:rPr>
              <w:delText>7.2.4</w:delText>
            </w:r>
            <w:r w:rsidR="008C6841" w:rsidDel="00BB1926">
              <w:rPr>
                <w:rFonts w:asciiTheme="minorHAnsi" w:hAnsiTheme="minorHAnsi"/>
                <w:noProof/>
                <w:lang w:val="de-DE" w:eastAsia="de-DE"/>
              </w:rPr>
              <w:tab/>
            </w:r>
            <w:r w:rsidRPr="006C1AF3">
              <w:rPr>
                <w:rPrChange w:id="572" w:author="Kathrin Eichler" w:date="2013-10-11T12:49:00Z">
                  <w:rPr>
                    <w:rStyle w:val="Hyperlink"/>
                    <w:noProof/>
                  </w:rPr>
                </w:rPrChange>
              </w:rPr>
              <w:delText>Composition Use Case 2</w:delText>
            </w:r>
            <w:r w:rsidR="008C6841" w:rsidDel="00BB1926">
              <w:rPr>
                <w:noProof/>
                <w:webHidden/>
              </w:rPr>
              <w:tab/>
            </w:r>
            <w:r w:rsidR="00D76112" w:rsidDel="00BB1926">
              <w:rPr>
                <w:noProof/>
                <w:webHidden/>
              </w:rPr>
              <w:delText>72</w:delText>
            </w:r>
          </w:del>
        </w:p>
        <w:p w:rsidR="006A0FA4" w:rsidRPr="00DE1B49" w:rsidRDefault="006C1AF3">
          <w:r w:rsidRPr="00DE1B49">
            <w:rPr>
              <w:b/>
              <w:bCs/>
            </w:rPr>
            <w:fldChar w:fldCharType="end"/>
          </w:r>
        </w:p>
      </w:sdtContent>
    </w:sdt>
    <w:p w:rsidR="006A0FA4" w:rsidRPr="00DE1B49" w:rsidRDefault="006A0FA4" w:rsidP="00B80307">
      <w:pPr>
        <w:spacing w:line="240" w:lineRule="auto"/>
        <w:jc w:val="both"/>
        <w:rPr>
          <w:sz w:val="20"/>
          <w:szCs w:val="36"/>
          <w:lang w:val="en-US"/>
        </w:rPr>
      </w:pPr>
    </w:p>
    <w:p w:rsidR="0087709E" w:rsidRPr="00DE1B49" w:rsidRDefault="0087709E" w:rsidP="0087709E">
      <w:pPr>
        <w:rPr>
          <w:lang w:val="en-US"/>
        </w:rPr>
      </w:pPr>
      <w:r w:rsidRPr="00DE1B49">
        <w:rPr>
          <w:lang w:val="en-US"/>
        </w:rPr>
        <w:br w:type="page"/>
      </w:r>
    </w:p>
    <w:p w:rsidR="0087709E" w:rsidRPr="00DE1B49" w:rsidRDefault="0087709E" w:rsidP="0087709E">
      <w:pPr>
        <w:pStyle w:val="berschrift1"/>
        <w:rPr>
          <w:rFonts w:ascii="Georgia" w:hAnsi="Georgia"/>
        </w:rPr>
      </w:pPr>
      <w:bookmarkStart w:id="573" w:name="h.6flctkipdq3" w:colFirst="0" w:colLast="0"/>
      <w:bookmarkStart w:id="574" w:name="_Ref358637490"/>
      <w:bookmarkStart w:id="575" w:name="_Toc404592903"/>
      <w:bookmarkEnd w:id="573"/>
      <w:r w:rsidRPr="00DE1B49">
        <w:rPr>
          <w:rFonts w:ascii="Georgia" w:hAnsi="Georgia"/>
        </w:rPr>
        <w:lastRenderedPageBreak/>
        <w:t>Introduction</w:t>
      </w:r>
      <w:bookmarkEnd w:id="574"/>
      <w:r w:rsidRPr="00DE1B49">
        <w:rPr>
          <w:rFonts w:ascii="Georgia" w:hAnsi="Georgia"/>
        </w:rPr>
        <w:t xml:space="preserve"> </w:t>
      </w:r>
      <w:ins w:id="576" w:author="Kathrin Eichler" w:date="2014-11-17T11:29:00Z">
        <w:r w:rsidR="008D59DE">
          <w:rPr>
            <w:rFonts w:ascii="Georgia" w:hAnsi="Georgia"/>
          </w:rPr>
          <w:t>[all]</w:t>
        </w:r>
      </w:ins>
      <w:bookmarkEnd w:id="575"/>
    </w:p>
    <w:p w:rsidR="00AC5C94" w:rsidRPr="00DE1B49" w:rsidRDefault="00AC5C94" w:rsidP="00AC5C94">
      <w:pPr>
        <w:pStyle w:val="berschrift2"/>
      </w:pPr>
      <w:bookmarkStart w:id="577" w:name="_Toc404592904"/>
      <w:r w:rsidRPr="00DE1B49">
        <w:t xml:space="preserve">About this </w:t>
      </w:r>
      <w:r w:rsidR="005F6601">
        <w:t>D</w:t>
      </w:r>
      <w:r w:rsidRPr="00DE1B49">
        <w:t>ocument</w:t>
      </w:r>
      <w:bookmarkEnd w:id="577"/>
    </w:p>
    <w:p w:rsidR="00AC5C94" w:rsidRPr="00DE1B49" w:rsidRDefault="00815574" w:rsidP="00815574">
      <w:pPr>
        <w:rPr>
          <w:lang w:val="en-US"/>
        </w:rPr>
      </w:pPr>
      <w:proofErr w:type="gramStart"/>
      <w:r w:rsidRPr="00DE1B49">
        <w:rPr>
          <w:lang w:val="en-US"/>
        </w:rPr>
        <w:t>Deliverable 6.</w:t>
      </w:r>
      <w:proofErr w:type="gramEnd"/>
      <w:del w:id="578" w:author="Kathrin Eichler" w:date="2013-10-08T10:15:00Z">
        <w:r w:rsidRPr="00DE1B49" w:rsidDel="00FD7B84">
          <w:rPr>
            <w:lang w:val="en-US"/>
          </w:rPr>
          <w:delText xml:space="preserve">1 </w:delText>
        </w:r>
      </w:del>
      <w:ins w:id="579" w:author="Kathrin Eichler" w:date="2013-10-08T10:15:00Z">
        <w:r w:rsidR="00FD7B84">
          <w:rPr>
            <w:lang w:val="en-US"/>
          </w:rPr>
          <w:t>2</w:t>
        </w:r>
        <w:r w:rsidR="00FD7B84" w:rsidRPr="00DE1B49">
          <w:rPr>
            <w:lang w:val="en-US"/>
          </w:rPr>
          <w:t xml:space="preserve"> </w:t>
        </w:r>
      </w:ins>
      <w:proofErr w:type="gramStart"/>
      <w:r w:rsidRPr="00DE1B49">
        <w:rPr>
          <w:lang w:val="en-US"/>
        </w:rPr>
        <w:t>is</w:t>
      </w:r>
      <w:proofErr w:type="gramEnd"/>
      <w:r w:rsidRPr="00DE1B49">
        <w:rPr>
          <w:lang w:val="en-US"/>
        </w:rPr>
        <w:t xml:space="preserve"> of type “P”, i.e.</w:t>
      </w:r>
      <w:ins w:id="580" w:author="Kathrin Eichler" w:date="2013-10-08T10:15:00Z">
        <w:r w:rsidR="00FD7B84">
          <w:rPr>
            <w:lang w:val="en-US"/>
          </w:rPr>
          <w:t>,</w:t>
        </w:r>
      </w:ins>
      <w:r w:rsidRPr="00DE1B49">
        <w:rPr>
          <w:lang w:val="en-US"/>
        </w:rPr>
        <w:t xml:space="preserve"> a program. This document provides a description of this program. The actual source code described in this document has been made available to all project members. A zipped version of the current code and all data necessary to run it has been uploaded to the member area of the project’s website in /Deliverables /Month </w:t>
      </w:r>
      <w:del w:id="581" w:author="Kathrin Eichler" w:date="2013-10-08T10:15:00Z">
        <w:r w:rsidRPr="00DE1B49" w:rsidDel="00FD7B84">
          <w:rPr>
            <w:lang w:val="en-US"/>
          </w:rPr>
          <w:delText>18</w:delText>
        </w:r>
      </w:del>
      <w:ins w:id="582" w:author="Kathrin Eichler" w:date="2013-10-08T10:15:00Z">
        <w:r w:rsidR="00FD7B84">
          <w:rPr>
            <w:lang w:val="en-US"/>
          </w:rPr>
          <w:t>36</w:t>
        </w:r>
      </w:ins>
      <w:r w:rsidRPr="00DE1B49">
        <w:rPr>
          <w:lang w:val="en-US"/>
        </w:rPr>
        <w:t>/WP6/source code/</w:t>
      </w:r>
      <w:r w:rsidR="0045305A">
        <w:rPr>
          <w:lang w:val="en-US"/>
        </w:rPr>
        <w:t>.</w:t>
      </w:r>
      <w:r w:rsidRPr="00DE1B49">
        <w:rPr>
          <w:lang w:val="en-US"/>
        </w:rPr>
        <w:t xml:space="preserve"> The code can also be found in the Transduction Layer </w:t>
      </w:r>
      <w:proofErr w:type="spellStart"/>
      <w:r w:rsidRPr="00DE1B49">
        <w:rPr>
          <w:lang w:val="en-US"/>
        </w:rPr>
        <w:t>github</w:t>
      </w:r>
      <w:proofErr w:type="spellEnd"/>
      <w:r w:rsidRPr="00DE1B49">
        <w:rPr>
          <w:lang w:val="en-US"/>
        </w:rPr>
        <w:t xml:space="preserve"> r</w:t>
      </w:r>
      <w:r w:rsidRPr="00DE1B49">
        <w:rPr>
          <w:lang w:val="en-US"/>
        </w:rPr>
        <w:t>e</w:t>
      </w:r>
      <w:r w:rsidRPr="00DE1B49">
        <w:rPr>
          <w:lang w:val="en-US"/>
        </w:rPr>
        <w:t xml:space="preserve">pository at </w:t>
      </w:r>
      <w:hyperlink r:id="rId10">
        <w:r w:rsidRPr="00DE1B49">
          <w:rPr>
            <w:color w:val="1155CC"/>
            <w:u w:val="single"/>
            <w:lang w:val="en-US"/>
          </w:rPr>
          <w:t>https://github.com/hltfbk/Excitement-Transduction-Layer</w:t>
        </w:r>
      </w:hyperlink>
      <w:r w:rsidRPr="00DE1B49">
        <w:rPr>
          <w:color w:val="1155CC"/>
          <w:u w:val="single"/>
          <w:lang w:val="en-US"/>
        </w:rPr>
        <w:t xml:space="preserve"> </w:t>
      </w:r>
      <w:r w:rsidRPr="00DE1B49">
        <w:rPr>
          <w:lang w:val="en-US"/>
        </w:rPr>
        <w:t>, which is currently accessible to all WP6 developers</w:t>
      </w:r>
      <w:r w:rsidR="00FD018C">
        <w:rPr>
          <w:lang w:val="en-US"/>
        </w:rPr>
        <w:t xml:space="preserve"> and</w:t>
      </w:r>
      <w:r w:rsidRPr="00DE1B49">
        <w:rPr>
          <w:lang w:val="en-US"/>
        </w:rPr>
        <w:t xml:space="preserve"> to relevant WP7 developers. </w:t>
      </w:r>
    </w:p>
    <w:p w:rsidR="00AC5C94" w:rsidRPr="00DE1B49" w:rsidRDefault="00AC5C94" w:rsidP="00AC5C94">
      <w:pPr>
        <w:pStyle w:val="berschrift2"/>
      </w:pPr>
      <w:bookmarkStart w:id="583" w:name="_Toc404592905"/>
      <w:r w:rsidRPr="00DE1B49">
        <w:t xml:space="preserve">Introduction to the </w:t>
      </w:r>
      <w:r w:rsidR="005F6601">
        <w:t>T</w:t>
      </w:r>
      <w:r w:rsidRPr="00DE1B49">
        <w:t xml:space="preserve">ransduction </w:t>
      </w:r>
      <w:r w:rsidR="005F6601">
        <w:t>L</w:t>
      </w:r>
      <w:r w:rsidRPr="00DE1B49">
        <w:t>ayer</w:t>
      </w:r>
      <w:bookmarkEnd w:id="583"/>
    </w:p>
    <w:p w:rsidR="0087709E" w:rsidRPr="00DE1B49" w:rsidRDefault="0087709E" w:rsidP="0087709E">
      <w:pPr>
        <w:jc w:val="both"/>
        <w:rPr>
          <w:lang w:val="en-US"/>
        </w:rPr>
      </w:pPr>
      <w:r w:rsidRPr="00DE1B49">
        <w:rPr>
          <w:lang w:val="en-US"/>
        </w:rPr>
        <w:t xml:space="preserve">The EXCITEMENT open platform (EOP) developed in WP4 provides the textual entailment capability to decide the entailment relation between </w:t>
      </w:r>
      <w:r w:rsidR="002662EB">
        <w:rPr>
          <w:lang w:val="en-US"/>
        </w:rPr>
        <w:t>pairs of</w:t>
      </w:r>
      <w:r w:rsidR="002662EB" w:rsidRPr="00DE1B49">
        <w:rPr>
          <w:lang w:val="en-US"/>
        </w:rPr>
        <w:t xml:space="preserve"> </w:t>
      </w:r>
      <w:r w:rsidRPr="00DE1B49">
        <w:rPr>
          <w:lang w:val="en-US"/>
        </w:rPr>
        <w:t>given textual units. This entai</w:t>
      </w:r>
      <w:r w:rsidRPr="00DE1B49">
        <w:rPr>
          <w:lang w:val="en-US"/>
        </w:rPr>
        <w:t>l</w:t>
      </w:r>
      <w:r w:rsidRPr="00DE1B49">
        <w:rPr>
          <w:lang w:val="en-US"/>
        </w:rPr>
        <w:t>ment recognition capability itself, however, does not provide a complete solution to the needs of the industrial partners, who aim to use textual entailment for exploring customer interactions (WP7). Additional steps are required to break down the information need of the industrial partners into textual entailment problems and combine the entailment decisions returned by the EOP into a response to the information need. Therefore, we need an add</w:t>
      </w:r>
      <w:r w:rsidRPr="00DE1B49">
        <w:rPr>
          <w:lang w:val="en-US"/>
        </w:rPr>
        <w:t>i</w:t>
      </w:r>
      <w:r w:rsidRPr="00DE1B49">
        <w:rPr>
          <w:lang w:val="en-US"/>
        </w:rPr>
        <w:t>tional layer of services on top of the EOP to achieve inference-based exploration of customer intera</w:t>
      </w:r>
      <w:r w:rsidR="0045305A">
        <w:rPr>
          <w:lang w:val="en-US"/>
        </w:rPr>
        <w:t xml:space="preserve">ction data. We call this </w:t>
      </w:r>
      <w:r w:rsidR="00D376B5">
        <w:rPr>
          <w:lang w:val="en-US"/>
        </w:rPr>
        <w:t xml:space="preserve">the </w:t>
      </w:r>
      <w:r w:rsidRPr="0045305A">
        <w:rPr>
          <w:i/>
          <w:lang w:val="en-US"/>
        </w:rPr>
        <w:t>Transduction Layer</w:t>
      </w:r>
      <w:r w:rsidRPr="00DE1B49">
        <w:rPr>
          <w:lang w:val="en-US"/>
        </w:rPr>
        <w:t xml:space="preserve">. </w:t>
      </w:r>
    </w:p>
    <w:p w:rsidR="0087709E" w:rsidRPr="00DE1B49" w:rsidRDefault="0087709E" w:rsidP="0087709E">
      <w:pPr>
        <w:jc w:val="both"/>
        <w:rPr>
          <w:lang w:val="en-US"/>
        </w:rPr>
      </w:pPr>
    </w:p>
    <w:p w:rsidR="0087709E" w:rsidRPr="00DE1B49" w:rsidRDefault="0087709E" w:rsidP="0087709E">
      <w:pPr>
        <w:jc w:val="both"/>
        <w:rPr>
          <w:lang w:val="en-US"/>
        </w:rPr>
      </w:pPr>
      <w:r w:rsidRPr="00DE1B49">
        <w:rPr>
          <w:lang w:val="en-US"/>
        </w:rPr>
        <w:t xml:space="preserve">The Transduction Layer was developed within WP6 for the following two industrial use case scenarios that have been defined within the EXCITEMENT project (see Deliverables 1.1 and 3.1b for more details on the use cases): </w:t>
      </w:r>
    </w:p>
    <w:p w:rsidR="0087709E" w:rsidRPr="00DE1B49" w:rsidRDefault="0087709E" w:rsidP="0087709E">
      <w:pPr>
        <w:jc w:val="both"/>
        <w:rPr>
          <w:lang w:val="en-US"/>
        </w:rPr>
      </w:pPr>
    </w:p>
    <w:p w:rsidR="0087709E" w:rsidRPr="00DE1B49" w:rsidRDefault="0087709E" w:rsidP="0087709E">
      <w:pPr>
        <w:jc w:val="both"/>
        <w:rPr>
          <w:lang w:val="en-US"/>
        </w:rPr>
      </w:pPr>
      <w:r w:rsidRPr="00DE1B49">
        <w:rPr>
          <w:i/>
          <w:lang w:val="en-US"/>
        </w:rPr>
        <w:t>Use Case 1: Entailment graph creation:</w:t>
      </w:r>
      <w:r w:rsidRPr="00DE1B49">
        <w:rPr>
          <w:lang w:val="en-US"/>
        </w:rPr>
        <w:t xml:space="preserve"> </w:t>
      </w:r>
    </w:p>
    <w:p w:rsidR="0087709E" w:rsidRPr="00DE1B49" w:rsidRDefault="0087709E" w:rsidP="0087709E">
      <w:pPr>
        <w:jc w:val="both"/>
        <w:rPr>
          <w:lang w:val="en-US"/>
        </w:rPr>
      </w:pPr>
      <w:r w:rsidRPr="00DE1B49">
        <w:rPr>
          <w:lang w:val="en-US"/>
        </w:rPr>
        <w:t>In this use case, the aim is to draw an entailment graph from a set of given interactions.</w:t>
      </w:r>
    </w:p>
    <w:p w:rsidR="0087709E" w:rsidRPr="00DE1B49" w:rsidRDefault="0087709E" w:rsidP="0087709E">
      <w:pPr>
        <w:jc w:val="both"/>
        <w:rPr>
          <w:lang w:val="en-US"/>
        </w:rPr>
      </w:pPr>
    </w:p>
    <w:p w:rsidR="0087709E" w:rsidRPr="00DE1B49" w:rsidRDefault="0087709E" w:rsidP="0087709E">
      <w:pPr>
        <w:jc w:val="both"/>
        <w:rPr>
          <w:lang w:val="en-US"/>
        </w:rPr>
      </w:pPr>
      <w:r w:rsidRPr="00DE1B49">
        <w:rPr>
          <w:i/>
          <w:lang w:val="en-US"/>
        </w:rPr>
        <w:t>Use Case 2: Interaction categorization</w:t>
      </w:r>
      <w:r w:rsidRPr="00DE1B49">
        <w:rPr>
          <w:lang w:val="en-US"/>
        </w:rPr>
        <w:t xml:space="preserve"> </w:t>
      </w:r>
    </w:p>
    <w:p w:rsidR="0087709E" w:rsidRPr="00DE1B49" w:rsidRDefault="0087709E" w:rsidP="0087709E">
      <w:pPr>
        <w:jc w:val="both"/>
        <w:rPr>
          <w:lang w:val="en-US"/>
        </w:rPr>
      </w:pPr>
      <w:r w:rsidRPr="00DE1B49">
        <w:rPr>
          <w:lang w:val="en-US"/>
        </w:rPr>
        <w:t>In this use case, the aim is to annotate matching categories on a given interaction, using e</w:t>
      </w:r>
      <w:r w:rsidRPr="00DE1B49">
        <w:rPr>
          <w:lang w:val="en-US"/>
        </w:rPr>
        <w:t>n</w:t>
      </w:r>
      <w:r w:rsidRPr="00DE1B49">
        <w:rPr>
          <w:lang w:val="en-US"/>
        </w:rPr>
        <w:t>tailment information.</w:t>
      </w:r>
    </w:p>
    <w:p w:rsidR="0087709E" w:rsidRPr="00DE1B49" w:rsidRDefault="0087709E" w:rsidP="0087709E">
      <w:pPr>
        <w:jc w:val="both"/>
        <w:rPr>
          <w:lang w:val="en-US"/>
        </w:rPr>
      </w:pPr>
    </w:p>
    <w:p w:rsidR="0087709E" w:rsidRPr="00DE1B49" w:rsidRDefault="0087709E" w:rsidP="0087709E">
      <w:pPr>
        <w:jc w:val="both"/>
        <w:rPr>
          <w:lang w:val="en-US"/>
        </w:rPr>
      </w:pPr>
      <w:r w:rsidRPr="00DE1B49">
        <w:rPr>
          <w:lang w:val="en-US"/>
        </w:rPr>
        <w:t xml:space="preserve">An analysis of the companies’ use case scenarios has shown that the Transduction Layer can be organized around two central steps, namely </w:t>
      </w:r>
      <w:r w:rsidRPr="00DE1B49">
        <w:rPr>
          <w:i/>
          <w:lang w:val="en-US"/>
        </w:rPr>
        <w:t>decomposition</w:t>
      </w:r>
      <w:r w:rsidRPr="00DE1B49">
        <w:rPr>
          <w:lang w:val="en-US"/>
        </w:rPr>
        <w:t xml:space="preserve">, i.e. converting the company’s input into a set of entailment units, from which entailment decision problems can be created, and </w:t>
      </w:r>
      <w:r w:rsidRPr="00DE1B49">
        <w:rPr>
          <w:i/>
          <w:lang w:val="en-US"/>
        </w:rPr>
        <w:t>composition</w:t>
      </w:r>
      <w:r w:rsidRPr="00DE1B49">
        <w:rPr>
          <w:lang w:val="en-US"/>
        </w:rPr>
        <w:t>, i.e. building entailment pairs and processing the entailment decisions r</w:t>
      </w:r>
      <w:r w:rsidRPr="00DE1B49">
        <w:rPr>
          <w:lang w:val="en-US"/>
        </w:rPr>
        <w:t>e</w:t>
      </w:r>
      <w:r w:rsidRPr="00DE1B49">
        <w:rPr>
          <w:lang w:val="en-US"/>
        </w:rPr>
        <w:lastRenderedPageBreak/>
        <w:t xml:space="preserve">turned by the </w:t>
      </w:r>
      <w:r w:rsidR="0045305A">
        <w:rPr>
          <w:lang w:val="en-US"/>
        </w:rPr>
        <w:t xml:space="preserve">EOP </w:t>
      </w:r>
      <w:r w:rsidRPr="00DE1B49">
        <w:rPr>
          <w:lang w:val="en-US"/>
        </w:rPr>
        <w:t xml:space="preserve">to meet the company’s information need. The decomposition part is shared by both use cases, the composition part differs. </w:t>
      </w:r>
    </w:p>
    <w:p w:rsidR="0087709E" w:rsidRPr="00DE1B49" w:rsidRDefault="0087709E" w:rsidP="0087709E">
      <w:pPr>
        <w:jc w:val="both"/>
        <w:rPr>
          <w:lang w:val="en-US"/>
        </w:rPr>
      </w:pPr>
    </w:p>
    <w:p w:rsidR="0087709E" w:rsidRPr="00DE1B49" w:rsidRDefault="0087709E" w:rsidP="0087709E">
      <w:pPr>
        <w:rPr>
          <w:lang w:val="en-US"/>
        </w:rPr>
      </w:pPr>
      <w:r w:rsidRPr="00DE1B49">
        <w:rPr>
          <w:lang w:val="en-US"/>
        </w:rPr>
        <w:t>This document is structured</w:t>
      </w:r>
      <w:r w:rsidR="00D376B5">
        <w:rPr>
          <w:lang w:val="en-US"/>
        </w:rPr>
        <w:t xml:space="preserve"> as follows</w:t>
      </w:r>
      <w:r w:rsidRPr="00DE1B49">
        <w:rPr>
          <w:lang w:val="en-US"/>
        </w:rPr>
        <w:t>. We first describe the main data flow for the deco</w:t>
      </w:r>
      <w:r w:rsidRPr="00DE1B49">
        <w:rPr>
          <w:lang w:val="en-US"/>
        </w:rPr>
        <w:t>m</w:t>
      </w:r>
      <w:r w:rsidRPr="00DE1B49">
        <w:rPr>
          <w:lang w:val="en-US"/>
        </w:rPr>
        <w:t>position step (shared by both use cases) and the composition step of use case 1 and use case 2, respectively</w:t>
      </w:r>
      <w:r w:rsidR="0045305A">
        <w:rPr>
          <w:lang w:val="en-US"/>
        </w:rPr>
        <w:t xml:space="preserve"> (chapter 2)</w:t>
      </w:r>
      <w:r w:rsidRPr="00DE1B49">
        <w:rPr>
          <w:lang w:val="en-US"/>
        </w:rPr>
        <w:t xml:space="preserve">. We then describe the core data structures </w:t>
      </w:r>
      <w:r w:rsidR="0045305A">
        <w:rPr>
          <w:lang w:val="en-US"/>
        </w:rPr>
        <w:t xml:space="preserve">(chapter 3) </w:t>
      </w:r>
      <w:r w:rsidRPr="00DE1B49">
        <w:rPr>
          <w:lang w:val="en-US"/>
        </w:rPr>
        <w:t xml:space="preserve">and the UIMA type system </w:t>
      </w:r>
      <w:r w:rsidR="0045305A">
        <w:rPr>
          <w:lang w:val="en-US"/>
        </w:rPr>
        <w:t xml:space="preserve">(chapter 4) </w:t>
      </w:r>
      <w:r w:rsidRPr="00DE1B49">
        <w:rPr>
          <w:lang w:val="en-US"/>
        </w:rPr>
        <w:t xml:space="preserve">we designed for the Transduction Layer. </w:t>
      </w:r>
      <w:r w:rsidR="0045305A">
        <w:rPr>
          <w:lang w:val="en-US"/>
        </w:rPr>
        <w:t xml:space="preserve">Chapter 5 </w:t>
      </w:r>
      <w:r w:rsidRPr="00DE1B49">
        <w:rPr>
          <w:lang w:val="en-US"/>
        </w:rPr>
        <w:t>contai</w:t>
      </w:r>
      <w:r w:rsidR="00FD018C">
        <w:rPr>
          <w:lang w:val="en-US"/>
        </w:rPr>
        <w:t>ns interface definitions for all</w:t>
      </w:r>
      <w:r w:rsidRPr="00DE1B49">
        <w:rPr>
          <w:lang w:val="en-US"/>
        </w:rPr>
        <w:t xml:space="preserve"> transduction layer modules</w:t>
      </w:r>
      <w:r w:rsidR="00D376B5">
        <w:rPr>
          <w:lang w:val="en-US"/>
        </w:rPr>
        <w:t>:</w:t>
      </w:r>
      <w:r w:rsidRPr="00DE1B49">
        <w:rPr>
          <w:lang w:val="en-US"/>
        </w:rPr>
        <w:t xml:space="preserve"> the interfaces </w:t>
      </w:r>
      <w:r w:rsidR="00D376B5">
        <w:rPr>
          <w:lang w:val="en-US"/>
        </w:rPr>
        <w:t>for</w:t>
      </w:r>
      <w:r w:rsidR="00D376B5" w:rsidRPr="00DE1B49">
        <w:rPr>
          <w:lang w:val="en-US"/>
        </w:rPr>
        <w:t xml:space="preserve"> </w:t>
      </w:r>
      <w:r w:rsidRPr="00DE1B49">
        <w:rPr>
          <w:lang w:val="en-US"/>
        </w:rPr>
        <w:t xml:space="preserve">the core modules </w:t>
      </w:r>
      <w:r w:rsidR="00D376B5">
        <w:rPr>
          <w:lang w:val="en-US"/>
        </w:rPr>
        <w:t>and</w:t>
      </w:r>
      <w:r w:rsidRPr="00DE1B49">
        <w:rPr>
          <w:lang w:val="en-US"/>
        </w:rPr>
        <w:t xml:space="preserve"> </w:t>
      </w:r>
      <w:r w:rsidR="00D376B5">
        <w:rPr>
          <w:lang w:val="en-US"/>
        </w:rPr>
        <w:t xml:space="preserve">the </w:t>
      </w:r>
      <w:r w:rsidRPr="00DE1B49">
        <w:rPr>
          <w:lang w:val="en-US"/>
        </w:rPr>
        <w:t xml:space="preserve">top level interfaces defined </w:t>
      </w:r>
      <w:r w:rsidR="00D376B5" w:rsidRPr="00706473">
        <w:rPr>
          <w:lang w:val="en-US"/>
        </w:rPr>
        <w:t xml:space="preserve">specifically </w:t>
      </w:r>
      <w:r w:rsidRPr="00DE1B49">
        <w:rPr>
          <w:lang w:val="en-US"/>
        </w:rPr>
        <w:t>for the industrial partners (WP7). Th</w:t>
      </w:r>
      <w:r w:rsidR="00D376B5">
        <w:rPr>
          <w:lang w:val="en-US"/>
        </w:rPr>
        <w:t>is is</w:t>
      </w:r>
      <w:r w:rsidRPr="00DE1B49">
        <w:rPr>
          <w:lang w:val="en-US"/>
        </w:rPr>
        <w:t xml:space="preserve"> followed by a chapter describing the implementation of the prototype, </w:t>
      </w:r>
      <w:r w:rsidR="0045305A">
        <w:rPr>
          <w:lang w:val="en-US"/>
        </w:rPr>
        <w:t>including</w:t>
      </w:r>
      <w:r w:rsidRPr="00DE1B49">
        <w:rPr>
          <w:lang w:val="en-US"/>
        </w:rPr>
        <w:t xml:space="preserve"> one prototypical impl</w:t>
      </w:r>
      <w:r w:rsidRPr="00DE1B49">
        <w:rPr>
          <w:lang w:val="en-US"/>
        </w:rPr>
        <w:t>e</w:t>
      </w:r>
      <w:r w:rsidRPr="00DE1B49">
        <w:rPr>
          <w:lang w:val="en-US"/>
        </w:rPr>
        <w:t>mentation for each defined module</w:t>
      </w:r>
      <w:r w:rsidR="0045305A">
        <w:rPr>
          <w:lang w:val="en-US"/>
        </w:rPr>
        <w:t xml:space="preserve"> (chapter 6)</w:t>
      </w:r>
      <w:r w:rsidRPr="00DE1B49">
        <w:rPr>
          <w:lang w:val="en-US"/>
        </w:rPr>
        <w:t>. The document ends with a chapter on WP6</w:t>
      </w:r>
      <w:r w:rsidR="00D376B5">
        <w:rPr>
          <w:lang w:val="en-US"/>
        </w:rPr>
        <w:t>’s</w:t>
      </w:r>
      <w:r w:rsidRPr="00DE1B49">
        <w:rPr>
          <w:lang w:val="en-US"/>
        </w:rPr>
        <w:t xml:space="preserve"> plans for the next cycle</w:t>
      </w:r>
      <w:r w:rsidR="0045305A">
        <w:rPr>
          <w:lang w:val="en-US"/>
        </w:rPr>
        <w:t xml:space="preserve"> (chapter 7)</w:t>
      </w:r>
      <w:r w:rsidRPr="00DE1B49">
        <w:rPr>
          <w:lang w:val="en-US"/>
        </w:rPr>
        <w:t>.</w:t>
      </w:r>
    </w:p>
    <w:p w:rsidR="0087709E" w:rsidRPr="00DE1B49" w:rsidRDefault="0087709E" w:rsidP="0087709E">
      <w:pPr>
        <w:pStyle w:val="berschrift2"/>
        <w:spacing w:before="280" w:after="80"/>
        <w:ind w:left="720"/>
      </w:pPr>
      <w:bookmarkStart w:id="584" w:name="h.dzuu6btnyw6f" w:colFirst="0" w:colLast="0"/>
      <w:bookmarkStart w:id="585" w:name="_Toc404592906"/>
      <w:bookmarkEnd w:id="584"/>
      <w:r w:rsidRPr="00DE1B49">
        <w:t>Related Terminology</w:t>
      </w:r>
      <w:bookmarkEnd w:id="585"/>
    </w:p>
    <w:p w:rsidR="0087709E" w:rsidRPr="00DE1B49" w:rsidRDefault="0087709E" w:rsidP="0087709E">
      <w:pPr>
        <w:rPr>
          <w:lang w:val="en-US"/>
        </w:rPr>
      </w:pPr>
      <w:r w:rsidRPr="00DE1B49">
        <w:rPr>
          <w:lang w:val="en-US"/>
        </w:rPr>
        <w:t>In this document, we will use the following terminology:</w:t>
      </w:r>
    </w:p>
    <w:p w:rsidR="0087709E" w:rsidRPr="00DE1B49" w:rsidRDefault="0087709E" w:rsidP="00675094">
      <w:pPr>
        <w:numPr>
          <w:ilvl w:val="0"/>
          <w:numId w:val="56"/>
        </w:numPr>
        <w:spacing w:line="276" w:lineRule="auto"/>
        <w:ind w:hanging="359"/>
      </w:pPr>
      <w:r w:rsidRPr="00DE1B49">
        <w:rPr>
          <w:i/>
        </w:rPr>
        <w:t>RTE</w:t>
      </w:r>
      <w:r w:rsidRPr="00DE1B49">
        <w:t>: Recognizing textual entailment</w:t>
      </w:r>
    </w:p>
    <w:p w:rsidR="0087709E" w:rsidRPr="00DE1B49" w:rsidRDefault="0087709E" w:rsidP="00675094">
      <w:pPr>
        <w:numPr>
          <w:ilvl w:val="0"/>
          <w:numId w:val="56"/>
        </w:numPr>
        <w:spacing w:line="276" w:lineRule="auto"/>
        <w:ind w:hanging="359"/>
        <w:rPr>
          <w:lang w:val="en-US"/>
        </w:rPr>
      </w:pPr>
      <w:r w:rsidRPr="00DE1B49">
        <w:rPr>
          <w:i/>
          <w:lang w:val="en-US"/>
        </w:rPr>
        <w:t>Use Case 1 / Use Case 2</w:t>
      </w:r>
      <w:r w:rsidRPr="00DE1B49">
        <w:rPr>
          <w:lang w:val="en-US"/>
        </w:rPr>
        <w:t>: This refers to the two use cas</w:t>
      </w:r>
      <w:r w:rsidR="007072F7">
        <w:rPr>
          <w:lang w:val="en-US"/>
        </w:rPr>
        <w:t>es introduced in the previous section</w:t>
      </w:r>
      <w:r w:rsidRPr="00DE1B49">
        <w:rPr>
          <w:lang w:val="en-US"/>
        </w:rPr>
        <w:t xml:space="preserve">. </w:t>
      </w:r>
    </w:p>
    <w:p w:rsidR="0087709E" w:rsidRPr="00DE1B49" w:rsidRDefault="0087709E" w:rsidP="00675094">
      <w:pPr>
        <w:numPr>
          <w:ilvl w:val="0"/>
          <w:numId w:val="56"/>
        </w:numPr>
        <w:spacing w:line="276" w:lineRule="auto"/>
        <w:ind w:hanging="359"/>
        <w:rPr>
          <w:lang w:val="en-US"/>
        </w:rPr>
      </w:pPr>
      <w:r w:rsidRPr="00DE1B49">
        <w:rPr>
          <w:i/>
          <w:lang w:val="en-US"/>
        </w:rPr>
        <w:t>EOP</w:t>
      </w:r>
      <w:r w:rsidRPr="00DE1B49">
        <w:rPr>
          <w:lang w:val="en-US"/>
        </w:rPr>
        <w:t>: This refers to the EXCITEMENT open platform providing the RTE functionali</w:t>
      </w:r>
      <w:r w:rsidR="000F315B">
        <w:rPr>
          <w:lang w:val="en-US"/>
        </w:rPr>
        <w:t>ty</w:t>
      </w:r>
      <w:r w:rsidRPr="00DE1B49">
        <w:rPr>
          <w:lang w:val="en-US"/>
        </w:rPr>
        <w:t>.</w:t>
      </w:r>
    </w:p>
    <w:p w:rsidR="00FD018C" w:rsidRPr="00DE1B49" w:rsidRDefault="00FD018C" w:rsidP="00FD018C">
      <w:pPr>
        <w:numPr>
          <w:ilvl w:val="0"/>
          <w:numId w:val="56"/>
        </w:numPr>
        <w:spacing w:line="276" w:lineRule="auto"/>
        <w:ind w:hanging="359"/>
        <w:rPr>
          <w:lang w:val="en-US"/>
        </w:rPr>
      </w:pPr>
      <w:r w:rsidRPr="00DE1B49">
        <w:rPr>
          <w:i/>
          <w:lang w:val="en-US"/>
        </w:rPr>
        <w:t>E</w:t>
      </w:r>
      <w:r>
        <w:rPr>
          <w:i/>
          <w:lang w:val="en-US"/>
        </w:rPr>
        <w:t>DA</w:t>
      </w:r>
      <w:r w:rsidRPr="00DE1B49">
        <w:rPr>
          <w:lang w:val="en-US"/>
        </w:rPr>
        <w:t xml:space="preserve">: </w:t>
      </w:r>
      <w:r>
        <w:rPr>
          <w:lang w:val="en-US"/>
        </w:rPr>
        <w:t xml:space="preserve">This refers to an entailment decision algorithm provided by the EOP, i.e. the part of the open platform that returns an entailment decision for a given text pair. </w:t>
      </w:r>
    </w:p>
    <w:p w:rsidR="0087709E" w:rsidRPr="00DE1B49" w:rsidRDefault="0087709E" w:rsidP="00675094">
      <w:pPr>
        <w:numPr>
          <w:ilvl w:val="0"/>
          <w:numId w:val="56"/>
        </w:numPr>
        <w:spacing w:line="276" w:lineRule="auto"/>
        <w:ind w:hanging="359"/>
        <w:rPr>
          <w:lang w:val="en-US"/>
        </w:rPr>
      </w:pPr>
      <w:r w:rsidRPr="00DE1B49">
        <w:rPr>
          <w:i/>
          <w:lang w:val="en-US"/>
        </w:rPr>
        <w:t>LAP</w:t>
      </w:r>
      <w:r w:rsidRPr="00DE1B49">
        <w:rPr>
          <w:lang w:val="en-US"/>
        </w:rPr>
        <w:t xml:space="preserve">: This refers to </w:t>
      </w:r>
      <w:proofErr w:type="gramStart"/>
      <w:r w:rsidR="00FD018C">
        <w:rPr>
          <w:lang w:val="en-US"/>
        </w:rPr>
        <w:t>an</w:t>
      </w:r>
      <w:proofErr w:type="gramEnd"/>
      <w:r w:rsidRPr="00DE1B49">
        <w:rPr>
          <w:lang w:val="en-US"/>
        </w:rPr>
        <w:t xml:space="preserve"> linguistic analysis pipeline</w:t>
      </w:r>
      <w:r w:rsidR="00FD018C">
        <w:rPr>
          <w:lang w:val="en-US"/>
        </w:rPr>
        <w:t xml:space="preserve"> provided by the EOP</w:t>
      </w:r>
      <w:r w:rsidRPr="00DE1B49">
        <w:rPr>
          <w:lang w:val="en-US"/>
        </w:rPr>
        <w:t xml:space="preserve">, i.e. the part of the open platform that creates a </w:t>
      </w:r>
      <w:proofErr w:type="spellStart"/>
      <w:r w:rsidRPr="00DE1B49">
        <w:rPr>
          <w:lang w:val="en-US"/>
        </w:rPr>
        <w:t>JCas</w:t>
      </w:r>
      <w:proofErr w:type="spellEnd"/>
      <w:r w:rsidRPr="00DE1B49">
        <w:rPr>
          <w:lang w:val="en-US"/>
        </w:rPr>
        <w:t xml:space="preserve"> object with linguistic annotations.</w:t>
      </w:r>
    </w:p>
    <w:p w:rsidR="0087709E" w:rsidRPr="00DE1B49" w:rsidRDefault="0087709E" w:rsidP="00675094">
      <w:pPr>
        <w:numPr>
          <w:ilvl w:val="0"/>
          <w:numId w:val="56"/>
        </w:numPr>
        <w:spacing w:line="276" w:lineRule="auto"/>
        <w:ind w:hanging="359"/>
        <w:rPr>
          <w:lang w:val="en-US"/>
        </w:rPr>
      </w:pPr>
      <w:r w:rsidRPr="00DE1B49">
        <w:rPr>
          <w:i/>
          <w:lang w:val="en-US"/>
        </w:rPr>
        <w:t>Entailment graph</w:t>
      </w:r>
      <w:r w:rsidRPr="00DE1B49">
        <w:rPr>
          <w:lang w:val="en-US"/>
        </w:rPr>
        <w:t>: An entailment graph orders text units in a structured hierarchy based on the entailment relations that hold between these text units.</w:t>
      </w:r>
    </w:p>
    <w:p w:rsidR="0087709E" w:rsidRPr="00DE1B49" w:rsidRDefault="0087709E" w:rsidP="0087709E">
      <w:pPr>
        <w:pStyle w:val="berschrift2"/>
        <w:spacing w:before="360" w:after="80"/>
        <w:ind w:left="720"/>
      </w:pPr>
      <w:bookmarkStart w:id="586" w:name="h.v9ppkrfbznij" w:colFirst="0" w:colLast="0"/>
      <w:bookmarkStart w:id="587" w:name="_Toc404592907"/>
      <w:bookmarkEnd w:id="586"/>
      <w:r w:rsidRPr="00DE1B49">
        <w:t>Related Documents</w:t>
      </w:r>
      <w:bookmarkEnd w:id="587"/>
    </w:p>
    <w:p w:rsidR="0087709E" w:rsidRPr="007A4438" w:rsidRDefault="0087709E" w:rsidP="00675094">
      <w:pPr>
        <w:numPr>
          <w:ilvl w:val="0"/>
          <w:numId w:val="8"/>
        </w:numPr>
        <w:spacing w:line="276" w:lineRule="auto"/>
        <w:ind w:hanging="359"/>
      </w:pPr>
      <w:r w:rsidRPr="007A4438">
        <w:rPr>
          <w:i/>
        </w:rPr>
        <w:t>Deliverable 1.1</w:t>
      </w:r>
      <w:r w:rsidRPr="007A4438">
        <w:t>: User Requirements (June 2012)</w:t>
      </w:r>
    </w:p>
    <w:p w:rsidR="0087709E" w:rsidRPr="0085572C" w:rsidRDefault="0087709E" w:rsidP="00675094">
      <w:pPr>
        <w:numPr>
          <w:ilvl w:val="0"/>
          <w:numId w:val="8"/>
        </w:numPr>
        <w:spacing w:line="276" w:lineRule="auto"/>
        <w:ind w:hanging="359"/>
        <w:rPr>
          <w:lang w:val="en-US"/>
        </w:rPr>
      </w:pPr>
      <w:r w:rsidRPr="00706C23">
        <w:rPr>
          <w:i/>
          <w:lang w:val="en-US"/>
        </w:rPr>
        <w:t>Deliverable 3.1b</w:t>
      </w:r>
      <w:r w:rsidRPr="0085572C">
        <w:rPr>
          <w:lang w:val="en-US"/>
        </w:rPr>
        <w:t>: Specification of the Transduction Layer (Sep 2012)</w:t>
      </w:r>
    </w:p>
    <w:p w:rsidR="007A4438" w:rsidRPr="00925780" w:rsidRDefault="007A4438" w:rsidP="007A4438">
      <w:pPr>
        <w:numPr>
          <w:ilvl w:val="0"/>
          <w:numId w:val="8"/>
        </w:numPr>
        <w:spacing w:line="276" w:lineRule="auto"/>
        <w:ind w:hanging="359"/>
        <w:rPr>
          <w:ins w:id="588" w:author="Kathrin Eichler" w:date="2014-11-17T09:49:00Z"/>
          <w:lang w:val="en-US"/>
        </w:rPr>
      </w:pPr>
      <w:ins w:id="589" w:author="Kathrin Eichler" w:date="2014-11-17T09:49:00Z">
        <w:r w:rsidRPr="007A4438">
          <w:rPr>
            <w:i/>
            <w:lang w:val="en-US"/>
          </w:rPr>
          <w:t>Deliverable 6.1</w:t>
        </w:r>
        <w:r w:rsidRPr="007A4438">
          <w:rPr>
            <w:lang w:val="en-US"/>
          </w:rPr>
          <w:t xml:space="preserve">: </w:t>
        </w:r>
      </w:ins>
      <w:ins w:id="590" w:author="Kathrin Eichler" w:date="2014-11-17T09:50:00Z">
        <w:r w:rsidRPr="007A4438">
          <w:rPr>
            <w:lang w:val="en-US"/>
            <w:rPrChange w:id="591" w:author="Kathrin Eichler" w:date="2014-11-17T09:50:00Z">
              <w:rPr>
                <w:b/>
                <w:sz w:val="40"/>
                <w:szCs w:val="28"/>
                <w:lang w:val="en-US"/>
              </w:rPr>
            </w:rPrChange>
          </w:rPr>
          <w:t>Textual inference components development</w:t>
        </w:r>
        <w:r w:rsidRPr="007A4438">
          <w:rPr>
            <w:lang w:val="en-US"/>
          </w:rPr>
          <w:t xml:space="preserve"> </w:t>
        </w:r>
      </w:ins>
      <w:ins w:id="592" w:author="Kathrin Eichler" w:date="2014-11-17T09:49:00Z">
        <w:r w:rsidRPr="007A4438">
          <w:rPr>
            <w:lang w:val="en-US"/>
          </w:rPr>
          <w:t>(</w:t>
        </w:r>
      </w:ins>
      <w:ins w:id="593" w:author="Kathrin Eichler" w:date="2014-11-17T09:50:00Z">
        <w:r w:rsidRPr="007A4438">
          <w:rPr>
            <w:lang w:val="en-US"/>
          </w:rPr>
          <w:t>June 2013</w:t>
        </w:r>
      </w:ins>
      <w:ins w:id="594" w:author="Kathrin Eichler" w:date="2014-11-17T09:49:00Z">
        <w:r w:rsidRPr="00925780">
          <w:rPr>
            <w:lang w:val="en-US"/>
          </w:rPr>
          <w:t>)</w:t>
        </w:r>
      </w:ins>
    </w:p>
    <w:p w:rsidR="0087709E" w:rsidRPr="00DE1B49" w:rsidRDefault="0087709E" w:rsidP="00675094">
      <w:pPr>
        <w:numPr>
          <w:ilvl w:val="0"/>
          <w:numId w:val="8"/>
        </w:numPr>
        <w:spacing w:line="276" w:lineRule="auto"/>
        <w:ind w:hanging="359"/>
        <w:rPr>
          <w:lang w:val="en-US"/>
        </w:rPr>
      </w:pPr>
      <w:r w:rsidRPr="00925780">
        <w:rPr>
          <w:i/>
          <w:lang w:val="en-US"/>
        </w:rPr>
        <w:t>EOP specification</w:t>
      </w:r>
      <w:r w:rsidRPr="00D7475F">
        <w:rPr>
          <w:lang w:val="en-US"/>
        </w:rPr>
        <w:t>: Specifications and architecture</w:t>
      </w:r>
      <w:r w:rsidRPr="00DE1B49">
        <w:rPr>
          <w:lang w:val="en-US"/>
        </w:rPr>
        <w:t xml:space="preserve"> for the open platform, I</w:t>
      </w:r>
      <w:ins w:id="595" w:author="Kathrin Eichler" w:date="2014-11-17T09:50:00Z">
        <w:r w:rsidR="00925780">
          <w:rPr>
            <w:lang w:val="en-US"/>
          </w:rPr>
          <w:t>I</w:t>
        </w:r>
      </w:ins>
      <w:r w:rsidRPr="00DE1B49">
        <w:rPr>
          <w:lang w:val="en-US"/>
        </w:rPr>
        <w:t>. cycle</w:t>
      </w:r>
    </w:p>
    <w:p w:rsidR="002A1C2D" w:rsidRDefault="0087709E" w:rsidP="002A1C2D">
      <w:pPr>
        <w:numPr>
          <w:ilvl w:val="0"/>
          <w:numId w:val="8"/>
        </w:numPr>
        <w:spacing w:line="276" w:lineRule="auto"/>
        <w:ind w:hanging="359"/>
        <w:rPr>
          <w:ins w:id="596" w:author="Kathrin Eichler" w:date="2014-11-10T09:52:00Z"/>
          <w:lang w:val="en-US"/>
        </w:rPr>
      </w:pPr>
      <w:r w:rsidRPr="00DE1B49">
        <w:rPr>
          <w:i/>
          <w:lang w:val="en-US"/>
        </w:rPr>
        <w:t>UIMA Documentation</w:t>
      </w:r>
      <w:r w:rsidRPr="00DE1B49">
        <w:rPr>
          <w:lang w:val="en-US"/>
        </w:rPr>
        <w:t>: UIMA Tutorial and Developers' Guides (</w:t>
      </w:r>
      <w:hyperlink r:id="rId11">
        <w:r w:rsidRPr="00DE1B49">
          <w:rPr>
            <w:color w:val="1155CC"/>
            <w:u w:val="single"/>
            <w:lang w:val="en-US"/>
          </w:rPr>
          <w:t>http://uima.apache.org/d/uimaj-2.4.0/tutorials_and_users_guides.html</w:t>
        </w:r>
      </w:hyperlink>
      <w:r w:rsidRPr="00DE1B49">
        <w:rPr>
          <w:lang w:val="en-US"/>
        </w:rPr>
        <w:t>)</w:t>
      </w:r>
    </w:p>
    <w:p w:rsidR="002A1C2D" w:rsidRPr="002A1C2D" w:rsidRDefault="002A1C2D">
      <w:pPr>
        <w:pStyle w:val="berschrift2"/>
        <w:pPrChange w:id="597" w:author="Kathrin Eichler" w:date="2014-11-10T09:52:00Z">
          <w:pPr>
            <w:numPr>
              <w:numId w:val="8"/>
            </w:numPr>
            <w:spacing w:line="276" w:lineRule="auto"/>
            <w:ind w:left="720" w:firstLine="360"/>
          </w:pPr>
        </w:pPrChange>
      </w:pPr>
      <w:bookmarkStart w:id="598" w:name="_Toc404592908"/>
      <w:ins w:id="599" w:author="Kathrin Eichler" w:date="2014-11-10T09:52:00Z">
        <w:r>
          <w:t xml:space="preserve">Changes as compared to Deliverable </w:t>
        </w:r>
        <w:r w:rsidRPr="002A1C2D">
          <w:t>6.</w:t>
        </w:r>
        <w:r>
          <w:t>1</w:t>
        </w:r>
      </w:ins>
      <w:bookmarkEnd w:id="598"/>
      <w:ins w:id="600" w:author="Kathrin Eichler" w:date="2014-11-17T09:49:00Z">
        <w:r w:rsidR="007D652F">
          <w:t xml:space="preserve"> </w:t>
        </w:r>
      </w:ins>
    </w:p>
    <w:p w:rsidR="002A1C2D" w:rsidRDefault="002A1C2D" w:rsidP="002A1C2D">
      <w:pPr>
        <w:rPr>
          <w:ins w:id="601" w:author="Kathrin Eichler" w:date="2014-11-10T11:39:00Z"/>
          <w:lang w:val="en-US"/>
        </w:rPr>
      </w:pPr>
      <w:ins w:id="602" w:author="Kathrin Eichler" w:date="2014-11-10T09:53:00Z">
        <w:r>
          <w:rPr>
            <w:lang w:val="en-US"/>
          </w:rPr>
          <w:t xml:space="preserve">As compared to the previous deliverable of WP6, this document has changed in the following ways: </w:t>
        </w:r>
      </w:ins>
    </w:p>
    <w:p w:rsidR="004F102C" w:rsidRDefault="004F102C" w:rsidP="002A1C2D">
      <w:pPr>
        <w:rPr>
          <w:ins w:id="603" w:author="Kathrin Eichler" w:date="2014-11-17T09:51:00Z"/>
          <w:lang w:val="en-US"/>
        </w:rPr>
      </w:pPr>
      <w:ins w:id="604" w:author="Kathrin Eichler" w:date="2014-11-10T11:39:00Z">
        <w:r>
          <w:rPr>
            <w:lang w:val="en-US"/>
          </w:rPr>
          <w:t>[TODO: Add list of changes]</w:t>
        </w:r>
      </w:ins>
    </w:p>
    <w:p w:rsidR="00A43A5D" w:rsidDel="00CF173C" w:rsidRDefault="00A43A5D">
      <w:pPr>
        <w:pStyle w:val="Normal2"/>
        <w:rPr>
          <w:ins w:id="605" w:author="Kathrin Eichler" w:date="2014-11-17T09:52:00Z"/>
        </w:rPr>
        <w:pPrChange w:id="606" w:author="Kathrin Eichler" w:date="2014-11-17T09:52:00Z">
          <w:pPr>
            <w:pStyle w:val="Normal2"/>
            <w:numPr>
              <w:numId w:val="104"/>
            </w:numPr>
            <w:ind w:left="720" w:hanging="360"/>
          </w:pPr>
        </w:pPrChange>
      </w:pPr>
    </w:p>
    <w:p w:rsidR="00A43A5D" w:rsidRPr="007A4438" w:rsidRDefault="00A43A5D" w:rsidP="00A43A5D">
      <w:pPr>
        <w:numPr>
          <w:ilvl w:val="0"/>
          <w:numId w:val="8"/>
        </w:numPr>
        <w:spacing w:line="276" w:lineRule="auto"/>
        <w:ind w:hanging="359"/>
        <w:rPr>
          <w:ins w:id="607" w:author="Kathrin Eichler" w:date="2014-11-17T09:51:00Z"/>
        </w:rPr>
      </w:pPr>
      <w:ins w:id="608" w:author="Kathrin Eichler" w:date="2014-11-17T09:52:00Z">
        <w:r>
          <w:lastRenderedPageBreak/>
          <w:t xml:space="preserve"> </w:t>
        </w:r>
        <w:proofErr w:type="spellStart"/>
        <w:r>
          <w:rPr>
            <w:i/>
          </w:rPr>
          <w:t>InteractionReader</w:t>
        </w:r>
        <w:proofErr w:type="spellEnd"/>
        <w:r>
          <w:rPr>
            <w:i/>
          </w:rPr>
          <w:t xml:space="preserve">: </w:t>
        </w:r>
        <w:r w:rsidRPr="007A4438">
          <w:t xml:space="preserve"> </w:t>
        </w:r>
        <w:commentRangeStart w:id="609"/>
        <w:r>
          <w:t>The reader code can now read "non-continuous" fragments (which are common in the WP2 data), as well as non-continuous modifiers.</w:t>
        </w:r>
      </w:ins>
      <w:commentRangeEnd w:id="609"/>
      <w:ins w:id="610" w:author="Kathrin Eichler" w:date="2014-11-17T11:15:00Z">
        <w:r w:rsidR="00862D1A">
          <w:rPr>
            <w:rStyle w:val="Kommentarzeichen"/>
          </w:rPr>
          <w:commentReference w:id="609"/>
        </w:r>
      </w:ins>
    </w:p>
    <w:p w:rsidR="00A43A5D" w:rsidRPr="00862D1A" w:rsidRDefault="00A43A5D" w:rsidP="00A43A5D">
      <w:pPr>
        <w:numPr>
          <w:ilvl w:val="0"/>
          <w:numId w:val="8"/>
        </w:numPr>
        <w:spacing w:line="276" w:lineRule="auto"/>
        <w:ind w:hanging="359"/>
        <w:rPr>
          <w:ins w:id="611" w:author="Kathrin Eichler" w:date="2014-11-17T11:13:00Z"/>
          <w:lang w:val="en-US"/>
          <w:rPrChange w:id="612" w:author="Kathrin Eichler" w:date="2014-11-17T11:13:00Z">
            <w:rPr>
              <w:ins w:id="613" w:author="Kathrin Eichler" w:date="2014-11-17T11:13:00Z"/>
            </w:rPr>
          </w:rPrChange>
        </w:rPr>
      </w:pPr>
      <w:ins w:id="614" w:author="Kathrin Eichler" w:date="2014-11-17T09:53:00Z">
        <w:r>
          <w:rPr>
            <w:i/>
            <w:lang w:val="en-US"/>
          </w:rPr>
          <w:t>Decomposition</w:t>
        </w:r>
      </w:ins>
      <w:ins w:id="615" w:author="Kathrin Eichler" w:date="2014-11-17T09:51:00Z">
        <w:r w:rsidRPr="008167E2">
          <w:rPr>
            <w:lang w:val="en-US"/>
          </w:rPr>
          <w:t xml:space="preserve">: </w:t>
        </w:r>
      </w:ins>
      <w:ins w:id="616" w:author="Kathrin Eichler" w:date="2014-11-17T09:53:00Z">
        <w:r>
          <w:t xml:space="preserve">Improved the existing and added new fragment annotators. </w:t>
        </w:r>
      </w:ins>
    </w:p>
    <w:p w:rsidR="00862D1A" w:rsidRDefault="00862D1A" w:rsidP="00A43A5D">
      <w:pPr>
        <w:numPr>
          <w:ilvl w:val="0"/>
          <w:numId w:val="8"/>
        </w:numPr>
        <w:spacing w:line="276" w:lineRule="auto"/>
        <w:ind w:hanging="359"/>
        <w:rPr>
          <w:ins w:id="617" w:author="Kathrin Eichler" w:date="2014-11-17T11:19:00Z"/>
          <w:lang w:val="en-US"/>
        </w:rPr>
      </w:pPr>
      <w:ins w:id="618" w:author="Kathrin Eichler" w:date="2014-11-17T11:13:00Z">
        <w:r>
          <w:rPr>
            <w:i/>
            <w:lang w:val="en-US"/>
          </w:rPr>
          <w:t>Composition Use Case 1</w:t>
        </w:r>
        <w:r w:rsidRPr="00862D1A">
          <w:rPr>
            <w:lang w:val="en-US"/>
            <w:rPrChange w:id="619" w:author="Kathrin Eichler" w:date="2014-11-17T11:14:00Z">
              <w:rPr>
                <w:rFonts w:cs="TimesNewRomanPSMT"/>
                <w:i/>
                <w:lang w:val="en-US"/>
              </w:rPr>
            </w:rPrChange>
          </w:rPr>
          <w:t>:</w:t>
        </w:r>
      </w:ins>
      <w:ins w:id="620" w:author="Kathrin Eichler" w:date="2014-11-17T11:14:00Z">
        <w:r>
          <w:rPr>
            <w:lang w:val="en-US"/>
          </w:rPr>
          <w:t xml:space="preserve"> </w:t>
        </w:r>
      </w:ins>
    </w:p>
    <w:p w:rsidR="00862D1A" w:rsidRDefault="00862D1A">
      <w:pPr>
        <w:numPr>
          <w:ilvl w:val="1"/>
          <w:numId w:val="8"/>
        </w:numPr>
        <w:spacing w:line="276" w:lineRule="auto"/>
        <w:rPr>
          <w:ins w:id="621" w:author="Kathrin Eichler" w:date="2014-11-17T11:14:00Z"/>
          <w:lang w:val="en-US"/>
        </w:rPr>
        <w:pPrChange w:id="622" w:author="Kathrin Eichler" w:date="2014-11-17T11:19:00Z">
          <w:pPr>
            <w:numPr>
              <w:numId w:val="8"/>
            </w:numPr>
            <w:spacing w:line="276" w:lineRule="auto"/>
            <w:ind w:left="720" w:hanging="359"/>
          </w:pPr>
        </w:pPrChange>
      </w:pPr>
      <w:ins w:id="623" w:author="Kathrin Eichler" w:date="2014-11-17T11:14:00Z">
        <w:r w:rsidRPr="00D32414">
          <w:rPr>
            <w:lang w:val="en-US" w:eastAsia="de-DE"/>
          </w:rPr>
          <w:t>Based on a request made by one of the academic partners, we decided to rename the module “</w:t>
        </w:r>
        <w:proofErr w:type="spellStart"/>
        <w:r w:rsidRPr="00D32414">
          <w:rPr>
            <w:lang w:val="en-US" w:eastAsia="de-DE"/>
          </w:rPr>
          <w:t>CollapsedGraphGenerator</w:t>
        </w:r>
        <w:proofErr w:type="spellEnd"/>
        <w:r w:rsidRPr="00D32414">
          <w:rPr>
            <w:lang w:val="en-US" w:eastAsia="de-DE"/>
          </w:rPr>
          <w:t>” to “</w:t>
        </w:r>
        <w:proofErr w:type="spellStart"/>
        <w:r w:rsidRPr="00D32414">
          <w:rPr>
            <w:lang w:val="en-US" w:eastAsia="de-DE"/>
          </w:rPr>
          <w:t>GraphOpt</w:t>
        </w:r>
        <w:r w:rsidRPr="00D32414">
          <w:rPr>
            <w:lang w:val="en-US" w:eastAsia="de-DE"/>
          </w:rPr>
          <w:t>i</w:t>
        </w:r>
        <w:r w:rsidRPr="00D32414">
          <w:rPr>
            <w:lang w:val="en-US" w:eastAsia="de-DE"/>
          </w:rPr>
          <w:t>mizer</w:t>
        </w:r>
        <w:proofErr w:type="spellEnd"/>
        <w:r w:rsidRPr="00D32414">
          <w:rPr>
            <w:lang w:val="en-US" w:eastAsia="de-DE"/>
          </w:rPr>
          <w:t>”, r</w:t>
        </w:r>
        <w:r w:rsidRPr="00CF173C">
          <w:rPr>
            <w:lang w:val="en-US" w:eastAsia="de-DE"/>
          </w:rPr>
          <w:t>eflecting in the name that the module actually does more than co</w:t>
        </w:r>
        <w:r w:rsidRPr="00CF173C">
          <w:rPr>
            <w:lang w:val="en-US" w:eastAsia="de-DE"/>
          </w:rPr>
          <w:t>l</w:t>
        </w:r>
        <w:r w:rsidRPr="00CF173C">
          <w:rPr>
            <w:lang w:val="en-US" w:eastAsia="de-DE"/>
          </w:rPr>
          <w:t>lapsing nodes</w:t>
        </w:r>
        <w:r w:rsidRPr="00D32414">
          <w:rPr>
            <w:lang w:val="en-US" w:eastAsia="de-DE"/>
          </w:rPr>
          <w:t xml:space="preserve"> (it also decides on edges to be kept in the output graph).</w:t>
        </w:r>
      </w:ins>
    </w:p>
    <w:p w:rsidR="00862D1A" w:rsidRDefault="00862D1A">
      <w:pPr>
        <w:numPr>
          <w:ilvl w:val="1"/>
          <w:numId w:val="8"/>
        </w:numPr>
        <w:spacing w:line="276" w:lineRule="auto"/>
        <w:rPr>
          <w:ins w:id="624" w:author="Kathrin Eichler" w:date="2014-11-17T11:18:00Z"/>
          <w:lang w:val="en-US"/>
        </w:rPr>
        <w:pPrChange w:id="625" w:author="Kathrin Eichler" w:date="2014-11-17T11:19:00Z">
          <w:pPr>
            <w:numPr>
              <w:numId w:val="8"/>
            </w:numPr>
            <w:spacing w:line="276" w:lineRule="auto"/>
            <w:ind w:left="720" w:hanging="359"/>
          </w:pPr>
        </w:pPrChange>
      </w:pPr>
      <w:ins w:id="626" w:author="Kathrin Eichler" w:date="2014-11-17T11:19:00Z">
        <w:r>
          <w:rPr>
            <w:lang w:val="en-US"/>
          </w:rPr>
          <w:t>...</w:t>
        </w:r>
      </w:ins>
    </w:p>
    <w:p w:rsidR="00862D1A" w:rsidRDefault="00862D1A">
      <w:pPr>
        <w:numPr>
          <w:ilvl w:val="0"/>
          <w:numId w:val="8"/>
        </w:numPr>
        <w:spacing w:line="276" w:lineRule="auto"/>
        <w:ind w:hanging="359"/>
        <w:rPr>
          <w:ins w:id="627" w:author="Kathrin Eichler" w:date="2014-11-17T11:19:00Z"/>
          <w:lang w:val="en-US"/>
        </w:rPr>
        <w:pPrChange w:id="628" w:author="Kathrin Eichler" w:date="2014-11-17T11:19:00Z">
          <w:pPr>
            <w:pStyle w:val="Normal2"/>
            <w:numPr>
              <w:numId w:val="8"/>
            </w:numPr>
            <w:ind w:left="720" w:firstLine="360"/>
          </w:pPr>
        </w:pPrChange>
      </w:pPr>
      <w:ins w:id="629" w:author="Kathrin Eichler" w:date="2014-11-17T11:19:00Z">
        <w:r>
          <w:rPr>
            <w:i/>
            <w:lang w:val="en-US"/>
          </w:rPr>
          <w:t>Composition Use Case 1</w:t>
        </w:r>
        <w:r w:rsidRPr="00E36FA1">
          <w:rPr>
            <w:lang w:val="en-US"/>
          </w:rPr>
          <w:t>:</w:t>
        </w:r>
        <w:r>
          <w:rPr>
            <w:lang w:val="en-US"/>
          </w:rPr>
          <w:t xml:space="preserve"> </w:t>
        </w:r>
      </w:ins>
    </w:p>
    <w:p w:rsidR="00862D1A" w:rsidRPr="00862D1A" w:rsidRDefault="00862D1A">
      <w:pPr>
        <w:numPr>
          <w:ilvl w:val="1"/>
          <w:numId w:val="8"/>
        </w:numPr>
        <w:spacing w:line="276" w:lineRule="auto"/>
        <w:rPr>
          <w:ins w:id="630" w:author="Kathrin Eichler" w:date="2014-11-17T11:19:00Z"/>
          <w:lang w:val="en-US"/>
          <w:rPrChange w:id="631" w:author="Kathrin Eichler" w:date="2014-11-17T11:19:00Z">
            <w:rPr>
              <w:ins w:id="632" w:author="Kathrin Eichler" w:date="2014-11-17T11:19:00Z"/>
            </w:rPr>
          </w:rPrChange>
        </w:rPr>
        <w:pPrChange w:id="633" w:author="Kathrin Eichler" w:date="2014-11-17T11:19:00Z">
          <w:pPr>
            <w:pStyle w:val="Normal2"/>
            <w:numPr>
              <w:numId w:val="8"/>
            </w:numPr>
            <w:ind w:left="720" w:firstLine="360"/>
          </w:pPr>
        </w:pPrChange>
      </w:pPr>
      <w:ins w:id="634" w:author="Kathrin Eichler" w:date="2014-11-17T11:19:00Z">
        <w:r w:rsidRPr="00D32414">
          <w:t>Based on a request made by one of the industrial partners, we added a module (</w:t>
        </w:r>
        <w:proofErr w:type="spellStart"/>
        <w:r w:rsidRPr="00862D1A">
          <w:rPr>
            <w:i/>
            <w:rPrChange w:id="635" w:author="Kathrin Eichler" w:date="2014-11-17T11:20:00Z">
              <w:rPr/>
            </w:rPrChange>
          </w:rPr>
          <w:t>ConfidenceCalculator</w:t>
        </w:r>
        <w:proofErr w:type="spellEnd"/>
        <w:r w:rsidRPr="00D32414">
          <w:t>) for pre-calculating a fi</w:t>
        </w:r>
        <w:r w:rsidRPr="00E36FA1">
          <w:rPr>
            <w:rFonts w:cs="TimesNewRomanPSMT"/>
          </w:rPr>
          <w:t>nal confidence score per cate</w:t>
        </w:r>
        <w:r w:rsidRPr="00D32414">
          <w:t xml:space="preserve">gory on each node of the entailment graph and for adding this information to the graph. </w:t>
        </w:r>
        <w:proofErr w:type="spellStart"/>
        <w:r w:rsidRPr="00D32414">
          <w:t>Precalculating</w:t>
        </w:r>
        <w:proofErr w:type="spellEnd"/>
        <w:r w:rsidRPr="00D32414">
          <w:t xml:space="preserve"> these scores, we make the actually matching step more efficient and avoid redundancy in the calculation of co</w:t>
        </w:r>
        <w:r w:rsidRPr="00D32414">
          <w:t>m</w:t>
        </w:r>
        <w:r w:rsidRPr="00D32414">
          <w:t>bined confidence scores. As a result, the confidence calculation in the Categ</w:t>
        </w:r>
        <w:r w:rsidRPr="00D32414">
          <w:t>o</w:t>
        </w:r>
        <w:r w:rsidRPr="00D32414">
          <w:t>ry Annotator module has been simplified to combining the final scores of di</w:t>
        </w:r>
        <w:r w:rsidRPr="00D32414">
          <w:t>f</w:t>
        </w:r>
        <w:r w:rsidRPr="00D32414">
          <w:t>ferent matching nodes. Unlike in the transduction layer prototype, the input fragment graph is now compared to the collapsed (not the raw) e</w:t>
        </w:r>
        <w:r w:rsidRPr="00E36FA1">
          <w:rPr>
            <w:rFonts w:cs="TimesNewRomanPSMT"/>
          </w:rPr>
          <w:t>n</w:t>
        </w:r>
        <w:r w:rsidRPr="00D32414">
          <w:t xml:space="preserve">tailment graph. </w:t>
        </w:r>
      </w:ins>
    </w:p>
    <w:p w:rsidR="00862D1A" w:rsidRPr="00862D1A" w:rsidRDefault="00862D1A">
      <w:pPr>
        <w:pStyle w:val="Listenabsatz"/>
        <w:numPr>
          <w:ilvl w:val="1"/>
          <w:numId w:val="8"/>
        </w:numPr>
        <w:spacing w:line="276" w:lineRule="auto"/>
        <w:rPr>
          <w:ins w:id="636" w:author="Kathrin Eichler" w:date="2014-11-17T09:51:00Z"/>
          <w:lang w:val="en-US"/>
        </w:rPr>
        <w:pPrChange w:id="637" w:author="Kathrin Eichler" w:date="2014-11-17T11:19:00Z">
          <w:pPr>
            <w:numPr>
              <w:numId w:val="8"/>
            </w:numPr>
            <w:spacing w:line="276" w:lineRule="auto"/>
            <w:ind w:left="720" w:hanging="359"/>
          </w:pPr>
        </w:pPrChange>
      </w:pPr>
      <w:ins w:id="638" w:author="Kathrin Eichler" w:date="2014-11-17T11:19:00Z">
        <w:r w:rsidRPr="00862D1A">
          <w:rPr>
            <w:lang w:val="en-US"/>
          </w:rPr>
          <w:t xml:space="preserve">We also added a new implementation of the </w:t>
        </w:r>
        <w:proofErr w:type="spellStart"/>
        <w:r w:rsidRPr="00862D1A">
          <w:rPr>
            <w:i/>
            <w:lang w:val="en-US"/>
            <w:rPrChange w:id="639" w:author="Kathrin Eichler" w:date="2014-11-17T11:19:00Z">
              <w:rPr>
                <w:lang w:val="en-US"/>
              </w:rPr>
            </w:rPrChange>
          </w:rPr>
          <w:t>NodeMatcher</w:t>
        </w:r>
        <w:proofErr w:type="spellEnd"/>
        <w:r w:rsidRPr="00862D1A">
          <w:rPr>
            <w:lang w:val="en-US"/>
          </w:rPr>
          <w:t xml:space="preserve"> module, which indexes the entailment graph nodes and matches an input fragment graph against the entailment graph by transforming the fragment graph into a query to the index. The module uses the </w:t>
        </w:r>
        <w:proofErr w:type="spellStart"/>
        <w:r w:rsidRPr="00862D1A">
          <w:rPr>
            <w:lang w:val="en-US"/>
          </w:rPr>
          <w:t>Lucene</w:t>
        </w:r>
        <w:proofErr w:type="spellEnd"/>
        <w:r w:rsidRPr="00862D1A">
          <w:rPr>
            <w:lang w:val="en-US"/>
          </w:rPr>
          <w:t xml:space="preserve"> library for inde</w:t>
        </w:r>
        <w:r w:rsidRPr="00862D1A">
          <w:rPr>
            <w:lang w:val="en-US"/>
          </w:rPr>
          <w:t>x</w:t>
        </w:r>
        <w:r w:rsidRPr="00862D1A">
          <w:rPr>
            <w:lang w:val="en-US"/>
          </w:rPr>
          <w:t>ing the entailment graph nodes and for querying the index.</w:t>
        </w:r>
      </w:ins>
    </w:p>
    <w:p w:rsidR="00CF173C" w:rsidDel="00A43A5D" w:rsidRDefault="00CF173C" w:rsidP="00CF173C">
      <w:pPr>
        <w:pStyle w:val="berschrift3"/>
        <w:rPr>
          <w:del w:id="640" w:author="Kathrin Eichler" w:date="2014-11-17T09:52:00Z"/>
        </w:rPr>
      </w:pPr>
      <w:bookmarkStart w:id="641" w:name="_Toc403987088"/>
      <w:bookmarkStart w:id="642" w:name="_Toc403987177"/>
      <w:bookmarkStart w:id="643" w:name="_Toc403988339"/>
      <w:bookmarkStart w:id="644" w:name="_Toc403988426"/>
      <w:bookmarkStart w:id="645" w:name="_Toc403988514"/>
      <w:bookmarkStart w:id="646" w:name="_Toc404592909"/>
      <w:moveToRangeStart w:id="647" w:author="Kathrin Eichler" w:date="2014-11-10T11:57:00Z" w:name="move403383980"/>
      <w:moveTo w:id="648" w:author="Kathrin Eichler" w:date="2014-11-10T11:57:00Z">
        <w:del w:id="649" w:author="Kathrin Eichler" w:date="2014-11-17T09:52:00Z">
          <w:r w:rsidDel="00A43A5D">
            <w:delText>InteractionReader</w:delText>
          </w:r>
        </w:del>
      </w:moveTo>
      <w:bookmarkEnd w:id="641"/>
      <w:bookmarkEnd w:id="642"/>
      <w:bookmarkEnd w:id="643"/>
      <w:bookmarkEnd w:id="644"/>
      <w:bookmarkEnd w:id="645"/>
      <w:bookmarkEnd w:id="646"/>
    </w:p>
    <w:p w:rsidR="00CF173C" w:rsidDel="00CF173C" w:rsidRDefault="00CF173C" w:rsidP="00CF173C">
      <w:pPr>
        <w:pStyle w:val="Normal2"/>
        <w:rPr>
          <w:del w:id="650" w:author="Kathrin Eichler" w:date="2014-11-10T11:58:00Z"/>
        </w:rPr>
      </w:pPr>
      <w:moveTo w:id="651" w:author="Kathrin Eichler" w:date="2014-11-10T11:57:00Z">
        <w:del w:id="652" w:author="Kathrin Eichler" w:date="2014-11-17T09:52:00Z">
          <w:r w:rsidDel="00A43A5D">
            <w:delText xml:space="preserve">The reader code (in the InteractionReader class) </w:delText>
          </w:r>
        </w:del>
        <w:del w:id="653" w:author="Kathrin Eichler" w:date="2014-11-10T11:57:00Z">
          <w:r w:rsidDel="00CF173C">
            <w:delText>currently cannot read</w:delText>
          </w:r>
        </w:del>
        <w:del w:id="654" w:author="Kathrin Eichler" w:date="2014-11-17T09:52:00Z">
          <w:r w:rsidDel="00A43A5D">
            <w:br/>
            <w:delText>"non-continuous" fragments (which are common in the WP2 data)</w:delText>
          </w:r>
        </w:del>
        <w:del w:id="655" w:author="Kathrin Eichler" w:date="2014-11-10T11:58:00Z">
          <w:r w:rsidDel="00CF173C">
            <w:delText>. If the reader meets such a case, it raises an exception and gives up. Writing code for this is not trivial because</w:delText>
          </w:r>
          <w:r w:rsidDel="00CF173C">
            <w:br/>
            <w:delText xml:space="preserve">WP2 data does not have fragment annotation and some type of alignment has to be done. Note that CASUtils does provide a helper function to annotate CAS with non-continuous fragments, and we can easily make non-continuous fragments. The limit is only on the WP2 data reader. </w:delText>
          </w:r>
        </w:del>
      </w:moveTo>
    </w:p>
    <w:p w:rsidR="00CF173C" w:rsidDel="00CF173C" w:rsidRDefault="00CF173C">
      <w:pPr>
        <w:pStyle w:val="Normal2"/>
        <w:rPr>
          <w:del w:id="656" w:author="Kathrin Eichler" w:date="2014-11-10T11:58:00Z"/>
        </w:rPr>
      </w:pPr>
      <w:moveTo w:id="657" w:author="Kathrin Eichler" w:date="2014-11-10T11:57:00Z">
        <w:del w:id="658" w:author="Kathrin Eichler" w:date="2014-11-10T11:58:00Z">
          <w:r w:rsidDel="00CF173C">
            <w:delText>The same limitation currently holds for modifiers: Non-continuous modifiers</w:delText>
          </w:r>
          <w:r w:rsidDel="00CF173C">
            <w:br/>
            <w:delText>are not covered. However, non-continuous modifiers are very rare in</w:delText>
          </w:r>
          <w:r w:rsidDel="00CF173C">
            <w:br/>
            <w:delText xml:space="preserve">the WP2 data. </w:delText>
          </w:r>
        </w:del>
      </w:moveTo>
    </w:p>
    <w:p w:rsidR="00931BF8" w:rsidRPr="00931BF8" w:rsidDel="00931BF8" w:rsidRDefault="00931BF8" w:rsidP="002A1C2D">
      <w:pPr>
        <w:pStyle w:val="Listenabsatz"/>
        <w:numPr>
          <w:ilvl w:val="0"/>
          <w:numId w:val="103"/>
        </w:numPr>
        <w:rPr>
          <w:del w:id="659" w:author="Kathrin Eichler" w:date="2014-11-10T12:03:00Z"/>
          <w:lang w:val="en-US"/>
        </w:rPr>
      </w:pPr>
      <w:moveToRangeStart w:id="660" w:author="Kathrin Eichler" w:date="2014-11-10T12:03:00Z" w:name="move403384346"/>
      <w:moveToRangeEnd w:id="647"/>
      <w:moveTo w:id="661" w:author="Kathrin Eichler" w:date="2014-11-10T12:03:00Z">
        <w:del w:id="662" w:author="Kathrin Eichler" w:date="2014-11-17T11:20:00Z">
          <w:r w:rsidRPr="00931BF8" w:rsidDel="00862D1A">
            <w:rPr>
              <w:lang w:val="en-US"/>
            </w:rPr>
            <w:delText>Concerning the Category Annotator module, more sophisticated algorithms for co</w:delText>
          </w:r>
          <w:r w:rsidRPr="00931BF8" w:rsidDel="00862D1A">
            <w:rPr>
              <w:lang w:val="en-US"/>
            </w:rPr>
            <w:delText>m</w:delText>
          </w:r>
          <w:r w:rsidRPr="00931BF8" w:rsidDel="00862D1A">
            <w:rPr>
              <w:lang w:val="en-US"/>
            </w:rPr>
            <w:delText xml:space="preserve">bining category information on a graph node into a category confidence score </w:delText>
          </w:r>
        </w:del>
        <w:del w:id="663" w:author="Kathrin Eichler" w:date="2014-11-10T12:03:00Z">
          <w:r w:rsidRPr="00931BF8" w:rsidDel="00931BF8">
            <w:rPr>
              <w:lang w:val="en-US"/>
            </w:rPr>
            <w:delText>may be</w:delText>
          </w:r>
        </w:del>
        <w:del w:id="664" w:author="Kathrin Eichler" w:date="2014-11-17T11:20:00Z">
          <w:r w:rsidRPr="00931BF8" w:rsidDel="00862D1A">
            <w:rPr>
              <w:lang w:val="en-US"/>
            </w:rPr>
            <w:delText xml:space="preserve"> explored. </w:delText>
          </w:r>
        </w:del>
        <w:del w:id="665" w:author="Kathrin Eichler" w:date="2014-11-10T12:03:00Z">
          <w:r w:rsidRPr="00931BF8" w:rsidDel="00931BF8">
            <w:rPr>
              <w:lang w:val="en-US"/>
            </w:rPr>
            <w:delText>For this, we will investigate related work and run experiments using WP2 data.</w:delText>
          </w:r>
        </w:del>
      </w:moveTo>
    </w:p>
    <w:moveToRangeEnd w:id="660"/>
    <w:p w:rsidR="0087709E" w:rsidRPr="00DE1B49" w:rsidRDefault="00145F97" w:rsidP="00145F97">
      <w:pPr>
        <w:spacing w:after="200" w:line="276" w:lineRule="auto"/>
        <w:rPr>
          <w:lang w:val="en-US"/>
        </w:rPr>
      </w:pPr>
      <w:r w:rsidRPr="00DE1B49">
        <w:rPr>
          <w:lang w:val="en-US"/>
        </w:rPr>
        <w:lastRenderedPageBreak/>
        <w:br w:type="page"/>
      </w:r>
    </w:p>
    <w:p w:rsidR="0087709E" w:rsidRPr="00DE1B49" w:rsidRDefault="0087709E" w:rsidP="0087709E">
      <w:pPr>
        <w:pStyle w:val="berschrift1"/>
        <w:rPr>
          <w:rFonts w:ascii="Georgia" w:hAnsi="Georgia"/>
        </w:rPr>
      </w:pPr>
      <w:bookmarkStart w:id="666" w:name="_Data_Flow_Overview"/>
      <w:bookmarkStart w:id="667" w:name="_Ref358637513"/>
      <w:bookmarkStart w:id="668" w:name="_Toc404592910"/>
      <w:bookmarkEnd w:id="666"/>
      <w:r w:rsidRPr="00DE1B49">
        <w:rPr>
          <w:rFonts w:ascii="Georgia" w:hAnsi="Georgia"/>
        </w:rPr>
        <w:lastRenderedPageBreak/>
        <w:t>Data Flow Overview</w:t>
      </w:r>
      <w:bookmarkEnd w:id="667"/>
      <w:ins w:id="669" w:author="Kathrin Eichler" w:date="2014-11-17T11:20:00Z">
        <w:r w:rsidR="00862D1A">
          <w:rPr>
            <w:rFonts w:ascii="Georgia" w:hAnsi="Georgia"/>
          </w:rPr>
          <w:t xml:space="preserve"> [Gil]</w:t>
        </w:r>
      </w:ins>
      <w:bookmarkEnd w:id="668"/>
    </w:p>
    <w:p w:rsidR="0087709E" w:rsidRPr="00DE1B49" w:rsidRDefault="0087709E" w:rsidP="0087709E">
      <w:pPr>
        <w:rPr>
          <w:lang w:val="en-US"/>
        </w:rPr>
      </w:pPr>
      <w:r w:rsidRPr="00DE1B49">
        <w:rPr>
          <w:lang w:val="en-US"/>
        </w:rPr>
        <w:t xml:space="preserve">This section describes the main Transduction Layer data flows. It holds three subsections: </w:t>
      </w:r>
      <w:hyperlink w:anchor="_Decomposition">
        <w:r w:rsidRPr="00DE1B49">
          <w:rPr>
            <w:color w:val="1155CC"/>
            <w:u w:val="single"/>
            <w:lang w:val="en-US"/>
          </w:rPr>
          <w:t>Decomposition</w:t>
        </w:r>
      </w:hyperlink>
      <w:r w:rsidRPr="00DE1B49">
        <w:rPr>
          <w:lang w:val="en-US"/>
        </w:rPr>
        <w:t xml:space="preserve">, </w:t>
      </w:r>
      <w:hyperlink w:anchor="_Composition_Use_Case">
        <w:r w:rsidRPr="00DE1B49">
          <w:rPr>
            <w:color w:val="1155CC"/>
            <w:u w:val="single"/>
            <w:lang w:val="en-US"/>
          </w:rPr>
          <w:t>Composition Use Case 1</w:t>
        </w:r>
      </w:hyperlink>
      <w:r w:rsidR="00E96D6B">
        <w:rPr>
          <w:lang w:val="en-US"/>
        </w:rPr>
        <w:t xml:space="preserve">, </w:t>
      </w:r>
      <w:r w:rsidRPr="00DE1B49">
        <w:rPr>
          <w:lang w:val="en-US"/>
        </w:rPr>
        <w:t xml:space="preserve">and </w:t>
      </w:r>
      <w:hyperlink w:anchor="_Composition_Use_Case_1">
        <w:r w:rsidRPr="00DE1B49">
          <w:rPr>
            <w:color w:val="1155CC"/>
            <w:u w:val="single"/>
            <w:lang w:val="en-US"/>
          </w:rPr>
          <w:t>Composition Use Case 2</w:t>
        </w:r>
      </w:hyperlink>
      <w:r w:rsidRPr="00DE1B49">
        <w:rPr>
          <w:lang w:val="en-US"/>
        </w:rPr>
        <w:t>.</w:t>
      </w:r>
    </w:p>
    <w:p w:rsidR="0087709E" w:rsidRPr="00DE1B49" w:rsidRDefault="0087709E" w:rsidP="0087709E">
      <w:pPr>
        <w:pStyle w:val="berschrift2"/>
      </w:pPr>
      <w:bookmarkStart w:id="670" w:name="h.emu0ztxfohfk" w:colFirst="0" w:colLast="0"/>
      <w:bookmarkStart w:id="671" w:name="_Decomposition"/>
      <w:bookmarkStart w:id="672" w:name="_Toc404592911"/>
      <w:bookmarkEnd w:id="670"/>
      <w:bookmarkEnd w:id="671"/>
      <w:r w:rsidRPr="00DE1B49">
        <w:t>Decomposition</w:t>
      </w:r>
      <w:bookmarkEnd w:id="672"/>
      <w:r w:rsidRPr="00DE1B49">
        <w:t xml:space="preserve"> </w:t>
      </w:r>
    </w:p>
    <w:p w:rsidR="00090F4A" w:rsidRDefault="0087709E" w:rsidP="0087709E">
      <w:pPr>
        <w:rPr>
          <w:lang w:val="en-US"/>
        </w:rPr>
      </w:pPr>
      <w:r w:rsidRPr="00DE1B49">
        <w:rPr>
          <w:lang w:val="en-US"/>
        </w:rPr>
        <w:t xml:space="preserve">The following figure outlines the data flow </w:t>
      </w:r>
      <w:r w:rsidR="00F151FA">
        <w:rPr>
          <w:lang w:val="en-US"/>
        </w:rPr>
        <w:t>for</w:t>
      </w:r>
      <w:r w:rsidR="00F151FA" w:rsidRPr="00DE1B49">
        <w:rPr>
          <w:lang w:val="en-US"/>
        </w:rPr>
        <w:t xml:space="preserve"> </w:t>
      </w:r>
      <w:r w:rsidRPr="00DE1B49">
        <w:rPr>
          <w:lang w:val="en-US"/>
        </w:rPr>
        <w:t>the decomposition step and the modules that</w:t>
      </w:r>
      <w:r w:rsidR="00460B0F">
        <w:rPr>
          <w:lang w:val="en-US"/>
        </w:rPr>
        <w:t xml:space="preserve"> are part of this data flow. </w:t>
      </w:r>
      <w:r w:rsidR="00090F4A">
        <w:rPr>
          <w:lang w:val="en-US"/>
        </w:rPr>
        <w:t>In the decomposition step, the input provided by the user (e.g., WP7) is processed (possibly using LAP components provided by the EOP) and turned into a set of fragments graphs. The</w:t>
      </w:r>
      <w:r w:rsidR="00090F4A" w:rsidRPr="00DE1B49">
        <w:rPr>
          <w:lang w:val="en-US"/>
        </w:rPr>
        <w:t xml:space="preserve"> decomposition </w:t>
      </w:r>
      <w:r w:rsidR="00090F4A">
        <w:rPr>
          <w:lang w:val="en-US"/>
        </w:rPr>
        <w:t>step</w:t>
      </w:r>
      <w:r w:rsidR="00090F4A" w:rsidRPr="00DE1B49">
        <w:rPr>
          <w:lang w:val="en-US"/>
        </w:rPr>
        <w:t xml:space="preserve"> is relevant to both use cases</w:t>
      </w:r>
      <w:r w:rsidR="00090F4A">
        <w:rPr>
          <w:lang w:val="en-US"/>
        </w:rPr>
        <w:t>: In use case 1, it is required because fragment graphs are the data structures, from which entailment graphs are built. In use case 2, it is</w:t>
      </w:r>
      <w:r w:rsidR="005358E7">
        <w:rPr>
          <w:lang w:val="en-US"/>
        </w:rPr>
        <w:t xml:space="preserve"> required because an incoming email is annotated with categories by </w:t>
      </w:r>
      <w:r w:rsidR="00E96D6B">
        <w:rPr>
          <w:lang w:val="en-US"/>
        </w:rPr>
        <w:t>matching</w:t>
      </w:r>
      <w:r w:rsidR="005358E7">
        <w:rPr>
          <w:lang w:val="en-US"/>
        </w:rPr>
        <w:t xml:space="preserve"> the fragment graphs extracted from the email </w:t>
      </w:r>
      <w:r w:rsidR="00E96D6B">
        <w:rPr>
          <w:lang w:val="en-US"/>
        </w:rPr>
        <w:t>against</w:t>
      </w:r>
      <w:r w:rsidR="005358E7">
        <w:rPr>
          <w:lang w:val="en-US"/>
        </w:rPr>
        <w:t xml:space="preserve"> an existing entailment graph. </w:t>
      </w:r>
    </w:p>
    <w:p w:rsidR="0087709E" w:rsidRPr="00DE1B49" w:rsidRDefault="0087709E" w:rsidP="0087709E">
      <w:pPr>
        <w:rPr>
          <w:lang w:val="en-US"/>
        </w:rPr>
      </w:pPr>
    </w:p>
    <w:p w:rsidR="0087709E" w:rsidRPr="00DE1B49" w:rsidRDefault="0087709E" w:rsidP="0087709E">
      <w:r w:rsidRPr="00DE1B49">
        <w:rPr>
          <w:noProof/>
          <w:lang w:val="de-DE" w:eastAsia="de-DE"/>
        </w:rPr>
        <w:drawing>
          <wp:inline distT="0" distB="0" distL="0" distR="0" wp14:anchorId="7B656B43" wp14:editId="7CD0DFA6">
            <wp:extent cx="5774400" cy="4284000"/>
            <wp:effectExtent l="0" t="0" r="0" b="2540"/>
            <wp:docPr id="6"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3" cstate="print"/>
                    <a:stretch>
                      <a:fillRect/>
                    </a:stretch>
                  </pic:blipFill>
                  <pic:spPr>
                    <a:xfrm>
                      <a:off x="0" y="0"/>
                      <a:ext cx="5774400" cy="4284000"/>
                    </a:xfrm>
                    <a:prstGeom prst="rect">
                      <a:avLst/>
                    </a:prstGeom>
                  </pic:spPr>
                </pic:pic>
              </a:graphicData>
            </a:graphic>
          </wp:inline>
        </w:drawing>
      </w:r>
    </w:p>
    <w:p w:rsidR="0087709E" w:rsidRPr="00DE1B49" w:rsidRDefault="0087709E" w:rsidP="0087709E"/>
    <w:p w:rsidR="0087709E" w:rsidRPr="00DE1B49" w:rsidRDefault="0087709E" w:rsidP="007368D3">
      <w:pPr>
        <w:pStyle w:val="berschrift3"/>
      </w:pPr>
      <w:bookmarkStart w:id="673" w:name="h.gxw68rqu1sl" w:colFirst="0" w:colLast="0"/>
      <w:bookmarkStart w:id="674" w:name="_Toc404592912"/>
      <w:bookmarkEnd w:id="673"/>
      <w:r w:rsidRPr="00DE1B49">
        <w:lastRenderedPageBreak/>
        <w:t xml:space="preserve">Data: Input </w:t>
      </w:r>
      <w:r w:rsidR="005F6601">
        <w:t>D</w:t>
      </w:r>
      <w:r w:rsidRPr="00DE1B49">
        <w:t>ata</w:t>
      </w:r>
      <w:bookmarkEnd w:id="674"/>
    </w:p>
    <w:p w:rsidR="0087709E" w:rsidRPr="00706473" w:rsidRDefault="00F151FA" w:rsidP="0087709E">
      <w:pPr>
        <w:rPr>
          <w:lang w:val="en-US"/>
        </w:rPr>
      </w:pPr>
      <w:r w:rsidRPr="00706473">
        <w:rPr>
          <w:lang w:val="en-US"/>
        </w:rPr>
        <w:t xml:space="preserve">The input from the upper layer – referred to here as “input” </w:t>
      </w:r>
      <w:r w:rsidR="00B77A1E">
        <w:rPr>
          <w:lang w:val="en-US"/>
        </w:rPr>
        <w:t>–</w:t>
      </w:r>
      <w:r w:rsidRPr="00706473">
        <w:rPr>
          <w:lang w:val="en-US"/>
        </w:rPr>
        <w:t xml:space="preserve"> can be one customer intera</w:t>
      </w:r>
      <w:r w:rsidRPr="00706473">
        <w:rPr>
          <w:lang w:val="en-US"/>
        </w:rPr>
        <w:t>c</w:t>
      </w:r>
      <w:r w:rsidRPr="00706473">
        <w:rPr>
          <w:lang w:val="en-US"/>
        </w:rPr>
        <w:t xml:space="preserve">tion (in use cases 1 and 2), or a category description (in use case 2). We make the assumption that this input consists of </w:t>
      </w:r>
      <w:r w:rsidRPr="00706473">
        <w:rPr>
          <w:i/>
          <w:iCs/>
          <w:lang w:val="en-US"/>
        </w:rPr>
        <w:t>text</w:t>
      </w:r>
      <w:r w:rsidRPr="00706473">
        <w:rPr>
          <w:lang w:val="en-US"/>
        </w:rPr>
        <w:t xml:space="preserve"> and </w:t>
      </w:r>
      <w:r w:rsidRPr="00706473">
        <w:rPr>
          <w:i/>
          <w:iCs/>
          <w:lang w:val="en-US"/>
        </w:rPr>
        <w:t>assumed fragment</w:t>
      </w:r>
      <w:r w:rsidRPr="00706473">
        <w:rPr>
          <w:lang w:val="en-US"/>
        </w:rPr>
        <w:t xml:space="preserve"> annotations. </w:t>
      </w:r>
      <w:proofErr w:type="gramStart"/>
      <w:r w:rsidRPr="00706473">
        <w:rPr>
          <w:i/>
          <w:iCs/>
          <w:lang w:val="en-US"/>
        </w:rPr>
        <w:t>text</w:t>
      </w:r>
      <w:proofErr w:type="gramEnd"/>
      <w:r w:rsidRPr="00706473">
        <w:rPr>
          <w:i/>
          <w:iCs/>
          <w:lang w:val="en-US"/>
        </w:rPr>
        <w:t xml:space="preserve"> </w:t>
      </w:r>
      <w:r w:rsidRPr="00706473">
        <w:rPr>
          <w:lang w:val="en-US"/>
        </w:rPr>
        <w:t xml:space="preserve">is the actual text of the interaction or category description. The </w:t>
      </w:r>
      <w:r w:rsidRPr="00706473">
        <w:rPr>
          <w:i/>
          <w:iCs/>
          <w:lang w:val="en-US"/>
        </w:rPr>
        <w:t xml:space="preserve">assumed fragments </w:t>
      </w:r>
      <w:r w:rsidRPr="00706473">
        <w:rPr>
          <w:lang w:val="en-US"/>
        </w:rPr>
        <w:t xml:space="preserve">are annotations that span portions of the </w:t>
      </w:r>
      <w:r w:rsidRPr="00706473">
        <w:rPr>
          <w:i/>
          <w:iCs/>
          <w:lang w:val="en-US"/>
        </w:rPr>
        <w:t xml:space="preserve">text, </w:t>
      </w:r>
      <w:r w:rsidRPr="00706473">
        <w:rPr>
          <w:lang w:val="en-US"/>
        </w:rPr>
        <w:t>w</w:t>
      </w:r>
      <w:r w:rsidR="00E96D6B">
        <w:rPr>
          <w:lang w:val="en-US"/>
        </w:rPr>
        <w:t>hich are considered to express relevant content</w:t>
      </w:r>
      <w:r w:rsidRPr="00706473">
        <w:rPr>
          <w:lang w:val="en-US"/>
        </w:rPr>
        <w:t>. One input can have any number of assumed fragment annotations, including none.</w:t>
      </w:r>
    </w:p>
    <w:p w:rsidR="0087709E" w:rsidRPr="00DE1B49" w:rsidRDefault="0087709E" w:rsidP="0087709E">
      <w:pPr>
        <w:rPr>
          <w:lang w:val="en-US"/>
        </w:rPr>
      </w:pPr>
      <w:r w:rsidRPr="00706473">
        <w:rPr>
          <w:lang w:val="en-US"/>
        </w:rPr>
        <w:t xml:space="preserve">Within the </w:t>
      </w:r>
      <w:r w:rsidR="00460B0F" w:rsidRPr="00706473">
        <w:rPr>
          <w:lang w:val="en-US"/>
        </w:rPr>
        <w:t>Transduction L</w:t>
      </w:r>
      <w:r w:rsidRPr="00706473">
        <w:rPr>
          <w:lang w:val="en-US"/>
        </w:rPr>
        <w:t xml:space="preserve">ayer, </w:t>
      </w:r>
      <w:r w:rsidR="00F151FA" w:rsidRPr="00706473">
        <w:rPr>
          <w:lang w:val="en-US"/>
        </w:rPr>
        <w:t xml:space="preserve">the </w:t>
      </w:r>
      <w:r w:rsidRPr="00706473">
        <w:rPr>
          <w:lang w:val="en-US"/>
        </w:rPr>
        <w:t xml:space="preserve">input is represented as a UIMA CAS. The </w:t>
      </w:r>
      <w:r w:rsidRPr="00706473">
        <w:rPr>
          <w:i/>
          <w:lang w:val="en-US"/>
        </w:rPr>
        <w:t>text</w:t>
      </w:r>
      <w:r w:rsidRPr="00706473">
        <w:rPr>
          <w:lang w:val="en-US"/>
        </w:rPr>
        <w:t xml:space="preserve"> is given in </w:t>
      </w:r>
      <w:r w:rsidR="00F151FA" w:rsidRPr="00706473">
        <w:rPr>
          <w:lang w:val="en-US"/>
        </w:rPr>
        <w:t>the CAS's Sofa (Subject of Analysis)</w:t>
      </w:r>
      <w:r w:rsidRPr="00706473">
        <w:rPr>
          <w:lang w:val="en-US"/>
        </w:rPr>
        <w:t xml:space="preserve">, and each </w:t>
      </w:r>
      <w:r w:rsidRPr="00706473">
        <w:rPr>
          <w:i/>
          <w:lang w:val="en-US"/>
        </w:rPr>
        <w:t xml:space="preserve">assumed fragment </w:t>
      </w:r>
      <w:r w:rsidRPr="00706473">
        <w:rPr>
          <w:lang w:val="en-US"/>
        </w:rPr>
        <w:t>is given as a CAS annot</w:t>
      </w:r>
      <w:r w:rsidRPr="00706473">
        <w:rPr>
          <w:lang w:val="en-US"/>
        </w:rPr>
        <w:t>a</w:t>
      </w:r>
      <w:r w:rsidRPr="00706473">
        <w:rPr>
          <w:lang w:val="en-US"/>
        </w:rPr>
        <w:t xml:space="preserve">tion on the text. A specific type is </w:t>
      </w:r>
      <w:r w:rsidR="00F151FA" w:rsidRPr="00706473">
        <w:rPr>
          <w:lang w:val="en-US"/>
        </w:rPr>
        <w:t xml:space="preserve">used </w:t>
      </w:r>
      <w:r w:rsidRPr="00DE1B49">
        <w:rPr>
          <w:lang w:val="en-US"/>
        </w:rPr>
        <w:t xml:space="preserve">for this annotation. </w:t>
      </w:r>
    </w:p>
    <w:p w:rsidR="0087709E" w:rsidRPr="00DE1B49" w:rsidRDefault="0087709E" w:rsidP="0087709E">
      <w:pPr>
        <w:rPr>
          <w:lang w:val="en-US"/>
        </w:rPr>
      </w:pPr>
    </w:p>
    <w:p w:rsidR="0087709E" w:rsidRPr="00DE1B49" w:rsidRDefault="0087709E" w:rsidP="0087709E">
      <w:pPr>
        <w:rPr>
          <w:lang w:val="en-US"/>
        </w:rPr>
      </w:pPr>
      <w:r w:rsidRPr="00DE1B49">
        <w:rPr>
          <w:lang w:val="en-US"/>
        </w:rPr>
        <w:t xml:space="preserve">The caller (WP7) can directly prepare this CAS. WP6 provides some helper functions that enable users to annotate fragments and modifiers </w:t>
      </w:r>
      <w:r w:rsidR="00F151FA">
        <w:rPr>
          <w:lang w:val="en-US"/>
        </w:rPr>
        <w:t xml:space="preserve">(for details, refer to the following sections) </w:t>
      </w:r>
      <w:r w:rsidRPr="00DE1B49">
        <w:rPr>
          <w:lang w:val="en-US"/>
        </w:rPr>
        <w:t xml:space="preserve">without understanding the internals of CAS. </w:t>
      </w:r>
      <w:r w:rsidR="00F151FA">
        <w:rPr>
          <w:lang w:val="en-US"/>
        </w:rPr>
        <w:t>I</w:t>
      </w:r>
      <w:r w:rsidRPr="00DE1B49">
        <w:rPr>
          <w:lang w:val="en-US"/>
        </w:rPr>
        <w:t>f the WP7 input does not need to mark annot</w:t>
      </w:r>
      <w:r w:rsidRPr="00DE1B49">
        <w:rPr>
          <w:lang w:val="en-US"/>
        </w:rPr>
        <w:t>a</w:t>
      </w:r>
      <w:r w:rsidRPr="00DE1B49">
        <w:rPr>
          <w:lang w:val="en-US"/>
        </w:rPr>
        <w:t>tions (fragments or modifiers), the set of interactions can be passed in a simpler data type (String based List&lt;Interaction&gt;). For the actual interfaces, please see</w:t>
      </w:r>
      <w:r w:rsidR="00EE162A">
        <w:rPr>
          <w:lang w:val="en-US"/>
        </w:rPr>
        <w:t xml:space="preserve"> section </w:t>
      </w:r>
      <w:r w:rsidR="006C1AF3">
        <w:rPr>
          <w:lang w:val="en-US"/>
        </w:rPr>
        <w:fldChar w:fldCharType="begin"/>
      </w:r>
      <w:r w:rsidR="00EE162A">
        <w:rPr>
          <w:lang w:val="en-US"/>
        </w:rPr>
        <w:instrText xml:space="preserve"> REF _Ref359925839 \r \h </w:instrText>
      </w:r>
      <w:r w:rsidR="006C1AF3">
        <w:rPr>
          <w:lang w:val="en-US"/>
        </w:rPr>
      </w:r>
      <w:r w:rsidR="006C1AF3">
        <w:rPr>
          <w:lang w:val="en-US"/>
        </w:rPr>
        <w:fldChar w:fldCharType="separate"/>
      </w:r>
      <w:r w:rsidR="00D76112">
        <w:rPr>
          <w:lang w:val="en-US"/>
        </w:rPr>
        <w:t>5.3.1</w:t>
      </w:r>
      <w:r w:rsidR="006C1AF3">
        <w:rPr>
          <w:lang w:val="en-US"/>
        </w:rPr>
        <w:fldChar w:fldCharType="end"/>
      </w:r>
      <w:r w:rsidR="00EE162A">
        <w:rPr>
          <w:lang w:val="en-US"/>
        </w:rPr>
        <w:t>.</w:t>
      </w:r>
      <w:r w:rsidRPr="00DE1B49">
        <w:rPr>
          <w:lang w:val="en-US"/>
        </w:rPr>
        <w:t xml:space="preserve"> </w:t>
      </w:r>
    </w:p>
    <w:p w:rsidR="0087709E" w:rsidRPr="00DE1B49" w:rsidRDefault="0087709E" w:rsidP="007368D3">
      <w:pPr>
        <w:pStyle w:val="berschrift3"/>
      </w:pPr>
      <w:bookmarkStart w:id="675" w:name="h.4g6bkj9b8e8m" w:colFirst="0" w:colLast="0"/>
      <w:bookmarkStart w:id="676" w:name="_Module:_Fragment_Annotator"/>
      <w:bookmarkStart w:id="677" w:name="_Ref359919794"/>
      <w:bookmarkStart w:id="678" w:name="_Toc404592913"/>
      <w:bookmarkEnd w:id="675"/>
      <w:bookmarkEnd w:id="676"/>
      <w:r w:rsidRPr="00DE1B49">
        <w:t>Module: Fragment Annotator</w:t>
      </w:r>
      <w:bookmarkEnd w:id="677"/>
      <w:bookmarkEnd w:id="678"/>
      <w:r w:rsidRPr="00DE1B49">
        <w:t xml:space="preserve"> </w:t>
      </w:r>
    </w:p>
    <w:p w:rsidR="00BB646E" w:rsidRPr="00706473" w:rsidRDefault="0087709E" w:rsidP="00BB646E">
      <w:pPr>
        <w:rPr>
          <w:lang w:val="en-US"/>
        </w:rPr>
      </w:pPr>
      <w:r w:rsidRPr="00706473">
        <w:rPr>
          <w:lang w:val="en-US"/>
        </w:rPr>
        <w:t>A Fragment Annotator is</w:t>
      </w:r>
      <w:r w:rsidR="00145F97" w:rsidRPr="00706473">
        <w:rPr>
          <w:lang w:val="en-US"/>
        </w:rPr>
        <w:t xml:space="preserve"> a module</w:t>
      </w:r>
      <w:r w:rsidRPr="00706473">
        <w:rPr>
          <w:lang w:val="en-US"/>
        </w:rPr>
        <w:t xml:space="preserve"> that generate</w:t>
      </w:r>
      <w:r w:rsidR="00BB646E" w:rsidRPr="00706473">
        <w:rPr>
          <w:lang w:val="en-US"/>
        </w:rPr>
        <w:t>s</w:t>
      </w:r>
      <w:r w:rsidRPr="00706473">
        <w:rPr>
          <w:lang w:val="en-US"/>
        </w:rPr>
        <w:t xml:space="preserve"> </w:t>
      </w:r>
      <w:r w:rsidR="00594EEA">
        <w:rPr>
          <w:i/>
          <w:lang w:val="en-US"/>
        </w:rPr>
        <w:t>determined</w:t>
      </w:r>
      <w:r w:rsidR="00594EEA" w:rsidRPr="00706473">
        <w:rPr>
          <w:i/>
          <w:lang w:val="en-US"/>
        </w:rPr>
        <w:t xml:space="preserve"> </w:t>
      </w:r>
      <w:r w:rsidRPr="00706473">
        <w:rPr>
          <w:i/>
          <w:lang w:val="en-US"/>
        </w:rPr>
        <w:t>fragment annotation</w:t>
      </w:r>
      <w:r w:rsidR="00BB646E" w:rsidRPr="00706473">
        <w:rPr>
          <w:i/>
          <w:lang w:val="en-US"/>
        </w:rPr>
        <w:t>s</w:t>
      </w:r>
      <w:r w:rsidRPr="00706473">
        <w:rPr>
          <w:lang w:val="en-US"/>
        </w:rPr>
        <w:t xml:space="preserve">. </w:t>
      </w:r>
      <w:r w:rsidR="00BB646E" w:rsidRPr="00706473">
        <w:rPr>
          <w:lang w:val="en-US"/>
        </w:rPr>
        <w:t>By “</w:t>
      </w:r>
      <w:r w:rsidR="00594EEA">
        <w:rPr>
          <w:lang w:val="en-US"/>
        </w:rPr>
        <w:t>determined</w:t>
      </w:r>
      <w:r w:rsidR="00BB646E" w:rsidRPr="00706473">
        <w:rPr>
          <w:lang w:val="en-US"/>
        </w:rPr>
        <w:t xml:space="preserve">” we mean fragment annotations </w:t>
      </w:r>
      <w:r w:rsidR="00594EEA">
        <w:rPr>
          <w:lang w:val="en-US"/>
        </w:rPr>
        <w:t xml:space="preserve">determined by this module </w:t>
      </w:r>
      <w:r w:rsidR="00BB646E" w:rsidRPr="00706473">
        <w:rPr>
          <w:lang w:val="en-US"/>
        </w:rPr>
        <w:t xml:space="preserve">that are used in </w:t>
      </w:r>
      <w:r w:rsidR="00594EEA">
        <w:rPr>
          <w:lang w:val="en-US"/>
        </w:rPr>
        <w:t>later TL</w:t>
      </w:r>
      <w:r w:rsidR="00BB646E" w:rsidRPr="00706473">
        <w:rPr>
          <w:lang w:val="en-US"/>
        </w:rPr>
        <w:t xml:space="preserve"> steps. </w:t>
      </w:r>
    </w:p>
    <w:p w:rsidR="00BB646E" w:rsidRPr="00706473" w:rsidRDefault="00BB646E" w:rsidP="00BB646E">
      <w:pPr>
        <w:rPr>
          <w:lang w:val="en-US"/>
        </w:rPr>
      </w:pPr>
    </w:p>
    <w:p w:rsidR="0087709E" w:rsidRPr="00706473" w:rsidRDefault="00BB646E" w:rsidP="0087709E">
      <w:pPr>
        <w:rPr>
          <w:lang w:val="en-US"/>
        </w:rPr>
      </w:pPr>
      <w:r w:rsidRPr="00706473">
        <w:rPr>
          <w:lang w:val="en-US"/>
        </w:rPr>
        <w:t>There are several reasons for performing this additional fragment annotation step: (i) there are no fragment annotations provided by the user; (ii) the fragment annotations provided by th</w:t>
      </w:r>
      <w:r w:rsidR="00706473">
        <w:rPr>
          <w:lang w:val="en-US"/>
        </w:rPr>
        <w:t xml:space="preserve">e user are too broad, covering </w:t>
      </w:r>
      <w:r w:rsidRPr="00706473">
        <w:rPr>
          <w:lang w:val="en-US"/>
        </w:rPr>
        <w:t xml:space="preserve">coordinate, subordinate or complex clauses (e.g. “The food was bad and the leg room was too small”). If no fragment annotations are provided, the module performs its own analysis of the text, and produces </w:t>
      </w:r>
      <w:r w:rsidR="0040605B">
        <w:rPr>
          <w:i/>
          <w:iCs/>
          <w:lang w:val="en-US"/>
        </w:rPr>
        <w:t>determined</w:t>
      </w:r>
      <w:r w:rsidR="009A5EC0" w:rsidRPr="00706473">
        <w:rPr>
          <w:i/>
          <w:iCs/>
          <w:lang w:val="en-US"/>
        </w:rPr>
        <w:t xml:space="preserve"> </w:t>
      </w:r>
      <w:r w:rsidRPr="00706473">
        <w:rPr>
          <w:i/>
          <w:iCs/>
          <w:lang w:val="en-US"/>
        </w:rPr>
        <w:t>fragment annot</w:t>
      </w:r>
      <w:r w:rsidRPr="00706473">
        <w:rPr>
          <w:i/>
          <w:iCs/>
          <w:lang w:val="en-US"/>
        </w:rPr>
        <w:t>a</w:t>
      </w:r>
      <w:r w:rsidRPr="00706473">
        <w:rPr>
          <w:i/>
          <w:iCs/>
          <w:lang w:val="en-US"/>
        </w:rPr>
        <w:t>tions</w:t>
      </w:r>
      <w:r w:rsidRPr="00706473">
        <w:rPr>
          <w:lang w:val="en-US"/>
        </w:rPr>
        <w:t xml:space="preserve">. If </w:t>
      </w:r>
      <w:r w:rsidRPr="00706473">
        <w:rPr>
          <w:i/>
          <w:iCs/>
          <w:lang w:val="en-US"/>
        </w:rPr>
        <w:t>assumed fragments</w:t>
      </w:r>
      <w:r w:rsidRPr="00706473">
        <w:rPr>
          <w:lang w:val="en-US"/>
        </w:rPr>
        <w:t xml:space="preserve"> were given, the module iterates over them, and refines them if they are </w:t>
      </w:r>
      <w:r w:rsidR="00624D2F">
        <w:rPr>
          <w:lang w:val="en-US"/>
        </w:rPr>
        <w:t>found</w:t>
      </w:r>
      <w:r w:rsidRPr="00706473">
        <w:rPr>
          <w:lang w:val="en-US"/>
        </w:rPr>
        <w:t xml:space="preserve"> to be complex expressions to produce the </w:t>
      </w:r>
      <w:r w:rsidR="0040605B">
        <w:rPr>
          <w:i/>
          <w:iCs/>
          <w:lang w:val="en-US"/>
        </w:rPr>
        <w:t>determined</w:t>
      </w:r>
      <w:r w:rsidRPr="00706473">
        <w:rPr>
          <w:i/>
          <w:iCs/>
          <w:lang w:val="en-US"/>
        </w:rPr>
        <w:t xml:space="preserve"> fragment annotations</w:t>
      </w:r>
      <w:r w:rsidRPr="00706473">
        <w:rPr>
          <w:lang w:val="en-US"/>
        </w:rPr>
        <w:t xml:space="preserve">. The span of the </w:t>
      </w:r>
      <w:r w:rsidR="0040605B">
        <w:rPr>
          <w:lang w:val="en-US"/>
        </w:rPr>
        <w:t>determined</w:t>
      </w:r>
      <w:r w:rsidR="009A5EC0" w:rsidRPr="00706473">
        <w:rPr>
          <w:lang w:val="en-US"/>
        </w:rPr>
        <w:t xml:space="preserve"> </w:t>
      </w:r>
      <w:r w:rsidRPr="00706473">
        <w:rPr>
          <w:lang w:val="en-US"/>
        </w:rPr>
        <w:t>fragment annotations may coincide with a fragment annotation provided by the user, or can cover contiguous or non-contiguous portions of the user's ann</w:t>
      </w:r>
      <w:r w:rsidRPr="00706473">
        <w:rPr>
          <w:lang w:val="en-US"/>
        </w:rPr>
        <w:t>o</w:t>
      </w:r>
      <w:r w:rsidRPr="00706473">
        <w:rPr>
          <w:lang w:val="en-US"/>
        </w:rPr>
        <w:t>tation.</w:t>
      </w:r>
    </w:p>
    <w:p w:rsidR="0087709E" w:rsidRPr="00706473" w:rsidRDefault="0087709E" w:rsidP="0087709E">
      <w:pPr>
        <w:rPr>
          <w:lang w:val="en-US"/>
        </w:rPr>
      </w:pPr>
    </w:p>
    <w:p w:rsidR="0087709E" w:rsidRPr="00706473" w:rsidRDefault="00BB646E" w:rsidP="0087709E">
      <w:pPr>
        <w:rPr>
          <w:lang w:val="en-US"/>
        </w:rPr>
      </w:pPr>
      <w:r w:rsidRPr="00706473">
        <w:rPr>
          <w:lang w:val="en-US"/>
        </w:rPr>
        <w:t>The annotations produced are added to the input CAS, enriching the text's representation.</w:t>
      </w:r>
    </w:p>
    <w:p w:rsidR="00EE162A" w:rsidRDefault="00EE162A" w:rsidP="0087709E">
      <w:pPr>
        <w:rPr>
          <w:lang w:val="en-US"/>
        </w:rPr>
      </w:pPr>
    </w:p>
    <w:p w:rsidR="0087709E" w:rsidRPr="00706473" w:rsidRDefault="00A171A4" w:rsidP="0087709E">
      <w:pPr>
        <w:rPr>
          <w:lang w:val="en-US"/>
        </w:rPr>
      </w:pPr>
      <w:r>
        <w:rPr>
          <w:lang w:val="en-US"/>
        </w:rPr>
        <w:lastRenderedPageBreak/>
        <w:t xml:space="preserve">This module is </w:t>
      </w:r>
      <w:proofErr w:type="gramStart"/>
      <w:r>
        <w:rPr>
          <w:lang w:val="en-US"/>
        </w:rPr>
        <w:t>application-</w:t>
      </w:r>
      <w:r w:rsidR="00624D2F">
        <w:rPr>
          <w:lang w:val="en-US"/>
        </w:rPr>
        <w:t xml:space="preserve"> and language-</w:t>
      </w:r>
      <w:r>
        <w:rPr>
          <w:lang w:val="en-US"/>
        </w:rPr>
        <w:t>specific</w:t>
      </w:r>
      <w:proofErr w:type="gramEnd"/>
      <w:r w:rsidR="0087709E" w:rsidRPr="00706473">
        <w:rPr>
          <w:lang w:val="en-US"/>
        </w:rPr>
        <w:t xml:space="preserve">. </w:t>
      </w:r>
    </w:p>
    <w:p w:rsidR="0087709E" w:rsidRPr="00DE1B49" w:rsidRDefault="0087709E" w:rsidP="0087709E">
      <w:pPr>
        <w:rPr>
          <w:lang w:val="en-US"/>
        </w:rPr>
      </w:pPr>
    </w:p>
    <w:p w:rsidR="0087709E" w:rsidRPr="00DE1B49" w:rsidRDefault="0087709E" w:rsidP="0087709E">
      <w:pPr>
        <w:rPr>
          <w:lang w:val="en-US"/>
        </w:rPr>
      </w:pPr>
      <w:r w:rsidRPr="00DE1B49">
        <w:rPr>
          <w:lang w:val="en-US"/>
        </w:rPr>
        <w:t xml:space="preserve">The module may (need to) call </w:t>
      </w:r>
      <w:r w:rsidR="001A1BFD">
        <w:rPr>
          <w:lang w:val="en-US"/>
        </w:rPr>
        <w:t xml:space="preserve">an </w:t>
      </w:r>
      <w:r w:rsidRPr="00DE1B49">
        <w:rPr>
          <w:lang w:val="en-US"/>
        </w:rPr>
        <w:t>LAP</w:t>
      </w:r>
      <w:r w:rsidR="001A1BFD">
        <w:rPr>
          <w:lang w:val="en-US"/>
        </w:rPr>
        <w:t>, depending</w:t>
      </w:r>
      <w:r w:rsidRPr="00DE1B49">
        <w:rPr>
          <w:lang w:val="en-US"/>
        </w:rPr>
        <w:t xml:space="preserve"> on the implementation. If it calls LAP, it must consider future steps and try to minimize the need of future LAP calling. </w:t>
      </w:r>
    </w:p>
    <w:p w:rsidR="0087709E" w:rsidRPr="00706473" w:rsidRDefault="0087709E" w:rsidP="007368D3">
      <w:pPr>
        <w:pStyle w:val="berschrift3"/>
      </w:pPr>
      <w:bookmarkStart w:id="679" w:name="h.2xmv8aeoctxq" w:colFirst="0" w:colLast="0"/>
      <w:bookmarkStart w:id="680" w:name="_Module:_Modifier_Annotator"/>
      <w:bookmarkStart w:id="681" w:name="_Ref359919896"/>
      <w:bookmarkStart w:id="682" w:name="_Toc404592914"/>
      <w:bookmarkEnd w:id="679"/>
      <w:bookmarkEnd w:id="680"/>
      <w:r w:rsidRPr="00DE1B49">
        <w:t>Module: Modifier</w:t>
      </w:r>
      <w:r w:rsidRPr="00706473">
        <w:t xml:space="preserve"> Annotator</w:t>
      </w:r>
      <w:bookmarkEnd w:id="681"/>
      <w:bookmarkEnd w:id="682"/>
    </w:p>
    <w:p w:rsidR="0087709E" w:rsidRPr="00706473" w:rsidRDefault="002D0F38" w:rsidP="0087709E">
      <w:pPr>
        <w:rPr>
          <w:lang w:val="en-US"/>
        </w:rPr>
      </w:pPr>
      <w:r w:rsidRPr="00706473">
        <w:rPr>
          <w:lang w:val="en-US"/>
        </w:rPr>
        <w:t>After obtaining fragment annotations</w:t>
      </w:r>
      <w:r w:rsidR="0087709E" w:rsidRPr="00706473">
        <w:rPr>
          <w:lang w:val="en-US"/>
        </w:rPr>
        <w:t>, the next step is to identify all modifiers</w:t>
      </w:r>
      <w:r w:rsidR="00DF27CA" w:rsidRPr="00706473">
        <w:rPr>
          <w:lang w:val="en-US"/>
        </w:rPr>
        <w:t xml:space="preserve"> within these fragments</w:t>
      </w:r>
      <w:r w:rsidR="0087709E" w:rsidRPr="00706473">
        <w:rPr>
          <w:lang w:val="en-US"/>
        </w:rPr>
        <w:t xml:space="preserve">. </w:t>
      </w:r>
      <w:r w:rsidR="00DF27CA" w:rsidRPr="00706473">
        <w:rPr>
          <w:lang w:val="en-US"/>
        </w:rPr>
        <w:t>The identified modifiers are</w:t>
      </w:r>
      <w:r w:rsidR="0087709E" w:rsidRPr="00706473">
        <w:rPr>
          <w:lang w:val="en-US"/>
        </w:rPr>
        <w:t xml:space="preserve"> annotated with a specific </w:t>
      </w:r>
      <w:r w:rsidR="0087709E" w:rsidRPr="00706473">
        <w:rPr>
          <w:i/>
          <w:lang w:val="en-US"/>
        </w:rPr>
        <w:t xml:space="preserve">modifier annotation </w:t>
      </w:r>
      <w:r w:rsidR="0087709E" w:rsidRPr="001A1BFD">
        <w:rPr>
          <w:i/>
          <w:lang w:val="en-US"/>
        </w:rPr>
        <w:t>type.</w:t>
      </w:r>
      <w:r w:rsidR="0087709E" w:rsidRPr="00706473">
        <w:rPr>
          <w:lang w:val="en-US"/>
        </w:rPr>
        <w:t xml:space="preserve"> The words in a fragment that are not annotated as </w:t>
      </w:r>
      <w:proofErr w:type="gramStart"/>
      <w:r w:rsidR="0087709E" w:rsidRPr="00706473">
        <w:rPr>
          <w:i/>
          <w:lang w:val="en-US"/>
        </w:rPr>
        <w:t>modifier</w:t>
      </w:r>
      <w:r w:rsidR="0087709E" w:rsidRPr="00706473">
        <w:rPr>
          <w:lang w:val="en-US"/>
        </w:rPr>
        <w:t>,</w:t>
      </w:r>
      <w:proofErr w:type="gramEnd"/>
      <w:r w:rsidR="0087709E" w:rsidRPr="00706473">
        <w:rPr>
          <w:lang w:val="en-US"/>
        </w:rPr>
        <w:t xml:space="preserve"> </w:t>
      </w:r>
      <w:r w:rsidR="001009AA" w:rsidRPr="00706473">
        <w:rPr>
          <w:lang w:val="en-US"/>
        </w:rPr>
        <w:t xml:space="preserve">form </w:t>
      </w:r>
      <w:r w:rsidR="0087709E" w:rsidRPr="00706473">
        <w:rPr>
          <w:lang w:val="en-US"/>
        </w:rPr>
        <w:t xml:space="preserve">the </w:t>
      </w:r>
      <w:r w:rsidR="0087709E" w:rsidRPr="00706473">
        <w:rPr>
          <w:i/>
          <w:lang w:val="en-US"/>
        </w:rPr>
        <w:t xml:space="preserve">base statement </w:t>
      </w:r>
      <w:r w:rsidR="0087709E" w:rsidRPr="00706473">
        <w:rPr>
          <w:lang w:val="en-US"/>
        </w:rPr>
        <w:t xml:space="preserve">(also called </w:t>
      </w:r>
      <w:r w:rsidR="0087709E" w:rsidRPr="00706473">
        <w:rPr>
          <w:i/>
          <w:lang w:val="en-US"/>
        </w:rPr>
        <w:t>base predicate</w:t>
      </w:r>
      <w:r w:rsidR="0087709E" w:rsidRPr="00706473">
        <w:rPr>
          <w:lang w:val="en-US"/>
        </w:rPr>
        <w:t xml:space="preserve"> in WP2 terms). We simply keep one modifier annotation type, but no base statement annotation (non-modifier) type. </w:t>
      </w:r>
    </w:p>
    <w:p w:rsidR="0087709E" w:rsidRPr="00706473" w:rsidRDefault="0087709E" w:rsidP="0087709E">
      <w:pPr>
        <w:rPr>
          <w:lang w:val="en-US"/>
        </w:rPr>
      </w:pPr>
    </w:p>
    <w:p w:rsidR="0087709E" w:rsidRPr="00706473" w:rsidRDefault="0087709E" w:rsidP="0087709E">
      <w:pPr>
        <w:rPr>
          <w:lang w:val="en-US"/>
        </w:rPr>
      </w:pPr>
      <w:r w:rsidRPr="00706473">
        <w:rPr>
          <w:lang w:val="en-US"/>
        </w:rPr>
        <w:t>An implementation of this module mark</w:t>
      </w:r>
      <w:r w:rsidR="00094C59" w:rsidRPr="00706473">
        <w:rPr>
          <w:lang w:val="en-US"/>
        </w:rPr>
        <w:t>s</w:t>
      </w:r>
      <w:r w:rsidRPr="00706473">
        <w:rPr>
          <w:lang w:val="en-US"/>
        </w:rPr>
        <w:t xml:space="preserve"> all modifiers in the fragments. The module adds annotations to the given CAS, and does not generate any independent data. </w:t>
      </w:r>
    </w:p>
    <w:p w:rsidR="0087709E" w:rsidRPr="00706473" w:rsidRDefault="0087709E" w:rsidP="0087709E">
      <w:pPr>
        <w:rPr>
          <w:lang w:val="en-US"/>
        </w:rPr>
      </w:pPr>
    </w:p>
    <w:p w:rsidR="00094C59" w:rsidRPr="00706473" w:rsidRDefault="00094C59" w:rsidP="00094C59">
      <w:pPr>
        <w:rPr>
          <w:lang w:val="en-US"/>
        </w:rPr>
      </w:pPr>
      <w:r w:rsidRPr="00706473">
        <w:rPr>
          <w:lang w:val="en-US"/>
        </w:rPr>
        <w:t>We expect the modifier identification to be language specific, and thus language specific i</w:t>
      </w:r>
      <w:r w:rsidRPr="00706473">
        <w:rPr>
          <w:lang w:val="en-US"/>
        </w:rPr>
        <w:t>m</w:t>
      </w:r>
      <w:r w:rsidRPr="00706473">
        <w:rPr>
          <w:lang w:val="en-US"/>
        </w:rPr>
        <w:t>plementations of this module to be necessary.</w:t>
      </w:r>
    </w:p>
    <w:p w:rsidR="0087709E" w:rsidRPr="00706473" w:rsidRDefault="0087709E" w:rsidP="0087709E">
      <w:pPr>
        <w:rPr>
          <w:lang w:val="en-US"/>
        </w:rPr>
      </w:pPr>
    </w:p>
    <w:p w:rsidR="0087709E" w:rsidRPr="00706473" w:rsidRDefault="0087709E" w:rsidP="0087709E">
      <w:pPr>
        <w:rPr>
          <w:lang w:val="en-US"/>
        </w:rPr>
      </w:pPr>
      <w:r w:rsidRPr="00706473">
        <w:rPr>
          <w:lang w:val="en-US"/>
        </w:rPr>
        <w:t xml:space="preserve">The module may (need to) call </w:t>
      </w:r>
      <w:r w:rsidR="001A1BFD">
        <w:rPr>
          <w:lang w:val="en-US"/>
        </w:rPr>
        <w:t xml:space="preserve">an </w:t>
      </w:r>
      <w:r w:rsidRPr="00706473">
        <w:rPr>
          <w:lang w:val="en-US"/>
        </w:rPr>
        <w:t>LAP, since detecting modifier</w:t>
      </w:r>
      <w:r w:rsidR="00460B0F" w:rsidRPr="00706473">
        <w:rPr>
          <w:lang w:val="en-US"/>
        </w:rPr>
        <w:t>s</w:t>
      </w:r>
      <w:r w:rsidRPr="00706473">
        <w:rPr>
          <w:lang w:val="en-US"/>
        </w:rPr>
        <w:t xml:space="preserve"> (probably) needs info</w:t>
      </w:r>
      <w:r w:rsidRPr="00706473">
        <w:rPr>
          <w:lang w:val="en-US"/>
        </w:rPr>
        <w:t>r</w:t>
      </w:r>
      <w:r w:rsidRPr="00706473">
        <w:rPr>
          <w:lang w:val="en-US"/>
        </w:rPr>
        <w:t>mation of POS tags or more. When it calls LAP, it must consider future steps and try to mi</w:t>
      </w:r>
      <w:r w:rsidRPr="00706473">
        <w:rPr>
          <w:lang w:val="en-US"/>
        </w:rPr>
        <w:t>n</w:t>
      </w:r>
      <w:r w:rsidRPr="00706473">
        <w:rPr>
          <w:lang w:val="en-US"/>
        </w:rPr>
        <w:t xml:space="preserve">imize the need of future LAP calling. </w:t>
      </w:r>
    </w:p>
    <w:p w:rsidR="0087709E" w:rsidRPr="00DE1B49" w:rsidRDefault="0087709E" w:rsidP="007368D3">
      <w:pPr>
        <w:pStyle w:val="berschrift3"/>
      </w:pPr>
      <w:bookmarkStart w:id="683" w:name="h.57eoae3zscam" w:colFirst="0" w:colLast="0"/>
      <w:bookmarkStart w:id="684" w:name="_Toc404592915"/>
      <w:bookmarkEnd w:id="683"/>
      <w:r w:rsidRPr="00706473">
        <w:t>Module: Fragmen</w:t>
      </w:r>
      <w:r w:rsidRPr="00DE1B49">
        <w:t>t Graph Generator</w:t>
      </w:r>
      <w:bookmarkEnd w:id="684"/>
      <w:r w:rsidRPr="00DE1B49">
        <w:t xml:space="preserve"> </w:t>
      </w:r>
    </w:p>
    <w:p w:rsidR="0087709E" w:rsidRPr="00DE1B49" w:rsidRDefault="0087709E" w:rsidP="0087709E">
      <w:pPr>
        <w:rPr>
          <w:lang w:val="en-US"/>
        </w:rPr>
      </w:pPr>
      <w:r w:rsidRPr="00DE1B49">
        <w:rPr>
          <w:lang w:val="en-US"/>
        </w:rPr>
        <w:t xml:space="preserve">This module consumes one CAS, and generates one or more </w:t>
      </w:r>
      <w:r w:rsidR="00460B0F" w:rsidRPr="00460B0F">
        <w:rPr>
          <w:i/>
          <w:lang w:val="en-US"/>
        </w:rPr>
        <w:t>fragment g</w:t>
      </w:r>
      <w:r w:rsidRPr="00460B0F">
        <w:rPr>
          <w:i/>
          <w:lang w:val="en-US"/>
        </w:rPr>
        <w:t>raphs</w:t>
      </w:r>
      <w:r w:rsidRPr="00DE1B49">
        <w:rPr>
          <w:lang w:val="en-US"/>
        </w:rPr>
        <w:t xml:space="preserve"> (one fragment graph for each </w:t>
      </w:r>
      <w:r w:rsidR="001A1BFD">
        <w:rPr>
          <w:lang w:val="en-US"/>
        </w:rPr>
        <w:t>determined</w:t>
      </w:r>
      <w:r w:rsidRPr="00DE1B49">
        <w:rPr>
          <w:lang w:val="en-US"/>
        </w:rPr>
        <w:t xml:space="preserve"> fragment). </w:t>
      </w:r>
    </w:p>
    <w:p w:rsidR="0087709E" w:rsidRPr="00DE1B49" w:rsidRDefault="0087709E" w:rsidP="0087709E">
      <w:pPr>
        <w:rPr>
          <w:lang w:val="en-US"/>
        </w:rPr>
      </w:pPr>
      <w:r w:rsidRPr="00DE1B49">
        <w:rPr>
          <w:lang w:val="en-US"/>
        </w:rPr>
        <w:t xml:space="preserve">The input CAS of this module has the following annotations at this stage. </w:t>
      </w:r>
    </w:p>
    <w:p w:rsidR="0087709E" w:rsidRPr="00DE1B49" w:rsidRDefault="0087709E" w:rsidP="0087709E">
      <w:pPr>
        <w:rPr>
          <w:lang w:val="en-US"/>
        </w:rPr>
      </w:pPr>
    </w:p>
    <w:p w:rsidR="0087709E" w:rsidRPr="00DE1B49" w:rsidRDefault="0087709E" w:rsidP="00675094">
      <w:pPr>
        <w:numPr>
          <w:ilvl w:val="0"/>
          <w:numId w:val="85"/>
        </w:numPr>
        <w:spacing w:line="276" w:lineRule="auto"/>
        <w:ind w:hanging="359"/>
        <w:rPr>
          <w:lang w:val="en-US"/>
        </w:rPr>
      </w:pPr>
      <w:r w:rsidRPr="00DE1B49">
        <w:rPr>
          <w:i/>
          <w:lang w:val="en-US"/>
        </w:rPr>
        <w:t>[Group A]</w:t>
      </w:r>
      <w:r w:rsidRPr="00DE1B49">
        <w:rPr>
          <w:lang w:val="en-US"/>
        </w:rPr>
        <w:t xml:space="preserve"> </w:t>
      </w:r>
      <w:r w:rsidR="001A1BFD">
        <w:rPr>
          <w:lang w:val="en-US"/>
        </w:rPr>
        <w:t>Determined</w:t>
      </w:r>
      <w:r w:rsidRPr="00DE1B49">
        <w:rPr>
          <w:lang w:val="en-US"/>
        </w:rPr>
        <w:t xml:space="preserve"> fragment annotation, modifier annotation </w:t>
      </w:r>
    </w:p>
    <w:p w:rsidR="001A1BFD" w:rsidRDefault="0087709E" w:rsidP="00BD4B8B">
      <w:pPr>
        <w:numPr>
          <w:ilvl w:val="0"/>
          <w:numId w:val="85"/>
        </w:numPr>
        <w:spacing w:line="276" w:lineRule="auto"/>
        <w:ind w:hanging="359"/>
        <w:rPr>
          <w:lang w:val="en-US"/>
        </w:rPr>
      </w:pPr>
      <w:r w:rsidRPr="006D237C">
        <w:rPr>
          <w:i/>
          <w:lang w:val="en-US"/>
        </w:rPr>
        <w:t>[Group B]</w:t>
      </w:r>
      <w:r w:rsidRPr="00BD4B8B">
        <w:rPr>
          <w:lang w:val="en-US"/>
        </w:rPr>
        <w:t xml:space="preserve"> Linguistic annotations from LAP, Metadata from the user</w:t>
      </w:r>
      <w:r w:rsidR="006D237C" w:rsidRPr="00F570E9">
        <w:rPr>
          <w:lang w:val="en-US"/>
        </w:rPr>
        <w:t xml:space="preserve"> </w:t>
      </w:r>
    </w:p>
    <w:p w:rsidR="0087709E" w:rsidRPr="00F570E9" w:rsidRDefault="0087709E" w:rsidP="00BD4B8B">
      <w:pPr>
        <w:numPr>
          <w:ilvl w:val="0"/>
          <w:numId w:val="85"/>
        </w:numPr>
        <w:spacing w:line="276" w:lineRule="auto"/>
        <w:ind w:hanging="359"/>
        <w:rPr>
          <w:lang w:val="en-US"/>
        </w:rPr>
      </w:pPr>
      <w:r w:rsidRPr="006D237C">
        <w:rPr>
          <w:i/>
          <w:lang w:val="en-US"/>
        </w:rPr>
        <w:t>[Others</w:t>
      </w:r>
      <w:r w:rsidRPr="00BD4B8B">
        <w:rPr>
          <w:i/>
          <w:lang w:val="en-US"/>
        </w:rPr>
        <w:t>]</w:t>
      </w:r>
      <w:r w:rsidRPr="00F570E9">
        <w:rPr>
          <w:lang w:val="en-US"/>
        </w:rPr>
        <w:t xml:space="preserve"> Assumed fragment annotation from the user</w:t>
      </w:r>
    </w:p>
    <w:p w:rsidR="0087709E" w:rsidRPr="00706473" w:rsidRDefault="0087709E" w:rsidP="0087709E">
      <w:pPr>
        <w:rPr>
          <w:lang w:val="en-US"/>
        </w:rPr>
      </w:pPr>
    </w:p>
    <w:p w:rsidR="00060657" w:rsidRDefault="00060657" w:rsidP="00060657">
      <w:pPr>
        <w:rPr>
          <w:lang w:val="en-US"/>
        </w:rPr>
      </w:pPr>
      <w:r w:rsidRPr="00060657">
        <w:rPr>
          <w:lang w:val="en-US"/>
        </w:rPr>
        <w:t>Note that the input CAS holds metadata from the interaction XML. This</w:t>
      </w:r>
      <w:r w:rsidR="001A1BFD">
        <w:rPr>
          <w:lang w:val="en-US"/>
        </w:rPr>
        <w:t xml:space="preserve"> </w:t>
      </w:r>
      <w:r w:rsidRPr="00060657">
        <w:rPr>
          <w:lang w:val="en-US"/>
        </w:rPr>
        <w:t>includes la</w:t>
      </w:r>
      <w:r w:rsidR="001A1BFD">
        <w:rPr>
          <w:lang w:val="en-US"/>
        </w:rPr>
        <w:t xml:space="preserve">nguage, channel, provider, date, </w:t>
      </w:r>
      <w:r w:rsidR="009477BA">
        <w:rPr>
          <w:lang w:val="en-US"/>
        </w:rPr>
        <w:t xml:space="preserve">category, </w:t>
      </w:r>
      <w:r w:rsidRPr="00060657">
        <w:rPr>
          <w:lang w:val="en-US"/>
        </w:rPr>
        <w:t>etc. To see the full</w:t>
      </w:r>
      <w:r w:rsidR="001A1BFD">
        <w:rPr>
          <w:lang w:val="en-US"/>
        </w:rPr>
        <w:t xml:space="preserve"> </w:t>
      </w:r>
      <w:r w:rsidRPr="00060657">
        <w:rPr>
          <w:lang w:val="en-US"/>
        </w:rPr>
        <w:t xml:space="preserve">list </w:t>
      </w:r>
      <w:r w:rsidR="00723C2D">
        <w:rPr>
          <w:lang w:val="en-US"/>
        </w:rPr>
        <w:t xml:space="preserve">of metadata, please check the </w:t>
      </w:r>
      <w:r w:rsidR="001A1BFD">
        <w:rPr>
          <w:lang w:val="en-US"/>
        </w:rPr>
        <w:t>M</w:t>
      </w:r>
      <w:r w:rsidRPr="00060657">
        <w:rPr>
          <w:lang w:val="en-US"/>
        </w:rPr>
        <w:t>etadata type definition (</w:t>
      </w:r>
      <w:r w:rsidR="001A1BFD">
        <w:rPr>
          <w:lang w:val="en-US"/>
        </w:rPr>
        <w:t xml:space="preserve">section </w:t>
      </w:r>
      <w:r w:rsidR="006C1AF3">
        <w:rPr>
          <w:lang w:val="en-US"/>
        </w:rPr>
        <w:fldChar w:fldCharType="begin"/>
      </w:r>
      <w:r w:rsidR="001A1BFD">
        <w:rPr>
          <w:lang w:val="en-US"/>
        </w:rPr>
        <w:instrText xml:space="preserve"> REF _Ref359918813 \r \h </w:instrText>
      </w:r>
      <w:r w:rsidR="006C1AF3">
        <w:rPr>
          <w:lang w:val="en-US"/>
        </w:rPr>
      </w:r>
      <w:r w:rsidR="006C1AF3">
        <w:rPr>
          <w:lang w:val="en-US"/>
        </w:rPr>
        <w:fldChar w:fldCharType="separate"/>
      </w:r>
      <w:r w:rsidR="00D76112">
        <w:rPr>
          <w:lang w:val="en-US"/>
        </w:rPr>
        <w:t>4.2.1</w:t>
      </w:r>
      <w:r w:rsidR="006C1AF3">
        <w:rPr>
          <w:lang w:val="en-US"/>
        </w:rPr>
        <w:fldChar w:fldCharType="end"/>
      </w:r>
      <w:r w:rsidRPr="00060657">
        <w:rPr>
          <w:lang w:val="en-US"/>
        </w:rPr>
        <w:t>). Please note that</w:t>
      </w:r>
      <w:r w:rsidR="001A1BFD">
        <w:rPr>
          <w:lang w:val="en-US"/>
        </w:rPr>
        <w:t xml:space="preserve"> the </w:t>
      </w:r>
      <w:r w:rsidRPr="00060657">
        <w:rPr>
          <w:lang w:val="en-US"/>
        </w:rPr>
        <w:t>language of the CAS is a special metadata and</w:t>
      </w:r>
      <w:r w:rsidR="001A1BFD">
        <w:rPr>
          <w:lang w:val="en-US"/>
        </w:rPr>
        <w:t xml:space="preserve"> </w:t>
      </w:r>
      <w:r w:rsidRPr="00060657">
        <w:rPr>
          <w:lang w:val="en-US"/>
        </w:rPr>
        <w:t xml:space="preserve">stored in the CAS itself. </w:t>
      </w:r>
      <w:r w:rsidR="001A1BFD">
        <w:rPr>
          <w:lang w:val="en-US"/>
        </w:rPr>
        <w:t xml:space="preserve">It can be accessed using </w:t>
      </w:r>
      <w:proofErr w:type="spellStart"/>
      <w:proofErr w:type="gramStart"/>
      <w:r w:rsidR="00EE162A">
        <w:rPr>
          <w:lang w:val="en-US"/>
        </w:rPr>
        <w:t>a</w:t>
      </w:r>
      <w:r w:rsidR="001A1BFD" w:rsidRPr="00F73AD2">
        <w:rPr>
          <w:i/>
          <w:lang w:val="en-US"/>
        </w:rPr>
        <w:t>JCas.setDocumentLanguage</w:t>
      </w:r>
      <w:proofErr w:type="spellEnd"/>
      <w:r w:rsidR="001A1BFD" w:rsidRPr="00F73AD2">
        <w:rPr>
          <w:i/>
          <w:lang w:val="en-US"/>
        </w:rPr>
        <w:t>(</w:t>
      </w:r>
      <w:proofErr w:type="gramEnd"/>
      <w:r w:rsidR="001A1BFD" w:rsidRPr="00F73AD2">
        <w:rPr>
          <w:i/>
          <w:lang w:val="en-US"/>
        </w:rPr>
        <w:t>)</w:t>
      </w:r>
      <w:r w:rsidRPr="00060657">
        <w:rPr>
          <w:lang w:val="en-US"/>
        </w:rPr>
        <w:t xml:space="preserve"> and</w:t>
      </w:r>
      <w:r w:rsidR="00EE162A">
        <w:rPr>
          <w:lang w:val="en-US"/>
        </w:rPr>
        <w:t xml:space="preserve"> </w:t>
      </w:r>
      <w:proofErr w:type="spellStart"/>
      <w:r w:rsidR="0018410F" w:rsidRPr="00F73AD2">
        <w:rPr>
          <w:i/>
          <w:lang w:val="en-US"/>
        </w:rPr>
        <w:t>aJCas</w:t>
      </w:r>
      <w:r w:rsidR="001A1BFD" w:rsidRPr="00F73AD2">
        <w:rPr>
          <w:i/>
          <w:lang w:val="en-US"/>
        </w:rPr>
        <w:t>.getDocumentLanguage</w:t>
      </w:r>
      <w:proofErr w:type="spellEnd"/>
      <w:r w:rsidR="001A1BFD" w:rsidRPr="00F73AD2">
        <w:rPr>
          <w:i/>
          <w:lang w:val="en-US"/>
        </w:rPr>
        <w:t>()</w:t>
      </w:r>
      <w:r w:rsidR="001A1BFD">
        <w:rPr>
          <w:lang w:val="en-US"/>
        </w:rPr>
        <w:t>, respectively.</w:t>
      </w:r>
    </w:p>
    <w:p w:rsidR="0087709E" w:rsidRPr="00706473" w:rsidRDefault="00094C59" w:rsidP="00060657">
      <w:pPr>
        <w:rPr>
          <w:lang w:val="en-US"/>
        </w:rPr>
      </w:pPr>
      <w:r w:rsidRPr="00706473">
        <w:rPr>
          <w:lang w:val="en-US"/>
        </w:rPr>
        <w:lastRenderedPageBreak/>
        <w:t>The fragment graphs are built based on the fragment and</w:t>
      </w:r>
      <w:r w:rsidR="009477BA">
        <w:rPr>
          <w:lang w:val="en-US"/>
        </w:rPr>
        <w:t xml:space="preserve"> modifier annotations (group A). T</w:t>
      </w:r>
      <w:r w:rsidRPr="00706473">
        <w:rPr>
          <w:lang w:val="en-US"/>
        </w:rPr>
        <w:t>he fragment graph corresponding to a fragment is built by producing as nodes all combin</w:t>
      </w:r>
      <w:r w:rsidRPr="00706473">
        <w:rPr>
          <w:lang w:val="en-US"/>
        </w:rPr>
        <w:t>a</w:t>
      </w:r>
      <w:r w:rsidRPr="00706473">
        <w:rPr>
          <w:lang w:val="en-US"/>
        </w:rPr>
        <w:t>tions of base statement and modifiers, with entailment relation between nodes based on su</w:t>
      </w:r>
      <w:r w:rsidRPr="00706473">
        <w:rPr>
          <w:lang w:val="en-US"/>
        </w:rPr>
        <w:t>b</w:t>
      </w:r>
      <w:r w:rsidRPr="00706473">
        <w:rPr>
          <w:lang w:val="en-US"/>
        </w:rPr>
        <w:t xml:space="preserve">sumption of the corresponding sets of covered modifiers. The annotations from group B are used to provide additional information that is stored in each node of a fragment graph, to be available in successive annotation steps. </w:t>
      </w:r>
      <w:r w:rsidR="0087709E" w:rsidRPr="00706473">
        <w:rPr>
          <w:lang w:val="en-US"/>
        </w:rPr>
        <w:t xml:space="preserve"> Other annotations (like assumed fragmentation) </w:t>
      </w:r>
      <w:r w:rsidR="00D32CBC">
        <w:rPr>
          <w:lang w:val="en-US"/>
        </w:rPr>
        <w:t>are not</w:t>
      </w:r>
      <w:r w:rsidR="00847460" w:rsidRPr="00706473">
        <w:rPr>
          <w:lang w:val="en-US"/>
        </w:rPr>
        <w:t xml:space="preserve"> used</w:t>
      </w:r>
      <w:r w:rsidR="0087709E" w:rsidRPr="00706473">
        <w:rPr>
          <w:lang w:val="en-US"/>
        </w:rPr>
        <w:t xml:space="preserve">. </w:t>
      </w:r>
    </w:p>
    <w:p w:rsidR="0087709E" w:rsidRPr="00706473" w:rsidRDefault="0087709E" w:rsidP="0087709E">
      <w:pPr>
        <w:rPr>
          <w:lang w:val="en-US"/>
        </w:rPr>
      </w:pPr>
    </w:p>
    <w:p w:rsidR="0089146E" w:rsidRPr="00706473" w:rsidRDefault="0089146E" w:rsidP="0089146E">
      <w:pPr>
        <w:rPr>
          <w:lang w:val="en-US"/>
        </w:rPr>
      </w:pPr>
      <w:r w:rsidRPr="00706473">
        <w:rPr>
          <w:lang w:val="en-US"/>
        </w:rPr>
        <w:t>Each fragment graph is represented as a specifically designed Java objec</w:t>
      </w:r>
      <w:r w:rsidR="00706473">
        <w:rPr>
          <w:lang w:val="en-US"/>
        </w:rPr>
        <w:t xml:space="preserve">t. </w:t>
      </w:r>
      <w:r w:rsidRPr="00706473">
        <w:rPr>
          <w:lang w:val="en-US"/>
        </w:rPr>
        <w:t>This represent</w:t>
      </w:r>
      <w:r w:rsidRPr="00706473">
        <w:rPr>
          <w:lang w:val="en-US"/>
        </w:rPr>
        <w:t>a</w:t>
      </w:r>
      <w:r w:rsidRPr="00706473">
        <w:rPr>
          <w:lang w:val="en-US"/>
        </w:rPr>
        <w:t>tion is detailed in section</w:t>
      </w:r>
      <w:r w:rsidR="009477BA">
        <w:rPr>
          <w:lang w:val="en-US"/>
        </w:rPr>
        <w:t xml:space="preserve"> </w:t>
      </w:r>
      <w:r w:rsidR="006C1AF3">
        <w:rPr>
          <w:lang w:val="en-US"/>
        </w:rPr>
        <w:fldChar w:fldCharType="begin"/>
      </w:r>
      <w:r w:rsidR="009477BA">
        <w:rPr>
          <w:lang w:val="en-US"/>
        </w:rPr>
        <w:instrText xml:space="preserve"> REF _Ref359918917 \r \h </w:instrText>
      </w:r>
      <w:r w:rsidR="006C1AF3">
        <w:rPr>
          <w:lang w:val="en-US"/>
        </w:rPr>
      </w:r>
      <w:r w:rsidR="006C1AF3">
        <w:rPr>
          <w:lang w:val="en-US"/>
        </w:rPr>
        <w:fldChar w:fldCharType="separate"/>
      </w:r>
      <w:r w:rsidR="00D76112">
        <w:rPr>
          <w:lang w:val="en-US"/>
        </w:rPr>
        <w:t>3.3.1</w:t>
      </w:r>
      <w:r w:rsidR="006C1AF3">
        <w:rPr>
          <w:lang w:val="en-US"/>
        </w:rPr>
        <w:fldChar w:fldCharType="end"/>
      </w:r>
      <w:r w:rsidRPr="00706473">
        <w:rPr>
          <w:lang w:val="en-US"/>
        </w:rPr>
        <w:t xml:space="preserve">. </w:t>
      </w:r>
      <w:r w:rsidR="00CE37B9">
        <w:rPr>
          <w:lang w:val="en-US"/>
        </w:rPr>
        <w:t>As</w:t>
      </w:r>
      <w:r w:rsidRPr="00706473">
        <w:rPr>
          <w:lang w:val="en-US"/>
        </w:rPr>
        <w:t xml:space="preserve"> the input CAS may contain more </w:t>
      </w:r>
      <w:r w:rsidR="00706473">
        <w:rPr>
          <w:lang w:val="en-US"/>
        </w:rPr>
        <w:t>than</w:t>
      </w:r>
      <w:r w:rsidRPr="00706473">
        <w:rPr>
          <w:lang w:val="en-US"/>
        </w:rPr>
        <w:t xml:space="preserve"> one </w:t>
      </w:r>
      <w:r w:rsidR="009477BA">
        <w:rPr>
          <w:lang w:val="en-US"/>
        </w:rPr>
        <w:t>determined</w:t>
      </w:r>
      <w:r w:rsidRPr="00706473">
        <w:rPr>
          <w:lang w:val="en-US"/>
        </w:rPr>
        <w:t xml:space="preserve"> fragment annotations, the output of this module </w:t>
      </w:r>
      <w:r w:rsidR="00CE37B9">
        <w:rPr>
          <w:lang w:val="en-US"/>
        </w:rPr>
        <w:t>is</w:t>
      </w:r>
      <w:r w:rsidRPr="00706473">
        <w:rPr>
          <w:lang w:val="en-US"/>
        </w:rPr>
        <w:t xml:space="preserve"> a set of fragment graphs</w:t>
      </w:r>
      <w:r w:rsidR="009477BA">
        <w:rPr>
          <w:lang w:val="en-US"/>
        </w:rPr>
        <w:t xml:space="preserve"> (one per dete</w:t>
      </w:r>
      <w:r w:rsidR="009477BA">
        <w:rPr>
          <w:lang w:val="en-US"/>
        </w:rPr>
        <w:t>r</w:t>
      </w:r>
      <w:r w:rsidR="009477BA">
        <w:rPr>
          <w:lang w:val="en-US"/>
        </w:rPr>
        <w:t>mined fragment)</w:t>
      </w:r>
      <w:r w:rsidRPr="00706473">
        <w:rPr>
          <w:lang w:val="en-US"/>
        </w:rPr>
        <w:t>.</w:t>
      </w:r>
    </w:p>
    <w:p w:rsidR="0087709E" w:rsidRPr="00706473" w:rsidRDefault="0087709E" w:rsidP="0087709E">
      <w:pPr>
        <w:rPr>
          <w:lang w:val="en-US"/>
        </w:rPr>
      </w:pPr>
    </w:p>
    <w:p w:rsidR="0087709E" w:rsidRPr="00706473" w:rsidRDefault="0087709E" w:rsidP="0087709E">
      <w:pPr>
        <w:rPr>
          <w:lang w:val="en-US"/>
        </w:rPr>
      </w:pPr>
      <w:r w:rsidRPr="00706473">
        <w:rPr>
          <w:lang w:val="en-US"/>
        </w:rPr>
        <w:t xml:space="preserve">When the CAS is consumed and the associated fragment graph(s) are built, one cycle of the decomposition flow is finished. </w:t>
      </w:r>
    </w:p>
    <w:p w:rsidR="0087709E" w:rsidRPr="00706473" w:rsidRDefault="0087709E" w:rsidP="0087709E">
      <w:pPr>
        <w:rPr>
          <w:lang w:val="en-US"/>
        </w:rPr>
      </w:pPr>
    </w:p>
    <w:p w:rsidR="0087709E" w:rsidRPr="00DE1B49" w:rsidRDefault="0087709E" w:rsidP="0087709E">
      <w:pPr>
        <w:pStyle w:val="berschrift2"/>
      </w:pPr>
      <w:bookmarkStart w:id="685" w:name="h.tgo5jvri2xha" w:colFirst="0" w:colLast="0"/>
      <w:bookmarkStart w:id="686" w:name="_Composition_Use_Case"/>
      <w:bookmarkStart w:id="687" w:name="_Toc404592916"/>
      <w:bookmarkEnd w:id="685"/>
      <w:bookmarkEnd w:id="686"/>
      <w:r w:rsidRPr="00DE1B49">
        <w:t>Composition Use Case 1</w:t>
      </w:r>
      <w:bookmarkEnd w:id="687"/>
    </w:p>
    <w:p w:rsidR="0087709E" w:rsidRPr="00DE1B49" w:rsidRDefault="0087709E" w:rsidP="0087709E">
      <w:pPr>
        <w:rPr>
          <w:lang w:val="en-US"/>
        </w:rPr>
      </w:pPr>
      <w:r w:rsidRPr="00DE1B49">
        <w:rPr>
          <w:lang w:val="en-US"/>
        </w:rPr>
        <w:t>The following figure outlines the data flow of the composition step for use cas</w:t>
      </w:r>
      <w:r w:rsidR="00460B0F">
        <w:rPr>
          <w:lang w:val="en-US"/>
        </w:rPr>
        <w:t>e 1 (entailment graph building)</w:t>
      </w:r>
      <w:r w:rsidRPr="00DE1B49">
        <w:rPr>
          <w:lang w:val="en-US"/>
        </w:rPr>
        <w:t xml:space="preserve"> and the modules that work for this data flow. </w:t>
      </w:r>
      <w:r w:rsidR="00064D82">
        <w:rPr>
          <w:lang w:val="en-US"/>
        </w:rPr>
        <w:t>In this composition step, the fragment graphs created from the input data in the decomposition step are merged into an entailment graph (possibly calling LAP components and EDAs provided by the EOP) and collapsed to the final output (a collapsed graph).</w:t>
      </w:r>
    </w:p>
    <w:p w:rsidR="0087709E" w:rsidRPr="00DE1B49" w:rsidRDefault="0087709E" w:rsidP="0087709E">
      <w:pPr>
        <w:rPr>
          <w:lang w:val="en-US"/>
        </w:rPr>
      </w:pPr>
    </w:p>
    <w:p w:rsidR="0087709E" w:rsidRPr="00DE1B49" w:rsidRDefault="0087709E" w:rsidP="0087709E">
      <w:r w:rsidRPr="00DE1B49">
        <w:rPr>
          <w:noProof/>
          <w:lang w:val="de-DE" w:eastAsia="de-DE"/>
        </w:rPr>
        <w:lastRenderedPageBreak/>
        <w:drawing>
          <wp:inline distT="0" distB="0" distL="0" distR="0" wp14:anchorId="7420DC50" wp14:editId="2BB0D064">
            <wp:extent cx="5756400" cy="4096800"/>
            <wp:effectExtent l="0" t="0" r="0" b="0"/>
            <wp:docPr id="7" name="image0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04.png"/>
                    <pic:cNvPicPr/>
                  </pic:nvPicPr>
                  <pic:blipFill>
                    <a:blip r:embed="rId14" cstate="print"/>
                    <a:stretch>
                      <a:fillRect/>
                    </a:stretch>
                  </pic:blipFill>
                  <pic:spPr>
                    <a:xfrm>
                      <a:off x="0" y="0"/>
                      <a:ext cx="5756400" cy="4096800"/>
                    </a:xfrm>
                    <a:prstGeom prst="rect">
                      <a:avLst/>
                    </a:prstGeom>
                  </pic:spPr>
                </pic:pic>
              </a:graphicData>
            </a:graphic>
          </wp:inline>
        </w:drawing>
      </w:r>
    </w:p>
    <w:p w:rsidR="0087709E" w:rsidRPr="00DE1B49" w:rsidRDefault="0087709E" w:rsidP="0087709E"/>
    <w:p w:rsidR="0087709E" w:rsidRPr="00DE1B49" w:rsidRDefault="0087709E" w:rsidP="007368D3">
      <w:pPr>
        <w:pStyle w:val="berschrift3"/>
      </w:pPr>
      <w:bookmarkStart w:id="688" w:name="h.8kk64zs8asgt" w:colFirst="0" w:colLast="0"/>
      <w:bookmarkStart w:id="689" w:name="id.x9m7c65lo92x" w:colFirst="0" w:colLast="0"/>
      <w:bookmarkStart w:id="690" w:name="_Ref359919965"/>
      <w:bookmarkStart w:id="691" w:name="_Toc404592917"/>
      <w:bookmarkEnd w:id="688"/>
      <w:bookmarkEnd w:id="689"/>
      <w:r w:rsidRPr="00DE1B49">
        <w:t>Module: Graph Merger</w:t>
      </w:r>
      <w:bookmarkEnd w:id="690"/>
      <w:bookmarkEnd w:id="691"/>
    </w:p>
    <w:p w:rsidR="007F21ED" w:rsidRPr="00706473" w:rsidRDefault="007F21ED" w:rsidP="007F21ED">
      <w:pPr>
        <w:rPr>
          <w:lang w:val="en-US"/>
        </w:rPr>
      </w:pPr>
      <w:r w:rsidRPr="00706473">
        <w:rPr>
          <w:lang w:val="en-US"/>
        </w:rPr>
        <w:t xml:space="preserve">This module builds or grows a raw entailment graph (also referred to as </w:t>
      </w:r>
      <w:r w:rsidRPr="00706473">
        <w:rPr>
          <w:i/>
          <w:iCs/>
          <w:lang w:val="en-US"/>
        </w:rPr>
        <w:t>raw graph</w:t>
      </w:r>
      <w:r w:rsidRPr="00706473">
        <w:rPr>
          <w:lang w:val="en-US"/>
        </w:rPr>
        <w:t xml:space="preserve">), by merging fragment graphs. It receives as input a raw graph (possibly empty), and a set of fragment graphs that are gradually added to </w:t>
      </w:r>
      <w:r w:rsidR="00706473">
        <w:rPr>
          <w:lang w:val="en-US"/>
        </w:rPr>
        <w:t>the input raw graph. The result</w:t>
      </w:r>
      <w:r w:rsidRPr="00706473">
        <w:rPr>
          <w:lang w:val="en-US"/>
        </w:rPr>
        <w:t xml:space="preserve"> of this pr</w:t>
      </w:r>
      <w:r w:rsidRPr="00706473">
        <w:rPr>
          <w:lang w:val="en-US"/>
        </w:rPr>
        <w:t>o</w:t>
      </w:r>
      <w:r w:rsidRPr="00706473">
        <w:rPr>
          <w:lang w:val="en-US"/>
        </w:rPr>
        <w:t xml:space="preserve">cessing is a bigger, richer, version of the input raw entailment graph. For one instance of an industrial application there exists only one raw entailment graph, </w:t>
      </w:r>
      <w:r w:rsidR="00706473">
        <w:rPr>
          <w:lang w:val="en-US"/>
        </w:rPr>
        <w:t>which</w:t>
      </w:r>
      <w:r w:rsidRPr="00706473">
        <w:rPr>
          <w:lang w:val="en-US"/>
        </w:rPr>
        <w:t xml:space="preserve"> grows with each run of the Graph Merger module. </w:t>
      </w:r>
    </w:p>
    <w:p w:rsidR="0087709E" w:rsidRPr="00706473" w:rsidRDefault="0087709E" w:rsidP="0087709E">
      <w:pPr>
        <w:rPr>
          <w:lang w:val="en-US"/>
        </w:rPr>
      </w:pPr>
    </w:p>
    <w:p w:rsidR="00460B0F" w:rsidRPr="00DE1B49" w:rsidRDefault="00460B0F" w:rsidP="00460B0F">
      <w:pPr>
        <w:rPr>
          <w:lang w:val="en-US"/>
        </w:rPr>
      </w:pPr>
      <w:r w:rsidRPr="00706473">
        <w:rPr>
          <w:lang w:val="en-US"/>
        </w:rPr>
        <w:t xml:space="preserve">Each raw graph </w:t>
      </w:r>
      <w:r w:rsidR="007F21ED" w:rsidRPr="00706473">
        <w:rPr>
          <w:lang w:val="en-US"/>
        </w:rPr>
        <w:t>is</w:t>
      </w:r>
      <w:r w:rsidRPr="00706473">
        <w:rPr>
          <w:lang w:val="en-US"/>
        </w:rPr>
        <w:t xml:space="preserve"> represented </w:t>
      </w:r>
      <w:r w:rsidR="007F21ED" w:rsidRPr="00706473">
        <w:rPr>
          <w:lang w:val="en-US"/>
        </w:rPr>
        <w:t>through a specially designed</w:t>
      </w:r>
      <w:r w:rsidRPr="00706473">
        <w:rPr>
          <w:lang w:val="en-US"/>
        </w:rPr>
        <w:t xml:space="preserve"> Java object. For this, see section</w:t>
      </w:r>
      <w:r w:rsidR="00945B1C">
        <w:rPr>
          <w:lang w:val="en-US"/>
        </w:rPr>
        <w:t xml:space="preserve"> </w:t>
      </w:r>
      <w:r w:rsidR="006C1AF3">
        <w:rPr>
          <w:lang w:val="en-US"/>
        </w:rPr>
        <w:fldChar w:fldCharType="begin"/>
      </w:r>
      <w:r w:rsidR="00945B1C">
        <w:rPr>
          <w:lang w:val="en-US"/>
        </w:rPr>
        <w:instrText xml:space="preserve"> REF _Ref359918978 \r \h </w:instrText>
      </w:r>
      <w:r w:rsidR="006C1AF3">
        <w:rPr>
          <w:lang w:val="en-US"/>
        </w:rPr>
      </w:r>
      <w:r w:rsidR="006C1AF3">
        <w:rPr>
          <w:lang w:val="en-US"/>
        </w:rPr>
        <w:fldChar w:fldCharType="separate"/>
      </w:r>
      <w:r w:rsidR="00D76112">
        <w:rPr>
          <w:lang w:val="en-US"/>
        </w:rPr>
        <w:t>3.3.2</w:t>
      </w:r>
      <w:r w:rsidR="006C1AF3">
        <w:rPr>
          <w:lang w:val="en-US"/>
        </w:rPr>
        <w:fldChar w:fldCharType="end"/>
      </w:r>
      <w:r w:rsidRPr="00DE1B49">
        <w:rPr>
          <w:lang w:val="en-US"/>
        </w:rPr>
        <w:t xml:space="preserve">. </w:t>
      </w:r>
    </w:p>
    <w:p w:rsidR="00460B0F" w:rsidRPr="00DE1B49" w:rsidRDefault="00460B0F" w:rsidP="0087709E">
      <w:pPr>
        <w:rPr>
          <w:lang w:val="en-US"/>
        </w:rPr>
      </w:pPr>
    </w:p>
    <w:p w:rsidR="0087709E" w:rsidRPr="00706473" w:rsidRDefault="0074746C" w:rsidP="0087709E">
      <w:pPr>
        <w:rPr>
          <w:lang w:val="en-US"/>
        </w:rPr>
      </w:pPr>
      <w:r w:rsidRPr="00706473">
        <w:rPr>
          <w:lang w:val="en-US"/>
        </w:rPr>
        <w:t>To merge fragment graphs into the raw graph, the Graph Merger module uses the entailment decision capability of the EXCITEMENT open platform (EOP)</w:t>
      </w:r>
      <w:r w:rsidR="0087709E" w:rsidRPr="00706473">
        <w:rPr>
          <w:lang w:val="en-US"/>
        </w:rPr>
        <w:t xml:space="preserve">. For more information about the EOP, please see the EOP specification. </w:t>
      </w:r>
    </w:p>
    <w:p w:rsidR="0087709E" w:rsidRPr="00DE1B49" w:rsidRDefault="0087709E" w:rsidP="0087709E">
      <w:pPr>
        <w:rPr>
          <w:lang w:val="en-US"/>
        </w:rPr>
      </w:pPr>
    </w:p>
    <w:p w:rsidR="008A0363" w:rsidRPr="00706473" w:rsidRDefault="008A0363" w:rsidP="008A0363">
      <w:pPr>
        <w:rPr>
          <w:lang w:val="en-US"/>
        </w:rPr>
      </w:pPr>
      <w:r w:rsidRPr="00706473">
        <w:rPr>
          <w:lang w:val="en-US"/>
        </w:rPr>
        <w:lastRenderedPageBreak/>
        <w:t xml:space="preserve">We expect this module to be application-independent. This means that </w:t>
      </w:r>
      <w:proofErr w:type="gramStart"/>
      <w:r w:rsidRPr="00706473">
        <w:rPr>
          <w:lang w:val="en-US"/>
        </w:rPr>
        <w:t>the  unique</w:t>
      </w:r>
      <w:proofErr w:type="gramEnd"/>
      <w:r w:rsidRPr="00706473">
        <w:rPr>
          <w:lang w:val="en-US"/>
        </w:rPr>
        <w:t xml:space="preserve"> module implementation must provide a sound way of choosing the most fitting entailment decision algorithm (EDA) from the EOP.</w:t>
      </w:r>
    </w:p>
    <w:p w:rsidR="0087709E" w:rsidRPr="00DE1B49" w:rsidRDefault="0087709E" w:rsidP="0087709E">
      <w:pPr>
        <w:rPr>
          <w:lang w:val="en-US"/>
        </w:rPr>
      </w:pPr>
    </w:p>
    <w:p w:rsidR="008A0363" w:rsidRPr="00706473" w:rsidRDefault="008A0363" w:rsidP="008A0363">
      <w:pPr>
        <w:rPr>
          <w:lang w:val="en-US"/>
        </w:rPr>
      </w:pPr>
      <w:r w:rsidRPr="00706473">
        <w:rPr>
          <w:lang w:val="en-US"/>
        </w:rPr>
        <w:t xml:space="preserve">To produce input data for the chosen EDA in an efficient manner (avoiding unnecessary LAP calls and creation of CAS objects), this module </w:t>
      </w:r>
      <w:r w:rsidR="00CE37B9">
        <w:rPr>
          <w:lang w:val="en-US"/>
        </w:rPr>
        <w:t>should</w:t>
      </w:r>
      <w:r w:rsidRPr="00706473">
        <w:rPr>
          <w:lang w:val="en-US"/>
        </w:rPr>
        <w:t xml:space="preserve"> try to reuse as much of the LAP ann</w:t>
      </w:r>
      <w:r w:rsidRPr="00706473">
        <w:rPr>
          <w:lang w:val="en-US"/>
        </w:rPr>
        <w:t>o</w:t>
      </w:r>
      <w:r w:rsidRPr="00706473">
        <w:rPr>
          <w:lang w:val="en-US"/>
        </w:rPr>
        <w:t xml:space="preserve">tations already attached to the nodes of the raw graph as possible. </w:t>
      </w:r>
    </w:p>
    <w:p w:rsidR="0087709E" w:rsidRPr="00DE1B49" w:rsidRDefault="0087709E" w:rsidP="007368D3">
      <w:pPr>
        <w:pStyle w:val="berschrift3"/>
      </w:pPr>
      <w:bookmarkStart w:id="692" w:name="h.os0etgfd0ug7" w:colFirst="0" w:colLast="0"/>
      <w:bookmarkStart w:id="693" w:name="id.fjifjxzazwyd" w:colFirst="0" w:colLast="0"/>
      <w:bookmarkStart w:id="694" w:name="_Ref359920012"/>
      <w:bookmarkStart w:id="695" w:name="_Toc404592918"/>
      <w:bookmarkEnd w:id="692"/>
      <w:bookmarkEnd w:id="693"/>
      <w:r w:rsidRPr="00DE1B49">
        <w:t xml:space="preserve">Module: </w:t>
      </w:r>
      <w:del w:id="696" w:author="Kathrin Eichler" w:date="2013-10-11T12:45:00Z">
        <w:r w:rsidRPr="00DE1B49" w:rsidDel="00BB1926">
          <w:delText>Collapsed Graph Generator</w:delText>
        </w:r>
      </w:del>
      <w:bookmarkEnd w:id="694"/>
      <w:ins w:id="697" w:author="Kathrin Eichler" w:date="2013-10-11T12:45:00Z">
        <w:r w:rsidR="00BB1926">
          <w:t>Graph Optimizer</w:t>
        </w:r>
      </w:ins>
      <w:bookmarkEnd w:id="695"/>
    </w:p>
    <w:p w:rsidR="00E455B8" w:rsidRPr="00706473" w:rsidRDefault="00E455B8" w:rsidP="00E455B8">
      <w:pPr>
        <w:rPr>
          <w:lang w:val="en-US"/>
        </w:rPr>
      </w:pPr>
      <w:r>
        <w:rPr>
          <w:lang w:val="en-US"/>
        </w:rPr>
        <w:t>This module t</w:t>
      </w:r>
      <w:r w:rsidRPr="00706473">
        <w:rPr>
          <w:lang w:val="en-US"/>
        </w:rPr>
        <w:t>rims an input raw graph</w:t>
      </w:r>
      <w:r w:rsidR="00706473">
        <w:rPr>
          <w:lang w:val="en-US"/>
        </w:rPr>
        <w:t xml:space="preserve"> (</w:t>
      </w:r>
      <w:r w:rsidRPr="00706473">
        <w:rPr>
          <w:lang w:val="en-US"/>
        </w:rPr>
        <w:t>by selecting edges, creating equivalence classes, etc</w:t>
      </w:r>
      <w:r w:rsidR="00706473">
        <w:rPr>
          <w:lang w:val="en-US"/>
        </w:rPr>
        <w:t>.) in order to produce</w:t>
      </w:r>
      <w:r w:rsidRPr="00706473">
        <w:rPr>
          <w:lang w:val="en-US"/>
        </w:rPr>
        <w:t xml:space="preserve"> a special version of the entailment graph – we call it </w:t>
      </w:r>
      <w:r w:rsidRPr="00706473">
        <w:rPr>
          <w:i/>
          <w:iCs/>
          <w:lang w:val="en-US"/>
        </w:rPr>
        <w:t xml:space="preserve">collapsed </w:t>
      </w:r>
      <w:r w:rsidRPr="00706473">
        <w:rPr>
          <w:lang w:val="en-US"/>
        </w:rPr>
        <w:t xml:space="preserve">graph – that is useful for the application scenario. </w:t>
      </w:r>
    </w:p>
    <w:p w:rsidR="0087709E" w:rsidRPr="00706473" w:rsidRDefault="0087709E" w:rsidP="0087709E">
      <w:pPr>
        <w:rPr>
          <w:lang w:val="en-US"/>
        </w:rPr>
      </w:pPr>
    </w:p>
    <w:p w:rsidR="0087709E" w:rsidRPr="00DE1B49" w:rsidRDefault="0087709E" w:rsidP="00264E61">
      <w:pPr>
        <w:rPr>
          <w:lang w:val="en-US"/>
        </w:rPr>
      </w:pPr>
      <w:r w:rsidRPr="00706473">
        <w:rPr>
          <w:lang w:val="en-US"/>
        </w:rPr>
        <w:t xml:space="preserve">The raw graph </w:t>
      </w:r>
      <w:r w:rsidR="00EF7834" w:rsidRPr="00706473">
        <w:rPr>
          <w:lang w:val="en-US"/>
        </w:rPr>
        <w:t xml:space="preserve">essentially </w:t>
      </w:r>
      <w:r w:rsidRPr="00706473">
        <w:rPr>
          <w:lang w:val="en-US"/>
        </w:rPr>
        <w:t>represents all Transduction Layer’s knowledge about the entai</w:t>
      </w:r>
      <w:r w:rsidRPr="00706473">
        <w:rPr>
          <w:lang w:val="en-US"/>
        </w:rPr>
        <w:t>l</w:t>
      </w:r>
      <w:r w:rsidRPr="00DE1B49">
        <w:rPr>
          <w:lang w:val="en-US"/>
        </w:rPr>
        <w:t xml:space="preserve">ment relations between its nodes. The </w:t>
      </w:r>
      <w:r w:rsidR="00EF7834">
        <w:rPr>
          <w:lang w:val="en-US"/>
        </w:rPr>
        <w:t>purpose</w:t>
      </w:r>
      <w:r w:rsidR="00EF7834" w:rsidRPr="00DE1B49">
        <w:rPr>
          <w:lang w:val="en-US"/>
        </w:rPr>
        <w:t xml:space="preserve"> </w:t>
      </w:r>
      <w:r w:rsidRPr="00DE1B49">
        <w:rPr>
          <w:lang w:val="en-US"/>
        </w:rPr>
        <w:t xml:space="preserve">of the </w:t>
      </w:r>
      <w:del w:id="698" w:author="Lili" w:date="2013-10-24T13:11:00Z">
        <w:r w:rsidRPr="00DE1B49" w:rsidDel="00264E61">
          <w:rPr>
            <w:lang w:val="en-US"/>
          </w:rPr>
          <w:delText xml:space="preserve">collapse </w:delText>
        </w:r>
      </w:del>
      <w:ins w:id="699" w:author="Lili" w:date="2013-10-24T13:11:00Z">
        <w:r w:rsidR="00264E61">
          <w:rPr>
            <w:lang w:val="en-US"/>
          </w:rPr>
          <w:t>optimization</w:t>
        </w:r>
        <w:r w:rsidR="00264E61" w:rsidRPr="00DE1B49">
          <w:rPr>
            <w:lang w:val="en-US"/>
          </w:rPr>
          <w:t xml:space="preserve"> </w:t>
        </w:r>
      </w:ins>
      <w:r w:rsidRPr="00DE1B49">
        <w:rPr>
          <w:lang w:val="en-US"/>
        </w:rPr>
        <w:t>procedure is to make final decisions on whether an entailment relation holds or not between the nodes, r</w:t>
      </w:r>
      <w:r w:rsidRPr="00DE1B49">
        <w:rPr>
          <w:lang w:val="en-US"/>
        </w:rPr>
        <w:t>e</w:t>
      </w:r>
      <w:r w:rsidRPr="00DE1B49">
        <w:rPr>
          <w:lang w:val="en-US"/>
        </w:rPr>
        <w:t>solve transitivity violations and compress paraphrasing statements into equivalence class nodes.</w:t>
      </w:r>
    </w:p>
    <w:p w:rsidR="0087709E" w:rsidRDefault="0087709E" w:rsidP="0087709E">
      <w:pPr>
        <w:rPr>
          <w:lang w:val="en-US"/>
        </w:rPr>
      </w:pPr>
    </w:p>
    <w:p w:rsidR="00B526CF" w:rsidRPr="00DE1B49" w:rsidRDefault="00881095" w:rsidP="00B526CF">
      <w:pPr>
        <w:rPr>
          <w:lang w:val="en-US"/>
        </w:rPr>
      </w:pPr>
      <w:r w:rsidRPr="00706473">
        <w:rPr>
          <w:lang w:val="en-US"/>
        </w:rPr>
        <w:t>Each collapsed graph is represented through a specially designed Java object</w:t>
      </w:r>
      <w:r w:rsidR="00B526CF" w:rsidRPr="00706473">
        <w:rPr>
          <w:lang w:val="en-US"/>
        </w:rPr>
        <w:t xml:space="preserve">. For this, see </w:t>
      </w:r>
      <w:r w:rsidR="00EE162A">
        <w:rPr>
          <w:lang w:val="en-US"/>
        </w:rPr>
        <w:t xml:space="preserve">section </w:t>
      </w:r>
      <w:r w:rsidR="006C1AF3">
        <w:rPr>
          <w:lang w:val="en-US"/>
        </w:rPr>
        <w:fldChar w:fldCharType="begin"/>
      </w:r>
      <w:r w:rsidR="00EE162A">
        <w:rPr>
          <w:lang w:val="en-US"/>
        </w:rPr>
        <w:instrText xml:space="preserve"> REF _Ref359925892 \r \h </w:instrText>
      </w:r>
      <w:r w:rsidR="006C1AF3">
        <w:rPr>
          <w:lang w:val="en-US"/>
        </w:rPr>
      </w:r>
      <w:r w:rsidR="006C1AF3">
        <w:rPr>
          <w:lang w:val="en-US"/>
        </w:rPr>
        <w:fldChar w:fldCharType="separate"/>
      </w:r>
      <w:r w:rsidR="00D76112">
        <w:rPr>
          <w:lang w:val="en-US"/>
        </w:rPr>
        <w:t>3.3.3</w:t>
      </w:r>
      <w:r w:rsidR="006C1AF3">
        <w:rPr>
          <w:lang w:val="en-US"/>
        </w:rPr>
        <w:fldChar w:fldCharType="end"/>
      </w:r>
      <w:r w:rsidR="00B526CF" w:rsidRPr="00DE1B49">
        <w:rPr>
          <w:lang w:val="en-US"/>
        </w:rPr>
        <w:t xml:space="preserve">. </w:t>
      </w:r>
    </w:p>
    <w:p w:rsidR="00B526CF" w:rsidRPr="00DE1B49" w:rsidRDefault="00B526CF" w:rsidP="0087709E">
      <w:pPr>
        <w:rPr>
          <w:lang w:val="en-US"/>
        </w:rPr>
      </w:pPr>
    </w:p>
    <w:p w:rsidR="00881095" w:rsidRPr="00706473" w:rsidRDefault="00881095" w:rsidP="00881095">
      <w:pPr>
        <w:rPr>
          <w:lang w:val="en-US"/>
        </w:rPr>
      </w:pPr>
      <w:r w:rsidRPr="00706473">
        <w:rPr>
          <w:lang w:val="en-US"/>
        </w:rPr>
        <w:t>The module is self-contained – it transforms the input raw graph into a collapsed graph without relying on external modules (such as the EOP) or data. A confidence threshold may be provided as an additional input parameter (e.g., by an industrial system), to customize the resulting collapsed graph by filtering entailment relations from the input raw graph based on their strength.</w:t>
      </w:r>
    </w:p>
    <w:p w:rsidR="00423F9C" w:rsidRPr="00706473" w:rsidRDefault="00423F9C" w:rsidP="0087709E">
      <w:pPr>
        <w:rPr>
          <w:lang w:val="en-US"/>
        </w:rPr>
      </w:pPr>
    </w:p>
    <w:p w:rsidR="0087709E" w:rsidRPr="00DE1B49" w:rsidRDefault="0087709E" w:rsidP="0087709E">
      <w:pPr>
        <w:pStyle w:val="berschrift2"/>
      </w:pPr>
      <w:bookmarkStart w:id="700" w:name="h.dg6g3pfpp164" w:colFirst="0" w:colLast="0"/>
      <w:bookmarkStart w:id="701" w:name="id.n0ub5gtaq8cp" w:colFirst="0" w:colLast="0"/>
      <w:bookmarkStart w:id="702" w:name="_Composition_Use_Case_1"/>
      <w:bookmarkStart w:id="703" w:name="_Toc404592919"/>
      <w:bookmarkEnd w:id="700"/>
      <w:bookmarkEnd w:id="701"/>
      <w:bookmarkEnd w:id="702"/>
      <w:r w:rsidRPr="00DE1B49">
        <w:t>Composition Use Case 2</w:t>
      </w:r>
      <w:bookmarkEnd w:id="703"/>
    </w:p>
    <w:p w:rsidR="0087709E" w:rsidRPr="00DE1B49" w:rsidRDefault="0087709E" w:rsidP="0087709E">
      <w:pPr>
        <w:rPr>
          <w:lang w:val="en-US"/>
        </w:rPr>
      </w:pPr>
      <w:r w:rsidRPr="00DE1B49">
        <w:rPr>
          <w:lang w:val="en-US"/>
        </w:rPr>
        <w:t xml:space="preserve">The following figure outlines the data flow of the composition step for use case 2 (category annotation), and the modules </w:t>
      </w:r>
      <w:r w:rsidR="005933D4">
        <w:rPr>
          <w:lang w:val="en-US"/>
        </w:rPr>
        <w:t>used</w:t>
      </w:r>
      <w:r w:rsidRPr="00DE1B49">
        <w:rPr>
          <w:lang w:val="en-US"/>
        </w:rPr>
        <w:t xml:space="preserve"> for this data flow.</w:t>
      </w:r>
      <w:r w:rsidR="00064D82">
        <w:rPr>
          <w:lang w:val="en-US"/>
        </w:rPr>
        <w:t xml:space="preserve"> In this composition step, the fragment graphs created from an incoming email are matched against an existing entailment graph. Extracting and combining category information from the matches, the incoming email is then enriched with matching categories and associated confidence scores. </w:t>
      </w:r>
    </w:p>
    <w:p w:rsidR="007D05D9" w:rsidRPr="00DE1B49" w:rsidRDefault="007D05D9" w:rsidP="0087709E">
      <w:pPr>
        <w:rPr>
          <w:lang w:val="en-US"/>
        </w:rPr>
      </w:pPr>
    </w:p>
    <w:p w:rsidR="0087709E" w:rsidRPr="00DE1B49" w:rsidRDefault="0087709E" w:rsidP="00145F97">
      <w:r w:rsidRPr="00DE1B49">
        <w:rPr>
          <w:lang w:val="en-US"/>
        </w:rPr>
        <w:lastRenderedPageBreak/>
        <w:t xml:space="preserve"> </w:t>
      </w:r>
      <w:del w:id="704" w:author="Kathrin Eichler" w:date="2013-10-08T10:40:00Z">
        <w:r w:rsidR="00EF226F">
          <w:rPr>
            <w:noProof/>
            <w:lang w:val="de-DE" w:eastAsia="de-DE"/>
            <w:rPrChange w:id="705">
              <w:rPr>
                <w:noProof/>
                <w:color w:val="0000FF" w:themeColor="hyperlink"/>
                <w:u w:val="single"/>
                <w:lang w:val="de-DE" w:eastAsia="de-DE"/>
              </w:rPr>
            </w:rPrChange>
          </w:rPr>
          <w:drawing>
            <wp:inline distT="0" distB="0" distL="0" distR="0" wp14:anchorId="39375263" wp14:editId="1A607370">
              <wp:extent cx="5403600" cy="4870800"/>
              <wp:effectExtent l="0" t="0" r="0" b="6350"/>
              <wp:docPr id="5"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5" cstate="print"/>
                      <a:stretch>
                        <a:fillRect/>
                      </a:stretch>
                    </pic:blipFill>
                    <pic:spPr>
                      <a:xfrm>
                        <a:off x="0" y="0"/>
                        <a:ext cx="5403600" cy="4870800"/>
                      </a:xfrm>
                      <a:prstGeom prst="rect">
                        <a:avLst/>
                      </a:prstGeom>
                    </pic:spPr>
                  </pic:pic>
                </a:graphicData>
              </a:graphic>
            </wp:inline>
          </w:drawing>
        </w:r>
      </w:del>
      <w:bookmarkStart w:id="706" w:name="h.5m26ohoo98ha" w:colFirst="0" w:colLast="0"/>
      <w:bookmarkEnd w:id="706"/>
      <w:ins w:id="707" w:author="Kathrin Eichler" w:date="2013-10-08T10:40:00Z">
        <w:r w:rsidR="00EF226F">
          <w:rPr>
            <w:noProof/>
            <w:lang w:val="de-DE" w:eastAsia="de-DE"/>
            <w:rPrChange w:id="708">
              <w:rPr>
                <w:noProof/>
                <w:color w:val="0000FF" w:themeColor="hyperlink"/>
                <w:u w:val="single"/>
                <w:lang w:val="de-DE" w:eastAsia="de-DE"/>
              </w:rPr>
            </w:rPrChange>
          </w:rPr>
          <w:lastRenderedPageBreak/>
          <w:drawing>
            <wp:inline distT="0" distB="0" distL="0" distR="0" wp14:anchorId="01395081" wp14:editId="0ED21CEA">
              <wp:extent cx="5731510" cy="4298950"/>
              <wp:effectExtent l="0" t="0" r="2540" b="635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duction Layer_ modules, data flow, and core data structures.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ins>
    </w:p>
    <w:p w:rsidR="00436383" w:rsidRDefault="007368D3">
      <w:pPr>
        <w:pStyle w:val="berschrift3"/>
        <w:rPr>
          <w:ins w:id="709" w:author="Kathrin Eichler" w:date="2013-10-08T10:43:00Z"/>
        </w:rPr>
        <w:pPrChange w:id="710" w:author="Kathrin Eichler" w:date="2013-10-08T10:43:00Z">
          <w:pPr>
            <w:autoSpaceDE w:val="0"/>
            <w:autoSpaceDN w:val="0"/>
            <w:adjustRightInd w:val="0"/>
            <w:spacing w:line="240" w:lineRule="auto"/>
          </w:pPr>
        </w:pPrChange>
      </w:pPr>
      <w:bookmarkStart w:id="711" w:name="h.h3hima8ubkxd" w:colFirst="0" w:colLast="0"/>
      <w:bookmarkStart w:id="712" w:name="_Ref368993250"/>
      <w:bookmarkStart w:id="713" w:name="_Toc404592920"/>
      <w:bookmarkStart w:id="714" w:name="_Ref359920069"/>
      <w:bookmarkEnd w:id="711"/>
      <w:ins w:id="715" w:author="Kathrin Eichler" w:date="2013-10-08T10:41:00Z">
        <w:r w:rsidRPr="00DE1B49">
          <w:t xml:space="preserve">Module: </w:t>
        </w:r>
        <w:r>
          <w:t>Confidence Calculator</w:t>
        </w:r>
      </w:ins>
      <w:bookmarkEnd w:id="712"/>
      <w:bookmarkEnd w:id="713"/>
    </w:p>
    <w:p w:rsidR="00436383" w:rsidRDefault="006C1AF3">
      <w:pPr>
        <w:pStyle w:val="Normal2"/>
        <w:rPr>
          <w:ins w:id="716" w:author="Kathrin Eichler" w:date="2013-10-08T10:45:00Z"/>
        </w:rPr>
        <w:pPrChange w:id="717" w:author="Kathrin Eichler" w:date="2013-10-08T10:44:00Z">
          <w:pPr>
            <w:autoSpaceDE w:val="0"/>
            <w:autoSpaceDN w:val="0"/>
            <w:adjustRightInd w:val="0"/>
            <w:spacing w:line="240" w:lineRule="auto"/>
          </w:pPr>
        </w:pPrChange>
      </w:pPr>
      <w:ins w:id="718" w:author="Kathrin Eichler" w:date="2013-10-08T10:42:00Z">
        <w:r w:rsidRPr="006C1AF3">
          <w:rPr>
            <w:rPrChange w:id="719" w:author="Kathrin Eichler" w:date="2013-10-08T10:43:00Z">
              <w:rPr>
                <w:rFonts w:ascii="Consolas" w:hAnsi="Consolas" w:cs="Consolas"/>
                <w:color w:val="3F5FBF"/>
                <w:sz w:val="20"/>
                <w:szCs w:val="20"/>
                <w:u w:val="single"/>
                <w:lang w:val="de-DE"/>
              </w:rPr>
            </w:rPrChange>
          </w:rPr>
          <w:t xml:space="preserve">This module reads category confidence scores stored in a collapsed </w:t>
        </w:r>
        <w:proofErr w:type="gramStart"/>
        <w:r w:rsidRPr="006C1AF3">
          <w:rPr>
            <w:rPrChange w:id="720" w:author="Kathrin Eichler" w:date="2013-10-08T10:43:00Z">
              <w:rPr>
                <w:rFonts w:ascii="Consolas" w:hAnsi="Consolas" w:cs="Consolas"/>
                <w:color w:val="3F5FBF"/>
                <w:sz w:val="20"/>
                <w:szCs w:val="20"/>
                <w:u w:val="single"/>
                <w:lang w:val="de-DE"/>
              </w:rPr>
            </w:rPrChange>
          </w:rPr>
          <w:t>graph,</w:t>
        </w:r>
        <w:proofErr w:type="gramEnd"/>
        <w:r w:rsidRPr="006C1AF3">
          <w:rPr>
            <w:rPrChange w:id="721" w:author="Kathrin Eichler" w:date="2013-10-08T10:43:00Z">
              <w:rPr>
                <w:rFonts w:ascii="Consolas" w:hAnsi="Consolas" w:cs="Consolas"/>
                <w:color w:val="3F5FBF"/>
                <w:sz w:val="20"/>
                <w:szCs w:val="20"/>
                <w:u w:val="single"/>
                <w:lang w:val="de-DE"/>
              </w:rPr>
            </w:rPrChange>
          </w:rPr>
          <w:t xml:space="preserve"> combines them to a final score per category per node and adds this information to the graph. </w:t>
        </w:r>
      </w:ins>
      <w:ins w:id="722" w:author="Kathrin Eichler" w:date="2013-10-08T10:44:00Z">
        <w:r w:rsidR="007368D3">
          <w:t xml:space="preserve">It takes as input a collapsed graph containing category confidence scores and adds the combined confidence scores as </w:t>
        </w:r>
      </w:ins>
      <w:ins w:id="723" w:author="Kathrin Eichler" w:date="2013-10-08T10:45:00Z">
        <w:r w:rsidR="007368D3">
          <w:t xml:space="preserve">additional information to the input graph. </w:t>
        </w:r>
      </w:ins>
    </w:p>
    <w:p w:rsidR="00436383" w:rsidRPr="00436383" w:rsidRDefault="007368D3">
      <w:pPr>
        <w:rPr>
          <w:ins w:id="724" w:author="Kathrin Eichler" w:date="2013-10-08T10:42:00Z"/>
          <w:lang w:val="en-US"/>
          <w:rPrChange w:id="725" w:author="Kathrin Eichler" w:date="2013-10-08T10:45:00Z">
            <w:rPr>
              <w:ins w:id="726" w:author="Kathrin Eichler" w:date="2013-10-08T10:42:00Z"/>
              <w:rFonts w:ascii="Consolas" w:hAnsi="Consolas" w:cs="Consolas"/>
              <w:sz w:val="20"/>
              <w:szCs w:val="20"/>
              <w:lang w:val="de-DE"/>
            </w:rPr>
          </w:rPrChange>
        </w:rPr>
        <w:pPrChange w:id="727" w:author="Kathrin Eichler" w:date="2013-10-08T10:47:00Z">
          <w:pPr>
            <w:autoSpaceDE w:val="0"/>
            <w:autoSpaceDN w:val="0"/>
            <w:adjustRightInd w:val="0"/>
            <w:spacing w:line="240" w:lineRule="auto"/>
          </w:pPr>
        </w:pPrChange>
      </w:pPr>
      <w:ins w:id="728" w:author="Kathrin Eichler" w:date="2013-10-08T10:46:00Z">
        <w:r>
          <w:rPr>
            <w:lang w:val="en-US"/>
          </w:rPr>
          <w:t>T</w:t>
        </w:r>
      </w:ins>
      <w:ins w:id="729" w:author="Kathrin Eichler" w:date="2013-10-08T10:45:00Z">
        <w:r>
          <w:rPr>
            <w:lang w:val="en-US"/>
          </w:rPr>
          <w:t xml:space="preserve">his module </w:t>
        </w:r>
      </w:ins>
      <w:ins w:id="730" w:author="Kathrin Eichler" w:date="2013-10-08T10:46:00Z">
        <w:r>
          <w:rPr>
            <w:lang w:val="en-US"/>
          </w:rPr>
          <w:t>is</w:t>
        </w:r>
      </w:ins>
      <w:ins w:id="731" w:author="Kathrin Eichler" w:date="2013-10-08T10:45:00Z">
        <w:r w:rsidRPr="00706473">
          <w:rPr>
            <w:lang w:val="en-US"/>
          </w:rPr>
          <w:t xml:space="preserve"> application</w:t>
        </w:r>
        <w:r>
          <w:rPr>
            <w:lang w:val="en-US"/>
          </w:rPr>
          <w:t>-specific</w:t>
        </w:r>
        <w:r w:rsidRPr="00706473">
          <w:rPr>
            <w:lang w:val="en-US"/>
          </w:rPr>
          <w:t xml:space="preserve">, </w:t>
        </w:r>
      </w:ins>
      <w:ins w:id="732" w:author="Kathrin Eichler" w:date="2013-10-08T10:46:00Z">
        <w:r>
          <w:rPr>
            <w:lang w:val="en-US"/>
          </w:rPr>
          <w:t>as it depends on the algorithm used for combining cat</w:t>
        </w:r>
        <w:r>
          <w:rPr>
            <w:lang w:val="en-US"/>
          </w:rPr>
          <w:t>e</w:t>
        </w:r>
        <w:r>
          <w:rPr>
            <w:lang w:val="en-US"/>
          </w:rPr>
          <w:t>gory confidence scores to a single score.</w:t>
        </w:r>
      </w:ins>
      <w:ins w:id="733" w:author="Kathrin Eichler" w:date="2013-10-08T10:47:00Z">
        <w:r>
          <w:rPr>
            <w:lang w:val="en-US"/>
          </w:rPr>
          <w:t xml:space="preserve"> T</w:t>
        </w:r>
      </w:ins>
      <w:ins w:id="734" w:author="Kathrin Eichler" w:date="2013-10-08T10:45:00Z">
        <w:r w:rsidRPr="00706473">
          <w:rPr>
            <w:lang w:val="en-US"/>
          </w:rPr>
          <w:t>hus</w:t>
        </w:r>
      </w:ins>
      <w:ins w:id="735" w:author="Kathrin Eichler" w:date="2013-10-08T10:47:00Z">
        <w:r>
          <w:rPr>
            <w:lang w:val="en-US"/>
          </w:rPr>
          <w:t>,</w:t>
        </w:r>
      </w:ins>
      <w:ins w:id="736" w:author="Kathrin Eichler" w:date="2013-10-08T10:45:00Z">
        <w:r w:rsidRPr="00706473">
          <w:rPr>
            <w:lang w:val="en-US"/>
          </w:rPr>
          <w:t xml:space="preserve"> several implementations </w:t>
        </w:r>
        <w:r>
          <w:rPr>
            <w:lang w:val="en-US"/>
          </w:rPr>
          <w:t>may be</w:t>
        </w:r>
        <w:r w:rsidRPr="00706473">
          <w:rPr>
            <w:lang w:val="en-US"/>
          </w:rPr>
          <w:t xml:space="preserve"> necessary. It does not need calls on external modules (like LAP or EOP), or stored data, other than </w:t>
        </w:r>
        <w:r w:rsidRPr="00DE1B49">
          <w:rPr>
            <w:lang w:val="en-US"/>
          </w:rPr>
          <w:t xml:space="preserve">the </w:t>
        </w:r>
      </w:ins>
      <w:ins w:id="737" w:author="Kathrin Eichler" w:date="2013-10-08T10:47:00Z">
        <w:r>
          <w:rPr>
            <w:lang w:val="en-US"/>
          </w:rPr>
          <w:t>collapsed graph itself.</w:t>
        </w:r>
      </w:ins>
    </w:p>
    <w:p w:rsidR="0087709E" w:rsidRPr="00DE1B49" w:rsidRDefault="0087709E" w:rsidP="007368D3">
      <w:pPr>
        <w:pStyle w:val="berschrift3"/>
      </w:pPr>
      <w:bookmarkStart w:id="738" w:name="_Toc404592921"/>
      <w:r w:rsidRPr="00DE1B49">
        <w:t>Module: Node Matcher</w:t>
      </w:r>
      <w:bookmarkEnd w:id="714"/>
      <w:bookmarkEnd w:id="738"/>
    </w:p>
    <w:p w:rsidR="004C5A1F" w:rsidRPr="00DE1B49" w:rsidRDefault="0087709E" w:rsidP="0087709E">
      <w:pPr>
        <w:rPr>
          <w:lang w:val="en-US"/>
        </w:rPr>
      </w:pPr>
      <w:r w:rsidRPr="00DE1B49">
        <w:rPr>
          <w:lang w:val="en-US"/>
        </w:rPr>
        <w:t>This module match</w:t>
      </w:r>
      <w:r w:rsidR="005933D4">
        <w:rPr>
          <w:lang w:val="en-US"/>
        </w:rPr>
        <w:t>es</w:t>
      </w:r>
      <w:r w:rsidRPr="00DE1B49">
        <w:rPr>
          <w:lang w:val="en-US"/>
        </w:rPr>
        <w:t xml:space="preserve"> a given fragment graph </w:t>
      </w:r>
      <w:r w:rsidRPr="00706473">
        <w:rPr>
          <w:i/>
          <w:lang w:val="en-US"/>
        </w:rPr>
        <w:t>F</w:t>
      </w:r>
      <w:r w:rsidRPr="00DE1B49">
        <w:rPr>
          <w:lang w:val="en-US"/>
        </w:rPr>
        <w:t xml:space="preserve"> against a given raw entailment graph </w:t>
      </w:r>
      <w:r w:rsidRPr="00706473">
        <w:rPr>
          <w:i/>
          <w:lang w:val="en-US"/>
        </w:rPr>
        <w:t>R</w:t>
      </w:r>
      <w:r w:rsidRPr="00DE1B49">
        <w:rPr>
          <w:lang w:val="en-US"/>
        </w:rPr>
        <w:t xml:space="preserve">. </w:t>
      </w:r>
      <w:r w:rsidR="005933D4">
        <w:rPr>
          <w:lang w:val="en-US"/>
        </w:rPr>
        <w:t>It</w:t>
      </w:r>
      <w:r w:rsidR="004C5A1F">
        <w:rPr>
          <w:lang w:val="en-US"/>
        </w:rPr>
        <w:t xml:space="preserve"> return</w:t>
      </w:r>
      <w:r w:rsidR="005933D4">
        <w:rPr>
          <w:lang w:val="en-US"/>
        </w:rPr>
        <w:t>s</w:t>
      </w:r>
      <w:r w:rsidR="004C5A1F">
        <w:rPr>
          <w:lang w:val="en-US"/>
        </w:rPr>
        <w:t xml:space="preserve"> a set of </w:t>
      </w:r>
      <w:r w:rsidRPr="004C5A1F">
        <w:rPr>
          <w:i/>
          <w:lang w:val="en-US"/>
        </w:rPr>
        <w:t>node matches</w:t>
      </w:r>
      <w:r w:rsidRPr="00DE1B49">
        <w:rPr>
          <w:lang w:val="en-US"/>
        </w:rPr>
        <w:t xml:space="preserve">, where each node match holds </w:t>
      </w:r>
      <w:r w:rsidR="00BF7E34">
        <w:rPr>
          <w:lang w:val="en-US"/>
        </w:rPr>
        <w:t>a node</w:t>
      </w:r>
      <w:r w:rsidRPr="00DE1B49">
        <w:rPr>
          <w:lang w:val="en-US"/>
        </w:rPr>
        <w:t xml:space="preserve"> </w:t>
      </w:r>
      <w:r w:rsidRPr="00706473">
        <w:rPr>
          <w:i/>
          <w:lang w:val="en-US"/>
        </w:rPr>
        <w:t>M</w:t>
      </w:r>
      <w:r w:rsidRPr="00DE1B49">
        <w:rPr>
          <w:lang w:val="en-US"/>
        </w:rPr>
        <w:t xml:space="preserve"> (one of the nodes in </w:t>
      </w:r>
      <w:r w:rsidR="00706473" w:rsidRPr="00706473">
        <w:rPr>
          <w:i/>
          <w:lang w:val="en-US"/>
        </w:rPr>
        <w:t>F</w:t>
      </w:r>
      <w:r w:rsidRPr="00DE1B49">
        <w:rPr>
          <w:lang w:val="en-US"/>
        </w:rPr>
        <w:t>) associated to</w:t>
      </w:r>
      <w:r w:rsidR="004C5A1F">
        <w:rPr>
          <w:lang w:val="en-US"/>
        </w:rPr>
        <w:t xml:space="preserve"> a set of </w:t>
      </w:r>
      <w:r w:rsidR="004C5A1F" w:rsidRPr="004C5A1F">
        <w:rPr>
          <w:i/>
          <w:lang w:val="en-US"/>
        </w:rPr>
        <w:t>per node scores</w:t>
      </w:r>
      <w:r w:rsidR="004C5A1F">
        <w:rPr>
          <w:lang w:val="en-US"/>
        </w:rPr>
        <w:t>. Each per node score</w:t>
      </w:r>
      <w:r w:rsidRPr="00DE1B49">
        <w:rPr>
          <w:lang w:val="en-US"/>
        </w:rPr>
        <w:t xml:space="preserve"> is a tuple &lt;</w:t>
      </w:r>
      <w:proofErr w:type="spellStart"/>
      <w:r w:rsidRPr="00706473">
        <w:rPr>
          <w:i/>
          <w:lang w:val="en-US"/>
        </w:rPr>
        <w:t>E</w:t>
      </w:r>
      <w:r w:rsidRPr="00DE1B49">
        <w:rPr>
          <w:lang w:val="en-US"/>
        </w:rPr>
        <w:t>,</w:t>
      </w:r>
      <w:r w:rsidR="00706473">
        <w:rPr>
          <w:i/>
          <w:lang w:val="en-US"/>
        </w:rPr>
        <w:t>p</w:t>
      </w:r>
      <w:proofErr w:type="spellEnd"/>
      <w:r w:rsidRPr="00DE1B49">
        <w:rPr>
          <w:lang w:val="en-US"/>
        </w:rPr>
        <w:t xml:space="preserve">&gt;, where </w:t>
      </w:r>
      <w:r w:rsidRPr="00706473">
        <w:rPr>
          <w:i/>
          <w:lang w:val="en-US"/>
        </w:rPr>
        <w:t>E</w:t>
      </w:r>
      <w:r w:rsidRPr="00DE1B49">
        <w:rPr>
          <w:lang w:val="en-US"/>
        </w:rPr>
        <w:t xml:space="preserve"> denotes a node in </w:t>
      </w:r>
      <w:r w:rsidRPr="00706473">
        <w:rPr>
          <w:i/>
          <w:lang w:val="en-US"/>
        </w:rPr>
        <w:t>R</w:t>
      </w:r>
      <w:r w:rsidRPr="00DE1B49">
        <w:rPr>
          <w:lang w:val="en-US"/>
        </w:rPr>
        <w:t xml:space="preserve"> and </w:t>
      </w:r>
      <w:r w:rsidR="00706473" w:rsidRPr="00706473">
        <w:rPr>
          <w:i/>
          <w:lang w:val="en-US"/>
        </w:rPr>
        <w:t>p</w:t>
      </w:r>
      <w:r w:rsidRPr="00DE1B49">
        <w:rPr>
          <w:lang w:val="en-US"/>
        </w:rPr>
        <w:t xml:space="preserve"> denotes the confidence of </w:t>
      </w:r>
      <w:r w:rsidRPr="00706473">
        <w:rPr>
          <w:i/>
          <w:lang w:val="en-US"/>
        </w:rPr>
        <w:t>M</w:t>
      </w:r>
      <w:r w:rsidRPr="00DE1B49">
        <w:rPr>
          <w:lang w:val="en-US"/>
        </w:rPr>
        <w:t xml:space="preserve"> matching </w:t>
      </w:r>
      <w:r w:rsidRPr="00706473">
        <w:rPr>
          <w:i/>
          <w:lang w:val="en-US"/>
        </w:rPr>
        <w:t>E</w:t>
      </w:r>
      <w:r w:rsidRPr="00DE1B49">
        <w:rPr>
          <w:lang w:val="en-US"/>
        </w:rPr>
        <w:t xml:space="preserve">. </w:t>
      </w:r>
      <w:r w:rsidR="00BF7E34">
        <w:rPr>
          <w:lang w:val="en-US"/>
        </w:rPr>
        <w:t xml:space="preserve">Node matches and per node </w:t>
      </w:r>
      <w:r w:rsidR="00BF7E34">
        <w:rPr>
          <w:lang w:val="en-US"/>
        </w:rPr>
        <w:lastRenderedPageBreak/>
        <w:t xml:space="preserve">scores are represented through specially designed Java objects. For details, refer to sections </w:t>
      </w:r>
      <w:r w:rsidR="006C1AF3">
        <w:rPr>
          <w:lang w:val="en-US"/>
        </w:rPr>
        <w:fldChar w:fldCharType="begin"/>
      </w:r>
      <w:r w:rsidR="00BF7E34">
        <w:rPr>
          <w:lang w:val="en-US"/>
        </w:rPr>
        <w:instrText xml:space="preserve"> REF _Ref359919075 \r \h </w:instrText>
      </w:r>
      <w:r w:rsidR="006C1AF3">
        <w:rPr>
          <w:lang w:val="en-US"/>
        </w:rPr>
      </w:r>
      <w:r w:rsidR="006C1AF3">
        <w:rPr>
          <w:lang w:val="en-US"/>
        </w:rPr>
        <w:fldChar w:fldCharType="separate"/>
      </w:r>
      <w:r w:rsidR="00D76112">
        <w:rPr>
          <w:lang w:val="en-US"/>
        </w:rPr>
        <w:t>5.2.3.3.1</w:t>
      </w:r>
      <w:r w:rsidR="006C1AF3">
        <w:rPr>
          <w:lang w:val="en-US"/>
        </w:rPr>
        <w:fldChar w:fldCharType="end"/>
      </w:r>
      <w:r w:rsidR="00BF7E34">
        <w:rPr>
          <w:lang w:val="en-US"/>
        </w:rPr>
        <w:t xml:space="preserve"> and </w:t>
      </w:r>
      <w:r w:rsidR="006C1AF3">
        <w:rPr>
          <w:lang w:val="en-US"/>
        </w:rPr>
        <w:fldChar w:fldCharType="begin"/>
      </w:r>
      <w:r w:rsidR="00BF7E34">
        <w:rPr>
          <w:lang w:val="en-US"/>
        </w:rPr>
        <w:instrText xml:space="preserve"> REF _Ref359919078 \r \h </w:instrText>
      </w:r>
      <w:r w:rsidR="006C1AF3">
        <w:rPr>
          <w:lang w:val="en-US"/>
        </w:rPr>
      </w:r>
      <w:r w:rsidR="006C1AF3">
        <w:rPr>
          <w:lang w:val="en-US"/>
        </w:rPr>
        <w:fldChar w:fldCharType="separate"/>
      </w:r>
      <w:r w:rsidR="00D76112">
        <w:rPr>
          <w:lang w:val="en-US"/>
        </w:rPr>
        <w:t>5.2.3.3.2</w:t>
      </w:r>
      <w:r w:rsidR="006C1AF3">
        <w:rPr>
          <w:lang w:val="en-US"/>
        </w:rPr>
        <w:fldChar w:fldCharType="end"/>
      </w:r>
    </w:p>
    <w:p w:rsidR="004C5A1F" w:rsidRPr="00DE1B49" w:rsidRDefault="004C5A1F" w:rsidP="0087709E">
      <w:pPr>
        <w:rPr>
          <w:lang w:val="en-US"/>
        </w:rPr>
      </w:pPr>
    </w:p>
    <w:p w:rsidR="0087709E" w:rsidRPr="00DE1B49" w:rsidRDefault="0087709E" w:rsidP="0087709E">
      <w:pPr>
        <w:rPr>
          <w:lang w:val="en-US"/>
        </w:rPr>
      </w:pPr>
      <w:r w:rsidRPr="00DE1B49">
        <w:rPr>
          <w:lang w:val="en-US"/>
        </w:rPr>
        <w:t>The module aim</w:t>
      </w:r>
      <w:r w:rsidR="005933D4">
        <w:rPr>
          <w:lang w:val="en-US"/>
        </w:rPr>
        <w:t>s</w:t>
      </w:r>
      <w:r w:rsidRPr="00DE1B49">
        <w:rPr>
          <w:lang w:val="en-US"/>
        </w:rPr>
        <w:t xml:space="preserve"> for a fast (search-engine like) matching to produce results in near-real-time. </w:t>
      </w:r>
    </w:p>
    <w:p w:rsidR="0087709E" w:rsidRPr="00DE1B49" w:rsidRDefault="0087709E" w:rsidP="0087709E">
      <w:pPr>
        <w:rPr>
          <w:lang w:val="en-US"/>
        </w:rPr>
      </w:pPr>
    </w:p>
    <w:p w:rsidR="0087709E" w:rsidRPr="00DE1B49" w:rsidRDefault="004C057A">
      <w:pPr>
        <w:rPr>
          <w:lang w:val="en-US"/>
        </w:rPr>
      </w:pPr>
      <w:r>
        <w:rPr>
          <w:lang w:val="en-US"/>
        </w:rPr>
        <w:t>We expect this module to be</w:t>
      </w:r>
      <w:r w:rsidR="005933D4" w:rsidRPr="00706473">
        <w:rPr>
          <w:lang w:val="en-US"/>
        </w:rPr>
        <w:t xml:space="preserve"> language</w:t>
      </w:r>
      <w:r>
        <w:rPr>
          <w:lang w:val="en-US"/>
        </w:rPr>
        <w:t>-</w:t>
      </w:r>
      <w:r w:rsidR="005933D4" w:rsidRPr="00706473">
        <w:rPr>
          <w:lang w:val="en-US"/>
        </w:rPr>
        <w:t xml:space="preserve"> and application</w:t>
      </w:r>
      <w:r>
        <w:rPr>
          <w:lang w:val="en-US"/>
        </w:rPr>
        <w:t>-specific</w:t>
      </w:r>
      <w:r w:rsidR="005933D4" w:rsidRPr="00706473">
        <w:rPr>
          <w:lang w:val="en-US"/>
        </w:rPr>
        <w:t>, thus several implement</w:t>
      </w:r>
      <w:r w:rsidR="005933D4" w:rsidRPr="00706473">
        <w:rPr>
          <w:lang w:val="en-US"/>
        </w:rPr>
        <w:t>a</w:t>
      </w:r>
      <w:r w:rsidR="005933D4" w:rsidRPr="00706473">
        <w:rPr>
          <w:lang w:val="en-US"/>
        </w:rPr>
        <w:t xml:space="preserve">tions </w:t>
      </w:r>
      <w:r>
        <w:rPr>
          <w:lang w:val="en-US"/>
        </w:rPr>
        <w:t>may be</w:t>
      </w:r>
      <w:r w:rsidR="005933D4" w:rsidRPr="00706473">
        <w:rPr>
          <w:lang w:val="en-US"/>
        </w:rPr>
        <w:t xml:space="preserve"> necessary. It </w:t>
      </w:r>
      <w:r w:rsidR="0087709E" w:rsidRPr="00706473">
        <w:rPr>
          <w:lang w:val="en-US"/>
        </w:rPr>
        <w:t xml:space="preserve">does not need calls on external modules (like LAP or EOP), or stored data, other than </w:t>
      </w:r>
      <w:r w:rsidR="0087709E" w:rsidRPr="00DE1B49">
        <w:rPr>
          <w:lang w:val="en-US"/>
        </w:rPr>
        <w:t xml:space="preserve">the fragment graph and the raw graph itself. </w:t>
      </w:r>
    </w:p>
    <w:p w:rsidR="0087709E" w:rsidRPr="00DE1B49" w:rsidRDefault="0087709E" w:rsidP="007368D3">
      <w:pPr>
        <w:pStyle w:val="berschrift3"/>
      </w:pPr>
      <w:bookmarkStart w:id="739" w:name="h.lb2stsbybitc" w:colFirst="0" w:colLast="0"/>
      <w:bookmarkStart w:id="740" w:name="_Ref359920174"/>
      <w:bookmarkStart w:id="741" w:name="_Toc404592922"/>
      <w:bookmarkEnd w:id="739"/>
      <w:r w:rsidRPr="00DE1B49">
        <w:t>Module: Category Annotator</w:t>
      </w:r>
      <w:bookmarkEnd w:id="740"/>
      <w:bookmarkEnd w:id="741"/>
    </w:p>
    <w:p w:rsidR="0087709E" w:rsidRPr="00DE1B49" w:rsidRDefault="0087709E" w:rsidP="0087709E">
      <w:pPr>
        <w:rPr>
          <w:lang w:val="en-US"/>
        </w:rPr>
      </w:pPr>
      <w:r w:rsidRPr="00DE1B49">
        <w:rPr>
          <w:lang w:val="en-US"/>
        </w:rPr>
        <w:t>This module add</w:t>
      </w:r>
      <w:r w:rsidR="007B467F">
        <w:rPr>
          <w:lang w:val="en-US"/>
        </w:rPr>
        <w:t>s</w:t>
      </w:r>
      <w:r w:rsidRPr="00DE1B49">
        <w:rPr>
          <w:lang w:val="en-US"/>
        </w:rPr>
        <w:t xml:space="preserve"> category annotation to a given input CAS. In addition to the input CAS, it takes </w:t>
      </w:r>
      <w:r w:rsidR="007B467F">
        <w:rPr>
          <w:lang w:val="en-US"/>
        </w:rPr>
        <w:t xml:space="preserve">as input </w:t>
      </w:r>
      <w:r w:rsidRPr="00DE1B49">
        <w:rPr>
          <w:lang w:val="en-US"/>
        </w:rPr>
        <w:t>the output of the Node Matcher module, i.e. a set of node matches for a parti</w:t>
      </w:r>
      <w:r w:rsidRPr="00DE1B49">
        <w:rPr>
          <w:lang w:val="en-US"/>
        </w:rPr>
        <w:t>c</w:t>
      </w:r>
      <w:r w:rsidRPr="00DE1B49">
        <w:rPr>
          <w:lang w:val="en-US"/>
        </w:rPr>
        <w:t xml:space="preserve">ular fragment. </w:t>
      </w:r>
      <w:del w:id="742" w:author="Kathrin Eichler" w:date="2013-10-08T10:52:00Z">
        <w:r w:rsidRPr="00DE1B49" w:rsidDel="0058125D">
          <w:rPr>
            <w:lang w:val="en-US"/>
          </w:rPr>
          <w:delText xml:space="preserve">It </w:delText>
        </w:r>
      </w:del>
      <w:ins w:id="743" w:author="Kathrin Eichler" w:date="2013-10-08T10:52:00Z">
        <w:r w:rsidR="0058125D">
          <w:rPr>
            <w:lang w:val="en-US"/>
          </w:rPr>
          <w:t>From the</w:t>
        </w:r>
      </w:ins>
      <w:ins w:id="744" w:author="Kathrin Eichler" w:date="2013-10-08T10:54:00Z">
        <w:r w:rsidR="0058125D">
          <w:rPr>
            <w:lang w:val="en-US"/>
          </w:rPr>
          <w:t>se</w:t>
        </w:r>
      </w:ins>
      <w:ins w:id="745" w:author="Kathrin Eichler" w:date="2013-10-08T10:52:00Z">
        <w:r w:rsidR="0058125D">
          <w:rPr>
            <w:lang w:val="en-US"/>
          </w:rPr>
          <w:t xml:space="preserve"> node</w:t>
        </w:r>
      </w:ins>
      <w:ins w:id="746" w:author="Kathrin Eichler" w:date="2013-10-08T10:54:00Z">
        <w:r w:rsidR="0058125D">
          <w:rPr>
            <w:lang w:val="en-US"/>
          </w:rPr>
          <w:t xml:space="preserve"> matche</w:t>
        </w:r>
      </w:ins>
      <w:ins w:id="747" w:author="Kathrin Eichler" w:date="2013-10-08T10:52:00Z">
        <w:r w:rsidR="0058125D">
          <w:rPr>
            <w:lang w:val="en-US"/>
          </w:rPr>
          <w:t>s, i</w:t>
        </w:r>
        <w:r w:rsidR="0058125D" w:rsidRPr="00DE1B49">
          <w:rPr>
            <w:lang w:val="en-US"/>
          </w:rPr>
          <w:t xml:space="preserve">t </w:t>
        </w:r>
      </w:ins>
      <w:r w:rsidRPr="00DE1B49">
        <w:rPr>
          <w:lang w:val="en-US"/>
        </w:rPr>
        <w:t xml:space="preserve">extracts </w:t>
      </w:r>
      <w:ins w:id="748" w:author="Kathrin Eichler" w:date="2013-10-08T10:52:00Z">
        <w:r w:rsidR="0058125D">
          <w:rPr>
            <w:lang w:val="en-US"/>
          </w:rPr>
          <w:t xml:space="preserve">the </w:t>
        </w:r>
      </w:ins>
      <w:r w:rsidRPr="00DE1B49">
        <w:rPr>
          <w:lang w:val="en-US"/>
        </w:rPr>
        <w:t xml:space="preserve">category </w:t>
      </w:r>
      <w:ins w:id="749" w:author="Kathrin Eichler" w:date="2013-10-08T10:52:00Z">
        <w:r w:rsidR="0058125D">
          <w:rPr>
            <w:lang w:val="en-US"/>
          </w:rPr>
          <w:t xml:space="preserve">confidence </w:t>
        </w:r>
      </w:ins>
      <w:del w:id="750" w:author="Kathrin Eichler" w:date="2013-10-08T10:52:00Z">
        <w:r w:rsidRPr="00DE1B49" w:rsidDel="0058125D">
          <w:rPr>
            <w:lang w:val="en-US"/>
          </w:rPr>
          <w:delText xml:space="preserve">information </w:delText>
        </w:r>
      </w:del>
      <w:ins w:id="751" w:author="Kathrin Eichler" w:date="2013-10-08T10:52:00Z">
        <w:r w:rsidR="0058125D">
          <w:rPr>
            <w:lang w:val="en-US"/>
          </w:rPr>
          <w:t>scores computed in the Confidence Calculator module</w:t>
        </w:r>
      </w:ins>
      <w:del w:id="752" w:author="Kathrin Eichler" w:date="2013-10-08T10:52:00Z">
        <w:r w:rsidRPr="00DE1B49" w:rsidDel="0058125D">
          <w:rPr>
            <w:lang w:val="en-US"/>
          </w:rPr>
          <w:delText>from those nodes</w:delText>
        </w:r>
      </w:del>
      <w:r w:rsidRPr="00DE1B49">
        <w:rPr>
          <w:lang w:val="en-US"/>
        </w:rPr>
        <w:t>, and uses this info</w:t>
      </w:r>
      <w:r w:rsidRPr="00DE1B49">
        <w:rPr>
          <w:lang w:val="en-US"/>
        </w:rPr>
        <w:t>r</w:t>
      </w:r>
      <w:r w:rsidRPr="00DE1B49">
        <w:rPr>
          <w:lang w:val="en-US"/>
        </w:rPr>
        <w:t xml:space="preserve">mation to compute </w:t>
      </w:r>
      <w:ins w:id="753" w:author="Kathrin Eichler" w:date="2013-10-08T10:54:00Z">
        <w:r w:rsidR="0058125D">
          <w:rPr>
            <w:lang w:val="en-US"/>
          </w:rPr>
          <w:t xml:space="preserve">a combined </w:t>
        </w:r>
      </w:ins>
      <w:r w:rsidRPr="00DE1B49">
        <w:rPr>
          <w:lang w:val="en-US"/>
        </w:rPr>
        <w:t>confidence score</w:t>
      </w:r>
      <w:del w:id="754" w:author="Kathrin Eichler" w:date="2013-10-08T10:55:00Z">
        <w:r w:rsidRPr="00DE1B49" w:rsidDel="0058125D">
          <w:rPr>
            <w:lang w:val="en-US"/>
          </w:rPr>
          <w:delText>s</w:delText>
        </w:r>
      </w:del>
      <w:r w:rsidRPr="00DE1B49">
        <w:rPr>
          <w:lang w:val="en-US"/>
        </w:rPr>
        <w:t xml:space="preserve"> for </w:t>
      </w:r>
      <w:del w:id="755" w:author="Kathrin Eichler" w:date="2013-10-08T10:55:00Z">
        <w:r w:rsidRPr="00DE1B49" w:rsidDel="0058125D">
          <w:rPr>
            <w:lang w:val="en-US"/>
          </w:rPr>
          <w:delText xml:space="preserve">all </w:delText>
        </w:r>
      </w:del>
      <w:ins w:id="756" w:author="Kathrin Eichler" w:date="2013-10-08T10:55:00Z">
        <w:r w:rsidR="0058125D">
          <w:rPr>
            <w:lang w:val="en-US"/>
          </w:rPr>
          <w:t>each</w:t>
        </w:r>
        <w:r w:rsidR="0058125D" w:rsidRPr="00DE1B49">
          <w:rPr>
            <w:lang w:val="en-US"/>
          </w:rPr>
          <w:t xml:space="preserve"> </w:t>
        </w:r>
      </w:ins>
      <w:r w:rsidRPr="00DE1B49">
        <w:rPr>
          <w:lang w:val="en-US"/>
        </w:rPr>
        <w:t>categor</w:t>
      </w:r>
      <w:ins w:id="757" w:author="Kathrin Eichler" w:date="2013-10-08T10:55:00Z">
        <w:r w:rsidR="0058125D">
          <w:rPr>
            <w:lang w:val="en-US"/>
          </w:rPr>
          <w:t>y</w:t>
        </w:r>
      </w:ins>
      <w:del w:id="758" w:author="Kathrin Eichler" w:date="2013-10-08T10:55:00Z">
        <w:r w:rsidRPr="00DE1B49" w:rsidDel="0058125D">
          <w:rPr>
            <w:lang w:val="en-US"/>
          </w:rPr>
          <w:delText>ies</w:delText>
        </w:r>
      </w:del>
      <w:r w:rsidR="004C057A">
        <w:rPr>
          <w:lang w:val="en-US"/>
        </w:rPr>
        <w:t xml:space="preserve"> </w:t>
      </w:r>
      <w:del w:id="759" w:author="Kathrin Eichler" w:date="2013-10-08T10:55:00Z">
        <w:r w:rsidR="004C057A" w:rsidDel="0058125D">
          <w:rPr>
            <w:lang w:val="en-US"/>
          </w:rPr>
          <w:delText xml:space="preserve">retrieved </w:delText>
        </w:r>
      </w:del>
      <w:r w:rsidR="004C057A">
        <w:rPr>
          <w:lang w:val="en-US"/>
        </w:rPr>
        <w:t>in the node matches</w:t>
      </w:r>
      <w:r w:rsidRPr="00DE1B49">
        <w:rPr>
          <w:lang w:val="en-US"/>
        </w:rPr>
        <w:t>. It then adds this category confidence</w:t>
      </w:r>
      <w:ins w:id="760" w:author="Kathrin Eichler" w:date="2013-10-08T10:55:00Z">
        <w:r w:rsidR="0058125D">
          <w:rPr>
            <w:lang w:val="en-US"/>
          </w:rPr>
          <w:t xml:space="preserve"> scores</w:t>
        </w:r>
      </w:ins>
      <w:r w:rsidRPr="00DE1B49">
        <w:rPr>
          <w:lang w:val="en-US"/>
        </w:rPr>
        <w:t xml:space="preserve"> as new annotation to the </w:t>
      </w:r>
      <w:ins w:id="761" w:author="Kathrin Eichler" w:date="2013-10-08T10:56:00Z">
        <w:r w:rsidR="0058125D">
          <w:rPr>
            <w:lang w:val="en-US"/>
          </w:rPr>
          <w:t>fra</w:t>
        </w:r>
        <w:r w:rsidR="0058125D">
          <w:rPr>
            <w:lang w:val="en-US"/>
          </w:rPr>
          <w:t>g</w:t>
        </w:r>
        <w:r w:rsidR="0058125D">
          <w:rPr>
            <w:lang w:val="en-US"/>
          </w:rPr>
          <w:t xml:space="preserve">ment in the </w:t>
        </w:r>
      </w:ins>
      <w:r w:rsidRPr="00DE1B49">
        <w:rPr>
          <w:lang w:val="en-US"/>
        </w:rPr>
        <w:t xml:space="preserve">input CAS. </w:t>
      </w:r>
    </w:p>
    <w:p w:rsidR="0087709E" w:rsidRPr="00DE1B49" w:rsidRDefault="0087709E" w:rsidP="0087709E">
      <w:pPr>
        <w:rPr>
          <w:lang w:val="en-US"/>
        </w:rPr>
      </w:pPr>
    </w:p>
    <w:p w:rsidR="007B467F" w:rsidRPr="00706473" w:rsidRDefault="007B467F" w:rsidP="007B467F">
      <w:pPr>
        <w:rPr>
          <w:lang w:val="en-US"/>
        </w:rPr>
      </w:pPr>
      <w:r w:rsidRPr="00706473">
        <w:rPr>
          <w:lang w:val="en-US"/>
        </w:rPr>
        <w:t>This module is application-specific.</w:t>
      </w:r>
    </w:p>
    <w:p w:rsidR="0087709E" w:rsidRPr="00DE1B49" w:rsidRDefault="0087709E" w:rsidP="0087709E">
      <w:pPr>
        <w:rPr>
          <w:lang w:val="en-US"/>
        </w:rPr>
      </w:pPr>
    </w:p>
    <w:p w:rsidR="00145F97" w:rsidRPr="00DE1B49" w:rsidRDefault="0087709E" w:rsidP="0087709E">
      <w:pPr>
        <w:rPr>
          <w:lang w:val="en-US"/>
        </w:rPr>
      </w:pPr>
      <w:r w:rsidRPr="00DE1B49">
        <w:rPr>
          <w:lang w:val="en-US"/>
        </w:rPr>
        <w:t xml:space="preserve">There are no external dependencies expected for this module. </w:t>
      </w:r>
    </w:p>
    <w:p w:rsidR="0087709E" w:rsidRPr="00DE1B49" w:rsidRDefault="00145F97" w:rsidP="00145F97">
      <w:pPr>
        <w:spacing w:after="200" w:line="276" w:lineRule="auto"/>
        <w:rPr>
          <w:lang w:val="en-US"/>
        </w:rPr>
      </w:pPr>
      <w:r w:rsidRPr="00DE1B49">
        <w:rPr>
          <w:lang w:val="en-US"/>
        </w:rPr>
        <w:br w:type="page"/>
      </w:r>
    </w:p>
    <w:p w:rsidR="0087709E" w:rsidRDefault="0087709E" w:rsidP="0087709E">
      <w:pPr>
        <w:pStyle w:val="berschrift1"/>
        <w:rPr>
          <w:rFonts w:ascii="Georgia" w:hAnsi="Georgia"/>
        </w:rPr>
      </w:pPr>
      <w:bookmarkStart w:id="762" w:name="h.9bniucmto05n" w:colFirst="0" w:colLast="0"/>
      <w:bookmarkStart w:id="763" w:name="_Ref358705208"/>
      <w:bookmarkStart w:id="764" w:name="_Toc404592923"/>
      <w:bookmarkEnd w:id="762"/>
      <w:r w:rsidRPr="00DE1B49">
        <w:rPr>
          <w:rFonts w:ascii="Georgia" w:hAnsi="Georgia"/>
        </w:rPr>
        <w:lastRenderedPageBreak/>
        <w:t xml:space="preserve">Core </w:t>
      </w:r>
      <w:r w:rsidR="005E31BF">
        <w:rPr>
          <w:rFonts w:ascii="Georgia" w:hAnsi="Georgia"/>
        </w:rPr>
        <w:t>D</w:t>
      </w:r>
      <w:r w:rsidRPr="00DE1B49">
        <w:rPr>
          <w:rFonts w:ascii="Georgia" w:hAnsi="Georgia"/>
        </w:rPr>
        <w:t xml:space="preserve">ata </w:t>
      </w:r>
      <w:r w:rsidR="005E31BF">
        <w:rPr>
          <w:rFonts w:ascii="Georgia" w:hAnsi="Georgia"/>
        </w:rPr>
        <w:t>S</w:t>
      </w:r>
      <w:r w:rsidRPr="00DE1B49">
        <w:rPr>
          <w:rFonts w:ascii="Georgia" w:hAnsi="Georgia"/>
        </w:rPr>
        <w:t>tructures</w:t>
      </w:r>
      <w:bookmarkEnd w:id="763"/>
      <w:bookmarkEnd w:id="764"/>
      <w:ins w:id="765" w:author="Kathrin Eichler" w:date="2014-11-17T11:21:00Z">
        <w:r w:rsidR="00862D1A">
          <w:rPr>
            <w:rFonts w:ascii="Georgia" w:hAnsi="Georgia"/>
          </w:rPr>
          <w:t xml:space="preserve"> </w:t>
        </w:r>
      </w:ins>
    </w:p>
    <w:p w:rsidR="00C046A8" w:rsidRDefault="00DF7E93" w:rsidP="007D429F">
      <w:r>
        <w:rPr>
          <w:lang w:val="en-US" w:eastAsia="de-DE" w:bidi="he-IL"/>
        </w:rPr>
        <w:t xml:space="preserve">This chapter introduces the core data structures used in the </w:t>
      </w:r>
      <w:r w:rsidR="004C057A">
        <w:rPr>
          <w:lang w:val="en-US" w:eastAsia="de-DE" w:bidi="he-IL"/>
        </w:rPr>
        <w:t>T</w:t>
      </w:r>
      <w:r>
        <w:rPr>
          <w:lang w:val="en-US" w:eastAsia="de-DE" w:bidi="he-IL"/>
        </w:rPr>
        <w:t xml:space="preserve">ransduction </w:t>
      </w:r>
      <w:r w:rsidR="004C057A">
        <w:rPr>
          <w:lang w:val="en-US" w:eastAsia="de-DE" w:bidi="he-IL"/>
        </w:rPr>
        <w:t>L</w:t>
      </w:r>
      <w:r>
        <w:rPr>
          <w:lang w:val="en-US" w:eastAsia="de-DE" w:bidi="he-IL"/>
        </w:rPr>
        <w:t>ayer</w:t>
      </w:r>
      <w:r w:rsidR="007231F5">
        <w:rPr>
          <w:lang w:val="en-US" w:eastAsia="de-DE" w:bidi="he-IL"/>
        </w:rPr>
        <w:t xml:space="preserve"> (TL)</w:t>
      </w:r>
      <w:r>
        <w:rPr>
          <w:lang w:val="en-US" w:eastAsia="de-DE" w:bidi="he-IL"/>
        </w:rPr>
        <w:t xml:space="preserve">: First, the data structure </w:t>
      </w:r>
      <w:r w:rsidR="00181B67" w:rsidRPr="007D429F">
        <w:rPr>
          <w:i/>
          <w:lang w:val="en-US" w:eastAsia="de-DE" w:bidi="he-IL"/>
        </w:rPr>
        <w:t>Interaction</w:t>
      </w:r>
      <w:r>
        <w:rPr>
          <w:lang w:val="en-US" w:eastAsia="de-DE" w:bidi="he-IL"/>
        </w:rPr>
        <w:t>, which holds the input provided by the user, and, second, the graph data structures required for building entailment graphs.</w:t>
      </w:r>
    </w:p>
    <w:p w:rsidR="00DF7E93" w:rsidRDefault="00DF7E93" w:rsidP="0087709E">
      <w:pPr>
        <w:pStyle w:val="berschrift2"/>
      </w:pPr>
      <w:bookmarkStart w:id="766" w:name="h.qdaajp547v9n" w:colFirst="0" w:colLast="0"/>
      <w:bookmarkStart w:id="767" w:name="_Toc404592924"/>
      <w:bookmarkEnd w:id="766"/>
      <w:r>
        <w:t>Interaction</w:t>
      </w:r>
      <w:ins w:id="768" w:author="Kathrin Eichler" w:date="2014-11-17T11:22:00Z">
        <w:r w:rsidR="00862D1A">
          <w:t xml:space="preserve"> [Gil]</w:t>
        </w:r>
      </w:ins>
      <w:bookmarkEnd w:id="767"/>
    </w:p>
    <w:p w:rsidR="00C046A8" w:rsidRPr="007D429F" w:rsidRDefault="00D802ED" w:rsidP="007368D3">
      <w:pPr>
        <w:pStyle w:val="Appendix3"/>
        <w:rPr>
          <w:rFonts w:cstheme="minorBidi"/>
          <w:sz w:val="22"/>
          <w:szCs w:val="22"/>
        </w:rPr>
      </w:pPr>
      <w:bookmarkStart w:id="769" w:name="_Toc404592925"/>
      <w:r w:rsidRPr="00D802ED">
        <w:t>class Interaction (</w:t>
      </w:r>
      <w:proofErr w:type="spellStart"/>
      <w:r w:rsidRPr="00D802ED">
        <w:t>eu.excitementproject.tl.structure</w:t>
      </w:r>
      <w:proofErr w:type="spellEnd"/>
      <w:r w:rsidRPr="00D802ED">
        <w:t>)</w:t>
      </w:r>
      <w:bookmarkEnd w:id="769"/>
    </w:p>
    <w:p w:rsidR="00C046A8" w:rsidRDefault="00D802ED" w:rsidP="007D429F">
      <w:pPr>
        <w:pStyle w:val="Normal2"/>
      </w:pPr>
      <w:r w:rsidRPr="00D802ED">
        <w:t>This section describes the Interaction class, which represents one</w:t>
      </w:r>
      <w:r>
        <w:t xml:space="preserve"> </w:t>
      </w:r>
      <w:r w:rsidRPr="00D802ED">
        <w:t>un-annotated interaction text and its metadata. Note that this data</w:t>
      </w:r>
      <w:r>
        <w:t xml:space="preserve"> </w:t>
      </w:r>
      <w:r w:rsidRPr="00D802ED">
        <w:t>structure is a "boundary" data structure that is d</w:t>
      </w:r>
      <w:r w:rsidRPr="00D802ED">
        <w:t>e</w:t>
      </w:r>
      <w:r w:rsidRPr="00D802ED">
        <w:t>signed to get</w:t>
      </w:r>
      <w:r>
        <w:t xml:space="preserve"> </w:t>
      </w:r>
      <w:r w:rsidRPr="00D802ED">
        <w:t>external</w:t>
      </w:r>
      <w:r w:rsidR="004C057A">
        <w:t xml:space="preserve"> input and translate it to the input CAS</w:t>
      </w:r>
      <w:r w:rsidRPr="00D802ED">
        <w:t xml:space="preserve"> data</w:t>
      </w:r>
      <w:r>
        <w:t xml:space="preserve"> </w:t>
      </w:r>
      <w:r w:rsidRPr="00D802ED">
        <w:t>type. The data type itself is not the main target of processing:</w:t>
      </w:r>
      <w:r>
        <w:t xml:space="preserve"> </w:t>
      </w:r>
      <w:r w:rsidRPr="00D802ED">
        <w:t>actual processing like annotations and fragment graph building is</w:t>
      </w:r>
      <w:r>
        <w:t xml:space="preserve"> </w:t>
      </w:r>
      <w:r w:rsidRPr="00D802ED">
        <w:t xml:space="preserve">always happening on </w:t>
      </w:r>
      <w:r w:rsidR="004C057A">
        <w:t>the i</w:t>
      </w:r>
      <w:r w:rsidRPr="00D802ED">
        <w:t xml:space="preserve">nput CAS level. </w:t>
      </w:r>
    </w:p>
    <w:p w:rsidR="00C046A8" w:rsidRDefault="006E3BA1" w:rsidP="007D429F">
      <w:pPr>
        <w:pStyle w:val="Normal2"/>
        <w:numPr>
          <w:ilvl w:val="0"/>
          <w:numId w:val="96"/>
        </w:numPr>
      </w:pPr>
      <w:r>
        <w:rPr>
          <w:rFonts w:cstheme="minorBidi"/>
        </w:rPr>
        <w:t>Attributes:</w:t>
      </w:r>
    </w:p>
    <w:p w:rsidR="00C046A8" w:rsidRDefault="00D802ED" w:rsidP="007D429F">
      <w:pPr>
        <w:pStyle w:val="Normal2"/>
        <w:numPr>
          <w:ilvl w:val="1"/>
          <w:numId w:val="96"/>
        </w:numPr>
      </w:pPr>
      <w:r w:rsidRPr="00D802ED">
        <w:t xml:space="preserve"> </w:t>
      </w:r>
      <w:proofErr w:type="spellStart"/>
      <w:r w:rsidRPr="00D802ED">
        <w:t>interactionString</w:t>
      </w:r>
      <w:proofErr w:type="spellEnd"/>
      <w:r w:rsidRPr="00D802ED">
        <w:t xml:space="preserve">: holds </w:t>
      </w:r>
      <w:r w:rsidR="004C057A">
        <w:t xml:space="preserve">the </w:t>
      </w:r>
      <w:r w:rsidRPr="00D802ED">
        <w:t xml:space="preserve">interaction </w:t>
      </w:r>
      <w:r w:rsidR="004C057A">
        <w:t xml:space="preserve">text </w:t>
      </w:r>
      <w:r w:rsidRPr="00D802ED">
        <w:t xml:space="preserve">itself as one string </w:t>
      </w:r>
    </w:p>
    <w:p w:rsidR="00C046A8" w:rsidRDefault="00D802ED" w:rsidP="007D429F">
      <w:pPr>
        <w:pStyle w:val="Normal2"/>
        <w:numPr>
          <w:ilvl w:val="1"/>
          <w:numId w:val="96"/>
        </w:numPr>
      </w:pPr>
      <w:proofErr w:type="spellStart"/>
      <w:r w:rsidRPr="00D802ED">
        <w:t>lang</w:t>
      </w:r>
      <w:proofErr w:type="spellEnd"/>
      <w:r w:rsidRPr="00D802ED">
        <w:t xml:space="preserve">: metadata language ID </w:t>
      </w:r>
    </w:p>
    <w:p w:rsidR="00C046A8" w:rsidRDefault="00D802ED" w:rsidP="007D429F">
      <w:pPr>
        <w:pStyle w:val="Normal2"/>
        <w:numPr>
          <w:ilvl w:val="1"/>
          <w:numId w:val="96"/>
        </w:numPr>
      </w:pPr>
      <w:proofErr w:type="spellStart"/>
      <w:r w:rsidRPr="00D802ED">
        <w:t>interactionID</w:t>
      </w:r>
      <w:proofErr w:type="spellEnd"/>
      <w:r w:rsidRPr="00D802ED">
        <w:t xml:space="preserve">: the id of the interaction </w:t>
      </w:r>
    </w:p>
    <w:p w:rsidR="00C046A8" w:rsidRDefault="00D802ED" w:rsidP="007D429F">
      <w:pPr>
        <w:pStyle w:val="Normal2"/>
        <w:numPr>
          <w:ilvl w:val="1"/>
          <w:numId w:val="96"/>
        </w:numPr>
      </w:pPr>
      <w:r w:rsidRPr="00D802ED">
        <w:t xml:space="preserve">channel: metadata channel </w:t>
      </w:r>
    </w:p>
    <w:p w:rsidR="00C046A8" w:rsidRDefault="00D802ED" w:rsidP="007D429F">
      <w:pPr>
        <w:pStyle w:val="Normal2"/>
        <w:numPr>
          <w:ilvl w:val="1"/>
          <w:numId w:val="96"/>
        </w:numPr>
      </w:pPr>
      <w:r w:rsidRPr="00D802ED">
        <w:t xml:space="preserve">provider: metadata provider </w:t>
      </w:r>
    </w:p>
    <w:p w:rsidR="00C046A8" w:rsidRDefault="00D802ED" w:rsidP="007D429F">
      <w:pPr>
        <w:pStyle w:val="Normal2"/>
        <w:numPr>
          <w:ilvl w:val="1"/>
          <w:numId w:val="96"/>
        </w:numPr>
      </w:pPr>
      <w:r w:rsidRPr="00D802ED">
        <w:t xml:space="preserve">category: metadata category </w:t>
      </w:r>
    </w:p>
    <w:p w:rsidR="00C046A8" w:rsidRDefault="00C046A8" w:rsidP="007D429F">
      <w:pPr>
        <w:pStyle w:val="Normal2"/>
      </w:pPr>
    </w:p>
    <w:p w:rsidR="00C046A8" w:rsidRDefault="00D802ED" w:rsidP="007D429F">
      <w:pPr>
        <w:pStyle w:val="Normal2"/>
        <w:numPr>
          <w:ilvl w:val="0"/>
          <w:numId w:val="96"/>
        </w:numPr>
      </w:pPr>
      <w:r w:rsidRPr="00D802ED">
        <w:t>Constructors</w:t>
      </w:r>
      <w:r w:rsidR="006E3BA1">
        <w:t>:</w:t>
      </w:r>
      <w:r w:rsidRPr="00D802ED">
        <w:t xml:space="preserve"> </w:t>
      </w:r>
    </w:p>
    <w:p w:rsidR="0090674B" w:rsidRDefault="00D802ED" w:rsidP="00EE162A">
      <w:pPr>
        <w:pStyle w:val="Normal2"/>
        <w:ind w:left="1440"/>
      </w:pPr>
      <w:proofErr w:type="gramStart"/>
      <w:r w:rsidRPr="0090674B">
        <w:rPr>
          <w:i/>
        </w:rPr>
        <w:t>Interaction(</w:t>
      </w:r>
      <w:proofErr w:type="gramEnd"/>
      <w:r w:rsidRPr="0090674B">
        <w:rPr>
          <w:i/>
        </w:rPr>
        <w:t xml:space="preserve">String </w:t>
      </w:r>
      <w:proofErr w:type="spellStart"/>
      <w:r w:rsidRPr="0090674B">
        <w:rPr>
          <w:i/>
        </w:rPr>
        <w:t>interactionString</w:t>
      </w:r>
      <w:proofErr w:type="spellEnd"/>
      <w:r w:rsidRPr="0090674B">
        <w:rPr>
          <w:i/>
        </w:rPr>
        <w:t xml:space="preserve">, String </w:t>
      </w:r>
      <w:proofErr w:type="spellStart"/>
      <w:r w:rsidRPr="0090674B">
        <w:rPr>
          <w:i/>
        </w:rPr>
        <w:t>langID</w:t>
      </w:r>
      <w:proofErr w:type="spellEnd"/>
      <w:r w:rsidRPr="0090674B">
        <w:rPr>
          <w:i/>
        </w:rPr>
        <w:t>, String</w:t>
      </w:r>
      <w:r w:rsidR="006E3BA1" w:rsidRPr="0090674B">
        <w:rPr>
          <w:i/>
        </w:rPr>
        <w:t xml:space="preserve"> </w:t>
      </w:r>
      <w:proofErr w:type="spellStart"/>
      <w:r w:rsidRPr="0090674B">
        <w:rPr>
          <w:i/>
        </w:rPr>
        <w:t>interactionId</w:t>
      </w:r>
      <w:proofErr w:type="spellEnd"/>
      <w:r w:rsidRPr="0090674B">
        <w:rPr>
          <w:i/>
        </w:rPr>
        <w:t>, String category, String channel, String</w:t>
      </w:r>
      <w:r w:rsidR="006E3BA1" w:rsidRPr="0090674B">
        <w:rPr>
          <w:i/>
        </w:rPr>
        <w:t xml:space="preserve"> </w:t>
      </w:r>
      <w:r w:rsidRPr="0090674B">
        <w:rPr>
          <w:i/>
        </w:rPr>
        <w:t>provider)</w:t>
      </w:r>
      <w:r w:rsidR="0090674B">
        <w:t xml:space="preserve"> </w:t>
      </w:r>
    </w:p>
    <w:p w:rsidR="00C046A8" w:rsidRDefault="00D802ED" w:rsidP="0090674B">
      <w:pPr>
        <w:pStyle w:val="Normal2"/>
        <w:ind w:left="1440"/>
      </w:pPr>
      <w:r w:rsidRPr="00D802ED">
        <w:t>This is the full constructor that gets everything. You can set</w:t>
      </w:r>
      <w:r w:rsidR="006E3BA1">
        <w:t xml:space="preserve"> </w:t>
      </w:r>
      <w:r w:rsidRPr="00D802ED">
        <w:t>null on metadata. But you can never set null on</w:t>
      </w:r>
      <w:r w:rsidR="006E3BA1">
        <w:t xml:space="preserve"> </w:t>
      </w:r>
      <w:proofErr w:type="spellStart"/>
      <w:r w:rsidRPr="0090674B">
        <w:rPr>
          <w:i/>
        </w:rPr>
        <w:t>interactionString</w:t>
      </w:r>
      <w:proofErr w:type="spellEnd"/>
      <w:r w:rsidRPr="00D802ED">
        <w:t xml:space="preserve"> and </w:t>
      </w:r>
      <w:proofErr w:type="spellStart"/>
      <w:r w:rsidRPr="0090674B">
        <w:rPr>
          <w:i/>
        </w:rPr>
        <w:t>langID</w:t>
      </w:r>
      <w:proofErr w:type="spellEnd"/>
      <w:r w:rsidRPr="00D802ED">
        <w:t>. (Minimally, those two are needed</w:t>
      </w:r>
      <w:r w:rsidR="006E3BA1">
        <w:t xml:space="preserve"> </w:t>
      </w:r>
      <w:r w:rsidRPr="00D802ED">
        <w:t>to con</w:t>
      </w:r>
      <w:r w:rsidR="006E3BA1">
        <w:t xml:space="preserve">struct </w:t>
      </w:r>
      <w:r w:rsidR="00FE1E74">
        <w:t xml:space="preserve">an </w:t>
      </w:r>
      <w:r w:rsidR="006E3BA1">
        <w:t>input CAS.)</w:t>
      </w:r>
    </w:p>
    <w:p w:rsidR="00EE162A" w:rsidRDefault="00EE162A" w:rsidP="00EE162A">
      <w:pPr>
        <w:pStyle w:val="Normal2"/>
        <w:ind w:left="1440"/>
        <w:rPr>
          <w:i/>
        </w:rPr>
      </w:pPr>
    </w:p>
    <w:p w:rsidR="0090674B" w:rsidRDefault="00D802ED" w:rsidP="00EE162A">
      <w:pPr>
        <w:pStyle w:val="Normal2"/>
        <w:ind w:left="1440"/>
      </w:pPr>
      <w:proofErr w:type="gramStart"/>
      <w:r w:rsidRPr="0090674B">
        <w:rPr>
          <w:i/>
        </w:rPr>
        <w:t>Interaction(</w:t>
      </w:r>
      <w:proofErr w:type="gramEnd"/>
      <w:r w:rsidRPr="0090674B">
        <w:rPr>
          <w:i/>
        </w:rPr>
        <w:t xml:space="preserve">String </w:t>
      </w:r>
      <w:proofErr w:type="spellStart"/>
      <w:r w:rsidRPr="0090674B">
        <w:rPr>
          <w:i/>
        </w:rPr>
        <w:t>in</w:t>
      </w:r>
      <w:r w:rsidR="006E3BA1" w:rsidRPr="0090674B">
        <w:rPr>
          <w:i/>
        </w:rPr>
        <w:t>teractionString</w:t>
      </w:r>
      <w:proofErr w:type="spellEnd"/>
      <w:r w:rsidR="006E3BA1" w:rsidRPr="0090674B">
        <w:rPr>
          <w:i/>
        </w:rPr>
        <w:t xml:space="preserve">, String </w:t>
      </w:r>
      <w:proofErr w:type="spellStart"/>
      <w:r w:rsidR="006E3BA1" w:rsidRPr="0090674B">
        <w:rPr>
          <w:i/>
        </w:rPr>
        <w:t>langID</w:t>
      </w:r>
      <w:proofErr w:type="spellEnd"/>
      <w:r w:rsidR="006E3BA1" w:rsidRPr="0090674B">
        <w:rPr>
          <w:i/>
        </w:rPr>
        <w:t>)</w:t>
      </w:r>
    </w:p>
    <w:p w:rsidR="00C046A8" w:rsidRDefault="00D802ED" w:rsidP="0090674B">
      <w:pPr>
        <w:pStyle w:val="Normal2"/>
        <w:ind w:left="1440"/>
      </w:pPr>
      <w:r w:rsidRPr="00D802ED">
        <w:t>This is the minimal constructor that sets only interaction</w:t>
      </w:r>
      <w:r w:rsidR="006E3BA1">
        <w:t xml:space="preserve"> </w:t>
      </w:r>
      <w:r w:rsidRPr="00D802ED">
        <w:t xml:space="preserve">string and language ID. This is the absolute minimum. </w:t>
      </w:r>
    </w:p>
    <w:p w:rsidR="0090674B" w:rsidRDefault="006E3BA1" w:rsidP="00EE162A">
      <w:pPr>
        <w:pStyle w:val="Normal2"/>
        <w:ind w:left="1440"/>
      </w:pPr>
      <w:proofErr w:type="gramStart"/>
      <w:r w:rsidRPr="0090674B">
        <w:rPr>
          <w:i/>
        </w:rPr>
        <w:lastRenderedPageBreak/>
        <w:t>I</w:t>
      </w:r>
      <w:r w:rsidR="00D802ED" w:rsidRPr="0090674B">
        <w:rPr>
          <w:i/>
        </w:rPr>
        <w:t>nteraction(</w:t>
      </w:r>
      <w:proofErr w:type="gramEnd"/>
      <w:r w:rsidR="00D802ED" w:rsidRPr="0090674B">
        <w:rPr>
          <w:i/>
        </w:rPr>
        <w:t xml:space="preserve">String </w:t>
      </w:r>
      <w:proofErr w:type="spellStart"/>
      <w:r w:rsidR="00D802ED" w:rsidRPr="0090674B">
        <w:rPr>
          <w:i/>
        </w:rPr>
        <w:t>interactionString</w:t>
      </w:r>
      <w:proofErr w:type="spellEnd"/>
      <w:r w:rsidR="00D802ED" w:rsidRPr="0090674B">
        <w:rPr>
          <w:i/>
        </w:rPr>
        <w:t xml:space="preserve">, String </w:t>
      </w:r>
      <w:proofErr w:type="spellStart"/>
      <w:r w:rsidR="00D802ED" w:rsidRPr="0090674B">
        <w:rPr>
          <w:i/>
        </w:rPr>
        <w:t>langId</w:t>
      </w:r>
      <w:proofErr w:type="spellEnd"/>
      <w:r w:rsidR="00D802ED" w:rsidRPr="0090674B">
        <w:rPr>
          <w:i/>
        </w:rPr>
        <w:t>, String</w:t>
      </w:r>
      <w:r w:rsidRPr="0090674B">
        <w:rPr>
          <w:i/>
        </w:rPr>
        <w:t xml:space="preserve"> </w:t>
      </w:r>
      <w:proofErr w:type="spellStart"/>
      <w:r w:rsidR="00D802ED" w:rsidRPr="0090674B">
        <w:rPr>
          <w:i/>
        </w:rPr>
        <w:t>interactionId</w:t>
      </w:r>
      <w:proofErr w:type="spellEnd"/>
      <w:r w:rsidR="00D802ED" w:rsidRPr="0090674B">
        <w:rPr>
          <w:i/>
        </w:rPr>
        <w:t>, String category)</w:t>
      </w:r>
    </w:p>
    <w:p w:rsidR="00C046A8" w:rsidRDefault="00D802ED" w:rsidP="0090674B">
      <w:pPr>
        <w:pStyle w:val="Normal2"/>
        <w:ind w:left="1440"/>
      </w:pPr>
      <w:proofErr w:type="gramStart"/>
      <w:r w:rsidRPr="00D802ED">
        <w:t xml:space="preserve">Another constructor with some more </w:t>
      </w:r>
      <w:r w:rsidR="007D429F">
        <w:t>parameters.</w:t>
      </w:r>
      <w:proofErr w:type="gramEnd"/>
    </w:p>
    <w:p w:rsidR="0090674B" w:rsidRDefault="0090674B" w:rsidP="0090674B">
      <w:pPr>
        <w:pStyle w:val="Normal2"/>
        <w:ind w:left="1440"/>
      </w:pPr>
    </w:p>
    <w:p w:rsidR="00C046A8" w:rsidRDefault="00D802ED" w:rsidP="007D429F">
      <w:pPr>
        <w:pStyle w:val="Normal2"/>
        <w:numPr>
          <w:ilvl w:val="0"/>
          <w:numId w:val="96"/>
        </w:numPr>
      </w:pPr>
      <w:r w:rsidRPr="00D802ED">
        <w:t>Methods</w:t>
      </w:r>
      <w:r w:rsidR="006E3BA1">
        <w:t>:</w:t>
      </w:r>
      <w:r w:rsidRPr="00D802ED">
        <w:t xml:space="preserve"> </w:t>
      </w:r>
    </w:p>
    <w:p w:rsidR="0090674B" w:rsidRPr="0090674B" w:rsidRDefault="00D802ED" w:rsidP="00EE162A">
      <w:pPr>
        <w:pStyle w:val="Normal2"/>
        <w:ind w:left="1440"/>
      </w:pPr>
      <w:proofErr w:type="gramStart"/>
      <w:r w:rsidRPr="0090674B">
        <w:rPr>
          <w:i/>
        </w:rPr>
        <w:t>void</w:t>
      </w:r>
      <w:proofErr w:type="gramEnd"/>
      <w:r w:rsidRPr="0090674B">
        <w:rPr>
          <w:i/>
        </w:rPr>
        <w:t xml:space="preserve"> </w:t>
      </w:r>
      <w:proofErr w:type="spellStart"/>
      <w:r w:rsidRPr="0090674B">
        <w:rPr>
          <w:i/>
        </w:rPr>
        <w:t>fillInputCAS</w:t>
      </w:r>
      <w:proofErr w:type="spellEnd"/>
      <w:r w:rsidRPr="0090674B">
        <w:rPr>
          <w:i/>
        </w:rPr>
        <w:t>(</w:t>
      </w:r>
      <w:proofErr w:type="spellStart"/>
      <w:r w:rsidRPr="0090674B">
        <w:rPr>
          <w:i/>
        </w:rPr>
        <w:t>JCas</w:t>
      </w:r>
      <w:proofErr w:type="spellEnd"/>
      <w:r w:rsidR="0090674B">
        <w:rPr>
          <w:i/>
        </w:rPr>
        <w:t xml:space="preserve"> aJCas</w:t>
      </w:r>
      <w:r w:rsidRPr="0090674B">
        <w:rPr>
          <w:i/>
        </w:rPr>
        <w:t>)</w:t>
      </w:r>
    </w:p>
    <w:p w:rsidR="0090674B" w:rsidRDefault="0090674B" w:rsidP="0090674B">
      <w:pPr>
        <w:pStyle w:val="Normal2"/>
        <w:ind w:left="1440"/>
      </w:pPr>
      <w:r>
        <w:t>T</w:t>
      </w:r>
      <w:r w:rsidRPr="00D802ED">
        <w:t xml:space="preserve">his method gets one </w:t>
      </w:r>
      <w:proofErr w:type="spellStart"/>
      <w:r w:rsidRPr="00D802ED">
        <w:t>JCas</w:t>
      </w:r>
      <w:proofErr w:type="spellEnd"/>
      <w:r w:rsidRPr="00D802ED">
        <w:t xml:space="preserve"> for </w:t>
      </w:r>
      <w:r w:rsidR="007231F5">
        <w:t xml:space="preserve">the </w:t>
      </w:r>
      <w:r w:rsidRPr="00D802ED">
        <w:t>TL layer, and</w:t>
      </w:r>
      <w:r>
        <w:t xml:space="preserve"> </w:t>
      </w:r>
      <w:r w:rsidRPr="00D802ED">
        <w:t>fills it with the interaction. It sets interaction string,</w:t>
      </w:r>
      <w:r>
        <w:t xml:space="preserve"> </w:t>
      </w:r>
      <w:r w:rsidRPr="00D802ED">
        <w:t>language ID, and metadata.</w:t>
      </w:r>
    </w:p>
    <w:p w:rsidR="00C046A8" w:rsidRDefault="0090674B" w:rsidP="0090674B">
      <w:pPr>
        <w:pStyle w:val="Normal2"/>
        <w:numPr>
          <w:ilvl w:val="2"/>
          <w:numId w:val="97"/>
        </w:numPr>
      </w:pPr>
      <w:r>
        <w:t xml:space="preserve">@param aJCas: a </w:t>
      </w:r>
      <w:proofErr w:type="spellStart"/>
      <w:r>
        <w:t>JCas</w:t>
      </w:r>
      <w:proofErr w:type="spellEnd"/>
    </w:p>
    <w:p w:rsidR="00EE162A" w:rsidRDefault="00EE162A" w:rsidP="00EE162A">
      <w:pPr>
        <w:pStyle w:val="Normal2"/>
        <w:ind w:left="1440"/>
        <w:rPr>
          <w:i/>
        </w:rPr>
      </w:pPr>
    </w:p>
    <w:p w:rsidR="0090674B" w:rsidRDefault="00D802ED" w:rsidP="00EE162A">
      <w:pPr>
        <w:pStyle w:val="Normal2"/>
        <w:ind w:left="1440"/>
      </w:pPr>
      <w:proofErr w:type="spellStart"/>
      <w:r w:rsidRPr="0090674B">
        <w:rPr>
          <w:i/>
        </w:rPr>
        <w:t>JCas</w:t>
      </w:r>
      <w:proofErr w:type="spellEnd"/>
      <w:r w:rsidRPr="0090674B">
        <w:rPr>
          <w:i/>
        </w:rPr>
        <w:t xml:space="preserve"> </w:t>
      </w:r>
      <w:proofErr w:type="spellStart"/>
      <w:proofErr w:type="gramStart"/>
      <w:r w:rsidRPr="0090674B">
        <w:rPr>
          <w:i/>
        </w:rPr>
        <w:t>createAndFillInputCAS</w:t>
      </w:r>
      <w:proofErr w:type="spellEnd"/>
      <w:r w:rsidRPr="0090674B">
        <w:rPr>
          <w:i/>
        </w:rPr>
        <w:t>()</w:t>
      </w:r>
      <w:proofErr w:type="gramEnd"/>
      <w:r w:rsidRPr="00D802ED">
        <w:t xml:space="preserve"> </w:t>
      </w:r>
    </w:p>
    <w:p w:rsidR="0090674B" w:rsidRDefault="0090674B" w:rsidP="0090674B">
      <w:pPr>
        <w:pStyle w:val="Normal2"/>
        <w:ind w:left="1080" w:firstLine="360"/>
      </w:pPr>
      <w:r>
        <w:t>T</w:t>
      </w:r>
      <w:r w:rsidRPr="00D802ED">
        <w:t xml:space="preserve">his method first generates a new </w:t>
      </w:r>
      <w:proofErr w:type="spellStart"/>
      <w:r w:rsidRPr="00D802ED">
        <w:t>JCas</w:t>
      </w:r>
      <w:proofErr w:type="spellEnd"/>
      <w:r w:rsidRPr="00D802ED">
        <w:t>,</w:t>
      </w:r>
      <w:r>
        <w:t xml:space="preserve"> </w:t>
      </w:r>
      <w:r w:rsidRPr="00D802ED">
        <w:t>and fi</w:t>
      </w:r>
      <w:r>
        <w:t xml:space="preserve">lls it </w:t>
      </w:r>
      <w:r w:rsidR="00E923FA">
        <w:t>calling</w:t>
      </w:r>
      <w:r>
        <w:t xml:space="preserve"> </w:t>
      </w:r>
      <w:proofErr w:type="spellStart"/>
      <w:proofErr w:type="gramStart"/>
      <w:r>
        <w:t>fillInputCas</w:t>
      </w:r>
      <w:proofErr w:type="spellEnd"/>
      <w:r>
        <w:t>()</w:t>
      </w:r>
      <w:proofErr w:type="gramEnd"/>
      <w:r>
        <w:t xml:space="preserve"> </w:t>
      </w:r>
    </w:p>
    <w:p w:rsidR="0090674B" w:rsidRDefault="0090674B" w:rsidP="0090674B">
      <w:pPr>
        <w:pStyle w:val="Normal2"/>
        <w:numPr>
          <w:ilvl w:val="2"/>
          <w:numId w:val="97"/>
        </w:numPr>
      </w:pPr>
      <w:r>
        <w:t>@return (</w:t>
      </w:r>
      <w:proofErr w:type="spellStart"/>
      <w:r>
        <w:t>JCas</w:t>
      </w:r>
      <w:proofErr w:type="spellEnd"/>
      <w:r>
        <w:t xml:space="preserve">): the resulting </w:t>
      </w:r>
      <w:proofErr w:type="spellStart"/>
      <w:r>
        <w:t>JCas</w:t>
      </w:r>
      <w:proofErr w:type="spellEnd"/>
    </w:p>
    <w:p w:rsidR="00EE162A" w:rsidRDefault="00EE162A" w:rsidP="00EE162A">
      <w:pPr>
        <w:pStyle w:val="Normal2"/>
        <w:ind w:left="1440"/>
      </w:pPr>
    </w:p>
    <w:p w:rsidR="0090674B" w:rsidRDefault="00D802ED" w:rsidP="00EE162A">
      <w:pPr>
        <w:pStyle w:val="Normal2"/>
        <w:ind w:left="1440"/>
      </w:pPr>
      <w:r w:rsidRPr="00D802ED">
        <w:t xml:space="preserve"> </w:t>
      </w:r>
      <w:r w:rsidR="0090674B">
        <w:t>(The usual get methods for each attribute.)</w:t>
      </w:r>
    </w:p>
    <w:p w:rsidR="00316159" w:rsidRDefault="00316159" w:rsidP="00316159">
      <w:pPr>
        <w:pStyle w:val="Normal2"/>
        <w:ind w:left="1440"/>
      </w:pPr>
    </w:p>
    <w:p w:rsidR="0087709E" w:rsidRPr="00DE1B49" w:rsidRDefault="0087709E" w:rsidP="0087709E">
      <w:pPr>
        <w:pStyle w:val="berschrift2"/>
      </w:pPr>
      <w:bookmarkStart w:id="770" w:name="_Toc404592926"/>
      <w:r w:rsidRPr="00DE1B49">
        <w:t xml:space="preserve">Introduction to the </w:t>
      </w:r>
      <w:r w:rsidR="005F6601">
        <w:t>T</w:t>
      </w:r>
      <w:r w:rsidRPr="00DE1B49">
        <w:t xml:space="preserve">hree </w:t>
      </w:r>
      <w:r w:rsidR="005F6601">
        <w:t>G</w:t>
      </w:r>
      <w:r w:rsidRPr="00DE1B49">
        <w:t>raphs</w:t>
      </w:r>
      <w:ins w:id="771" w:author="Kathrin Eichler" w:date="2014-11-17T11:22:00Z">
        <w:r w:rsidR="00862D1A">
          <w:t xml:space="preserve"> [</w:t>
        </w:r>
        <w:proofErr w:type="spellStart"/>
        <w:r w:rsidR="00862D1A">
          <w:t>Vivi</w:t>
        </w:r>
        <w:proofErr w:type="spellEnd"/>
        <w:r w:rsidR="00862D1A">
          <w:t>]</w:t>
        </w:r>
      </w:ins>
      <w:bookmarkEnd w:id="770"/>
    </w:p>
    <w:p w:rsidR="0087709E" w:rsidRPr="007D429F" w:rsidRDefault="0087709E" w:rsidP="007D429F">
      <w:pPr>
        <w:rPr>
          <w:lang w:val="en-US"/>
        </w:rPr>
      </w:pPr>
      <w:r w:rsidRPr="00DE1B49">
        <w:rPr>
          <w:lang w:val="en-US"/>
        </w:rPr>
        <w:t xml:space="preserve">As we have seen in </w:t>
      </w:r>
      <w:r w:rsidR="00E31180">
        <w:rPr>
          <w:lang w:val="en-US"/>
        </w:rPr>
        <w:t>section</w:t>
      </w:r>
      <w:r w:rsidR="00D31A8D">
        <w:rPr>
          <w:lang w:val="en-US"/>
        </w:rPr>
        <w:t xml:space="preserve"> </w:t>
      </w:r>
      <w:r w:rsidR="006C1AF3">
        <w:rPr>
          <w:lang w:val="en-US"/>
        </w:rPr>
        <w:fldChar w:fldCharType="begin"/>
      </w:r>
      <w:r w:rsidR="00D31A8D">
        <w:rPr>
          <w:lang w:val="en-US"/>
        </w:rPr>
        <w:instrText xml:space="preserve"> REF _Ref358705208 \r \h </w:instrText>
      </w:r>
      <w:r w:rsidR="006C1AF3">
        <w:rPr>
          <w:lang w:val="en-US"/>
        </w:rPr>
      </w:r>
      <w:r w:rsidR="006C1AF3">
        <w:rPr>
          <w:lang w:val="en-US"/>
        </w:rPr>
        <w:fldChar w:fldCharType="separate"/>
      </w:r>
      <w:r w:rsidR="00D76112">
        <w:rPr>
          <w:lang w:val="en-US"/>
        </w:rPr>
        <w:t>3</w:t>
      </w:r>
      <w:r w:rsidR="006C1AF3">
        <w:rPr>
          <w:lang w:val="en-US"/>
        </w:rPr>
        <w:fldChar w:fldCharType="end"/>
      </w:r>
      <w:r w:rsidRPr="00DE1B49">
        <w:rPr>
          <w:lang w:val="en-US"/>
        </w:rPr>
        <w:t>, we have three conceptually different, graph-based data repr</w:t>
      </w:r>
      <w:r w:rsidRPr="00DE1B49">
        <w:rPr>
          <w:lang w:val="en-US"/>
        </w:rPr>
        <w:t>e</w:t>
      </w:r>
      <w:r w:rsidRPr="00DE1B49">
        <w:rPr>
          <w:lang w:val="en-US"/>
        </w:rPr>
        <w:t xml:space="preserve">sentations. One is </w:t>
      </w:r>
      <w:r w:rsidRPr="00580FDE">
        <w:rPr>
          <w:i/>
          <w:lang w:val="en-US"/>
        </w:rPr>
        <w:t>fragment graph</w:t>
      </w:r>
      <w:r w:rsidRPr="00580FDE">
        <w:rPr>
          <w:lang w:val="en-US"/>
        </w:rPr>
        <w:t>, which is a graph built from a fragmentation by identif</w:t>
      </w:r>
      <w:r w:rsidRPr="00580FDE">
        <w:rPr>
          <w:lang w:val="en-US"/>
        </w:rPr>
        <w:t>y</w:t>
      </w:r>
      <w:r w:rsidRPr="00580FDE">
        <w:rPr>
          <w:lang w:val="en-US"/>
        </w:rPr>
        <w:t xml:space="preserve">ing modifiers in the fragment. Another graph is the raw entailment graph </w:t>
      </w:r>
      <w:r w:rsidR="00145F97" w:rsidRPr="00580FDE">
        <w:rPr>
          <w:lang w:val="en-US"/>
        </w:rPr>
        <w:t xml:space="preserve">(or </w:t>
      </w:r>
      <w:r w:rsidRPr="00580FDE">
        <w:rPr>
          <w:i/>
          <w:lang w:val="en-US"/>
        </w:rPr>
        <w:t>raw graph</w:t>
      </w:r>
      <w:r w:rsidR="00145F97" w:rsidRPr="00580FDE">
        <w:rPr>
          <w:i/>
          <w:lang w:val="en-US"/>
        </w:rPr>
        <w:t>)</w:t>
      </w:r>
      <w:r w:rsidRPr="00580FDE">
        <w:rPr>
          <w:lang w:val="en-US"/>
        </w:rPr>
        <w:t>: this is the main entailment graph that is being kept and worked with in WP6. Major oper</w:t>
      </w:r>
      <w:r w:rsidRPr="00580FDE">
        <w:rPr>
          <w:lang w:val="en-US"/>
        </w:rPr>
        <w:t>a</w:t>
      </w:r>
      <w:r w:rsidRPr="00580FDE">
        <w:rPr>
          <w:lang w:val="en-US"/>
        </w:rPr>
        <w:t xml:space="preserve">tions like adding edges and required EDA calling (for entailment </w:t>
      </w:r>
      <w:r w:rsidR="009E7277" w:rsidRPr="00580FDE">
        <w:rPr>
          <w:lang w:val="en-US"/>
        </w:rPr>
        <w:t>judgment</w:t>
      </w:r>
      <w:r w:rsidRPr="00580FDE">
        <w:rPr>
          <w:lang w:val="en-US"/>
        </w:rPr>
        <w:t xml:space="preserve">) is all done with this graph. Finally, the last graph is the so-called </w:t>
      </w:r>
      <w:r w:rsidRPr="00580FDE">
        <w:rPr>
          <w:i/>
          <w:lang w:val="en-US"/>
        </w:rPr>
        <w:t>collapsed graph</w:t>
      </w:r>
      <w:r w:rsidRPr="00580FDE">
        <w:rPr>
          <w:lang w:val="en-US"/>
        </w:rPr>
        <w:t xml:space="preserve"> (the trimmed graph). This graph can be automatically genera</w:t>
      </w:r>
      <w:r w:rsidRPr="00DE1B49">
        <w:rPr>
          <w:lang w:val="en-US"/>
        </w:rPr>
        <w:t>ted from the raw graph (via a module).</w:t>
      </w:r>
    </w:p>
    <w:p w:rsidR="0087709E" w:rsidRPr="00DE1B49" w:rsidRDefault="0087709E" w:rsidP="0087709E">
      <w:pPr>
        <w:rPr>
          <w:lang w:val="en-US"/>
        </w:rPr>
      </w:pPr>
    </w:p>
    <w:p w:rsidR="0087709E" w:rsidRDefault="0087709E" w:rsidP="0087709E">
      <w:pPr>
        <w:rPr>
          <w:lang w:val="en-US"/>
        </w:rPr>
      </w:pPr>
      <w:r w:rsidRPr="00DE1B49">
        <w:rPr>
          <w:lang w:val="en-US"/>
        </w:rPr>
        <w:t>To implement the graph structures we use the JGraphT library, which provides a rich and flexible inventory of graph types, as well as visualization functionalities. The J</w:t>
      </w:r>
      <w:r w:rsidR="007545E3">
        <w:rPr>
          <w:lang w:val="en-US"/>
        </w:rPr>
        <w:t>G</w:t>
      </w:r>
      <w:r w:rsidRPr="00DE1B49">
        <w:rPr>
          <w:lang w:val="en-US"/>
        </w:rPr>
        <w:t>raphT library (</w:t>
      </w:r>
      <w:hyperlink r:id="rId17">
        <w:r w:rsidRPr="00DE1B49">
          <w:rPr>
            <w:color w:val="1155CC"/>
            <w:u w:val="single"/>
            <w:lang w:val="en-US"/>
          </w:rPr>
          <w:t>https://github.com/jgrapht/jgrapht</w:t>
        </w:r>
      </w:hyperlink>
      <w:r w:rsidRPr="00DE1B49">
        <w:rPr>
          <w:lang w:val="en-US"/>
        </w:rPr>
        <w:t xml:space="preserve">) offers implementations for directed and undirected, weighted and </w:t>
      </w:r>
      <w:proofErr w:type="spellStart"/>
      <w:r w:rsidRPr="00DE1B49">
        <w:rPr>
          <w:lang w:val="en-US"/>
        </w:rPr>
        <w:t>unweighted</w:t>
      </w:r>
      <w:proofErr w:type="spellEnd"/>
      <w:r w:rsidRPr="00DE1B49">
        <w:rPr>
          <w:lang w:val="en-US"/>
        </w:rPr>
        <w:t xml:space="preserve"> simple- and multi-graphs. </w:t>
      </w:r>
    </w:p>
    <w:p w:rsidR="00EE162A" w:rsidRPr="00DE1B49" w:rsidRDefault="00EE162A" w:rsidP="0087709E">
      <w:pPr>
        <w:rPr>
          <w:lang w:val="en-US"/>
        </w:rPr>
      </w:pPr>
    </w:p>
    <w:p w:rsidR="0087709E" w:rsidRPr="00DE1B49" w:rsidRDefault="0087709E" w:rsidP="0087709E">
      <w:pPr>
        <w:pStyle w:val="berschrift2"/>
      </w:pPr>
      <w:bookmarkStart w:id="772" w:name="h.oqpw6wkte0vx" w:colFirst="0" w:colLast="0"/>
      <w:bookmarkStart w:id="773" w:name="_Toc404592927"/>
      <w:bookmarkEnd w:id="772"/>
      <w:r w:rsidRPr="00DE1B49">
        <w:lastRenderedPageBreak/>
        <w:t xml:space="preserve">Graph </w:t>
      </w:r>
      <w:r w:rsidR="005F6601">
        <w:t>D</w:t>
      </w:r>
      <w:r w:rsidRPr="00DE1B49">
        <w:t xml:space="preserve">ata </w:t>
      </w:r>
      <w:r w:rsidR="005F6601">
        <w:t>S</w:t>
      </w:r>
      <w:r w:rsidRPr="00DE1B49">
        <w:t xml:space="preserve">tructure in </w:t>
      </w:r>
      <w:r w:rsidR="005F6601">
        <w:t>D</w:t>
      </w:r>
      <w:r w:rsidRPr="00DE1B49">
        <w:t>etail</w:t>
      </w:r>
      <w:bookmarkEnd w:id="773"/>
      <w:del w:id="774" w:author="Kathrin Eichler" w:date="2014-11-17T11:22:00Z">
        <w:r w:rsidRPr="00DE1B49" w:rsidDel="00862D1A">
          <w:delText xml:space="preserve"> </w:delText>
        </w:r>
      </w:del>
    </w:p>
    <w:p w:rsidR="0087709E" w:rsidRPr="00DE1B49" w:rsidRDefault="0087709E" w:rsidP="0087709E">
      <w:pPr>
        <w:rPr>
          <w:lang w:val="en-US"/>
        </w:rPr>
      </w:pPr>
      <w:r w:rsidRPr="00DE1B49">
        <w:rPr>
          <w:lang w:val="en-US"/>
        </w:rPr>
        <w:t xml:space="preserve">The choice for representing the three graph types </w:t>
      </w:r>
      <w:r w:rsidR="007B10E8">
        <w:rPr>
          <w:lang w:val="en-US"/>
        </w:rPr>
        <w:t xml:space="preserve">as described in the following sections </w:t>
      </w:r>
      <w:r w:rsidRPr="00DE1B49">
        <w:rPr>
          <w:lang w:val="en-US"/>
        </w:rPr>
        <w:t xml:space="preserve">was driven by the structural and functional requirements for each of them. </w:t>
      </w:r>
    </w:p>
    <w:p w:rsidR="0087709E" w:rsidRPr="00DE1B49" w:rsidRDefault="00200FBC" w:rsidP="007368D3">
      <w:pPr>
        <w:pStyle w:val="berschrift3"/>
      </w:pPr>
      <w:bookmarkStart w:id="775" w:name="h.o1va0po952z" w:colFirst="0" w:colLast="0"/>
      <w:bookmarkStart w:id="776" w:name="_Fragment_Graph"/>
      <w:bookmarkStart w:id="777" w:name="_Ref359918917"/>
      <w:bookmarkStart w:id="778" w:name="_Ref359919917"/>
      <w:bookmarkStart w:id="779" w:name="_Toc404592928"/>
      <w:bookmarkEnd w:id="775"/>
      <w:bookmarkEnd w:id="776"/>
      <w:r>
        <w:t xml:space="preserve">Fragment </w:t>
      </w:r>
      <w:r w:rsidR="005F6601">
        <w:t>G</w:t>
      </w:r>
      <w:r w:rsidR="0087709E" w:rsidRPr="00DE1B49">
        <w:t>raph</w:t>
      </w:r>
      <w:bookmarkEnd w:id="777"/>
      <w:bookmarkEnd w:id="778"/>
      <w:r w:rsidR="00EE162A">
        <w:t xml:space="preserve"> </w:t>
      </w:r>
      <w:ins w:id="780" w:author="Kathrin Eichler" w:date="2014-11-17T11:22:00Z">
        <w:r w:rsidR="00862D1A">
          <w:t>[</w:t>
        </w:r>
        <w:proofErr w:type="spellStart"/>
        <w:r w:rsidR="00862D1A">
          <w:t>Vivi</w:t>
        </w:r>
        <w:proofErr w:type="spellEnd"/>
        <w:r w:rsidR="00862D1A">
          <w:t>]</w:t>
        </w:r>
      </w:ins>
      <w:bookmarkEnd w:id="779"/>
    </w:p>
    <w:p w:rsidR="0087709E" w:rsidRPr="00DE1B49" w:rsidRDefault="0087709E" w:rsidP="0087709E">
      <w:pPr>
        <w:rPr>
          <w:lang w:val="en-US"/>
        </w:rPr>
      </w:pPr>
      <w:r w:rsidRPr="00DE1B49">
        <w:rPr>
          <w:lang w:val="en-US"/>
        </w:rPr>
        <w:t xml:space="preserve">The fragment graphs, with their corresponding class </w:t>
      </w:r>
      <w:r w:rsidRPr="005F6601">
        <w:rPr>
          <w:i/>
          <w:lang w:val="en-US"/>
        </w:rPr>
        <w:t>FragmentGraph</w:t>
      </w:r>
      <w:r w:rsidRPr="00DE1B49">
        <w:rPr>
          <w:lang w:val="en-US"/>
        </w:rPr>
        <w:t>, are simple graph structures. Their nodes contain much information, but structurally they are simple directed graphs. A dir</w:t>
      </w:r>
      <w:r w:rsidR="009E7277">
        <w:rPr>
          <w:lang w:val="en-US"/>
        </w:rPr>
        <w:t xml:space="preserve">ected edge </w:t>
      </w:r>
      <w:r w:rsidR="007B10E8">
        <w:rPr>
          <w:lang w:val="en-US"/>
        </w:rPr>
        <w:t>– r</w:t>
      </w:r>
      <w:r w:rsidR="009E7277">
        <w:rPr>
          <w:lang w:val="en-US"/>
        </w:rPr>
        <w:t>epresenting the e</w:t>
      </w:r>
      <w:r w:rsidRPr="00DE1B49">
        <w:rPr>
          <w:lang w:val="en-US"/>
        </w:rPr>
        <w:t xml:space="preserve">ntailment relation </w:t>
      </w:r>
      <w:r w:rsidR="007B10E8">
        <w:rPr>
          <w:lang w:val="en-US"/>
        </w:rPr>
        <w:t>–</w:t>
      </w:r>
      <w:r w:rsidRPr="00DE1B49">
        <w:rPr>
          <w:lang w:val="en-US"/>
        </w:rPr>
        <w:t xml:space="preserve"> connects the node corr</w:t>
      </w:r>
      <w:r w:rsidRPr="00DE1B49">
        <w:rPr>
          <w:lang w:val="en-US"/>
        </w:rPr>
        <w:t>e</w:t>
      </w:r>
      <w:r w:rsidR="009E7277">
        <w:rPr>
          <w:lang w:val="en-US"/>
        </w:rPr>
        <w:t xml:space="preserve">sponding to </w:t>
      </w:r>
      <w:r w:rsidRPr="00DE1B49">
        <w:rPr>
          <w:lang w:val="en-US"/>
        </w:rPr>
        <w:t xml:space="preserve">a text fragment T with a node corresponding to the text fragment T minus one of T’s modifiers. </w:t>
      </w:r>
    </w:p>
    <w:p w:rsidR="0087709E" w:rsidRPr="00DE1B49" w:rsidRDefault="0087709E" w:rsidP="0087709E">
      <w:pPr>
        <w:rPr>
          <w:lang w:val="en-US"/>
        </w:rPr>
      </w:pPr>
    </w:p>
    <w:p w:rsidR="0087709E" w:rsidRPr="00DE1B49" w:rsidRDefault="009601E3" w:rsidP="0087709E">
      <w:pPr>
        <w:rPr>
          <w:lang w:val="en-US"/>
        </w:rPr>
      </w:pPr>
      <w:r>
        <w:rPr>
          <w:lang w:val="en-US"/>
        </w:rPr>
        <w:t>We assume a text fragment to be</w:t>
      </w:r>
      <w:r w:rsidR="0087709E" w:rsidRPr="00DE1B49">
        <w:rPr>
          <w:lang w:val="en-US"/>
        </w:rPr>
        <w:t xml:space="preserve"> composed of a base statement (BS) plus a number of mod</w:t>
      </w:r>
      <w:r w:rsidR="0087709E" w:rsidRPr="00DE1B49">
        <w:rPr>
          <w:lang w:val="en-US"/>
        </w:rPr>
        <w:t>i</w:t>
      </w:r>
      <w:r w:rsidR="0087709E" w:rsidRPr="00DE1B49">
        <w:rPr>
          <w:lang w:val="en-US"/>
        </w:rPr>
        <w:t>fiers (M). A node of this graph correspond</w:t>
      </w:r>
      <w:r w:rsidR="00E31180">
        <w:rPr>
          <w:lang w:val="en-US"/>
        </w:rPr>
        <w:t>s</w:t>
      </w:r>
      <w:r w:rsidR="0087709E" w:rsidRPr="00DE1B49">
        <w:rPr>
          <w:lang w:val="en-US"/>
        </w:rPr>
        <w:t xml:space="preserve"> to BS + M</w:t>
      </w:r>
      <w:r w:rsidR="0087709E" w:rsidRPr="00E535D8">
        <w:rPr>
          <w:vertAlign w:val="subscript"/>
          <w:lang w:val="en-US"/>
        </w:rPr>
        <w:t>1</w:t>
      </w:r>
      <w:r w:rsidR="0087709E" w:rsidRPr="00DE1B49">
        <w:rPr>
          <w:lang w:val="en-US"/>
        </w:rPr>
        <w:t xml:space="preserve"> ... M</w:t>
      </w:r>
      <w:r w:rsidR="0087709E" w:rsidRPr="00E535D8">
        <w:rPr>
          <w:vertAlign w:val="subscript"/>
          <w:lang w:val="en-US"/>
        </w:rPr>
        <w:t>k</w:t>
      </w:r>
      <w:r w:rsidR="00192F15">
        <w:rPr>
          <w:lang w:val="en-US"/>
        </w:rPr>
        <w:t xml:space="preserve">. </w:t>
      </w:r>
      <w:r w:rsidR="0087709E" w:rsidRPr="00DE1B49">
        <w:rPr>
          <w:lang w:val="en-US"/>
        </w:rPr>
        <w:t>We assume a textual entailment (TE) relation (i.e. an edge in the graph) between every two statements (S</w:t>
      </w:r>
      <w:r w:rsidR="0087709E" w:rsidRPr="00E535D8">
        <w:rPr>
          <w:vertAlign w:val="subscript"/>
          <w:lang w:val="en-US"/>
        </w:rPr>
        <w:t>i</w:t>
      </w:r>
      <w:r w:rsidR="0087709E" w:rsidRPr="00DE1B49">
        <w:rPr>
          <w:lang w:val="en-US"/>
        </w:rPr>
        <w:t xml:space="preserve">, </w:t>
      </w:r>
      <w:proofErr w:type="spellStart"/>
      <w:r w:rsidR="0087709E" w:rsidRPr="00DE1B49">
        <w:rPr>
          <w:lang w:val="en-US"/>
        </w:rPr>
        <w:t>S</w:t>
      </w:r>
      <w:r w:rsidR="0087709E" w:rsidRPr="00E535D8">
        <w:rPr>
          <w:vertAlign w:val="subscript"/>
          <w:lang w:val="en-US"/>
        </w:rPr>
        <w:t>j</w:t>
      </w:r>
      <w:proofErr w:type="spellEnd"/>
      <w:r w:rsidR="0087709E" w:rsidRPr="00DE1B49">
        <w:rPr>
          <w:lang w:val="en-US"/>
        </w:rPr>
        <w:t>) that differ only by one modifier: S</w:t>
      </w:r>
      <w:r w:rsidR="0087709E" w:rsidRPr="00E535D8">
        <w:rPr>
          <w:vertAlign w:val="subscript"/>
          <w:lang w:val="en-US"/>
        </w:rPr>
        <w:t>i</w:t>
      </w:r>
      <w:r w:rsidR="0087709E" w:rsidRPr="00DE1B49">
        <w:rPr>
          <w:lang w:val="en-US"/>
        </w:rPr>
        <w:t xml:space="preserve"> = </w:t>
      </w:r>
      <w:proofErr w:type="spellStart"/>
      <w:r w:rsidR="0087709E" w:rsidRPr="00DE1B49">
        <w:rPr>
          <w:lang w:val="en-US"/>
        </w:rPr>
        <w:t>S</w:t>
      </w:r>
      <w:r w:rsidR="0087709E" w:rsidRPr="00E535D8">
        <w:rPr>
          <w:vertAlign w:val="subscript"/>
          <w:lang w:val="en-US"/>
        </w:rPr>
        <w:t>j</w:t>
      </w:r>
      <w:proofErr w:type="spellEnd"/>
      <w:r w:rsidR="0087709E" w:rsidRPr="00DE1B49">
        <w:rPr>
          <w:lang w:val="en-US"/>
        </w:rPr>
        <w:t xml:space="preserve"> + </w:t>
      </w:r>
      <w:proofErr w:type="spellStart"/>
      <w:r w:rsidR="0087709E" w:rsidRPr="00DE1B49">
        <w:rPr>
          <w:lang w:val="en-US"/>
        </w:rPr>
        <w:t>M</w:t>
      </w:r>
      <w:r w:rsidR="0087709E" w:rsidRPr="00E535D8">
        <w:rPr>
          <w:vertAlign w:val="subscript"/>
          <w:lang w:val="en-US"/>
        </w:rPr>
        <w:t>x</w:t>
      </w:r>
      <w:proofErr w:type="spellEnd"/>
      <w:r w:rsidR="0087709E" w:rsidRPr="00DE1B49">
        <w:rPr>
          <w:lang w:val="en-US"/>
        </w:rPr>
        <w:t xml:space="preserve"> =&gt; S</w:t>
      </w:r>
      <w:r w:rsidR="0087709E" w:rsidRPr="00E535D8">
        <w:rPr>
          <w:vertAlign w:val="subscript"/>
          <w:lang w:val="en-US"/>
        </w:rPr>
        <w:t>i</w:t>
      </w:r>
      <w:r w:rsidR="0087709E" w:rsidRPr="00DE1B49">
        <w:rPr>
          <w:lang w:val="en-US"/>
        </w:rPr>
        <w:t xml:space="preserve"> </w:t>
      </w:r>
      <w:r w:rsidR="0057422D" w:rsidRPr="0057422D">
        <w:rPr>
          <w:rFonts w:ascii="Cambria Math" w:hAnsi="Cambria Math" w:cs="Cambria Math"/>
          <w:i/>
        </w:rPr>
        <w:t>entails</w:t>
      </w:r>
      <w:r w:rsidR="0057422D">
        <w:rPr>
          <w:rFonts w:ascii="Cambria Math" w:hAnsi="Cambria Math" w:cs="Cambria Math"/>
        </w:rPr>
        <w:t xml:space="preserve"> </w:t>
      </w:r>
      <w:proofErr w:type="spellStart"/>
      <w:r w:rsidR="0087709E" w:rsidRPr="00DE1B49">
        <w:rPr>
          <w:lang w:val="en-US"/>
        </w:rPr>
        <w:t>S</w:t>
      </w:r>
      <w:r w:rsidR="0087709E" w:rsidRPr="00E535D8">
        <w:rPr>
          <w:vertAlign w:val="subscript"/>
          <w:lang w:val="en-US"/>
        </w:rPr>
        <w:t>j</w:t>
      </w:r>
      <w:proofErr w:type="spellEnd"/>
      <w:r w:rsidR="00CD7ED6">
        <w:rPr>
          <w:lang w:val="en-US"/>
        </w:rPr>
        <w:t>.</w:t>
      </w:r>
    </w:p>
    <w:p w:rsidR="0087709E" w:rsidRPr="00DE1B49" w:rsidRDefault="0087709E" w:rsidP="0087709E">
      <w:pPr>
        <w:rPr>
          <w:lang w:val="en-US"/>
        </w:rPr>
      </w:pPr>
    </w:p>
    <w:p w:rsidR="0087709E" w:rsidRDefault="0087709E" w:rsidP="0087709E">
      <w:pPr>
        <w:rPr>
          <w:lang w:val="en-US"/>
        </w:rPr>
      </w:pPr>
      <w:r w:rsidRPr="00DE1B49">
        <w:rPr>
          <w:lang w:val="en-US"/>
        </w:rPr>
        <w:t>An example of a fragment graph is presented below. Nodes hold text fragments with modif</w:t>
      </w:r>
      <w:r w:rsidRPr="00DE1B49">
        <w:rPr>
          <w:lang w:val="en-US"/>
        </w:rPr>
        <w:t>i</w:t>
      </w:r>
      <w:r w:rsidRPr="00DE1B49">
        <w:rPr>
          <w:lang w:val="en-US"/>
        </w:rPr>
        <w:t xml:space="preserve">ers shown in italics.  </w:t>
      </w:r>
    </w:p>
    <w:p w:rsidR="00EB71F9" w:rsidRPr="00DE1B49" w:rsidRDefault="00EB71F9" w:rsidP="0087709E">
      <w:pPr>
        <w:rPr>
          <w:lang w:val="en-US"/>
        </w:rPr>
      </w:pPr>
    </w:p>
    <w:p w:rsidR="0087709E" w:rsidRPr="00DE1B49" w:rsidRDefault="0087709E" w:rsidP="0087709E">
      <w:r w:rsidRPr="00DE1B49">
        <w:rPr>
          <w:noProof/>
          <w:lang w:val="de-DE" w:eastAsia="de-DE"/>
        </w:rPr>
        <w:drawing>
          <wp:inline distT="0" distB="0" distL="0" distR="0" wp14:anchorId="2DABEB64" wp14:editId="37722B04">
            <wp:extent cx="4991100" cy="2371725"/>
            <wp:effectExtent l="0" t="0" r="0" b="0"/>
            <wp:docPr id="9"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8" cstate="print"/>
                    <a:stretch>
                      <a:fillRect/>
                    </a:stretch>
                  </pic:blipFill>
                  <pic:spPr>
                    <a:xfrm>
                      <a:off x="0" y="0"/>
                      <a:ext cx="4991100" cy="2371725"/>
                    </a:xfrm>
                    <a:prstGeom prst="rect">
                      <a:avLst/>
                    </a:prstGeom>
                  </pic:spPr>
                </pic:pic>
              </a:graphicData>
            </a:graphic>
          </wp:inline>
        </w:drawing>
      </w:r>
    </w:p>
    <w:p w:rsidR="0087709E" w:rsidRPr="00DE1B49" w:rsidRDefault="0087709E" w:rsidP="0087709E"/>
    <w:p w:rsidR="0087709E" w:rsidRPr="00EE162A" w:rsidRDefault="0087709E" w:rsidP="007368D3">
      <w:pPr>
        <w:pStyle w:val="berschrift4"/>
      </w:pPr>
      <w:bookmarkStart w:id="781" w:name="h.y0q0x3x5cy0e" w:colFirst="0" w:colLast="0"/>
      <w:bookmarkEnd w:id="781"/>
      <w:proofErr w:type="gramStart"/>
      <w:r w:rsidRPr="00DE1B49">
        <w:t>class</w:t>
      </w:r>
      <w:proofErr w:type="gramEnd"/>
      <w:r w:rsidRPr="00DE1B49">
        <w:t xml:space="preserve"> FragmentGraph</w:t>
      </w:r>
      <w:r w:rsidR="00200FBC">
        <w:t xml:space="preserve"> </w:t>
      </w:r>
      <w:r w:rsidR="00200FBC">
        <w:br/>
        <w:t>(eu.</w:t>
      </w:r>
      <w:r w:rsidR="00200FBC" w:rsidRPr="00200FBC">
        <w:t>excitementpro</w:t>
      </w:r>
      <w:r w:rsidR="00200FBC">
        <w:t>ject.</w:t>
      </w:r>
      <w:r w:rsidR="00200FBC" w:rsidRPr="00200FBC">
        <w:t>tl</w:t>
      </w:r>
      <w:r w:rsidR="00200FBC">
        <w:t>.structures.</w:t>
      </w:r>
      <w:r w:rsidR="00200FBC" w:rsidRPr="00200FBC">
        <w:t>fragmentgraph</w:t>
      </w:r>
      <w:r w:rsidR="00200FBC">
        <w:t>)</w:t>
      </w:r>
    </w:p>
    <w:p w:rsidR="0087709E" w:rsidRPr="00DE1B49" w:rsidRDefault="0087709E" w:rsidP="00EE162A">
      <w:pPr>
        <w:pStyle w:val="Normal2"/>
        <w:rPr>
          <w:lang w:val="en-US"/>
        </w:rPr>
      </w:pPr>
      <w:r w:rsidRPr="00DE1B49">
        <w:rPr>
          <w:lang w:val="en-US"/>
        </w:rPr>
        <w:t xml:space="preserve">This class extends the DefaultDirectedWeightedGraph class, because the graph is directed and we might decide to have the edges weighted. Currently they are not. </w:t>
      </w:r>
      <w:r w:rsidR="007545E3">
        <w:rPr>
          <w:lang w:val="en-US"/>
        </w:rPr>
        <w:t xml:space="preserve">Please refer to the </w:t>
      </w:r>
      <w:r w:rsidRPr="00DE1B49">
        <w:rPr>
          <w:lang w:val="en-US"/>
        </w:rPr>
        <w:lastRenderedPageBreak/>
        <w:t xml:space="preserve">JavaDoc for </w:t>
      </w:r>
      <w:r w:rsidR="007545E3">
        <w:rPr>
          <w:lang w:val="en-US"/>
        </w:rPr>
        <w:t xml:space="preserve">the </w:t>
      </w:r>
      <w:r w:rsidRPr="00DE1B49">
        <w:rPr>
          <w:lang w:val="en-US"/>
        </w:rPr>
        <w:t>DefaultDirectedWeightedGraph class for information about inherited met</w:t>
      </w:r>
      <w:r w:rsidRPr="00DE1B49">
        <w:rPr>
          <w:lang w:val="en-US"/>
        </w:rPr>
        <w:t>h</w:t>
      </w:r>
      <w:r w:rsidRPr="00DE1B49">
        <w:rPr>
          <w:lang w:val="en-US"/>
        </w:rPr>
        <w:t xml:space="preserve">ods: </w:t>
      </w:r>
      <w:hyperlink r:id="rId19">
        <w:r w:rsidRPr="00DE1B49">
          <w:rPr>
            <w:color w:val="1155CC"/>
            <w:u w:val="single"/>
            <w:lang w:val="en-US"/>
          </w:rPr>
          <w:t>http://jgrapht.org/javadoc/org/jgrapht/graph/DefaultDirectedWeightedGraph.html</w:t>
        </w:r>
      </w:hyperlink>
    </w:p>
    <w:p w:rsidR="0087709E" w:rsidRPr="00DE1B49" w:rsidRDefault="0087709E" w:rsidP="00145F97">
      <w:pPr>
        <w:rPr>
          <w:lang w:val="en-US"/>
        </w:rPr>
      </w:pPr>
      <w:r w:rsidRPr="00DE1B49">
        <w:rPr>
          <w:lang w:val="en-US"/>
        </w:rPr>
        <w:t xml:space="preserve">The nodes of the </w:t>
      </w:r>
      <w:r w:rsidRPr="00BB6576">
        <w:rPr>
          <w:i/>
          <w:lang w:val="en-US"/>
        </w:rPr>
        <w:t>FragmentGraph</w:t>
      </w:r>
      <w:r w:rsidRPr="00DE1B49">
        <w:rPr>
          <w:lang w:val="en-US"/>
        </w:rPr>
        <w:t xml:space="preserve"> are </w:t>
      </w:r>
      <w:r w:rsidRPr="00BB6576">
        <w:rPr>
          <w:i/>
          <w:lang w:val="en-US"/>
        </w:rPr>
        <w:t>EntailmentUnitMention</w:t>
      </w:r>
      <w:r w:rsidRPr="00DE1B49">
        <w:rPr>
          <w:lang w:val="en-US"/>
        </w:rPr>
        <w:t xml:space="preserve">-s, and the edges are </w:t>
      </w:r>
      <w:r w:rsidRPr="00BB6576">
        <w:rPr>
          <w:i/>
          <w:lang w:val="en-US"/>
        </w:rPr>
        <w:t>Fra</w:t>
      </w:r>
      <w:r w:rsidRPr="00BB6576">
        <w:rPr>
          <w:i/>
          <w:lang w:val="en-US"/>
        </w:rPr>
        <w:t>g</w:t>
      </w:r>
      <w:r w:rsidRPr="00BB6576">
        <w:rPr>
          <w:i/>
          <w:lang w:val="en-US"/>
        </w:rPr>
        <w:t>mentGraphEdge</w:t>
      </w:r>
      <w:r w:rsidRPr="00DE1B49">
        <w:rPr>
          <w:lang w:val="en-US"/>
        </w:rPr>
        <w:t>-s.</w:t>
      </w:r>
    </w:p>
    <w:p w:rsidR="0087709E" w:rsidRPr="00DE1B49" w:rsidRDefault="0087709E" w:rsidP="00A909B6">
      <w:pPr>
        <w:pStyle w:val="Listenabsatz"/>
      </w:pPr>
      <w:bookmarkStart w:id="782" w:name="h.yplbdekc9caf" w:colFirst="0" w:colLast="0"/>
      <w:bookmarkEnd w:id="782"/>
      <w:r w:rsidRPr="00DE1B49">
        <w:t>Attributes</w:t>
      </w:r>
      <w:r w:rsidR="00CA3850">
        <w:t>:</w:t>
      </w:r>
    </w:p>
    <w:p w:rsidR="0087709E" w:rsidRPr="00DE1B49" w:rsidRDefault="00A17BF5" w:rsidP="00675094">
      <w:pPr>
        <w:numPr>
          <w:ilvl w:val="1"/>
          <w:numId w:val="57"/>
        </w:numPr>
        <w:spacing w:line="276" w:lineRule="auto"/>
        <w:ind w:hanging="359"/>
        <w:rPr>
          <w:lang w:val="en-US"/>
        </w:rPr>
      </w:pPr>
      <w:r w:rsidRPr="00A17BF5">
        <w:rPr>
          <w:i/>
          <w:lang w:val="en-US"/>
        </w:rPr>
        <w:t>EntailmentUnitMention</w:t>
      </w:r>
      <w:r w:rsidRPr="00DE1B49">
        <w:rPr>
          <w:i/>
          <w:lang w:val="en-US"/>
        </w:rPr>
        <w:t xml:space="preserve"> </w:t>
      </w:r>
      <w:r w:rsidR="0087709E" w:rsidRPr="00DE1B49">
        <w:rPr>
          <w:i/>
          <w:lang w:val="en-US"/>
        </w:rPr>
        <w:t>baseStatement</w:t>
      </w:r>
      <w:r w:rsidR="0087709E" w:rsidRPr="00DE1B49">
        <w:rPr>
          <w:lang w:val="en-US"/>
        </w:rPr>
        <w:t xml:space="preserve"> </w:t>
      </w:r>
      <w:r w:rsidR="00B77A1E">
        <w:rPr>
          <w:lang w:val="en-US"/>
        </w:rPr>
        <w:t>–</w:t>
      </w:r>
      <w:r w:rsidR="0087709E" w:rsidRPr="00DE1B49">
        <w:rPr>
          <w:lang w:val="en-US"/>
        </w:rPr>
        <w:t xml:space="preserve"> the text fragment for which the fragment graph was built, without any modifiers.</w:t>
      </w:r>
    </w:p>
    <w:p w:rsidR="0087709E" w:rsidRPr="00DE1B49" w:rsidRDefault="00A17BF5" w:rsidP="00675094">
      <w:pPr>
        <w:numPr>
          <w:ilvl w:val="1"/>
          <w:numId w:val="57"/>
        </w:numPr>
        <w:spacing w:line="276" w:lineRule="auto"/>
        <w:ind w:hanging="359"/>
        <w:rPr>
          <w:lang w:val="en-US"/>
        </w:rPr>
      </w:pPr>
      <w:r w:rsidRPr="00A17BF5">
        <w:rPr>
          <w:i/>
          <w:lang w:val="en-US"/>
        </w:rPr>
        <w:t>EntailmentUnitMention</w:t>
      </w:r>
      <w:r w:rsidRPr="00DE1B49">
        <w:rPr>
          <w:i/>
          <w:lang w:val="en-US"/>
        </w:rPr>
        <w:t xml:space="preserve"> </w:t>
      </w:r>
      <w:r w:rsidR="0087709E" w:rsidRPr="00DE1B49">
        <w:rPr>
          <w:i/>
          <w:lang w:val="en-US"/>
        </w:rPr>
        <w:t>topStatement</w:t>
      </w:r>
      <w:r w:rsidR="0087709E" w:rsidRPr="00DE1B49">
        <w:rPr>
          <w:lang w:val="en-US"/>
        </w:rPr>
        <w:t xml:space="preserve"> </w:t>
      </w:r>
      <w:r w:rsidR="00B77A1E">
        <w:rPr>
          <w:lang w:val="en-US"/>
        </w:rPr>
        <w:t>–</w:t>
      </w:r>
      <w:r w:rsidR="0087709E" w:rsidRPr="00DE1B49">
        <w:rPr>
          <w:lang w:val="en-US"/>
        </w:rPr>
        <w:t xml:space="preserve"> the (complete) text fragment for which</w:t>
      </w:r>
      <w:r w:rsidR="007545E3">
        <w:rPr>
          <w:lang w:val="en-US"/>
        </w:rPr>
        <w:t xml:space="preserve"> the fragment graph was built</w:t>
      </w:r>
      <w:r w:rsidR="0087709E" w:rsidRPr="00DE1B49">
        <w:rPr>
          <w:lang w:val="en-US"/>
        </w:rPr>
        <w:t>.</w:t>
      </w:r>
    </w:p>
    <w:p w:rsidR="0087709E" w:rsidRPr="00DE1B49" w:rsidRDefault="00A17BF5" w:rsidP="00675094">
      <w:pPr>
        <w:numPr>
          <w:ilvl w:val="1"/>
          <w:numId w:val="57"/>
        </w:numPr>
        <w:spacing w:line="276" w:lineRule="auto"/>
        <w:ind w:hanging="359"/>
        <w:rPr>
          <w:lang w:val="en-US"/>
        </w:rPr>
      </w:pPr>
      <w:r w:rsidRPr="00A17BF5">
        <w:rPr>
          <w:i/>
          <w:lang w:val="en-US"/>
        </w:rPr>
        <w:t>org.apache.uima.jcas.JCas</w:t>
      </w:r>
      <w:r w:rsidRPr="00DE1B49">
        <w:rPr>
          <w:i/>
          <w:lang w:val="en-US"/>
        </w:rPr>
        <w:t xml:space="preserve"> </w:t>
      </w:r>
      <w:r w:rsidR="0087709E" w:rsidRPr="00DE1B49">
        <w:rPr>
          <w:i/>
          <w:lang w:val="en-US"/>
        </w:rPr>
        <w:t>document</w:t>
      </w:r>
      <w:r w:rsidR="0087709E" w:rsidRPr="00DE1B49">
        <w:rPr>
          <w:lang w:val="en-US"/>
        </w:rPr>
        <w:t xml:space="preserve"> </w:t>
      </w:r>
      <w:r w:rsidR="00B77A1E">
        <w:rPr>
          <w:lang w:val="en-US"/>
        </w:rPr>
        <w:t>–</w:t>
      </w:r>
      <w:r w:rsidR="0087709E" w:rsidRPr="00DE1B49">
        <w:rPr>
          <w:lang w:val="en-US"/>
        </w:rPr>
        <w:t xml:space="preserve"> the CAS object with the annotation layers described in Section </w:t>
      </w:r>
      <w:hyperlink w:anchor="_UIMA_type_system">
        <w:r w:rsidR="004E5FA5">
          <w:rPr>
            <w:color w:val="1155CC"/>
            <w:u w:val="single"/>
            <w:lang w:val="en-US"/>
          </w:rPr>
          <w:t>UIMA Type System for Transduction Layer</w:t>
        </w:r>
      </w:hyperlink>
    </w:p>
    <w:p w:rsidR="0087709E" w:rsidRPr="00DE1B49" w:rsidRDefault="00A17BF5" w:rsidP="00675094">
      <w:pPr>
        <w:numPr>
          <w:ilvl w:val="1"/>
          <w:numId w:val="57"/>
        </w:numPr>
        <w:spacing w:line="276" w:lineRule="auto"/>
        <w:ind w:hanging="359"/>
        <w:rPr>
          <w:lang w:val="en-US"/>
        </w:rPr>
      </w:pPr>
      <w:r w:rsidRPr="00A17BF5">
        <w:rPr>
          <w:i/>
          <w:lang w:val="en-US"/>
        </w:rPr>
        <w:t>FragmentAnnotation</w:t>
      </w:r>
      <w:r w:rsidRPr="00DE1B49">
        <w:rPr>
          <w:i/>
          <w:lang w:val="en-US"/>
        </w:rPr>
        <w:t xml:space="preserve"> </w:t>
      </w:r>
      <w:r w:rsidR="0087709E" w:rsidRPr="00DE1B49">
        <w:rPr>
          <w:i/>
          <w:lang w:val="en-US"/>
        </w:rPr>
        <w:t>fragment</w:t>
      </w:r>
      <w:r w:rsidR="0087709E" w:rsidRPr="00DE1B49">
        <w:rPr>
          <w:lang w:val="en-US"/>
        </w:rPr>
        <w:t xml:space="preserve"> </w:t>
      </w:r>
      <w:r w:rsidR="00B77A1E">
        <w:rPr>
          <w:lang w:val="en-US"/>
        </w:rPr>
        <w:t>–</w:t>
      </w:r>
      <w:r w:rsidR="0087709E" w:rsidRPr="00DE1B49">
        <w:rPr>
          <w:lang w:val="en-US"/>
        </w:rPr>
        <w:t xml:space="preserve"> the </w:t>
      </w:r>
      <w:r w:rsidR="00256352">
        <w:rPr>
          <w:lang w:val="en-US"/>
        </w:rPr>
        <w:t xml:space="preserve">(determined) </w:t>
      </w:r>
      <w:r w:rsidR="0087709E" w:rsidRPr="00DE1B49">
        <w:rPr>
          <w:lang w:val="en-US"/>
        </w:rPr>
        <w:t>fragment annotation from the input CAS for which the fragment graph was built.</w:t>
      </w:r>
    </w:p>
    <w:p w:rsidR="0087709E" w:rsidRPr="00DE1B49" w:rsidRDefault="00A17BF5" w:rsidP="00675094">
      <w:pPr>
        <w:numPr>
          <w:ilvl w:val="1"/>
          <w:numId w:val="57"/>
        </w:numPr>
        <w:spacing w:line="276" w:lineRule="auto"/>
        <w:ind w:hanging="359"/>
        <w:rPr>
          <w:lang w:val="en-US"/>
        </w:rPr>
      </w:pPr>
      <w:proofErr w:type="gramStart"/>
      <w:r>
        <w:rPr>
          <w:i/>
          <w:lang w:val="en-US"/>
        </w:rPr>
        <w:t>int</w:t>
      </w:r>
      <w:proofErr w:type="gramEnd"/>
      <w:r>
        <w:rPr>
          <w:i/>
          <w:lang w:val="en-US"/>
        </w:rPr>
        <w:t xml:space="preserve"> </w:t>
      </w:r>
      <w:r w:rsidR="0087709E" w:rsidRPr="00DE1B49">
        <w:rPr>
          <w:i/>
          <w:lang w:val="en-US"/>
        </w:rPr>
        <w:t>depth</w:t>
      </w:r>
      <w:r w:rsidR="0087709E" w:rsidRPr="00DE1B49">
        <w:rPr>
          <w:lang w:val="en-US"/>
        </w:rPr>
        <w:t xml:space="preserve"> </w:t>
      </w:r>
      <w:r w:rsidR="00B77A1E">
        <w:rPr>
          <w:lang w:val="en-US"/>
        </w:rPr>
        <w:t>–</w:t>
      </w:r>
      <w:r w:rsidR="0087709E" w:rsidRPr="00DE1B49">
        <w:rPr>
          <w:lang w:val="en-US"/>
        </w:rPr>
        <w:t xml:space="preserve"> the depth of the fragment graph, equivalent to the number of modifiers in the corresponding text fragment.</w:t>
      </w:r>
    </w:p>
    <w:p w:rsidR="0087709E" w:rsidRPr="00DE1B49" w:rsidRDefault="0087709E" w:rsidP="0087709E">
      <w:pPr>
        <w:ind w:left="720"/>
        <w:rPr>
          <w:lang w:val="en-US"/>
        </w:rPr>
      </w:pPr>
    </w:p>
    <w:p w:rsidR="0087709E" w:rsidRPr="00A909B6" w:rsidRDefault="0087709E" w:rsidP="00A909B6">
      <w:pPr>
        <w:pStyle w:val="Listenabsatz"/>
      </w:pPr>
      <w:bookmarkStart w:id="783" w:name="h.6ntg83l3bdyw" w:colFirst="0" w:colLast="0"/>
      <w:bookmarkEnd w:id="783"/>
      <w:r w:rsidRPr="00DE1B49">
        <w:t>Constructors</w:t>
      </w:r>
      <w:r w:rsidR="00CA3850">
        <w:t>:</w:t>
      </w:r>
    </w:p>
    <w:p w:rsidR="0087709E" w:rsidRPr="00DE1B49" w:rsidRDefault="0087709E" w:rsidP="00A909B6">
      <w:pPr>
        <w:ind w:left="720"/>
        <w:rPr>
          <w:lang w:val="en-US"/>
        </w:rPr>
      </w:pPr>
      <w:r w:rsidRPr="00DE1B49">
        <w:rPr>
          <w:lang w:val="en-US"/>
        </w:rPr>
        <w:t xml:space="preserve">The constructors build a fragment graph based on a </w:t>
      </w:r>
      <w:proofErr w:type="spellStart"/>
      <w:r w:rsidR="005A63BF">
        <w:rPr>
          <w:lang w:val="en-US"/>
        </w:rPr>
        <w:t>JCas</w:t>
      </w:r>
      <w:proofErr w:type="spellEnd"/>
      <w:r w:rsidR="005A63BF">
        <w:rPr>
          <w:lang w:val="en-US"/>
        </w:rPr>
        <w:t xml:space="preserve"> with fragment and modifier annotations. </w:t>
      </w:r>
      <w:r w:rsidRPr="00DE1B49">
        <w:rPr>
          <w:lang w:val="en-US"/>
        </w:rPr>
        <w:t>It generate</w:t>
      </w:r>
      <w:r w:rsidR="00E31180">
        <w:rPr>
          <w:lang w:val="en-US"/>
        </w:rPr>
        <w:t>s</w:t>
      </w:r>
      <w:r w:rsidRPr="00DE1B49">
        <w:rPr>
          <w:lang w:val="en-US"/>
        </w:rPr>
        <w:t xml:space="preserve"> one node for each combination of “base statement” and </w:t>
      </w:r>
      <w:r w:rsidRPr="00DE1B49">
        <w:rPr>
          <w:i/>
          <w:lang w:val="en-US"/>
        </w:rPr>
        <w:t>k</w:t>
      </w:r>
      <w:r w:rsidRPr="00DE1B49">
        <w:rPr>
          <w:lang w:val="en-US"/>
        </w:rPr>
        <w:t xml:space="preserve"> </w:t>
      </w:r>
      <w:r w:rsidR="00B37872">
        <w:rPr>
          <w:lang w:val="en-US"/>
        </w:rPr>
        <w:t xml:space="preserve">modifiers </w:t>
      </w:r>
      <w:r w:rsidRPr="00DE1B49">
        <w:rPr>
          <w:lang w:val="en-US"/>
        </w:rPr>
        <w:t>(</w:t>
      </w:r>
      <w:r w:rsidRPr="00DE1B49">
        <w:rPr>
          <w:i/>
          <w:lang w:val="en-US"/>
        </w:rPr>
        <w:t>k</w:t>
      </w:r>
      <w:r w:rsidR="007545E3">
        <w:rPr>
          <w:lang w:val="en-US"/>
        </w:rPr>
        <w:t xml:space="preserve"> ranges between 0 and the total</w:t>
      </w:r>
      <w:r w:rsidRPr="00DE1B49">
        <w:rPr>
          <w:lang w:val="en-US"/>
        </w:rPr>
        <w:t xml:space="preserve"> number of modifiers in the given text), and connect</w:t>
      </w:r>
      <w:r w:rsidR="00E31180">
        <w:rPr>
          <w:lang w:val="en-US"/>
        </w:rPr>
        <w:t>s</w:t>
      </w:r>
      <w:r w:rsidRPr="00DE1B49">
        <w:rPr>
          <w:lang w:val="en-US"/>
        </w:rPr>
        <w:t xml:space="preserve"> them based on the modifier set subsumption.</w:t>
      </w:r>
    </w:p>
    <w:p w:rsidR="0087709E" w:rsidRPr="00DE1B49" w:rsidRDefault="0087709E" w:rsidP="0087709E">
      <w:pPr>
        <w:ind w:left="720"/>
        <w:rPr>
          <w:lang w:val="en-US"/>
        </w:rPr>
      </w:pPr>
    </w:p>
    <w:p w:rsidR="0087709E" w:rsidRDefault="0087709E" w:rsidP="0087709E">
      <w:pPr>
        <w:ind w:left="1440"/>
        <w:rPr>
          <w:i/>
        </w:rPr>
      </w:pPr>
      <w:proofErr w:type="gramStart"/>
      <w:r w:rsidRPr="00DE1B49">
        <w:rPr>
          <w:i/>
        </w:rPr>
        <w:t>FragmentGraph(</w:t>
      </w:r>
      <w:proofErr w:type="gramEnd"/>
      <w:r w:rsidRPr="00DE1B49">
        <w:rPr>
          <w:i/>
        </w:rPr>
        <w:t xml:space="preserve">org.apache.uima.jcas.JCas aJCas, FragmentAnnotation frag) </w:t>
      </w:r>
    </w:p>
    <w:p w:rsidR="009E7277" w:rsidRPr="009E7277" w:rsidRDefault="009E7277" w:rsidP="009E7277">
      <w:pPr>
        <w:spacing w:line="276" w:lineRule="auto"/>
        <w:ind w:left="1440"/>
        <w:rPr>
          <w:lang w:val="en-US"/>
        </w:rPr>
      </w:pPr>
      <w:proofErr w:type="gramStart"/>
      <w:r>
        <w:t>B</w:t>
      </w:r>
      <w:proofErr w:type="spellStart"/>
      <w:r w:rsidRPr="009E7277">
        <w:rPr>
          <w:lang w:val="en-US"/>
        </w:rPr>
        <w:t>uilds</w:t>
      </w:r>
      <w:proofErr w:type="spellEnd"/>
      <w:r w:rsidRPr="009E7277">
        <w:rPr>
          <w:lang w:val="en-US"/>
        </w:rPr>
        <w:t xml:space="preserve"> a fragment graph from a (determined) fragment in a CAS object corr</w:t>
      </w:r>
      <w:r w:rsidRPr="009E7277">
        <w:rPr>
          <w:lang w:val="en-US"/>
        </w:rPr>
        <w:t>e</w:t>
      </w:r>
      <w:r w:rsidR="00F5180A">
        <w:rPr>
          <w:lang w:val="en-US"/>
        </w:rPr>
        <w:t>sponding to a document</w:t>
      </w:r>
      <w:r w:rsidRPr="009E7277">
        <w:rPr>
          <w:lang w:val="en-US"/>
        </w:rPr>
        <w:t xml:space="preserve"> based on the modifier annotations in the </w:t>
      </w:r>
      <w:r w:rsidRPr="00DE1B49">
        <w:rPr>
          <w:lang w:val="en-US"/>
        </w:rPr>
        <w:t>fragment.</w:t>
      </w:r>
      <w:proofErr w:type="gramEnd"/>
    </w:p>
    <w:p w:rsidR="0087709E" w:rsidRPr="00DE1B49" w:rsidRDefault="0087709E" w:rsidP="00F4281F">
      <w:pPr>
        <w:numPr>
          <w:ilvl w:val="0"/>
          <w:numId w:val="76"/>
        </w:numPr>
        <w:spacing w:line="276" w:lineRule="auto"/>
        <w:rPr>
          <w:lang w:val="en-US"/>
        </w:rPr>
      </w:pPr>
      <w:r w:rsidRPr="00DE1B49">
        <w:rPr>
          <w:lang w:val="en-US"/>
        </w:rPr>
        <w:t xml:space="preserve">@param aJCas </w:t>
      </w:r>
      <w:r w:rsidR="00B77A1E">
        <w:rPr>
          <w:lang w:val="en-US"/>
        </w:rPr>
        <w:t>–</w:t>
      </w:r>
      <w:r w:rsidRPr="00DE1B49">
        <w:rPr>
          <w:lang w:val="en-US"/>
        </w:rPr>
        <w:t xml:space="preserve"> the CAS </w:t>
      </w:r>
      <w:r w:rsidR="009E7277" w:rsidRPr="00DE1B49">
        <w:rPr>
          <w:lang w:val="en-US"/>
        </w:rPr>
        <w:t>object</w:t>
      </w:r>
      <w:r w:rsidRPr="00DE1B49">
        <w:rPr>
          <w:lang w:val="en-US"/>
        </w:rPr>
        <w:t xml:space="preserve"> corresponding to a document</w:t>
      </w:r>
    </w:p>
    <w:p w:rsidR="0087709E" w:rsidRPr="00DE1B49" w:rsidRDefault="0087709E" w:rsidP="00F4281F">
      <w:pPr>
        <w:numPr>
          <w:ilvl w:val="0"/>
          <w:numId w:val="76"/>
        </w:numPr>
        <w:spacing w:line="276" w:lineRule="auto"/>
        <w:rPr>
          <w:lang w:val="en-US"/>
        </w:rPr>
      </w:pPr>
      <w:r w:rsidRPr="00DE1B49">
        <w:rPr>
          <w:lang w:val="en-US"/>
        </w:rPr>
        <w:t xml:space="preserve">@param frag </w:t>
      </w:r>
      <w:r w:rsidR="00B77A1E">
        <w:rPr>
          <w:lang w:val="en-US"/>
        </w:rPr>
        <w:t>–</w:t>
      </w:r>
      <w:r w:rsidRPr="00DE1B49">
        <w:rPr>
          <w:lang w:val="en-US"/>
        </w:rPr>
        <w:t xml:space="preserve"> a </w:t>
      </w:r>
      <w:r w:rsidR="00F5180A">
        <w:rPr>
          <w:lang w:val="en-US"/>
        </w:rPr>
        <w:t xml:space="preserve">(determined) </w:t>
      </w:r>
      <w:r w:rsidRPr="00DE1B49">
        <w:rPr>
          <w:lang w:val="en-US"/>
        </w:rPr>
        <w:t>fragment annotation in the CAS</w:t>
      </w:r>
    </w:p>
    <w:p w:rsidR="0087709E" w:rsidRPr="00DE1B49" w:rsidRDefault="0087709E" w:rsidP="0087709E">
      <w:pPr>
        <w:ind w:left="1440"/>
        <w:rPr>
          <w:lang w:val="en-US"/>
        </w:rPr>
      </w:pPr>
    </w:p>
    <w:p w:rsidR="0087709E" w:rsidRDefault="0087709E" w:rsidP="009E7277">
      <w:pPr>
        <w:pStyle w:val="Listenabsatz"/>
      </w:pPr>
      <w:bookmarkStart w:id="784" w:name="h.ncpjp3eqxhdi" w:colFirst="0" w:colLast="0"/>
      <w:bookmarkEnd w:id="784"/>
      <w:r w:rsidRPr="00DE1B49">
        <w:t>Methods</w:t>
      </w:r>
      <w:r w:rsidR="00CA3850">
        <w:t>:</w:t>
      </w:r>
    </w:p>
    <w:p w:rsidR="00F4281F" w:rsidRPr="00F4281F" w:rsidRDefault="00F4281F" w:rsidP="00F4281F">
      <w:pPr>
        <w:ind w:left="1440"/>
        <w:rPr>
          <w:i/>
        </w:rPr>
      </w:pPr>
      <w:proofErr w:type="spellStart"/>
      <w:proofErr w:type="gramStart"/>
      <w:r w:rsidRPr="00F4281F">
        <w:rPr>
          <w:i/>
          <w:lang w:val="en-US"/>
        </w:rPr>
        <w:t>buildGraph</w:t>
      </w:r>
      <w:proofErr w:type="spellEnd"/>
      <w:r w:rsidRPr="00F4281F">
        <w:rPr>
          <w:i/>
          <w:lang w:val="en-US"/>
        </w:rPr>
        <w:t>(</w:t>
      </w:r>
      <w:proofErr w:type="spellStart"/>
      <w:proofErr w:type="gramEnd"/>
      <w:r w:rsidRPr="00F4281F">
        <w:rPr>
          <w:i/>
          <w:lang w:val="en-US"/>
        </w:rPr>
        <w:t>JCas</w:t>
      </w:r>
      <w:proofErr w:type="spellEnd"/>
      <w:r w:rsidRPr="00F4281F">
        <w:rPr>
          <w:i/>
          <w:lang w:val="en-US"/>
        </w:rPr>
        <w:t xml:space="preserve"> aJCas, FragmentAnnotation frag, Set&lt;ModifierAnnotation&gt; modifiers, EntailmentUnitMention parent)</w:t>
      </w:r>
    </w:p>
    <w:p w:rsidR="00F4281F" w:rsidRDefault="00F4281F" w:rsidP="00F4281F">
      <w:pPr>
        <w:ind w:left="1440"/>
        <w:rPr>
          <w:lang w:val="en-US"/>
        </w:rPr>
      </w:pPr>
      <w:r>
        <w:t>Builds a fragment graph based on a CAS; s</w:t>
      </w:r>
      <w:r w:rsidRPr="00F4281F">
        <w:rPr>
          <w:lang w:val="en-US"/>
        </w:rPr>
        <w:t>tarts with the top node that has all modifiers, remove</w:t>
      </w:r>
      <w:r>
        <w:rPr>
          <w:lang w:val="en-US"/>
        </w:rPr>
        <w:t>s</w:t>
      </w:r>
      <w:r w:rsidRPr="00F4281F">
        <w:rPr>
          <w:lang w:val="en-US"/>
        </w:rPr>
        <w:t xml:space="preserve"> them one by one</w:t>
      </w:r>
      <w:r>
        <w:rPr>
          <w:lang w:val="en-US"/>
        </w:rPr>
        <w:t xml:space="preserve"> </w:t>
      </w:r>
      <w:r w:rsidRPr="00F4281F">
        <w:rPr>
          <w:lang w:val="en-US"/>
        </w:rPr>
        <w:t>and recursively build</w:t>
      </w:r>
      <w:r>
        <w:rPr>
          <w:lang w:val="en-US"/>
        </w:rPr>
        <w:t>s</w:t>
      </w:r>
      <w:r w:rsidRPr="00F4281F">
        <w:rPr>
          <w:lang w:val="en-US"/>
        </w:rPr>
        <w:t xml:space="preserve"> the graph</w:t>
      </w:r>
      <w:r>
        <w:rPr>
          <w:lang w:val="en-US"/>
        </w:rPr>
        <w:t>.</w:t>
      </w:r>
    </w:p>
    <w:p w:rsidR="00F4281F" w:rsidRDefault="00F4281F" w:rsidP="00F4281F">
      <w:pPr>
        <w:numPr>
          <w:ilvl w:val="2"/>
          <w:numId w:val="48"/>
        </w:numPr>
        <w:spacing w:line="276" w:lineRule="auto"/>
        <w:ind w:hanging="359"/>
        <w:rPr>
          <w:lang w:val="en-US"/>
        </w:rPr>
      </w:pPr>
      <w:r w:rsidRPr="00DE1B49">
        <w:rPr>
          <w:lang w:val="en-US"/>
        </w:rPr>
        <w:t>@</w:t>
      </w:r>
      <w:r>
        <w:rPr>
          <w:lang w:val="en-US"/>
        </w:rPr>
        <w:t xml:space="preserve">param </w:t>
      </w:r>
      <w:r w:rsidRPr="00F4281F">
        <w:rPr>
          <w:lang w:val="en-US"/>
        </w:rPr>
        <w:t xml:space="preserve">aJCas </w:t>
      </w:r>
      <w:r>
        <w:rPr>
          <w:color w:val="7F7F9F"/>
          <w:lang w:val="en-US"/>
        </w:rPr>
        <w:t>–</w:t>
      </w:r>
      <w:r w:rsidRPr="00F4281F">
        <w:rPr>
          <w:lang w:val="en-US"/>
        </w:rPr>
        <w:t xml:space="preserve"> document CAS object</w:t>
      </w:r>
    </w:p>
    <w:p w:rsidR="00F4281F" w:rsidRDefault="00F4281F" w:rsidP="00F4281F">
      <w:pPr>
        <w:numPr>
          <w:ilvl w:val="2"/>
          <w:numId w:val="48"/>
        </w:numPr>
        <w:spacing w:line="276" w:lineRule="auto"/>
        <w:ind w:hanging="359"/>
        <w:rPr>
          <w:lang w:val="en-US"/>
        </w:rPr>
      </w:pPr>
      <w:r>
        <w:rPr>
          <w:lang w:val="en-US"/>
        </w:rPr>
        <w:t>@param frag – (determined) fragment</w:t>
      </w:r>
    </w:p>
    <w:p w:rsidR="00F4281F" w:rsidRDefault="00F4281F" w:rsidP="00F4281F">
      <w:pPr>
        <w:numPr>
          <w:ilvl w:val="2"/>
          <w:numId w:val="48"/>
        </w:numPr>
        <w:spacing w:line="276" w:lineRule="auto"/>
        <w:ind w:hanging="359"/>
        <w:rPr>
          <w:lang w:val="en-US"/>
        </w:rPr>
      </w:pPr>
      <w:r>
        <w:rPr>
          <w:lang w:val="en-US"/>
        </w:rPr>
        <w:t>@param mods – set of modifiers</w:t>
      </w:r>
    </w:p>
    <w:p w:rsidR="00F4281F" w:rsidRDefault="00F4281F" w:rsidP="00F4281F">
      <w:pPr>
        <w:numPr>
          <w:ilvl w:val="2"/>
          <w:numId w:val="48"/>
        </w:numPr>
        <w:spacing w:line="276" w:lineRule="auto"/>
        <w:ind w:hanging="359"/>
        <w:rPr>
          <w:lang w:val="en-US"/>
        </w:rPr>
      </w:pPr>
      <w:r w:rsidRPr="00F4281F">
        <w:rPr>
          <w:lang w:val="en-US"/>
        </w:rPr>
        <w:lastRenderedPageBreak/>
        <w:t>@param parent – parent node (that has one extra modifier compared to the current node)</w:t>
      </w:r>
    </w:p>
    <w:p w:rsidR="00466F89" w:rsidRDefault="00466F89" w:rsidP="00466F89">
      <w:pPr>
        <w:spacing w:line="276" w:lineRule="auto"/>
        <w:ind w:left="2520"/>
        <w:rPr>
          <w:lang w:val="en-US"/>
        </w:rPr>
      </w:pPr>
    </w:p>
    <w:p w:rsidR="00466F89" w:rsidRPr="00F4281F" w:rsidRDefault="00B409E5" w:rsidP="00466F89">
      <w:pPr>
        <w:ind w:left="1440"/>
        <w:rPr>
          <w:i/>
        </w:rPr>
      </w:pPr>
      <w:proofErr w:type="spellStart"/>
      <w:proofErr w:type="gramStart"/>
      <w:r>
        <w:rPr>
          <w:i/>
          <w:lang w:val="en-US"/>
        </w:rPr>
        <w:t>boolean</w:t>
      </w:r>
      <w:proofErr w:type="spellEnd"/>
      <w:proofErr w:type="gramEnd"/>
      <w:r>
        <w:rPr>
          <w:i/>
          <w:lang w:val="en-US"/>
        </w:rPr>
        <w:t xml:space="preserve"> </w:t>
      </w:r>
      <w:proofErr w:type="spellStart"/>
      <w:r w:rsidR="00466F89">
        <w:rPr>
          <w:i/>
          <w:lang w:val="en-US"/>
        </w:rPr>
        <w:t>consistentModifiers</w:t>
      </w:r>
      <w:proofErr w:type="spellEnd"/>
      <w:r w:rsidR="00466F89" w:rsidRPr="00F4281F">
        <w:rPr>
          <w:i/>
          <w:lang w:val="en-US"/>
        </w:rPr>
        <w:t>(Set&lt;ModifierAnnotation&gt;</w:t>
      </w:r>
      <w:r w:rsidR="00466F89">
        <w:rPr>
          <w:i/>
          <w:lang w:val="en-US"/>
        </w:rPr>
        <w:t xml:space="preserve"> </w:t>
      </w:r>
      <w:proofErr w:type="spellStart"/>
      <w:r w:rsidR="00466F89">
        <w:rPr>
          <w:i/>
          <w:lang w:val="en-US"/>
        </w:rPr>
        <w:t>sma</w:t>
      </w:r>
      <w:proofErr w:type="spellEnd"/>
      <w:r w:rsidR="00466F89">
        <w:rPr>
          <w:i/>
          <w:lang w:val="en-US"/>
        </w:rPr>
        <w:t>)</w:t>
      </w:r>
    </w:p>
    <w:p w:rsidR="00466F89" w:rsidRDefault="00466F89" w:rsidP="00466F89">
      <w:pPr>
        <w:pStyle w:val="Normal2"/>
        <w:ind w:left="1440"/>
        <w:rPr>
          <w:lang w:val="en-US"/>
        </w:rPr>
      </w:pPr>
      <w:r w:rsidRPr="00466F89">
        <w:rPr>
          <w:lang w:val="en-US"/>
        </w:rPr>
        <w:t xml:space="preserve">Checks if a set of modifiers is consistent, i.e. </w:t>
      </w:r>
      <w:r w:rsidR="00B77A1E">
        <w:rPr>
          <w:color w:val="7F7F9F"/>
          <w:lang w:val="en-US"/>
        </w:rPr>
        <w:t>–</w:t>
      </w:r>
      <w:r w:rsidRPr="00466F89">
        <w:rPr>
          <w:lang w:val="en-US"/>
        </w:rPr>
        <w:t xml:space="preserve"> it doesn't miss a modifier that another depends on</w:t>
      </w:r>
      <w:r>
        <w:rPr>
          <w:lang w:val="en-US"/>
        </w:rPr>
        <w:t>. E</w:t>
      </w:r>
      <w:r w:rsidRPr="00466F89">
        <w:rPr>
          <w:lang w:val="en-US"/>
        </w:rPr>
        <w:t xml:space="preserve">xample: </w:t>
      </w:r>
    </w:p>
    <w:p w:rsidR="00466F89" w:rsidRPr="00466F89" w:rsidRDefault="00466F89" w:rsidP="00466F89">
      <w:pPr>
        <w:pStyle w:val="Normal2"/>
        <w:ind w:left="1440" w:firstLine="720"/>
        <w:rPr>
          <w:lang w:val="en-US"/>
        </w:rPr>
      </w:pPr>
      <w:r w:rsidRPr="00466F89">
        <w:rPr>
          <w:lang w:val="en-US"/>
        </w:rPr>
        <w:t xml:space="preserve">Seats are uncomfortable as too old. </w:t>
      </w:r>
    </w:p>
    <w:p w:rsidR="00466F89" w:rsidRPr="00466F89" w:rsidRDefault="00466F89" w:rsidP="00466F89">
      <w:pPr>
        <w:pStyle w:val="Normal2"/>
        <w:rPr>
          <w:lang w:val="en-US"/>
        </w:rPr>
      </w:pPr>
      <w:r>
        <w:rPr>
          <w:lang w:val="en-US"/>
        </w:rPr>
        <w:tab/>
        <w:t xml:space="preserve"> </w:t>
      </w:r>
      <w:r>
        <w:rPr>
          <w:lang w:val="en-US"/>
        </w:rPr>
        <w:tab/>
      </w:r>
      <w:r>
        <w:rPr>
          <w:lang w:val="en-US"/>
        </w:rPr>
        <w:tab/>
      </w:r>
      <w:r w:rsidRPr="00466F89">
        <w:rPr>
          <w:lang w:val="en-US"/>
        </w:rPr>
        <w:t>=&gt; Seats are uncomfortable as old (OK)</w:t>
      </w:r>
    </w:p>
    <w:p w:rsidR="00466F89" w:rsidRDefault="00466F89" w:rsidP="00466F89">
      <w:pPr>
        <w:pStyle w:val="Normal2"/>
        <w:rPr>
          <w:lang w:val="en-US"/>
        </w:rPr>
      </w:pPr>
      <w:r>
        <w:rPr>
          <w:lang w:val="en-US"/>
        </w:rPr>
        <w:tab/>
        <w:t xml:space="preserve"> </w:t>
      </w:r>
      <w:r>
        <w:rPr>
          <w:lang w:val="en-US"/>
        </w:rPr>
        <w:tab/>
      </w:r>
      <w:r>
        <w:rPr>
          <w:lang w:val="en-US"/>
        </w:rPr>
        <w:tab/>
      </w:r>
      <w:r w:rsidRPr="00466F89">
        <w:rPr>
          <w:lang w:val="en-US"/>
        </w:rPr>
        <w:t>=&gt; Seats are uncomfortable as too (not OK)</w:t>
      </w:r>
    </w:p>
    <w:p w:rsidR="00466F89" w:rsidRDefault="00466F89" w:rsidP="00466F89">
      <w:pPr>
        <w:numPr>
          <w:ilvl w:val="2"/>
          <w:numId w:val="48"/>
        </w:numPr>
        <w:spacing w:line="276" w:lineRule="auto"/>
        <w:ind w:hanging="359"/>
        <w:rPr>
          <w:lang w:val="en-US"/>
        </w:rPr>
      </w:pPr>
      <w:r w:rsidRPr="00DE1B49">
        <w:rPr>
          <w:lang w:val="en-US"/>
        </w:rPr>
        <w:t>@</w:t>
      </w:r>
      <w:r>
        <w:rPr>
          <w:lang w:val="en-US"/>
        </w:rPr>
        <w:t xml:space="preserve">param </w:t>
      </w:r>
      <w:proofErr w:type="spellStart"/>
      <w:r>
        <w:rPr>
          <w:lang w:val="en-US"/>
        </w:rPr>
        <w:t>sma</w:t>
      </w:r>
      <w:proofErr w:type="spellEnd"/>
      <w:r w:rsidRPr="00F4281F">
        <w:rPr>
          <w:lang w:val="en-US"/>
        </w:rPr>
        <w:t xml:space="preserve"> </w:t>
      </w:r>
      <w:r>
        <w:rPr>
          <w:color w:val="7F7F9F"/>
          <w:lang w:val="en-US"/>
        </w:rPr>
        <w:t>–</w:t>
      </w:r>
      <w:r w:rsidRPr="00F4281F">
        <w:rPr>
          <w:lang w:val="en-US"/>
        </w:rPr>
        <w:t xml:space="preserve"> </w:t>
      </w:r>
      <w:r>
        <w:rPr>
          <w:lang w:val="en-US"/>
        </w:rPr>
        <w:t>a set of modifier annotations from the document CAS</w:t>
      </w:r>
    </w:p>
    <w:p w:rsidR="00466F89" w:rsidRPr="00466F89" w:rsidRDefault="00466F89" w:rsidP="00466F89">
      <w:pPr>
        <w:numPr>
          <w:ilvl w:val="2"/>
          <w:numId w:val="48"/>
        </w:numPr>
        <w:spacing w:line="276" w:lineRule="auto"/>
        <w:ind w:hanging="359"/>
        <w:rPr>
          <w:lang w:val="en-US"/>
        </w:rPr>
      </w:pPr>
      <w:r>
        <w:rPr>
          <w:lang w:val="en-US"/>
        </w:rPr>
        <w:t>@return (</w:t>
      </w:r>
      <w:proofErr w:type="spellStart"/>
      <w:r>
        <w:rPr>
          <w:lang w:val="en-US"/>
        </w:rPr>
        <w:t>boolean</w:t>
      </w:r>
      <w:proofErr w:type="spellEnd"/>
      <w:r>
        <w:rPr>
          <w:lang w:val="en-US"/>
        </w:rPr>
        <w:t>) – true if the set of modifiers given is consistent</w:t>
      </w:r>
    </w:p>
    <w:p w:rsidR="00F4281F" w:rsidRDefault="00F4281F" w:rsidP="00F4281F">
      <w:pPr>
        <w:ind w:left="1080" w:hanging="360"/>
        <w:rPr>
          <w:i/>
          <w:lang w:val="en-US"/>
        </w:rPr>
      </w:pPr>
    </w:p>
    <w:p w:rsidR="00B409E5" w:rsidRPr="00DE1B49" w:rsidRDefault="00B409E5" w:rsidP="00B409E5">
      <w:pPr>
        <w:ind w:left="1440"/>
      </w:pPr>
      <w:r w:rsidRPr="00BB6576">
        <w:rPr>
          <w:i/>
          <w:lang w:val="en-US"/>
        </w:rPr>
        <w:t>EntailmentUnitMention</w:t>
      </w:r>
      <w:r w:rsidRPr="00DE1B49">
        <w:rPr>
          <w:i/>
        </w:rPr>
        <w:t xml:space="preserve"> </w:t>
      </w:r>
      <w:proofErr w:type="spellStart"/>
      <w:proofErr w:type="gramStart"/>
      <w:r>
        <w:rPr>
          <w:i/>
        </w:rPr>
        <w:t>getVertex</w:t>
      </w:r>
      <w:proofErr w:type="spellEnd"/>
      <w:r w:rsidRPr="00DE1B49">
        <w:rPr>
          <w:i/>
        </w:rPr>
        <w:t>(</w:t>
      </w:r>
      <w:proofErr w:type="gramEnd"/>
      <w:r>
        <w:rPr>
          <w:i/>
        </w:rPr>
        <w:t xml:space="preserve">EntailmentUnitMention </w:t>
      </w:r>
      <w:proofErr w:type="spellStart"/>
      <w:r>
        <w:rPr>
          <w:i/>
        </w:rPr>
        <w:t>eum</w:t>
      </w:r>
      <w:proofErr w:type="spellEnd"/>
      <w:r w:rsidRPr="00DE1B49">
        <w:rPr>
          <w:i/>
        </w:rPr>
        <w:t>)</w:t>
      </w:r>
    </w:p>
    <w:p w:rsidR="00B409E5" w:rsidRDefault="00B409E5" w:rsidP="00B409E5">
      <w:pPr>
        <w:numPr>
          <w:ilvl w:val="2"/>
          <w:numId w:val="48"/>
        </w:numPr>
        <w:spacing w:line="276" w:lineRule="auto"/>
        <w:ind w:hanging="359"/>
        <w:rPr>
          <w:lang w:val="en-US"/>
        </w:rPr>
      </w:pPr>
      <w:r>
        <w:rPr>
          <w:lang w:val="en-US"/>
        </w:rPr>
        <w:t xml:space="preserve">@param </w:t>
      </w:r>
      <w:proofErr w:type="spellStart"/>
      <w:r>
        <w:rPr>
          <w:lang w:val="en-US"/>
        </w:rPr>
        <w:t>eum</w:t>
      </w:r>
      <w:proofErr w:type="spellEnd"/>
      <w:r>
        <w:rPr>
          <w:lang w:val="en-US"/>
        </w:rPr>
        <w:t xml:space="preserve"> – an entailment unit mention</w:t>
      </w:r>
    </w:p>
    <w:p w:rsidR="00B409E5" w:rsidRPr="00B409E5" w:rsidRDefault="00B409E5" w:rsidP="00B409E5">
      <w:pPr>
        <w:numPr>
          <w:ilvl w:val="2"/>
          <w:numId w:val="48"/>
        </w:numPr>
        <w:spacing w:line="276" w:lineRule="auto"/>
        <w:ind w:hanging="359"/>
        <w:rPr>
          <w:lang w:val="en-US"/>
        </w:rPr>
      </w:pPr>
      <w:r w:rsidRPr="00DE1B49">
        <w:rPr>
          <w:lang w:val="en-US"/>
        </w:rPr>
        <w:t xml:space="preserve">@return (EntailmentUnitMention) </w:t>
      </w:r>
      <w:r>
        <w:rPr>
          <w:lang w:val="en-US"/>
        </w:rPr>
        <w:t>– the node in this fragment graph that equals the given entailment unit mention, or the given entailment unit mention if no equal node exists.</w:t>
      </w:r>
    </w:p>
    <w:p w:rsidR="00B409E5" w:rsidRDefault="00B409E5" w:rsidP="0087709E">
      <w:pPr>
        <w:ind w:left="1440"/>
        <w:rPr>
          <w:i/>
          <w:lang w:val="en-US"/>
        </w:rPr>
      </w:pPr>
    </w:p>
    <w:p w:rsidR="0087709E" w:rsidRPr="00DE1B49" w:rsidRDefault="00BB6576" w:rsidP="0087709E">
      <w:pPr>
        <w:ind w:left="1440"/>
      </w:pPr>
      <w:r w:rsidRPr="00BB6576">
        <w:rPr>
          <w:i/>
          <w:lang w:val="en-US"/>
        </w:rPr>
        <w:t>EntailmentUnitMention</w:t>
      </w:r>
      <w:r w:rsidRPr="00DE1B49">
        <w:rPr>
          <w:i/>
        </w:rPr>
        <w:t xml:space="preserve"> </w:t>
      </w:r>
      <w:proofErr w:type="spellStart"/>
      <w:proofErr w:type="gramStart"/>
      <w:r w:rsidR="0087709E" w:rsidRPr="00DE1B49">
        <w:rPr>
          <w:i/>
        </w:rPr>
        <w:t>getBaseStatement</w:t>
      </w:r>
      <w:proofErr w:type="spellEnd"/>
      <w:r w:rsidR="0087709E" w:rsidRPr="00DE1B49">
        <w:rPr>
          <w:i/>
        </w:rPr>
        <w:t>()</w:t>
      </w:r>
      <w:proofErr w:type="gramEnd"/>
    </w:p>
    <w:p w:rsidR="0087709E" w:rsidRDefault="0087709E" w:rsidP="00675094">
      <w:pPr>
        <w:numPr>
          <w:ilvl w:val="2"/>
          <w:numId w:val="48"/>
        </w:numPr>
        <w:spacing w:line="276" w:lineRule="auto"/>
        <w:ind w:hanging="359"/>
        <w:rPr>
          <w:lang w:val="en-US"/>
        </w:rPr>
      </w:pPr>
      <w:r w:rsidRPr="00DE1B49">
        <w:rPr>
          <w:lang w:val="en-US"/>
        </w:rPr>
        <w:t xml:space="preserve">@return (EntailmentUnitMention) </w:t>
      </w:r>
      <w:r w:rsidR="00B77A1E">
        <w:rPr>
          <w:lang w:val="en-US"/>
        </w:rPr>
        <w:t>–</w:t>
      </w:r>
      <w:r w:rsidRPr="00DE1B49">
        <w:rPr>
          <w:lang w:val="en-US"/>
        </w:rPr>
        <w:t xml:space="preserve"> the graph node that corresponds to the base statement of the graph</w:t>
      </w:r>
    </w:p>
    <w:p w:rsidR="00A43D2B" w:rsidRPr="00DE1B49" w:rsidRDefault="00A43D2B" w:rsidP="00A43D2B">
      <w:pPr>
        <w:spacing w:line="276" w:lineRule="auto"/>
        <w:ind w:left="2160"/>
        <w:rPr>
          <w:lang w:val="en-US"/>
        </w:rPr>
      </w:pPr>
    </w:p>
    <w:p w:rsidR="0087709E" w:rsidRPr="00DE1B49" w:rsidRDefault="00BB6576" w:rsidP="0087709E">
      <w:pPr>
        <w:ind w:left="1440"/>
      </w:pPr>
      <w:r w:rsidRPr="00BB6576">
        <w:rPr>
          <w:i/>
          <w:lang w:val="en-US"/>
        </w:rPr>
        <w:t>EntailmentUnitMention</w:t>
      </w:r>
      <w:r w:rsidRPr="00DE1B49">
        <w:rPr>
          <w:i/>
        </w:rPr>
        <w:t xml:space="preserve"> </w:t>
      </w:r>
      <w:proofErr w:type="spellStart"/>
      <w:proofErr w:type="gramStart"/>
      <w:r w:rsidR="0087709E" w:rsidRPr="00DE1B49">
        <w:rPr>
          <w:i/>
        </w:rPr>
        <w:t>getCompleteStatement</w:t>
      </w:r>
      <w:proofErr w:type="spellEnd"/>
      <w:r w:rsidR="0087709E" w:rsidRPr="00DE1B49">
        <w:rPr>
          <w:i/>
        </w:rPr>
        <w:t>()</w:t>
      </w:r>
      <w:proofErr w:type="gramEnd"/>
    </w:p>
    <w:p w:rsidR="0087709E" w:rsidRPr="00DE1B49" w:rsidRDefault="0087709E" w:rsidP="00675094">
      <w:pPr>
        <w:numPr>
          <w:ilvl w:val="2"/>
          <w:numId w:val="36"/>
        </w:numPr>
        <w:spacing w:line="276" w:lineRule="auto"/>
        <w:ind w:hanging="359"/>
        <w:rPr>
          <w:lang w:val="en-US"/>
        </w:rPr>
      </w:pPr>
      <w:r w:rsidRPr="00DE1B49">
        <w:rPr>
          <w:lang w:val="en-US"/>
        </w:rPr>
        <w:t xml:space="preserve">@return (EntailmentUnitMention) </w:t>
      </w:r>
      <w:r w:rsidR="00B77A1E">
        <w:rPr>
          <w:lang w:val="en-US"/>
        </w:rPr>
        <w:t>–</w:t>
      </w:r>
      <w:r w:rsidRPr="00DE1B49">
        <w:rPr>
          <w:lang w:val="en-US"/>
        </w:rPr>
        <w:t xml:space="preserve"> the graph node that corresponds to the complete (top) statement of the graph</w:t>
      </w:r>
    </w:p>
    <w:p w:rsidR="00A43D2B" w:rsidRDefault="00A43D2B" w:rsidP="0087709E">
      <w:pPr>
        <w:ind w:left="1440"/>
        <w:rPr>
          <w:i/>
          <w:lang w:val="en-US"/>
        </w:rPr>
      </w:pPr>
    </w:p>
    <w:p w:rsidR="0087709E" w:rsidRPr="00DE1B49" w:rsidRDefault="00BB6576" w:rsidP="0087709E">
      <w:pPr>
        <w:ind w:left="1440"/>
        <w:rPr>
          <w:lang w:val="en-US"/>
        </w:rPr>
      </w:pPr>
      <w:r w:rsidRPr="00BB6576">
        <w:rPr>
          <w:i/>
          <w:lang w:val="en-US"/>
        </w:rPr>
        <w:t>Set&lt;ModifierAnnotation&gt;</w:t>
      </w:r>
      <w:proofErr w:type="gramStart"/>
      <w:r w:rsidR="0087709E" w:rsidRPr="00BB6576">
        <w:rPr>
          <w:i/>
          <w:lang w:val="en-US"/>
        </w:rPr>
        <w:t>g</w:t>
      </w:r>
      <w:r w:rsidR="0087709E" w:rsidRPr="00DE1B49">
        <w:rPr>
          <w:i/>
          <w:lang w:val="en-US"/>
        </w:rPr>
        <w:t>etFragmentModifiers(</w:t>
      </w:r>
      <w:proofErr w:type="gramEnd"/>
      <w:r w:rsidR="0087709E" w:rsidRPr="00DE1B49">
        <w:rPr>
          <w:i/>
          <w:lang w:val="en-US"/>
        </w:rPr>
        <w:t>org.apache.uima.jcasJCas aJCas, FragmentAnnotation f)</w:t>
      </w:r>
    </w:p>
    <w:p w:rsidR="0087709E" w:rsidRPr="00DE1B49" w:rsidRDefault="0087709E" w:rsidP="00675094">
      <w:pPr>
        <w:numPr>
          <w:ilvl w:val="2"/>
          <w:numId w:val="32"/>
        </w:numPr>
        <w:spacing w:line="276" w:lineRule="auto"/>
        <w:ind w:hanging="359"/>
        <w:rPr>
          <w:lang w:val="en-US"/>
        </w:rPr>
      </w:pPr>
      <w:r w:rsidRPr="00DE1B49">
        <w:rPr>
          <w:lang w:val="en-US"/>
        </w:rPr>
        <w:t xml:space="preserve">@param aJCas </w:t>
      </w:r>
      <w:r w:rsidR="00B77A1E">
        <w:rPr>
          <w:lang w:val="en-US"/>
        </w:rPr>
        <w:t>–</w:t>
      </w:r>
      <w:r w:rsidRPr="00DE1B49">
        <w:rPr>
          <w:lang w:val="en-US"/>
        </w:rPr>
        <w:t xml:space="preserve"> the CAS object corresponding to the document</w:t>
      </w:r>
    </w:p>
    <w:p w:rsidR="0087709E" w:rsidRPr="00DE1B49" w:rsidRDefault="0087709E" w:rsidP="00675094">
      <w:pPr>
        <w:numPr>
          <w:ilvl w:val="2"/>
          <w:numId w:val="32"/>
        </w:numPr>
        <w:spacing w:line="276" w:lineRule="auto"/>
        <w:ind w:hanging="359"/>
        <w:rPr>
          <w:lang w:val="en-US"/>
        </w:rPr>
      </w:pPr>
      <w:r w:rsidRPr="00DE1B49">
        <w:rPr>
          <w:lang w:val="en-US"/>
        </w:rPr>
        <w:t xml:space="preserve">@param f </w:t>
      </w:r>
      <w:r w:rsidR="00B77A1E">
        <w:rPr>
          <w:lang w:val="en-US"/>
        </w:rPr>
        <w:t>–</w:t>
      </w:r>
      <w:r w:rsidRPr="00DE1B49">
        <w:rPr>
          <w:lang w:val="en-US"/>
        </w:rPr>
        <w:t xml:space="preserve"> the fragment annotation for the fragment corresponding to </w:t>
      </w:r>
      <w:r w:rsidRPr="00DE1B49">
        <w:rPr>
          <w:i/>
          <w:lang w:val="en-US"/>
        </w:rPr>
        <w:t>this</w:t>
      </w:r>
      <w:r w:rsidRPr="00DE1B49">
        <w:rPr>
          <w:lang w:val="en-US"/>
        </w:rPr>
        <w:t xml:space="preserve"> fragment graph</w:t>
      </w:r>
    </w:p>
    <w:p w:rsidR="0087709E" w:rsidRPr="00DE1B49" w:rsidRDefault="0087709E" w:rsidP="00675094">
      <w:pPr>
        <w:numPr>
          <w:ilvl w:val="2"/>
          <w:numId w:val="32"/>
        </w:numPr>
        <w:spacing w:line="276" w:lineRule="auto"/>
        <w:ind w:hanging="359"/>
        <w:rPr>
          <w:lang w:val="en-US"/>
        </w:rPr>
      </w:pPr>
      <w:r w:rsidRPr="00DE1B49">
        <w:rPr>
          <w:lang w:val="en-US"/>
        </w:rPr>
        <w:t xml:space="preserve">@return (Set&lt;ModifierAnnotation&gt;) </w:t>
      </w:r>
      <w:r w:rsidR="00B77A1E">
        <w:rPr>
          <w:lang w:val="en-US"/>
        </w:rPr>
        <w:t>–</w:t>
      </w:r>
      <w:r w:rsidRPr="00DE1B49">
        <w:rPr>
          <w:lang w:val="en-US"/>
        </w:rPr>
        <w:t xml:space="preserve"> the set of modifier annotations contained in the given fragment</w:t>
      </w:r>
    </w:p>
    <w:p w:rsidR="00A43D2B" w:rsidRPr="000640B5" w:rsidRDefault="00A43D2B" w:rsidP="0087709E">
      <w:pPr>
        <w:ind w:left="1440"/>
        <w:rPr>
          <w:i/>
          <w:lang w:val="en-US"/>
        </w:rPr>
      </w:pPr>
    </w:p>
    <w:p w:rsidR="0087709E" w:rsidRPr="00DE1B49" w:rsidRDefault="00BB6576" w:rsidP="0087709E">
      <w:pPr>
        <w:ind w:left="1440"/>
      </w:pPr>
      <w:proofErr w:type="gramStart"/>
      <w:r>
        <w:rPr>
          <w:i/>
        </w:rPr>
        <w:t>int</w:t>
      </w:r>
      <w:proofErr w:type="gramEnd"/>
      <w:r>
        <w:rPr>
          <w:i/>
        </w:rPr>
        <w:t xml:space="preserve"> </w:t>
      </w:r>
      <w:proofErr w:type="spellStart"/>
      <w:r w:rsidR="0087709E" w:rsidRPr="00DE1B49">
        <w:rPr>
          <w:i/>
        </w:rPr>
        <w:t>getMaxLevel</w:t>
      </w:r>
      <w:proofErr w:type="spellEnd"/>
      <w:r w:rsidR="0087709E" w:rsidRPr="00DE1B49">
        <w:rPr>
          <w:i/>
        </w:rPr>
        <w:t>()</w:t>
      </w:r>
    </w:p>
    <w:p w:rsidR="0087709E" w:rsidRPr="00DE1B49" w:rsidRDefault="0087709E" w:rsidP="00675094">
      <w:pPr>
        <w:numPr>
          <w:ilvl w:val="2"/>
          <w:numId w:val="75"/>
        </w:numPr>
        <w:spacing w:line="276" w:lineRule="auto"/>
        <w:ind w:hanging="359"/>
        <w:rPr>
          <w:lang w:val="en-US"/>
        </w:rPr>
      </w:pPr>
      <w:r w:rsidRPr="00DE1B49">
        <w:rPr>
          <w:lang w:val="en-US"/>
        </w:rPr>
        <w:t xml:space="preserve">@return (int) </w:t>
      </w:r>
      <w:r w:rsidR="00B77A1E">
        <w:rPr>
          <w:lang w:val="en-US"/>
        </w:rPr>
        <w:t>–</w:t>
      </w:r>
      <w:r w:rsidR="00BB6576">
        <w:rPr>
          <w:lang w:val="en-US"/>
        </w:rPr>
        <w:t xml:space="preserve"> </w:t>
      </w:r>
      <w:r w:rsidRPr="00DE1B49">
        <w:rPr>
          <w:lang w:val="en-US"/>
        </w:rPr>
        <w:t xml:space="preserve">the depth of </w:t>
      </w:r>
      <w:r w:rsidRPr="00DE1B49">
        <w:rPr>
          <w:i/>
          <w:lang w:val="en-US"/>
        </w:rPr>
        <w:t>this</w:t>
      </w:r>
      <w:r w:rsidRPr="00DE1B49">
        <w:rPr>
          <w:lang w:val="en-US"/>
        </w:rPr>
        <w:t xml:space="preserve"> fragment graph</w:t>
      </w:r>
    </w:p>
    <w:p w:rsidR="00A43D2B" w:rsidRDefault="00A43D2B" w:rsidP="0087709E">
      <w:pPr>
        <w:ind w:left="1440"/>
        <w:rPr>
          <w:i/>
        </w:rPr>
      </w:pPr>
    </w:p>
    <w:p w:rsidR="0087709E" w:rsidRPr="00DE1B49" w:rsidRDefault="00BB6576" w:rsidP="0087709E">
      <w:pPr>
        <w:ind w:left="1440"/>
      </w:pPr>
      <w:r>
        <w:rPr>
          <w:i/>
          <w:lang w:val="en-US"/>
        </w:rPr>
        <w:t>Set&lt;</w:t>
      </w:r>
      <w:r w:rsidRPr="00BB6576">
        <w:rPr>
          <w:i/>
          <w:lang w:val="en-US"/>
        </w:rPr>
        <w:t>EntailmentUnitMention</w:t>
      </w:r>
      <w:r>
        <w:rPr>
          <w:i/>
          <w:lang w:val="en-US"/>
        </w:rPr>
        <w:t>&gt;</w:t>
      </w:r>
      <w:r w:rsidRPr="00DE1B49">
        <w:rPr>
          <w:i/>
        </w:rPr>
        <w:t xml:space="preserve"> </w:t>
      </w:r>
      <w:proofErr w:type="spellStart"/>
      <w:proofErr w:type="gramStart"/>
      <w:r w:rsidR="0087709E" w:rsidRPr="00DE1B49">
        <w:rPr>
          <w:i/>
        </w:rPr>
        <w:t>getNodes</w:t>
      </w:r>
      <w:proofErr w:type="spellEnd"/>
      <w:r w:rsidR="0087709E" w:rsidRPr="00DE1B49">
        <w:rPr>
          <w:i/>
        </w:rPr>
        <w:t>(</w:t>
      </w:r>
      <w:proofErr w:type="gramEnd"/>
      <w:r w:rsidR="0087709E" w:rsidRPr="00DE1B49">
        <w:rPr>
          <w:i/>
        </w:rPr>
        <w:t>int level)</w:t>
      </w:r>
    </w:p>
    <w:p w:rsidR="0087709E" w:rsidRPr="00DE1B49" w:rsidRDefault="0087709E" w:rsidP="00675094">
      <w:pPr>
        <w:numPr>
          <w:ilvl w:val="2"/>
          <w:numId w:val="15"/>
        </w:numPr>
        <w:spacing w:line="276" w:lineRule="auto"/>
        <w:ind w:hanging="359"/>
        <w:rPr>
          <w:lang w:val="en-US"/>
        </w:rPr>
      </w:pPr>
      <w:r w:rsidRPr="00DE1B49">
        <w:rPr>
          <w:lang w:val="en-US"/>
        </w:rPr>
        <w:t xml:space="preserve">@param level </w:t>
      </w:r>
      <w:r w:rsidR="00B77A1E">
        <w:rPr>
          <w:lang w:val="en-US"/>
        </w:rPr>
        <w:t>–</w:t>
      </w:r>
      <w:r w:rsidRPr="00DE1B49">
        <w:rPr>
          <w:lang w:val="en-US"/>
        </w:rPr>
        <w:t xml:space="preserve"> a level in the graph</w:t>
      </w:r>
    </w:p>
    <w:p w:rsidR="0087709E" w:rsidRDefault="0087709E" w:rsidP="00675094">
      <w:pPr>
        <w:numPr>
          <w:ilvl w:val="2"/>
          <w:numId w:val="15"/>
        </w:numPr>
        <w:spacing w:line="276" w:lineRule="auto"/>
        <w:ind w:hanging="359"/>
        <w:rPr>
          <w:lang w:val="en-US"/>
        </w:rPr>
      </w:pPr>
      <w:r w:rsidRPr="00DE1B49">
        <w:rPr>
          <w:lang w:val="en-US"/>
        </w:rPr>
        <w:lastRenderedPageBreak/>
        <w:t xml:space="preserve">@return (Set&lt;EntailmentUnitMention) </w:t>
      </w:r>
      <w:r w:rsidR="00B77A1E">
        <w:rPr>
          <w:lang w:val="en-US"/>
        </w:rPr>
        <w:t>–</w:t>
      </w:r>
      <w:r w:rsidRPr="00DE1B49">
        <w:rPr>
          <w:lang w:val="en-US"/>
        </w:rPr>
        <w:t xml:space="preserve"> the nodes in the graph that have </w:t>
      </w:r>
      <w:r w:rsidRPr="00DE1B49">
        <w:rPr>
          <w:i/>
          <w:lang w:val="en-US"/>
        </w:rPr>
        <w:t>level</w:t>
      </w:r>
      <w:r w:rsidRPr="00DE1B49">
        <w:rPr>
          <w:lang w:val="en-US"/>
        </w:rPr>
        <w:t xml:space="preserve"> number of modifiers</w:t>
      </w:r>
    </w:p>
    <w:p w:rsidR="00A635DF" w:rsidRDefault="00A635DF" w:rsidP="00A635DF">
      <w:pPr>
        <w:ind w:left="1440"/>
        <w:rPr>
          <w:i/>
          <w:lang w:val="en-US"/>
        </w:rPr>
      </w:pPr>
    </w:p>
    <w:p w:rsidR="00A635DF" w:rsidRPr="00DE1B49" w:rsidRDefault="00A635DF" w:rsidP="00A635DF">
      <w:pPr>
        <w:ind w:left="1440"/>
      </w:pPr>
      <w:r w:rsidRPr="00BB6576">
        <w:rPr>
          <w:i/>
          <w:lang w:val="en-US"/>
        </w:rPr>
        <w:t>EntailmentUnitMention</w:t>
      </w:r>
      <w:r>
        <w:rPr>
          <w:i/>
          <w:lang w:val="en-US"/>
        </w:rPr>
        <w:t xml:space="preserve"> </w:t>
      </w:r>
      <w:proofErr w:type="gramStart"/>
      <w:r>
        <w:rPr>
          <w:i/>
          <w:lang w:val="en-US"/>
        </w:rPr>
        <w:t>add</w:t>
      </w:r>
      <w:r>
        <w:rPr>
          <w:i/>
        </w:rPr>
        <w:t>Node</w:t>
      </w:r>
      <w:r w:rsidRPr="00DE1B49">
        <w:rPr>
          <w:i/>
        </w:rPr>
        <w:t>(</w:t>
      </w:r>
      <w:proofErr w:type="gramEnd"/>
      <w:r>
        <w:rPr>
          <w:i/>
        </w:rPr>
        <w:t xml:space="preserve">EntailmentUnitMention </w:t>
      </w:r>
      <w:proofErr w:type="spellStart"/>
      <w:r>
        <w:rPr>
          <w:i/>
        </w:rPr>
        <w:t>eum</w:t>
      </w:r>
      <w:proofErr w:type="spellEnd"/>
      <w:r w:rsidRPr="00DE1B49">
        <w:rPr>
          <w:i/>
        </w:rPr>
        <w:t>)</w:t>
      </w:r>
    </w:p>
    <w:p w:rsidR="00A635DF" w:rsidRPr="00DE1B49" w:rsidRDefault="00A635DF" w:rsidP="00A635DF">
      <w:pPr>
        <w:numPr>
          <w:ilvl w:val="2"/>
          <w:numId w:val="15"/>
        </w:numPr>
        <w:spacing w:line="276" w:lineRule="auto"/>
        <w:ind w:hanging="359"/>
        <w:rPr>
          <w:lang w:val="en-US"/>
        </w:rPr>
      </w:pPr>
      <w:r w:rsidRPr="00DE1B49">
        <w:rPr>
          <w:lang w:val="en-US"/>
        </w:rPr>
        <w:t xml:space="preserve">@param </w:t>
      </w:r>
      <w:proofErr w:type="spellStart"/>
      <w:r>
        <w:rPr>
          <w:lang w:val="en-US"/>
        </w:rPr>
        <w:t>eum</w:t>
      </w:r>
      <w:proofErr w:type="spellEnd"/>
      <w:r w:rsidRPr="00DE1B49">
        <w:rPr>
          <w:lang w:val="en-US"/>
        </w:rPr>
        <w:t xml:space="preserve"> </w:t>
      </w:r>
      <w:r>
        <w:rPr>
          <w:lang w:val="en-US"/>
        </w:rPr>
        <w:t>– the node to be added to</w:t>
      </w:r>
      <w:r w:rsidRPr="00DE1B49">
        <w:rPr>
          <w:lang w:val="en-US"/>
        </w:rPr>
        <w:t xml:space="preserve"> the graph</w:t>
      </w:r>
    </w:p>
    <w:p w:rsidR="00A635DF" w:rsidRPr="00A635DF" w:rsidRDefault="00A635DF" w:rsidP="00A635DF">
      <w:pPr>
        <w:numPr>
          <w:ilvl w:val="2"/>
          <w:numId w:val="15"/>
        </w:numPr>
        <w:spacing w:line="276" w:lineRule="auto"/>
        <w:ind w:hanging="359"/>
        <w:rPr>
          <w:lang w:val="en-US"/>
        </w:rPr>
      </w:pPr>
      <w:r w:rsidRPr="00DE1B49">
        <w:rPr>
          <w:lang w:val="en-US"/>
        </w:rPr>
        <w:t xml:space="preserve">@return (EntailmentUnitMention) </w:t>
      </w:r>
      <w:r>
        <w:rPr>
          <w:lang w:val="en-US"/>
        </w:rPr>
        <w:t>–</w:t>
      </w:r>
      <w:r w:rsidRPr="00DE1B49">
        <w:rPr>
          <w:lang w:val="en-US"/>
        </w:rPr>
        <w:t xml:space="preserve"> t</w:t>
      </w:r>
      <w:r>
        <w:rPr>
          <w:lang w:val="en-US"/>
        </w:rPr>
        <w:t xml:space="preserve">he </w:t>
      </w:r>
      <w:r w:rsidRPr="00DE1B49">
        <w:rPr>
          <w:lang w:val="en-US"/>
        </w:rPr>
        <w:t>node</w:t>
      </w:r>
      <w:r>
        <w:rPr>
          <w:lang w:val="en-US"/>
        </w:rPr>
        <w:t xml:space="preserve"> added </w:t>
      </w:r>
    </w:p>
    <w:p w:rsidR="0087709E" w:rsidRPr="00DE1B49" w:rsidRDefault="0087709E" w:rsidP="0087709E">
      <w:pPr>
        <w:ind w:left="1440"/>
        <w:rPr>
          <w:lang w:val="en-US"/>
        </w:rPr>
      </w:pPr>
    </w:p>
    <w:p w:rsidR="00BB6576" w:rsidRDefault="00BB6576" w:rsidP="0087709E">
      <w:pPr>
        <w:ind w:left="1440"/>
        <w:rPr>
          <w:lang w:val="en-US"/>
        </w:rPr>
      </w:pPr>
      <w:r w:rsidRPr="00BB6576">
        <w:rPr>
          <w:u w:val="single"/>
          <w:lang w:val="en-US"/>
        </w:rPr>
        <w:t>M</w:t>
      </w:r>
      <w:r w:rsidR="0087709E" w:rsidRPr="00BB6576">
        <w:rPr>
          <w:u w:val="single"/>
          <w:lang w:val="en-US"/>
        </w:rPr>
        <w:t>ethods for internal testing purposes</w:t>
      </w:r>
      <w:r>
        <w:rPr>
          <w:lang w:val="en-US"/>
        </w:rPr>
        <w:t xml:space="preserve"> </w:t>
      </w:r>
    </w:p>
    <w:p w:rsidR="0087709E" w:rsidRPr="00DE1B49" w:rsidRDefault="0087709E" w:rsidP="0087709E">
      <w:pPr>
        <w:ind w:left="1440"/>
        <w:rPr>
          <w:lang w:val="en-US"/>
        </w:rPr>
      </w:pPr>
      <w:proofErr w:type="spellStart"/>
      <w:proofErr w:type="gramStart"/>
      <w:r w:rsidRPr="00DE1B49">
        <w:rPr>
          <w:i/>
          <w:lang w:val="en-US"/>
        </w:rPr>
        <w:t>getSampleGraph</w:t>
      </w:r>
      <w:proofErr w:type="spellEnd"/>
      <w:r w:rsidRPr="00DE1B49">
        <w:rPr>
          <w:i/>
          <w:lang w:val="en-US"/>
        </w:rPr>
        <w:t>(</w:t>
      </w:r>
      <w:proofErr w:type="gramEnd"/>
      <w:r w:rsidRPr="00DE1B49">
        <w:rPr>
          <w:i/>
          <w:lang w:val="en-US"/>
        </w:rPr>
        <w:t xml:space="preserve">), </w:t>
      </w:r>
      <w:proofErr w:type="spellStart"/>
      <w:r w:rsidRPr="00DE1B49">
        <w:rPr>
          <w:i/>
          <w:lang w:val="en-US"/>
        </w:rPr>
        <w:t>getSampleOutput</w:t>
      </w:r>
      <w:proofErr w:type="spellEnd"/>
      <w:r w:rsidRPr="00DE1B49">
        <w:rPr>
          <w:i/>
          <w:lang w:val="en-US"/>
        </w:rPr>
        <w:t>()</w:t>
      </w:r>
    </w:p>
    <w:p w:rsidR="0087709E" w:rsidRPr="00DE1B49" w:rsidRDefault="0087709E" w:rsidP="0087709E">
      <w:pPr>
        <w:ind w:left="1440"/>
        <w:rPr>
          <w:lang w:val="en-US"/>
        </w:rPr>
      </w:pPr>
    </w:p>
    <w:p w:rsidR="00BB6576" w:rsidRDefault="00BB6576" w:rsidP="0087709E">
      <w:pPr>
        <w:ind w:left="1440"/>
        <w:rPr>
          <w:lang w:val="en-US"/>
        </w:rPr>
      </w:pPr>
      <w:r w:rsidRPr="00BB6576">
        <w:rPr>
          <w:u w:val="single"/>
          <w:lang w:val="en-US"/>
        </w:rPr>
        <w:t>S</w:t>
      </w:r>
      <w:r w:rsidR="0087709E" w:rsidRPr="00BB6576">
        <w:rPr>
          <w:u w:val="single"/>
          <w:lang w:val="en-US"/>
        </w:rPr>
        <w:t>pecialized implementations of general graph methods</w:t>
      </w:r>
      <w:r>
        <w:rPr>
          <w:lang w:val="en-US"/>
        </w:rPr>
        <w:t xml:space="preserve"> </w:t>
      </w:r>
    </w:p>
    <w:p w:rsidR="0087709E" w:rsidRPr="00DE1B49" w:rsidRDefault="0087709E" w:rsidP="000640B5">
      <w:pPr>
        <w:ind w:left="1440"/>
        <w:rPr>
          <w:lang w:val="en-US"/>
        </w:rPr>
      </w:pPr>
      <w:proofErr w:type="spellStart"/>
      <w:proofErr w:type="gramStart"/>
      <w:r w:rsidRPr="00DE1B49">
        <w:rPr>
          <w:i/>
          <w:lang w:val="en-US"/>
        </w:rPr>
        <w:t>addEdge</w:t>
      </w:r>
      <w:proofErr w:type="spellEnd"/>
      <w:r w:rsidRPr="00DE1B49">
        <w:rPr>
          <w:i/>
          <w:lang w:val="en-US"/>
        </w:rPr>
        <w:t>(</w:t>
      </w:r>
      <w:proofErr w:type="gramEnd"/>
      <w:r w:rsidRPr="00DE1B49">
        <w:rPr>
          <w:i/>
          <w:lang w:val="en-US"/>
        </w:rPr>
        <w:t xml:space="preserve">EntailmentUnitMention parent, EntailmentUnitMention </w:t>
      </w:r>
      <w:proofErr w:type="spellStart"/>
      <w:r w:rsidRPr="00DE1B49">
        <w:rPr>
          <w:i/>
          <w:lang w:val="en-US"/>
        </w:rPr>
        <w:t>eum</w:t>
      </w:r>
      <w:proofErr w:type="spellEnd"/>
      <w:r w:rsidRPr="00DE1B49">
        <w:rPr>
          <w:i/>
          <w:lang w:val="en-US"/>
        </w:rPr>
        <w:t xml:space="preserve">), </w:t>
      </w:r>
      <w:proofErr w:type="spellStart"/>
      <w:r w:rsidRPr="00DE1B49">
        <w:rPr>
          <w:i/>
          <w:lang w:val="en-US"/>
        </w:rPr>
        <w:t>containsVertex</w:t>
      </w:r>
      <w:proofErr w:type="spellEnd"/>
      <w:r w:rsidRPr="00DE1B49">
        <w:rPr>
          <w:i/>
          <w:lang w:val="en-US"/>
        </w:rPr>
        <w:t xml:space="preserve">(EntailmentUnitMention </w:t>
      </w:r>
      <w:proofErr w:type="spellStart"/>
      <w:r w:rsidRPr="00DE1B49">
        <w:rPr>
          <w:i/>
          <w:lang w:val="en-US"/>
        </w:rPr>
        <w:t>eum</w:t>
      </w:r>
      <w:proofErr w:type="spellEnd"/>
      <w:r w:rsidRPr="00DE1B49">
        <w:rPr>
          <w:i/>
          <w:lang w:val="en-US"/>
        </w:rPr>
        <w:t xml:space="preserve">), </w:t>
      </w:r>
      <w:proofErr w:type="spellStart"/>
      <w:r w:rsidRPr="00DE1B49">
        <w:rPr>
          <w:i/>
          <w:lang w:val="en-US"/>
        </w:rPr>
        <w:t>toString</w:t>
      </w:r>
      <w:proofErr w:type="spellEnd"/>
      <w:r w:rsidRPr="00DE1B49">
        <w:rPr>
          <w:i/>
          <w:lang w:val="en-US"/>
        </w:rPr>
        <w:t>()</w:t>
      </w:r>
    </w:p>
    <w:p w:rsidR="0087709E" w:rsidRPr="00DE1B49" w:rsidRDefault="0087709E" w:rsidP="007368D3">
      <w:pPr>
        <w:pStyle w:val="berschrift4"/>
      </w:pPr>
      <w:bookmarkStart w:id="785" w:name="h.ow0cdglbw0v3" w:colFirst="0" w:colLast="0"/>
      <w:bookmarkEnd w:id="785"/>
      <w:proofErr w:type="gramStart"/>
      <w:r w:rsidRPr="00DE1B49">
        <w:t>class</w:t>
      </w:r>
      <w:proofErr w:type="gramEnd"/>
      <w:r w:rsidRPr="00DE1B49">
        <w:t xml:space="preserve"> EntailmentUnitMention</w:t>
      </w:r>
      <w:r w:rsidR="00200FBC">
        <w:t xml:space="preserve"> (eu.</w:t>
      </w:r>
      <w:r w:rsidR="00200FBC" w:rsidRPr="00200FBC">
        <w:t>excitementpro</w:t>
      </w:r>
      <w:r w:rsidR="00200FBC">
        <w:t>ject.</w:t>
      </w:r>
      <w:r w:rsidR="00200FBC" w:rsidRPr="00200FBC">
        <w:t>tl</w:t>
      </w:r>
      <w:r w:rsidR="00200FBC">
        <w:t>.structures.</w:t>
      </w:r>
      <w:r w:rsidR="00200FBC" w:rsidRPr="00200FBC">
        <w:t>fragmentgraph</w:t>
      </w:r>
      <w:r w:rsidR="00200FBC">
        <w:t>)</w:t>
      </w:r>
    </w:p>
    <w:p w:rsidR="0087709E" w:rsidRPr="00DE1B49" w:rsidRDefault="008A35CB" w:rsidP="00A909B6">
      <w:pPr>
        <w:rPr>
          <w:lang w:val="en-US"/>
        </w:rPr>
      </w:pPr>
      <w:r>
        <w:rPr>
          <w:lang w:val="en-US"/>
        </w:rPr>
        <w:t xml:space="preserve">An </w:t>
      </w:r>
      <w:r w:rsidR="00181B67" w:rsidRPr="007D429F">
        <w:rPr>
          <w:i/>
          <w:lang w:val="en-US"/>
        </w:rPr>
        <w:t>EntailmentUnitMention</w:t>
      </w:r>
      <w:r>
        <w:rPr>
          <w:lang w:val="en-US"/>
        </w:rPr>
        <w:t xml:space="preserve"> refers to a piece of text (fragment or </w:t>
      </w:r>
      <w:proofErr w:type="spellStart"/>
      <w:r>
        <w:rPr>
          <w:lang w:val="en-US"/>
        </w:rPr>
        <w:t>subfragment</w:t>
      </w:r>
      <w:proofErr w:type="spellEnd"/>
      <w:r>
        <w:rPr>
          <w:lang w:val="en-US"/>
        </w:rPr>
        <w:t xml:space="preserve"> in WP2 term</w:t>
      </w:r>
      <w:r>
        <w:rPr>
          <w:lang w:val="en-US"/>
        </w:rPr>
        <w:t>i</w:t>
      </w:r>
      <w:r>
        <w:rPr>
          <w:lang w:val="en-US"/>
        </w:rPr>
        <w:t xml:space="preserve">nology) occurring </w:t>
      </w:r>
      <w:r w:rsidR="00DF587F">
        <w:rPr>
          <w:lang w:val="en-US"/>
        </w:rPr>
        <w:t>with</w:t>
      </w:r>
      <w:r>
        <w:rPr>
          <w:lang w:val="en-US"/>
        </w:rPr>
        <w:t>in a particular input text, i.e., it is</w:t>
      </w:r>
      <w:r w:rsidR="00DF587F">
        <w:rPr>
          <w:lang w:val="en-US"/>
        </w:rPr>
        <w:t xml:space="preserve"> associated to exactly one document</w:t>
      </w:r>
      <w:r>
        <w:rPr>
          <w:lang w:val="en-US"/>
        </w:rPr>
        <w:t xml:space="preserve">. </w:t>
      </w:r>
      <w:r w:rsidR="00181B67" w:rsidRPr="007D429F">
        <w:rPr>
          <w:i/>
          <w:lang w:val="en-US"/>
        </w:rPr>
        <w:t>EntailmentUnitMention</w:t>
      </w:r>
      <w:r w:rsidR="00BF05CC">
        <w:rPr>
          <w:lang w:val="en-US"/>
        </w:rPr>
        <w:t xml:space="preserve">-s referring to the same text are grouped within a single </w:t>
      </w:r>
      <w:r w:rsidR="00181B67" w:rsidRPr="007D429F">
        <w:rPr>
          <w:i/>
          <w:lang w:val="en-US"/>
        </w:rPr>
        <w:t>Entailme</w:t>
      </w:r>
      <w:r w:rsidR="00181B67" w:rsidRPr="007D429F">
        <w:rPr>
          <w:i/>
          <w:lang w:val="en-US"/>
        </w:rPr>
        <w:t>n</w:t>
      </w:r>
      <w:r w:rsidR="00181B67" w:rsidRPr="007D429F">
        <w:rPr>
          <w:i/>
          <w:lang w:val="en-US"/>
        </w:rPr>
        <w:t>tUnit</w:t>
      </w:r>
      <w:r w:rsidR="00BF05CC">
        <w:rPr>
          <w:lang w:val="en-US"/>
        </w:rPr>
        <w:t xml:space="preserve"> (for details, see section </w:t>
      </w:r>
      <w:r w:rsidR="006C1AF3">
        <w:rPr>
          <w:lang w:val="en-US"/>
        </w:rPr>
        <w:fldChar w:fldCharType="begin"/>
      </w:r>
      <w:r w:rsidR="00BF05CC">
        <w:rPr>
          <w:lang w:val="en-US"/>
        </w:rPr>
        <w:instrText xml:space="preserve"> REF _Ref359326743 \r \h </w:instrText>
      </w:r>
      <w:r w:rsidR="006C1AF3">
        <w:rPr>
          <w:lang w:val="en-US"/>
        </w:rPr>
      </w:r>
      <w:r w:rsidR="006C1AF3">
        <w:rPr>
          <w:lang w:val="en-US"/>
        </w:rPr>
        <w:fldChar w:fldCharType="separate"/>
      </w:r>
      <w:r w:rsidR="00D76112">
        <w:rPr>
          <w:lang w:val="en-US"/>
        </w:rPr>
        <w:t>3.3.2.2</w:t>
      </w:r>
      <w:r w:rsidR="006C1AF3">
        <w:rPr>
          <w:lang w:val="en-US"/>
        </w:rPr>
        <w:fldChar w:fldCharType="end"/>
      </w:r>
      <w:r w:rsidR="00BF05CC">
        <w:rPr>
          <w:lang w:val="en-US"/>
        </w:rPr>
        <w:t xml:space="preserve">). </w:t>
      </w:r>
      <w:r w:rsidR="000640B5">
        <w:t>A vertex in the fragment graph is an EntailmentUni</w:t>
      </w:r>
      <w:r w:rsidR="000640B5">
        <w:t>t</w:t>
      </w:r>
      <w:r w:rsidR="000640B5">
        <w:t xml:space="preserve">Mention. It consists of </w:t>
      </w:r>
      <w:r w:rsidR="0087709E" w:rsidRPr="00DE1B49">
        <w:rPr>
          <w:lang w:val="en-US"/>
        </w:rPr>
        <w:t>a base statement + a number of modifiers.</w:t>
      </w:r>
    </w:p>
    <w:p w:rsidR="0087709E" w:rsidRPr="00DE1B49" w:rsidRDefault="0087709E" w:rsidP="0087709E">
      <w:pPr>
        <w:pStyle w:val="Listenabsatz"/>
      </w:pPr>
      <w:bookmarkStart w:id="786" w:name="h.3s05a18pwien" w:colFirst="0" w:colLast="0"/>
      <w:bookmarkEnd w:id="786"/>
      <w:r w:rsidRPr="00DE1B49">
        <w:t>Attributes</w:t>
      </w:r>
      <w:r w:rsidR="00CA3850">
        <w:t>:</w:t>
      </w:r>
    </w:p>
    <w:p w:rsidR="0087709E" w:rsidRPr="00DE1B49" w:rsidRDefault="00BB6576" w:rsidP="00675094">
      <w:pPr>
        <w:numPr>
          <w:ilvl w:val="1"/>
          <w:numId w:val="92"/>
        </w:numPr>
        <w:spacing w:line="276" w:lineRule="auto"/>
        <w:ind w:hanging="359"/>
        <w:rPr>
          <w:lang w:val="en-US"/>
        </w:rPr>
      </w:pPr>
      <w:r>
        <w:rPr>
          <w:i/>
          <w:lang w:val="en-US"/>
        </w:rPr>
        <w:t xml:space="preserve">String </w:t>
      </w:r>
      <w:r w:rsidR="0087709E" w:rsidRPr="00DE1B49">
        <w:rPr>
          <w:i/>
          <w:lang w:val="en-US"/>
        </w:rPr>
        <w:t>text</w:t>
      </w:r>
      <w:r w:rsidR="0087709E" w:rsidRPr="00DE1B49">
        <w:rPr>
          <w:lang w:val="en-US"/>
        </w:rPr>
        <w:t xml:space="preserve"> </w:t>
      </w:r>
      <w:r w:rsidR="00B77A1E">
        <w:rPr>
          <w:lang w:val="en-US"/>
        </w:rPr>
        <w:t>–</w:t>
      </w:r>
      <w:r w:rsidR="0087709E" w:rsidRPr="00DE1B49">
        <w:rPr>
          <w:lang w:val="en-US"/>
        </w:rPr>
        <w:t xml:space="preserve"> the text fragment corresponding to the node</w:t>
      </w:r>
    </w:p>
    <w:p w:rsidR="0087709E" w:rsidRPr="00DE1B49" w:rsidRDefault="00BB6576" w:rsidP="00675094">
      <w:pPr>
        <w:numPr>
          <w:ilvl w:val="1"/>
          <w:numId w:val="92"/>
        </w:numPr>
        <w:spacing w:line="276" w:lineRule="auto"/>
        <w:ind w:hanging="359"/>
        <w:rPr>
          <w:lang w:val="en-US"/>
        </w:rPr>
      </w:pPr>
      <w:r>
        <w:rPr>
          <w:i/>
          <w:lang w:val="en-US"/>
        </w:rPr>
        <w:t xml:space="preserve">int </w:t>
      </w:r>
      <w:r w:rsidR="0087709E" w:rsidRPr="00DE1B49">
        <w:rPr>
          <w:i/>
          <w:lang w:val="en-US"/>
        </w:rPr>
        <w:t>begin</w:t>
      </w:r>
      <w:r w:rsidR="0087709E" w:rsidRPr="00DE1B49">
        <w:rPr>
          <w:lang w:val="en-US"/>
        </w:rPr>
        <w:t xml:space="preserve"> </w:t>
      </w:r>
      <w:r w:rsidR="00B77A1E">
        <w:rPr>
          <w:lang w:val="en-US"/>
        </w:rPr>
        <w:t>–</w:t>
      </w:r>
      <w:r w:rsidR="0087709E" w:rsidRPr="00DE1B49">
        <w:rPr>
          <w:lang w:val="en-US"/>
        </w:rPr>
        <w:t xml:space="preserve"> starting position of the fragment relative to the document it comes from </w:t>
      </w:r>
    </w:p>
    <w:p w:rsidR="0087709E" w:rsidRPr="00DE1B49" w:rsidRDefault="00BB6576" w:rsidP="00675094">
      <w:pPr>
        <w:numPr>
          <w:ilvl w:val="1"/>
          <w:numId w:val="92"/>
        </w:numPr>
        <w:spacing w:line="276" w:lineRule="auto"/>
        <w:ind w:hanging="359"/>
        <w:rPr>
          <w:lang w:val="en-US"/>
        </w:rPr>
      </w:pPr>
      <w:r>
        <w:rPr>
          <w:i/>
          <w:lang w:val="en-US"/>
        </w:rPr>
        <w:t xml:space="preserve">int </w:t>
      </w:r>
      <w:r w:rsidR="0087709E" w:rsidRPr="00DE1B49">
        <w:rPr>
          <w:i/>
          <w:lang w:val="en-US"/>
        </w:rPr>
        <w:t>end</w:t>
      </w:r>
      <w:r w:rsidR="0087709E" w:rsidRPr="00DE1B49">
        <w:rPr>
          <w:lang w:val="en-US"/>
        </w:rPr>
        <w:t xml:space="preserve"> </w:t>
      </w:r>
      <w:r w:rsidR="00B77A1E">
        <w:rPr>
          <w:lang w:val="en-US"/>
        </w:rPr>
        <w:t>–</w:t>
      </w:r>
      <w:r w:rsidR="0087709E" w:rsidRPr="00DE1B49">
        <w:rPr>
          <w:lang w:val="en-US"/>
        </w:rPr>
        <w:t xml:space="preserve"> end position of the fragment relative to the document it comes from</w:t>
      </w:r>
    </w:p>
    <w:p w:rsidR="0087709E" w:rsidRPr="00DE1B49" w:rsidRDefault="00BB6576" w:rsidP="00675094">
      <w:pPr>
        <w:numPr>
          <w:ilvl w:val="1"/>
          <w:numId w:val="92"/>
        </w:numPr>
        <w:spacing w:line="276" w:lineRule="auto"/>
        <w:ind w:hanging="359"/>
      </w:pPr>
      <w:r>
        <w:rPr>
          <w:i/>
        </w:rPr>
        <w:t xml:space="preserve">String </w:t>
      </w:r>
      <w:r w:rsidR="0087709E" w:rsidRPr="00DE1B49">
        <w:rPr>
          <w:i/>
        </w:rPr>
        <w:t>categoryId</w:t>
      </w:r>
      <w:r w:rsidR="0087709E" w:rsidRPr="00DE1B49">
        <w:t xml:space="preserve"> </w:t>
      </w:r>
      <w:r w:rsidR="00B77A1E">
        <w:t>–</w:t>
      </w:r>
      <w:r w:rsidR="0087709E" w:rsidRPr="00DE1B49">
        <w:t xml:space="preserve"> category information</w:t>
      </w:r>
    </w:p>
    <w:p w:rsidR="0087709E" w:rsidRPr="00DE1B49" w:rsidRDefault="00BB6576" w:rsidP="00675094">
      <w:pPr>
        <w:numPr>
          <w:ilvl w:val="1"/>
          <w:numId w:val="92"/>
        </w:numPr>
        <w:spacing w:line="276" w:lineRule="auto"/>
        <w:ind w:hanging="359"/>
      </w:pPr>
      <w:proofErr w:type="gramStart"/>
      <w:r>
        <w:rPr>
          <w:i/>
          <w:lang w:val="en-US"/>
        </w:rPr>
        <w:t>int</w:t>
      </w:r>
      <w:proofErr w:type="gramEnd"/>
      <w:r>
        <w:rPr>
          <w:i/>
          <w:lang w:val="en-US"/>
        </w:rPr>
        <w:t xml:space="preserve"> </w:t>
      </w:r>
      <w:r w:rsidR="0087709E" w:rsidRPr="00DE1B49">
        <w:rPr>
          <w:i/>
          <w:lang w:val="en-US"/>
        </w:rPr>
        <w:t>level</w:t>
      </w:r>
      <w:r>
        <w:rPr>
          <w:lang w:val="en-US"/>
        </w:rPr>
        <w:t xml:space="preserve"> </w:t>
      </w:r>
      <w:r w:rsidR="00B77A1E">
        <w:rPr>
          <w:lang w:val="en-US"/>
        </w:rPr>
        <w:t>–</w:t>
      </w:r>
      <w:r w:rsidR="0087709E" w:rsidRPr="00DE1B49">
        <w:rPr>
          <w:lang w:val="en-US"/>
        </w:rPr>
        <w:t xml:space="preserve"> the level of the node in the fragment graph it is part of. </w:t>
      </w:r>
      <w:r w:rsidR="0087709E" w:rsidRPr="00DE1B49">
        <w:t>It corr</w:t>
      </w:r>
      <w:r w:rsidR="0087709E" w:rsidRPr="00DE1B49">
        <w:t>e</w:t>
      </w:r>
      <w:r w:rsidR="0087709E" w:rsidRPr="00DE1B49">
        <w:t>sponds to the number of modifiers the text has</w:t>
      </w:r>
    </w:p>
    <w:p w:rsidR="0087709E" w:rsidRPr="00DE1B49" w:rsidRDefault="00BB6576" w:rsidP="00675094">
      <w:pPr>
        <w:numPr>
          <w:ilvl w:val="1"/>
          <w:numId w:val="92"/>
        </w:numPr>
        <w:spacing w:line="276" w:lineRule="auto"/>
        <w:ind w:hanging="359"/>
        <w:rPr>
          <w:lang w:val="en-US"/>
        </w:rPr>
      </w:pPr>
      <w:r w:rsidRPr="00BB6576">
        <w:rPr>
          <w:i/>
          <w:lang w:val="en-US"/>
        </w:rPr>
        <w:t>Set&lt;ModifierAnnotation&gt;</w:t>
      </w:r>
      <w:r w:rsidR="0087709E" w:rsidRPr="00DE1B49">
        <w:rPr>
          <w:i/>
          <w:lang w:val="en-US"/>
        </w:rPr>
        <w:t>modifiers</w:t>
      </w:r>
      <w:r w:rsidR="0087709E" w:rsidRPr="00DE1B49">
        <w:rPr>
          <w:lang w:val="en-US"/>
        </w:rPr>
        <w:t xml:space="preserve"> </w:t>
      </w:r>
      <w:r w:rsidR="00B77A1E">
        <w:rPr>
          <w:lang w:val="en-US"/>
        </w:rPr>
        <w:t>–</w:t>
      </w:r>
      <w:r w:rsidR="0087709E" w:rsidRPr="00DE1B49">
        <w:rPr>
          <w:lang w:val="en-US"/>
        </w:rPr>
        <w:t xml:space="preserve"> the set of modifiers (represented as the set of corresponding annotations from the CAS object) contained in this node’s text fragment</w:t>
      </w:r>
    </w:p>
    <w:p w:rsidR="0087709E" w:rsidRPr="00DE1B49" w:rsidRDefault="00BB6576" w:rsidP="00675094">
      <w:pPr>
        <w:numPr>
          <w:ilvl w:val="1"/>
          <w:numId w:val="92"/>
        </w:numPr>
        <w:spacing w:line="276" w:lineRule="auto"/>
        <w:ind w:hanging="359"/>
        <w:rPr>
          <w:lang w:val="en-US"/>
        </w:rPr>
      </w:pPr>
      <w:r w:rsidRPr="00BB6576">
        <w:rPr>
          <w:i/>
          <w:lang w:val="en-US"/>
        </w:rPr>
        <w:t>Set&lt;SimpleModifier&gt;</w:t>
      </w:r>
      <w:r w:rsidR="0087709E" w:rsidRPr="00BB6576">
        <w:rPr>
          <w:i/>
          <w:lang w:val="en-US"/>
        </w:rPr>
        <w:t>mo</w:t>
      </w:r>
      <w:r w:rsidR="0087709E" w:rsidRPr="00DE1B49">
        <w:rPr>
          <w:i/>
          <w:lang w:val="en-US"/>
        </w:rPr>
        <w:t>difiersText</w:t>
      </w:r>
      <w:r>
        <w:rPr>
          <w:lang w:val="en-US"/>
        </w:rPr>
        <w:t xml:space="preserve"> </w:t>
      </w:r>
      <w:r w:rsidR="00B77A1E">
        <w:rPr>
          <w:lang w:val="en-US"/>
        </w:rPr>
        <w:t>–</w:t>
      </w:r>
      <w:r w:rsidR="0087709E" w:rsidRPr="00DE1B49">
        <w:rPr>
          <w:lang w:val="en-US"/>
        </w:rPr>
        <w:t xml:space="preserve"> the set of modifiers in the text, repr</w:t>
      </w:r>
      <w:r w:rsidR="0087709E" w:rsidRPr="00DE1B49">
        <w:rPr>
          <w:lang w:val="en-US"/>
        </w:rPr>
        <w:t>e</w:t>
      </w:r>
      <w:r w:rsidR="0087709E" w:rsidRPr="00DE1B49">
        <w:rPr>
          <w:lang w:val="en-US"/>
        </w:rPr>
        <w:t xml:space="preserve">sented through SimpleModifier objects (modifier text (String) and position of the modifier </w:t>
      </w:r>
      <w:r w:rsidR="00B77A1E">
        <w:rPr>
          <w:lang w:val="en-US"/>
        </w:rPr>
        <w:t>–</w:t>
      </w:r>
      <w:r w:rsidR="0087709E" w:rsidRPr="00DE1B49">
        <w:rPr>
          <w:lang w:val="en-US"/>
        </w:rPr>
        <w:t xml:space="preserve">  begin (int), end (int) </w:t>
      </w:r>
      <w:r w:rsidR="00B77A1E">
        <w:rPr>
          <w:lang w:val="en-US"/>
        </w:rPr>
        <w:t>–</w:t>
      </w:r>
      <w:r w:rsidR="0087709E" w:rsidRPr="00DE1B49">
        <w:rPr>
          <w:lang w:val="en-US"/>
        </w:rPr>
        <w:t xml:space="preserve"> relative to the text fragment)</w:t>
      </w:r>
    </w:p>
    <w:p w:rsidR="0087709E" w:rsidRPr="00DE1B49" w:rsidRDefault="0087709E" w:rsidP="0087709E">
      <w:pPr>
        <w:ind w:left="720"/>
        <w:rPr>
          <w:lang w:val="en-US"/>
        </w:rPr>
      </w:pPr>
    </w:p>
    <w:p w:rsidR="0087709E" w:rsidRPr="00A909B6" w:rsidRDefault="0087709E" w:rsidP="00A909B6">
      <w:pPr>
        <w:pStyle w:val="Listenabsatz"/>
      </w:pPr>
      <w:bookmarkStart w:id="787" w:name="h.wml1b4fsykv7" w:colFirst="0" w:colLast="0"/>
      <w:bookmarkEnd w:id="787"/>
      <w:r w:rsidRPr="00DE1B49">
        <w:t>Constructors</w:t>
      </w:r>
      <w:r w:rsidR="00CA3850">
        <w:t>:</w:t>
      </w:r>
    </w:p>
    <w:p w:rsidR="0087709E" w:rsidRPr="00DE1B49" w:rsidRDefault="0087709E" w:rsidP="00A909B6">
      <w:pPr>
        <w:ind w:left="720"/>
        <w:rPr>
          <w:lang w:val="en-US"/>
        </w:rPr>
      </w:pPr>
      <w:r w:rsidRPr="00DE1B49">
        <w:rPr>
          <w:lang w:val="en-US"/>
        </w:rPr>
        <w:t>The constructors build an EntailmentUnitMention object for a given text fragment, such that it contains only the specified modifiers</w:t>
      </w:r>
    </w:p>
    <w:p w:rsidR="0087709E" w:rsidRPr="00DE1B49" w:rsidRDefault="0087709E" w:rsidP="0087709E">
      <w:pPr>
        <w:ind w:left="720"/>
        <w:rPr>
          <w:lang w:val="en-US"/>
        </w:rPr>
      </w:pPr>
    </w:p>
    <w:p w:rsidR="0087709E" w:rsidRPr="00DE1B49" w:rsidRDefault="0087709E" w:rsidP="0087709E">
      <w:pPr>
        <w:ind w:left="1440"/>
        <w:rPr>
          <w:lang w:val="en-US"/>
        </w:rPr>
      </w:pPr>
      <w:proofErr w:type="gramStart"/>
      <w:r w:rsidRPr="00DE1B49">
        <w:rPr>
          <w:i/>
          <w:lang w:val="en-US"/>
        </w:rPr>
        <w:t>EntailmentUnitMention(</w:t>
      </w:r>
      <w:proofErr w:type="gramEnd"/>
      <w:r w:rsidRPr="00DE1B49">
        <w:rPr>
          <w:i/>
          <w:lang w:val="en-US"/>
        </w:rPr>
        <w:t>org.apache.uima.jcas.JCas aJCas, FragmentAnn</w:t>
      </w:r>
      <w:r w:rsidRPr="00DE1B49">
        <w:rPr>
          <w:i/>
          <w:lang w:val="en-US"/>
        </w:rPr>
        <w:t>o</w:t>
      </w:r>
      <w:r w:rsidRPr="00DE1B49">
        <w:rPr>
          <w:i/>
          <w:lang w:val="en-US"/>
        </w:rPr>
        <w:t>tation frag, java.util.Set&lt;ModifierAnnotation&gt; mods)</w:t>
      </w:r>
    </w:p>
    <w:p w:rsidR="0087709E" w:rsidRPr="00DE1B49" w:rsidRDefault="0087709E" w:rsidP="00675094">
      <w:pPr>
        <w:numPr>
          <w:ilvl w:val="2"/>
          <w:numId w:val="29"/>
        </w:numPr>
        <w:spacing w:line="276" w:lineRule="auto"/>
        <w:ind w:hanging="359"/>
        <w:rPr>
          <w:lang w:val="en-US"/>
        </w:rPr>
      </w:pPr>
      <w:r w:rsidRPr="00DE1B49">
        <w:rPr>
          <w:lang w:val="en-US"/>
        </w:rPr>
        <w:t xml:space="preserve">@param aJCas </w:t>
      </w:r>
      <w:r w:rsidR="00B77A1E">
        <w:rPr>
          <w:lang w:val="en-US"/>
        </w:rPr>
        <w:t>–</w:t>
      </w:r>
      <w:r w:rsidRPr="00DE1B49">
        <w:rPr>
          <w:lang w:val="en-US"/>
        </w:rPr>
        <w:t xml:space="preserve"> the document CAS object</w:t>
      </w:r>
    </w:p>
    <w:p w:rsidR="0087709E" w:rsidRPr="00DE1B49" w:rsidRDefault="0087709E" w:rsidP="00675094">
      <w:pPr>
        <w:numPr>
          <w:ilvl w:val="2"/>
          <w:numId w:val="29"/>
        </w:numPr>
        <w:spacing w:line="276" w:lineRule="auto"/>
        <w:ind w:hanging="359"/>
        <w:rPr>
          <w:lang w:val="en-US"/>
        </w:rPr>
      </w:pPr>
      <w:r w:rsidRPr="00DE1B49">
        <w:rPr>
          <w:lang w:val="en-US"/>
        </w:rPr>
        <w:t xml:space="preserve">@param frag </w:t>
      </w:r>
      <w:r w:rsidR="00B77A1E">
        <w:rPr>
          <w:lang w:val="en-US"/>
        </w:rPr>
        <w:t>–</w:t>
      </w:r>
      <w:r w:rsidRPr="00DE1B49">
        <w:rPr>
          <w:lang w:val="en-US"/>
        </w:rPr>
        <w:t xml:space="preserve"> a fragment annotation in the CAS</w:t>
      </w:r>
    </w:p>
    <w:p w:rsidR="0087709E" w:rsidRPr="00DE1B49" w:rsidRDefault="0087709E" w:rsidP="00675094">
      <w:pPr>
        <w:numPr>
          <w:ilvl w:val="2"/>
          <w:numId w:val="29"/>
        </w:numPr>
        <w:spacing w:line="276" w:lineRule="auto"/>
        <w:ind w:hanging="359"/>
        <w:rPr>
          <w:lang w:val="en-US"/>
        </w:rPr>
      </w:pPr>
      <w:r w:rsidRPr="00DE1B49">
        <w:rPr>
          <w:lang w:val="en-US"/>
        </w:rPr>
        <w:t xml:space="preserve">@param mods </w:t>
      </w:r>
      <w:r w:rsidR="00B77A1E">
        <w:rPr>
          <w:lang w:val="en-US"/>
        </w:rPr>
        <w:t>–</w:t>
      </w:r>
      <w:r w:rsidRPr="00DE1B49">
        <w:rPr>
          <w:lang w:val="en-US"/>
        </w:rPr>
        <w:t xml:space="preserve"> a set of modifiers (represented as a set of modifier annotations from the CAS)</w:t>
      </w:r>
    </w:p>
    <w:p w:rsidR="0087709E" w:rsidRPr="00DE1B49" w:rsidRDefault="0087709E" w:rsidP="00675094">
      <w:pPr>
        <w:numPr>
          <w:ilvl w:val="2"/>
          <w:numId w:val="29"/>
        </w:numPr>
        <w:spacing w:line="276" w:lineRule="auto"/>
        <w:ind w:hanging="359"/>
        <w:rPr>
          <w:lang w:val="en-US"/>
        </w:rPr>
      </w:pPr>
      <w:r w:rsidRPr="00DE1B49">
        <w:rPr>
          <w:lang w:val="en-US"/>
        </w:rPr>
        <w:t>builds an EntailmentUnitMention based on the (determined) fra</w:t>
      </w:r>
      <w:r w:rsidRPr="00DE1B49">
        <w:rPr>
          <w:lang w:val="en-US"/>
        </w:rPr>
        <w:t>g</w:t>
      </w:r>
      <w:r w:rsidRPr="00DE1B49">
        <w:rPr>
          <w:lang w:val="en-US"/>
        </w:rPr>
        <w:t>ment annotation in a document CAS object, that covers the given set of modifiers (and only those)</w:t>
      </w:r>
    </w:p>
    <w:p w:rsidR="00A43D2B" w:rsidRDefault="00A43D2B" w:rsidP="002F48E2">
      <w:pPr>
        <w:rPr>
          <w:i/>
          <w:lang w:val="en-US"/>
        </w:rPr>
      </w:pPr>
    </w:p>
    <w:p w:rsidR="0087709E" w:rsidRDefault="0087709E" w:rsidP="0087709E">
      <w:pPr>
        <w:ind w:left="1440"/>
        <w:rPr>
          <w:i/>
          <w:lang w:val="en-US"/>
        </w:rPr>
      </w:pPr>
      <w:proofErr w:type="gramStart"/>
      <w:r w:rsidRPr="00DE1B49">
        <w:rPr>
          <w:i/>
          <w:lang w:val="en-US"/>
        </w:rPr>
        <w:t>EntailmentUnitMention(</w:t>
      </w:r>
      <w:proofErr w:type="gramEnd"/>
      <w:r w:rsidRPr="00DE1B49">
        <w:rPr>
          <w:i/>
          <w:lang w:val="en-US"/>
        </w:rPr>
        <w:t>java.lang.String textFragment)</w:t>
      </w:r>
    </w:p>
    <w:p w:rsidR="009E7277" w:rsidRPr="00DE1B49" w:rsidRDefault="009E7277" w:rsidP="009E7277">
      <w:pPr>
        <w:spacing w:line="276" w:lineRule="auto"/>
        <w:ind w:left="1440"/>
        <w:rPr>
          <w:lang w:val="en-US"/>
        </w:rPr>
      </w:pPr>
      <w:r>
        <w:rPr>
          <w:lang w:val="en-US"/>
        </w:rPr>
        <w:t>B</w:t>
      </w:r>
      <w:r w:rsidRPr="00DE1B49">
        <w:rPr>
          <w:lang w:val="en-US"/>
        </w:rPr>
        <w:t>uilds an EntailmentUnitMention for the given text portion, with no modif</w:t>
      </w:r>
      <w:r w:rsidRPr="00DE1B49">
        <w:rPr>
          <w:lang w:val="en-US"/>
        </w:rPr>
        <w:t>i</w:t>
      </w:r>
      <w:r w:rsidRPr="00DE1B49">
        <w:rPr>
          <w:lang w:val="en-US"/>
        </w:rPr>
        <w:t>ers</w:t>
      </w:r>
    </w:p>
    <w:p w:rsidR="0087709E" w:rsidRPr="00DE1B49" w:rsidRDefault="0087709E" w:rsidP="00675094">
      <w:pPr>
        <w:numPr>
          <w:ilvl w:val="2"/>
          <w:numId w:val="83"/>
        </w:numPr>
        <w:spacing w:line="276" w:lineRule="auto"/>
        <w:ind w:hanging="359"/>
      </w:pPr>
      <w:r w:rsidRPr="00DE1B49">
        <w:t xml:space="preserve">@param textFragment </w:t>
      </w:r>
      <w:r w:rsidR="00B77A1E">
        <w:t>–</w:t>
      </w:r>
      <w:r w:rsidRPr="00DE1B49">
        <w:t xml:space="preserve"> a text fragment</w:t>
      </w:r>
    </w:p>
    <w:p w:rsidR="0087709E" w:rsidRPr="00DE1B49" w:rsidRDefault="0087709E" w:rsidP="00A909B6">
      <w:pPr>
        <w:pStyle w:val="Listenabsatz"/>
      </w:pPr>
      <w:bookmarkStart w:id="788" w:name="h.hzq5k8wmq84r" w:colFirst="0" w:colLast="0"/>
      <w:bookmarkEnd w:id="788"/>
      <w:r w:rsidRPr="00DE1B49">
        <w:t>Methods</w:t>
      </w:r>
      <w:r w:rsidR="00CA3850">
        <w:t>:</w:t>
      </w:r>
    </w:p>
    <w:p w:rsidR="0087709E" w:rsidRPr="00DE1B49" w:rsidRDefault="00BB6576" w:rsidP="0087709E">
      <w:pPr>
        <w:ind w:left="1440"/>
      </w:pPr>
      <w:proofErr w:type="gramStart"/>
      <w:r>
        <w:rPr>
          <w:i/>
        </w:rPr>
        <w:t>int</w:t>
      </w:r>
      <w:proofErr w:type="gramEnd"/>
      <w:r>
        <w:rPr>
          <w:i/>
        </w:rPr>
        <w:t xml:space="preserve"> </w:t>
      </w:r>
      <w:proofErr w:type="spellStart"/>
      <w:r w:rsidR="0087709E" w:rsidRPr="00DE1B49">
        <w:rPr>
          <w:i/>
        </w:rPr>
        <w:t>getBegin</w:t>
      </w:r>
      <w:proofErr w:type="spellEnd"/>
      <w:r w:rsidR="0087709E" w:rsidRPr="00DE1B49">
        <w:rPr>
          <w:i/>
        </w:rPr>
        <w:t>()</w:t>
      </w:r>
    </w:p>
    <w:p w:rsidR="0087709E" w:rsidRPr="00DE1B49" w:rsidRDefault="0087709E" w:rsidP="00675094">
      <w:pPr>
        <w:numPr>
          <w:ilvl w:val="2"/>
          <w:numId w:val="34"/>
        </w:numPr>
        <w:spacing w:line="276" w:lineRule="auto"/>
        <w:ind w:hanging="359"/>
        <w:rPr>
          <w:lang w:val="en-US"/>
        </w:rPr>
      </w:pPr>
      <w:r w:rsidRPr="00DE1B49">
        <w:rPr>
          <w:lang w:val="en-US"/>
        </w:rPr>
        <w:t xml:space="preserve">@return (int) </w:t>
      </w:r>
      <w:r w:rsidR="00B77A1E">
        <w:rPr>
          <w:lang w:val="en-US"/>
        </w:rPr>
        <w:t>–</w:t>
      </w:r>
      <w:r w:rsidRPr="00DE1B49">
        <w:rPr>
          <w:lang w:val="en-US"/>
        </w:rPr>
        <w:t xml:space="preserve">  the start position of the node’s text fragment </w:t>
      </w:r>
      <w:r w:rsidR="00AB6009">
        <w:rPr>
          <w:lang w:val="en-US"/>
        </w:rPr>
        <w:t>(</w:t>
      </w:r>
      <w:r w:rsidR="00AB6009">
        <w:t>relative to the document the fragment belongs to)</w:t>
      </w:r>
    </w:p>
    <w:p w:rsidR="00A43D2B" w:rsidRDefault="00A43D2B" w:rsidP="0087709E">
      <w:pPr>
        <w:ind w:left="1440"/>
        <w:rPr>
          <w:i/>
        </w:rPr>
      </w:pPr>
    </w:p>
    <w:p w:rsidR="0087709E" w:rsidRPr="00DE1B49" w:rsidRDefault="00BB6576" w:rsidP="0087709E">
      <w:pPr>
        <w:ind w:left="1440"/>
      </w:pPr>
      <w:proofErr w:type="gramStart"/>
      <w:r>
        <w:rPr>
          <w:i/>
        </w:rPr>
        <w:t>int</w:t>
      </w:r>
      <w:proofErr w:type="gramEnd"/>
      <w:r>
        <w:rPr>
          <w:i/>
        </w:rPr>
        <w:t xml:space="preserve"> </w:t>
      </w:r>
      <w:proofErr w:type="spellStart"/>
      <w:r w:rsidR="0087709E" w:rsidRPr="00DE1B49">
        <w:rPr>
          <w:i/>
        </w:rPr>
        <w:t>getEnd</w:t>
      </w:r>
      <w:proofErr w:type="spellEnd"/>
      <w:r w:rsidR="0087709E" w:rsidRPr="00DE1B49">
        <w:rPr>
          <w:i/>
        </w:rPr>
        <w:t>()</w:t>
      </w:r>
    </w:p>
    <w:p w:rsidR="0087709E" w:rsidRPr="00DE1B49" w:rsidRDefault="0087709E" w:rsidP="00675094">
      <w:pPr>
        <w:numPr>
          <w:ilvl w:val="2"/>
          <w:numId w:val="14"/>
        </w:numPr>
        <w:spacing w:line="276" w:lineRule="auto"/>
        <w:ind w:hanging="359"/>
        <w:rPr>
          <w:lang w:val="en-US"/>
        </w:rPr>
      </w:pPr>
      <w:r w:rsidRPr="00DE1B49">
        <w:rPr>
          <w:lang w:val="en-US"/>
        </w:rPr>
        <w:t xml:space="preserve">@return (int) </w:t>
      </w:r>
      <w:r w:rsidR="00B77A1E">
        <w:rPr>
          <w:lang w:val="en-US"/>
        </w:rPr>
        <w:t>–</w:t>
      </w:r>
      <w:r w:rsidRPr="00DE1B49">
        <w:rPr>
          <w:lang w:val="en-US"/>
        </w:rPr>
        <w:t xml:space="preserve"> the end position of the node’s text fragment</w:t>
      </w:r>
      <w:r w:rsidR="00AB6009">
        <w:rPr>
          <w:lang w:val="en-US"/>
        </w:rPr>
        <w:t xml:space="preserve"> (</w:t>
      </w:r>
      <w:r w:rsidR="00AB6009">
        <w:t>relative to the document the fragment belongs to)</w:t>
      </w:r>
    </w:p>
    <w:p w:rsidR="00A43D2B" w:rsidRDefault="00A43D2B" w:rsidP="0087709E">
      <w:pPr>
        <w:ind w:left="1440"/>
        <w:rPr>
          <w:i/>
        </w:rPr>
      </w:pPr>
    </w:p>
    <w:p w:rsidR="0087709E" w:rsidRPr="00DE1B49" w:rsidRDefault="00BB6576" w:rsidP="0087709E">
      <w:pPr>
        <w:ind w:left="1440"/>
      </w:pPr>
      <w:proofErr w:type="gramStart"/>
      <w:r>
        <w:rPr>
          <w:i/>
        </w:rPr>
        <w:t>int</w:t>
      </w:r>
      <w:proofErr w:type="gramEnd"/>
      <w:r>
        <w:rPr>
          <w:i/>
        </w:rPr>
        <w:t xml:space="preserve"> </w:t>
      </w:r>
      <w:proofErr w:type="spellStart"/>
      <w:r w:rsidR="0087709E" w:rsidRPr="00DE1B49">
        <w:rPr>
          <w:i/>
        </w:rPr>
        <w:t>getLevel</w:t>
      </w:r>
      <w:proofErr w:type="spellEnd"/>
      <w:r w:rsidR="0087709E" w:rsidRPr="00DE1B49">
        <w:rPr>
          <w:i/>
        </w:rPr>
        <w:t>()</w:t>
      </w:r>
    </w:p>
    <w:p w:rsidR="0087709E" w:rsidRDefault="0087709E" w:rsidP="00675094">
      <w:pPr>
        <w:numPr>
          <w:ilvl w:val="2"/>
          <w:numId w:val="51"/>
        </w:numPr>
        <w:spacing w:line="276" w:lineRule="auto"/>
        <w:ind w:hanging="359"/>
        <w:rPr>
          <w:lang w:val="en-US"/>
        </w:rPr>
      </w:pPr>
      <w:r w:rsidRPr="00DE1B49">
        <w:rPr>
          <w:lang w:val="en-US"/>
        </w:rPr>
        <w:t xml:space="preserve">@return (int) </w:t>
      </w:r>
      <w:r w:rsidR="00B77A1E">
        <w:rPr>
          <w:lang w:val="en-US"/>
        </w:rPr>
        <w:t>–</w:t>
      </w:r>
      <w:r w:rsidRPr="00DE1B49">
        <w:rPr>
          <w:lang w:val="en-US"/>
        </w:rPr>
        <w:t xml:space="preserve"> the level of the node in the graph (i.e. how many mod</w:t>
      </w:r>
      <w:r w:rsidRPr="00DE1B49">
        <w:rPr>
          <w:lang w:val="en-US"/>
        </w:rPr>
        <w:t>i</w:t>
      </w:r>
      <w:r w:rsidRPr="00DE1B49">
        <w:rPr>
          <w:lang w:val="en-US"/>
        </w:rPr>
        <w:t>fiers it covers)</w:t>
      </w:r>
    </w:p>
    <w:p w:rsidR="000F5014" w:rsidRDefault="000F5014" w:rsidP="000F5014">
      <w:pPr>
        <w:spacing w:line="276" w:lineRule="auto"/>
        <w:rPr>
          <w:lang w:val="en-US"/>
        </w:rPr>
      </w:pPr>
    </w:p>
    <w:p w:rsidR="000F5014" w:rsidRPr="00DE1B49" w:rsidRDefault="00091940" w:rsidP="000F5014">
      <w:pPr>
        <w:ind w:left="1440"/>
      </w:pPr>
      <w:r>
        <w:rPr>
          <w:i/>
        </w:rPr>
        <w:t>String</w:t>
      </w:r>
      <w:r w:rsidR="000F5014">
        <w:rPr>
          <w:i/>
        </w:rPr>
        <w:t xml:space="preserve"> </w:t>
      </w:r>
      <w:proofErr w:type="spellStart"/>
      <w:proofErr w:type="gramStart"/>
      <w:r w:rsidR="000F5014" w:rsidRPr="00DE1B49">
        <w:rPr>
          <w:i/>
        </w:rPr>
        <w:t>get</w:t>
      </w:r>
      <w:r w:rsidR="000F5014">
        <w:rPr>
          <w:i/>
        </w:rPr>
        <w:t>CategoryId</w:t>
      </w:r>
      <w:proofErr w:type="spellEnd"/>
      <w:r w:rsidR="000F5014" w:rsidRPr="00DE1B49">
        <w:rPr>
          <w:i/>
        </w:rPr>
        <w:t>()</w:t>
      </w:r>
      <w:proofErr w:type="gramEnd"/>
    </w:p>
    <w:p w:rsidR="000F5014" w:rsidRPr="000F5014" w:rsidRDefault="000F5014" w:rsidP="000F5014">
      <w:pPr>
        <w:numPr>
          <w:ilvl w:val="2"/>
          <w:numId w:val="51"/>
        </w:numPr>
        <w:spacing w:line="276" w:lineRule="auto"/>
        <w:ind w:hanging="359"/>
        <w:rPr>
          <w:lang w:val="en-US"/>
        </w:rPr>
      </w:pPr>
      <w:r w:rsidRPr="000F5014">
        <w:rPr>
          <w:lang w:val="en-US"/>
        </w:rPr>
        <w:t>@return (</w:t>
      </w:r>
      <w:r w:rsidR="00091940">
        <w:rPr>
          <w:lang w:val="en-US"/>
        </w:rPr>
        <w:t>String</w:t>
      </w:r>
      <w:r w:rsidRPr="000F5014">
        <w:rPr>
          <w:lang w:val="en-US"/>
        </w:rPr>
        <w:t xml:space="preserve">) </w:t>
      </w:r>
      <w:r w:rsidR="00B77A1E">
        <w:rPr>
          <w:lang w:val="en-US"/>
        </w:rPr>
        <w:t>–</w:t>
      </w:r>
      <w:r w:rsidRPr="000F5014">
        <w:rPr>
          <w:lang w:val="en-US"/>
        </w:rPr>
        <w:t xml:space="preserve"> </w:t>
      </w:r>
      <w:r>
        <w:t xml:space="preserve">the category </w:t>
      </w:r>
      <w:r w:rsidR="00124710">
        <w:t>metadata</w:t>
      </w:r>
      <w:r>
        <w:t xml:space="preserve"> of the document this node originates from</w:t>
      </w:r>
    </w:p>
    <w:p w:rsidR="00A43D2B" w:rsidRDefault="00A43D2B" w:rsidP="000F5014">
      <w:pPr>
        <w:rPr>
          <w:i/>
        </w:rPr>
      </w:pPr>
    </w:p>
    <w:p w:rsidR="0087709E" w:rsidRPr="00BB6576" w:rsidRDefault="00BB6576" w:rsidP="0087709E">
      <w:pPr>
        <w:ind w:left="1440"/>
        <w:rPr>
          <w:i/>
        </w:rPr>
      </w:pPr>
      <w:r w:rsidRPr="00BB6576">
        <w:rPr>
          <w:i/>
          <w:lang w:val="en-US"/>
        </w:rPr>
        <w:t>Set&lt;ModifierAnnotation&gt;</w:t>
      </w:r>
      <w:proofErr w:type="spellStart"/>
      <w:proofErr w:type="gramStart"/>
      <w:r w:rsidR="0087709E" w:rsidRPr="00BB6576">
        <w:rPr>
          <w:i/>
        </w:rPr>
        <w:t>getModifierAnnotations</w:t>
      </w:r>
      <w:proofErr w:type="spellEnd"/>
      <w:r w:rsidR="0087709E" w:rsidRPr="00BB6576">
        <w:rPr>
          <w:i/>
        </w:rPr>
        <w:t>()</w:t>
      </w:r>
      <w:proofErr w:type="gramEnd"/>
    </w:p>
    <w:p w:rsidR="0087709E" w:rsidRPr="00DE1B49" w:rsidRDefault="0087709E" w:rsidP="00675094">
      <w:pPr>
        <w:numPr>
          <w:ilvl w:val="2"/>
          <w:numId w:val="28"/>
        </w:numPr>
        <w:spacing w:line="276" w:lineRule="auto"/>
        <w:ind w:hanging="359"/>
        <w:rPr>
          <w:lang w:val="en-US"/>
        </w:rPr>
      </w:pPr>
      <w:r w:rsidRPr="00DE1B49">
        <w:rPr>
          <w:lang w:val="en-US"/>
        </w:rPr>
        <w:t>@return (</w:t>
      </w:r>
      <w:r w:rsidR="00BB6576" w:rsidRPr="00DE1B49">
        <w:rPr>
          <w:lang w:val="en-US"/>
        </w:rPr>
        <w:t>Set&lt;ModifierAnnotation&gt;</w:t>
      </w:r>
      <w:r w:rsidRPr="00DE1B49">
        <w:rPr>
          <w:lang w:val="en-US"/>
        </w:rPr>
        <w:t xml:space="preserve">) </w:t>
      </w:r>
      <w:r w:rsidR="00B77A1E">
        <w:rPr>
          <w:lang w:val="en-US"/>
        </w:rPr>
        <w:t>–</w:t>
      </w:r>
      <w:r w:rsidRPr="00DE1B49">
        <w:rPr>
          <w:lang w:val="en-US"/>
        </w:rPr>
        <w:t xml:space="preserve"> the set of modifier annotations (from the CAS)</w:t>
      </w:r>
    </w:p>
    <w:p w:rsidR="00A43D2B" w:rsidRDefault="00A43D2B" w:rsidP="0087709E">
      <w:pPr>
        <w:ind w:left="1440"/>
        <w:rPr>
          <w:i/>
        </w:rPr>
      </w:pPr>
    </w:p>
    <w:p w:rsidR="0087709E" w:rsidRPr="00BB6576" w:rsidRDefault="00BB6576" w:rsidP="0087709E">
      <w:pPr>
        <w:ind w:left="1440"/>
        <w:rPr>
          <w:i/>
        </w:rPr>
      </w:pPr>
      <w:r w:rsidRPr="00BB6576">
        <w:rPr>
          <w:i/>
          <w:lang w:val="en-US"/>
        </w:rPr>
        <w:t>Set&lt;SimpleModifier&gt;</w:t>
      </w:r>
      <w:proofErr w:type="spellStart"/>
      <w:proofErr w:type="gramStart"/>
      <w:r w:rsidR="0087709E" w:rsidRPr="00BB6576">
        <w:rPr>
          <w:i/>
        </w:rPr>
        <w:t>getModifiers</w:t>
      </w:r>
      <w:proofErr w:type="spellEnd"/>
      <w:r w:rsidR="0087709E" w:rsidRPr="00BB6576">
        <w:rPr>
          <w:i/>
        </w:rPr>
        <w:t>()</w:t>
      </w:r>
      <w:proofErr w:type="gramEnd"/>
    </w:p>
    <w:p w:rsidR="0087709E" w:rsidRPr="00DE1B49" w:rsidRDefault="0087709E" w:rsidP="00675094">
      <w:pPr>
        <w:numPr>
          <w:ilvl w:val="2"/>
          <w:numId w:val="54"/>
        </w:numPr>
        <w:spacing w:line="276" w:lineRule="auto"/>
        <w:ind w:hanging="359"/>
        <w:rPr>
          <w:lang w:val="en-US"/>
        </w:rPr>
      </w:pPr>
      <w:r w:rsidRPr="00DE1B49">
        <w:rPr>
          <w:lang w:val="en-US"/>
        </w:rPr>
        <w:t xml:space="preserve">@return (Set&lt;SimpleModifier&gt;) </w:t>
      </w:r>
      <w:r w:rsidR="00B77A1E">
        <w:rPr>
          <w:lang w:val="en-US"/>
        </w:rPr>
        <w:t>–</w:t>
      </w:r>
      <w:r w:rsidRPr="00DE1B49">
        <w:rPr>
          <w:lang w:val="en-US"/>
        </w:rPr>
        <w:t xml:space="preserve"> modifiers information in the Si</w:t>
      </w:r>
      <w:r w:rsidRPr="00DE1B49">
        <w:rPr>
          <w:lang w:val="en-US"/>
        </w:rPr>
        <w:t>m</w:t>
      </w:r>
      <w:r w:rsidRPr="00DE1B49">
        <w:rPr>
          <w:lang w:val="en-US"/>
        </w:rPr>
        <w:t>pleModifier format (text and position)</w:t>
      </w:r>
    </w:p>
    <w:p w:rsidR="00A43D2B" w:rsidRDefault="00A43D2B" w:rsidP="0087709E">
      <w:pPr>
        <w:ind w:left="1440"/>
        <w:rPr>
          <w:i/>
        </w:rPr>
      </w:pPr>
    </w:p>
    <w:p w:rsidR="0087709E" w:rsidRPr="00DE1B49" w:rsidRDefault="00BB6576" w:rsidP="0087709E">
      <w:pPr>
        <w:ind w:left="1440"/>
      </w:pPr>
      <w:r>
        <w:rPr>
          <w:i/>
        </w:rPr>
        <w:t xml:space="preserve">String </w:t>
      </w:r>
      <w:proofErr w:type="spellStart"/>
      <w:proofErr w:type="gramStart"/>
      <w:r w:rsidR="0087709E" w:rsidRPr="00DE1B49">
        <w:rPr>
          <w:i/>
        </w:rPr>
        <w:t>getText</w:t>
      </w:r>
      <w:proofErr w:type="spellEnd"/>
      <w:r w:rsidR="0087709E" w:rsidRPr="00DE1B49">
        <w:rPr>
          <w:i/>
        </w:rPr>
        <w:t>()</w:t>
      </w:r>
      <w:proofErr w:type="gramEnd"/>
    </w:p>
    <w:p w:rsidR="0087709E" w:rsidRPr="00DE1B49" w:rsidRDefault="0087709E" w:rsidP="00675094">
      <w:pPr>
        <w:numPr>
          <w:ilvl w:val="2"/>
          <w:numId w:val="41"/>
        </w:numPr>
        <w:spacing w:line="276" w:lineRule="auto"/>
        <w:ind w:hanging="359"/>
      </w:pPr>
      <w:r w:rsidRPr="00DE1B49">
        <w:lastRenderedPageBreak/>
        <w:t xml:space="preserve">@return (String) </w:t>
      </w:r>
      <w:r w:rsidR="00B77A1E">
        <w:t>–</w:t>
      </w:r>
      <w:r w:rsidRPr="00DE1B49">
        <w:t xml:space="preserve"> the node’s text</w:t>
      </w:r>
    </w:p>
    <w:p w:rsidR="0087709E" w:rsidRPr="00DE1B49" w:rsidRDefault="0087709E" w:rsidP="0087709E">
      <w:pPr>
        <w:ind w:left="1440"/>
      </w:pPr>
    </w:p>
    <w:p w:rsidR="007545E3" w:rsidRDefault="00A43D2B" w:rsidP="00A43D2B">
      <w:pPr>
        <w:ind w:left="1440"/>
        <w:rPr>
          <w:u w:val="single"/>
          <w:lang w:val="en-US"/>
        </w:rPr>
      </w:pPr>
      <w:r w:rsidRPr="007545E3">
        <w:rPr>
          <w:u w:val="single"/>
          <w:lang w:val="en-US"/>
        </w:rPr>
        <w:t>S</w:t>
      </w:r>
      <w:r w:rsidR="0087709E" w:rsidRPr="007545E3">
        <w:rPr>
          <w:u w:val="single"/>
          <w:lang w:val="en-US"/>
        </w:rPr>
        <w:t>pecialized implementations of generic Object methods</w:t>
      </w:r>
    </w:p>
    <w:p w:rsidR="0087709E" w:rsidRPr="00DE1B49" w:rsidRDefault="0087709E" w:rsidP="00A43D2B">
      <w:pPr>
        <w:ind w:left="1440"/>
        <w:rPr>
          <w:lang w:val="en-US"/>
        </w:rPr>
      </w:pPr>
      <w:proofErr w:type="gramStart"/>
      <w:r w:rsidRPr="00DE1B49">
        <w:rPr>
          <w:i/>
          <w:lang w:val="en-US"/>
        </w:rPr>
        <w:t>equ</w:t>
      </w:r>
      <w:r w:rsidR="007545E3">
        <w:rPr>
          <w:i/>
          <w:lang w:val="en-US"/>
        </w:rPr>
        <w:t>als(</w:t>
      </w:r>
      <w:proofErr w:type="gramEnd"/>
      <w:r w:rsidR="007545E3">
        <w:rPr>
          <w:i/>
          <w:lang w:val="en-US"/>
        </w:rPr>
        <w:t xml:space="preserve">EntailmentUnitMention </w:t>
      </w:r>
      <w:proofErr w:type="spellStart"/>
      <w:r w:rsidR="007545E3">
        <w:rPr>
          <w:i/>
          <w:lang w:val="en-US"/>
        </w:rPr>
        <w:t>eum</w:t>
      </w:r>
      <w:proofErr w:type="spellEnd"/>
      <w:r w:rsidR="007545E3">
        <w:rPr>
          <w:i/>
          <w:lang w:val="en-US"/>
        </w:rPr>
        <w:t xml:space="preserve">), </w:t>
      </w:r>
      <w:proofErr w:type="spellStart"/>
      <w:r w:rsidRPr="00DE1B49">
        <w:rPr>
          <w:i/>
          <w:lang w:val="en-US"/>
        </w:rPr>
        <w:t>toString</w:t>
      </w:r>
      <w:proofErr w:type="spellEnd"/>
      <w:r w:rsidRPr="00DE1B49">
        <w:rPr>
          <w:i/>
          <w:lang w:val="en-US"/>
        </w:rPr>
        <w:t>()</w:t>
      </w:r>
    </w:p>
    <w:p w:rsidR="0087709E" w:rsidRPr="00DE1B49" w:rsidRDefault="0087709E" w:rsidP="0087709E">
      <w:pPr>
        <w:ind w:left="1440"/>
        <w:rPr>
          <w:lang w:val="en-US"/>
        </w:rPr>
      </w:pPr>
    </w:p>
    <w:p w:rsidR="0087709E" w:rsidRPr="00DE1B49" w:rsidRDefault="0087709E" w:rsidP="007368D3">
      <w:pPr>
        <w:pStyle w:val="berschrift4"/>
      </w:pPr>
      <w:bookmarkStart w:id="789" w:name="h.g59hgmdikqhn" w:colFirst="0" w:colLast="0"/>
      <w:bookmarkEnd w:id="789"/>
      <w:proofErr w:type="gramStart"/>
      <w:r w:rsidRPr="00DE1B49">
        <w:t>class</w:t>
      </w:r>
      <w:proofErr w:type="gramEnd"/>
      <w:r w:rsidRPr="00DE1B49">
        <w:t xml:space="preserve"> FragmentGraphEdge</w:t>
      </w:r>
      <w:r w:rsidR="00200FBC">
        <w:t xml:space="preserve"> (eu.</w:t>
      </w:r>
      <w:r w:rsidR="00200FBC" w:rsidRPr="00200FBC">
        <w:t>excitementpro</w:t>
      </w:r>
      <w:r w:rsidR="00200FBC">
        <w:t>ject.</w:t>
      </w:r>
      <w:r w:rsidR="00200FBC" w:rsidRPr="00200FBC">
        <w:t>tl</w:t>
      </w:r>
      <w:r w:rsidR="00200FBC">
        <w:t>.structures.</w:t>
      </w:r>
      <w:r w:rsidR="00200FBC" w:rsidRPr="00200FBC">
        <w:t>fragmentgraph</w:t>
      </w:r>
      <w:r w:rsidR="00200FBC">
        <w:t>)</w:t>
      </w:r>
    </w:p>
    <w:p w:rsidR="0087709E" w:rsidRPr="00DE1B49" w:rsidRDefault="0087709E" w:rsidP="00145F97">
      <w:pPr>
        <w:rPr>
          <w:lang w:val="en-US"/>
        </w:rPr>
      </w:pPr>
      <w:r w:rsidRPr="00DE1B49">
        <w:rPr>
          <w:lang w:val="en-US"/>
        </w:rPr>
        <w:t>Th</w:t>
      </w:r>
      <w:r w:rsidR="007545E3">
        <w:rPr>
          <w:lang w:val="en-US"/>
        </w:rPr>
        <w:t>is is th</w:t>
      </w:r>
      <w:r w:rsidRPr="00DE1B49">
        <w:rPr>
          <w:lang w:val="en-US"/>
        </w:rPr>
        <w:t>e edge class for the FragmentGraph</w:t>
      </w:r>
      <w:r w:rsidR="00192F15">
        <w:rPr>
          <w:lang w:val="en-US"/>
        </w:rPr>
        <w:t xml:space="preserve">. </w:t>
      </w:r>
      <w:r w:rsidRPr="00DE1B49">
        <w:rPr>
          <w:lang w:val="en-US"/>
        </w:rPr>
        <w:t xml:space="preserve"> For now</w:t>
      </w:r>
      <w:r w:rsidR="00192F15">
        <w:rPr>
          <w:lang w:val="en-US"/>
        </w:rPr>
        <w:t>,</w:t>
      </w:r>
      <w:r w:rsidRPr="00DE1B49">
        <w:rPr>
          <w:lang w:val="en-US"/>
        </w:rPr>
        <w:t xml:space="preserve"> edges are directed, with default weight. This class extends DefaultEdge, documented here: </w:t>
      </w:r>
      <w:hyperlink r:id="rId20">
        <w:r w:rsidRPr="00DE1B49">
          <w:rPr>
            <w:color w:val="1155CC"/>
            <w:u w:val="single"/>
            <w:lang w:val="en-US"/>
          </w:rPr>
          <w:t>http://jgrapht.org/javadoc/org/jgrapht/graph/DefaultEdge.html</w:t>
        </w:r>
      </w:hyperlink>
    </w:p>
    <w:p w:rsidR="0087709E" w:rsidRPr="00DE1B49" w:rsidRDefault="0087709E" w:rsidP="0087709E">
      <w:pPr>
        <w:ind w:left="720"/>
        <w:rPr>
          <w:lang w:val="en-US"/>
        </w:rPr>
      </w:pPr>
    </w:p>
    <w:p w:rsidR="0087709E" w:rsidRPr="00DE1B49" w:rsidRDefault="0087709E" w:rsidP="0087709E">
      <w:pPr>
        <w:rPr>
          <w:lang w:val="en-US"/>
        </w:rPr>
      </w:pPr>
      <w:r w:rsidRPr="00DE1B49">
        <w:rPr>
          <w:lang w:val="en-US"/>
        </w:rPr>
        <w:t xml:space="preserve">This class has the same attributes and methods as the class DefaultEdge: </w:t>
      </w:r>
      <w:r w:rsidRPr="00DE1B49">
        <w:rPr>
          <w:i/>
          <w:lang w:val="en-US"/>
        </w:rPr>
        <w:t>source</w:t>
      </w:r>
      <w:r w:rsidRPr="00DE1B49">
        <w:rPr>
          <w:lang w:val="en-US"/>
        </w:rPr>
        <w:t xml:space="preserve">, </w:t>
      </w:r>
      <w:r w:rsidRPr="00DE1B49">
        <w:rPr>
          <w:i/>
          <w:lang w:val="en-US"/>
        </w:rPr>
        <w:t>target</w:t>
      </w:r>
      <w:r w:rsidRPr="00DE1B49">
        <w:rPr>
          <w:lang w:val="en-US"/>
        </w:rPr>
        <w:t xml:space="preserve">, </w:t>
      </w:r>
      <w:r w:rsidRPr="00DE1B49">
        <w:rPr>
          <w:i/>
          <w:lang w:val="en-US"/>
        </w:rPr>
        <w:t>weight</w:t>
      </w:r>
      <w:r w:rsidRPr="00DE1B49">
        <w:rPr>
          <w:lang w:val="en-US"/>
        </w:rPr>
        <w:t xml:space="preserve"> attributes; methods to obtain the source, target and weight information, and the e</w:t>
      </w:r>
      <w:r w:rsidRPr="00DE1B49">
        <w:rPr>
          <w:lang w:val="en-US"/>
        </w:rPr>
        <w:t>x</w:t>
      </w:r>
      <w:r w:rsidRPr="00DE1B49">
        <w:rPr>
          <w:lang w:val="en-US"/>
        </w:rPr>
        <w:t>pected constructor.</w:t>
      </w:r>
    </w:p>
    <w:p w:rsidR="0087709E" w:rsidRPr="00200FBC" w:rsidRDefault="0087709E" w:rsidP="007368D3">
      <w:pPr>
        <w:pStyle w:val="berschrift3"/>
      </w:pPr>
      <w:bookmarkStart w:id="790" w:name="h.14pzhdjp24bd" w:colFirst="0" w:colLast="0"/>
      <w:bookmarkStart w:id="791" w:name="_Raw_Graph"/>
      <w:bookmarkStart w:id="792" w:name="_Ref359918978"/>
      <w:bookmarkStart w:id="793" w:name="_Toc404592929"/>
      <w:bookmarkEnd w:id="790"/>
      <w:bookmarkEnd w:id="791"/>
      <w:r w:rsidRPr="00DE1B49">
        <w:t xml:space="preserve">Raw </w:t>
      </w:r>
      <w:r w:rsidR="005F6601">
        <w:t>G</w:t>
      </w:r>
      <w:r w:rsidRPr="00DE1B49">
        <w:t>raph</w:t>
      </w:r>
      <w:bookmarkEnd w:id="792"/>
      <w:ins w:id="794" w:author="Kathrin Eichler" w:date="2014-11-17T11:23:00Z">
        <w:r w:rsidR="00862D1A">
          <w:t xml:space="preserve"> [</w:t>
        </w:r>
        <w:proofErr w:type="spellStart"/>
        <w:r w:rsidR="00862D1A">
          <w:t>Lili</w:t>
        </w:r>
        <w:proofErr w:type="spellEnd"/>
        <w:r w:rsidR="00862D1A">
          <w:t>]</w:t>
        </w:r>
      </w:ins>
      <w:bookmarkEnd w:id="793"/>
    </w:p>
    <w:p w:rsidR="0087709E" w:rsidRPr="00DE1B49" w:rsidRDefault="0087709E" w:rsidP="0087709E">
      <w:pPr>
        <w:rPr>
          <w:lang w:val="en-US"/>
        </w:rPr>
      </w:pPr>
      <w:r w:rsidRPr="00DE1B49">
        <w:rPr>
          <w:lang w:val="en-US"/>
        </w:rPr>
        <w:t xml:space="preserve">The raw graphs, with their corresponding class </w:t>
      </w:r>
      <w:r w:rsidR="007545E3">
        <w:rPr>
          <w:i/>
          <w:lang w:val="en-US"/>
        </w:rPr>
        <w:t>Entailment</w:t>
      </w:r>
      <w:r w:rsidRPr="00BB6576">
        <w:rPr>
          <w:i/>
          <w:lang w:val="en-US"/>
        </w:rPr>
        <w:t>Graph</w:t>
      </w:r>
      <w:r w:rsidR="007545E3">
        <w:rPr>
          <w:i/>
          <w:lang w:val="en-US"/>
        </w:rPr>
        <w:t>Raw</w:t>
      </w:r>
      <w:r w:rsidRPr="00DE1B49">
        <w:rPr>
          <w:lang w:val="en-US"/>
        </w:rPr>
        <w:t>, are directed mult</w:t>
      </w:r>
      <w:r w:rsidRPr="00DE1B49">
        <w:rPr>
          <w:lang w:val="en-US"/>
        </w:rPr>
        <w:t>i</w:t>
      </w:r>
      <w:r w:rsidRPr="00DE1B49">
        <w:rPr>
          <w:lang w:val="en-US"/>
        </w:rPr>
        <w:t xml:space="preserve">graphs (have multiple directed edges between the same pair of nodes) obtained by merging fragment graphs. The choice to represent this structure as a multigraph is motivated by the possibility that the </w:t>
      </w:r>
      <w:r w:rsidR="007545E3">
        <w:rPr>
          <w:lang w:val="en-US"/>
        </w:rPr>
        <w:t>e</w:t>
      </w:r>
      <w:r w:rsidRPr="00DE1B49">
        <w:rPr>
          <w:lang w:val="en-US"/>
        </w:rPr>
        <w:t>ntailment decision between a pair of nodes could be obtained from di</w:t>
      </w:r>
      <w:r w:rsidRPr="00DE1B49">
        <w:rPr>
          <w:lang w:val="en-US"/>
        </w:rPr>
        <w:t>f</w:t>
      </w:r>
      <w:r w:rsidRPr="00DE1B49">
        <w:rPr>
          <w:lang w:val="en-US"/>
        </w:rPr>
        <w:t xml:space="preserve">ferent </w:t>
      </w:r>
      <w:r w:rsidR="007545E3">
        <w:rPr>
          <w:lang w:val="en-US"/>
        </w:rPr>
        <w:t>e</w:t>
      </w:r>
      <w:r w:rsidRPr="00DE1B49">
        <w:rPr>
          <w:lang w:val="en-US"/>
        </w:rPr>
        <w:t xml:space="preserve">ntailment </w:t>
      </w:r>
      <w:r w:rsidR="007545E3">
        <w:rPr>
          <w:lang w:val="en-US"/>
        </w:rPr>
        <w:t>decision a</w:t>
      </w:r>
      <w:r w:rsidRPr="00DE1B49">
        <w:rPr>
          <w:lang w:val="en-US"/>
        </w:rPr>
        <w:t>lgorithm</w:t>
      </w:r>
      <w:r w:rsidR="00717A56">
        <w:rPr>
          <w:lang w:val="en-US"/>
        </w:rPr>
        <w:t>s</w:t>
      </w:r>
      <w:r w:rsidRPr="00DE1B49">
        <w:rPr>
          <w:lang w:val="en-US"/>
        </w:rPr>
        <w:t xml:space="preserve"> (EDA</w:t>
      </w:r>
      <w:r w:rsidR="00717A56">
        <w:rPr>
          <w:lang w:val="en-US"/>
        </w:rPr>
        <w:t>s</w:t>
      </w:r>
      <w:r w:rsidRPr="00DE1B49">
        <w:rPr>
          <w:lang w:val="en-US"/>
        </w:rPr>
        <w:t xml:space="preserve">). The different edges </w:t>
      </w:r>
      <w:r w:rsidR="00E31180">
        <w:rPr>
          <w:lang w:val="en-US"/>
        </w:rPr>
        <w:t>are</w:t>
      </w:r>
      <w:r w:rsidRPr="00DE1B49">
        <w:rPr>
          <w:lang w:val="en-US"/>
        </w:rPr>
        <w:t xml:space="preserve"> combined when buil</w:t>
      </w:r>
      <w:r w:rsidRPr="00DE1B49">
        <w:rPr>
          <w:lang w:val="en-US"/>
        </w:rPr>
        <w:t>d</w:t>
      </w:r>
      <w:r w:rsidRPr="00DE1B49">
        <w:rPr>
          <w:lang w:val="en-US"/>
        </w:rPr>
        <w:t>ing a collapsed entailment graph, after all fragments graphs were merged into one raw graph.</w:t>
      </w:r>
    </w:p>
    <w:p w:rsidR="0087709E" w:rsidRPr="00DE1B49" w:rsidRDefault="0087709E" w:rsidP="0087709E">
      <w:pPr>
        <w:rPr>
          <w:lang w:val="en-US"/>
        </w:rPr>
      </w:pPr>
    </w:p>
    <w:p w:rsidR="0087709E" w:rsidRPr="00DE1B49" w:rsidRDefault="0087709E" w:rsidP="0087709E">
      <w:pPr>
        <w:rPr>
          <w:lang w:val="en-US"/>
        </w:rPr>
      </w:pPr>
      <w:r w:rsidRPr="00DE1B49">
        <w:rPr>
          <w:lang w:val="en-US"/>
        </w:rPr>
        <w:t>An example of a raw graph is presented below. Dashed edges represent EDA entailment d</w:t>
      </w:r>
      <w:r w:rsidRPr="00DE1B49">
        <w:rPr>
          <w:lang w:val="en-US"/>
        </w:rPr>
        <w:t>e</w:t>
      </w:r>
      <w:r w:rsidRPr="00DE1B49">
        <w:rPr>
          <w:lang w:val="en-US"/>
        </w:rPr>
        <w:t>cisions with confidence scores, while solid edges correspond to edges copied from fragment graphs. For clarity reasons, in this example we do not show edges that correspond to “no entailment” decisions of the EDA.</w:t>
      </w:r>
    </w:p>
    <w:p w:rsidR="0087709E" w:rsidRPr="00DE1B49" w:rsidRDefault="0087709E" w:rsidP="0087709E">
      <w:r w:rsidRPr="00DE1B49">
        <w:rPr>
          <w:noProof/>
          <w:lang w:val="de-DE" w:eastAsia="de-DE"/>
        </w:rPr>
        <w:lastRenderedPageBreak/>
        <w:drawing>
          <wp:inline distT="0" distB="0" distL="0" distR="0" wp14:anchorId="31E905D1" wp14:editId="5390FE7D">
            <wp:extent cx="4876800" cy="3257550"/>
            <wp:effectExtent l="0" t="0" r="0" b="0"/>
            <wp:docPr id="10"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1" cstate="print"/>
                    <a:stretch>
                      <a:fillRect/>
                    </a:stretch>
                  </pic:blipFill>
                  <pic:spPr>
                    <a:xfrm>
                      <a:off x="0" y="0"/>
                      <a:ext cx="4876800" cy="3257550"/>
                    </a:xfrm>
                    <a:prstGeom prst="rect">
                      <a:avLst/>
                    </a:prstGeom>
                  </pic:spPr>
                </pic:pic>
              </a:graphicData>
            </a:graphic>
          </wp:inline>
        </w:drawing>
      </w:r>
    </w:p>
    <w:p w:rsidR="0087709E" w:rsidRPr="00DE1B49" w:rsidRDefault="0087709E" w:rsidP="0087709E"/>
    <w:p w:rsidR="0087709E" w:rsidRPr="00DE1B49" w:rsidRDefault="0087709E" w:rsidP="0087709E">
      <w:pPr>
        <w:rPr>
          <w:lang w:val="en-US"/>
        </w:rPr>
      </w:pPr>
      <w:r w:rsidRPr="00DE1B49">
        <w:rPr>
          <w:lang w:val="en-US"/>
        </w:rPr>
        <w:t>The nodes of a raw graph are entailment units (</w:t>
      </w:r>
      <w:r w:rsidRPr="00BB6576">
        <w:rPr>
          <w:i/>
          <w:lang w:val="en-US"/>
        </w:rPr>
        <w:t>EntailmentUnit</w:t>
      </w:r>
      <w:r w:rsidRPr="00DE1B49">
        <w:rPr>
          <w:lang w:val="en-US"/>
        </w:rPr>
        <w:t>), which cover a set of e</w:t>
      </w:r>
      <w:r w:rsidRPr="00DE1B49">
        <w:rPr>
          <w:lang w:val="en-US"/>
        </w:rPr>
        <w:t>n</w:t>
      </w:r>
      <w:r w:rsidRPr="00DE1B49">
        <w:rPr>
          <w:lang w:val="en-US"/>
        </w:rPr>
        <w:t>tailment unit mentions that express the same text fragment.</w:t>
      </w:r>
    </w:p>
    <w:p w:rsidR="0087709E" w:rsidRPr="00DE1B49" w:rsidRDefault="0087709E" w:rsidP="0087709E">
      <w:pPr>
        <w:rPr>
          <w:lang w:val="en-US"/>
        </w:rPr>
      </w:pPr>
      <w:r w:rsidRPr="00DE1B49">
        <w:rPr>
          <w:lang w:val="en-US"/>
        </w:rPr>
        <w:t xml:space="preserve">The edges of a raw graph are entailment </w:t>
      </w:r>
      <w:r w:rsidRPr="007545E3">
        <w:rPr>
          <w:lang w:val="en-US"/>
        </w:rPr>
        <w:t>relations (</w:t>
      </w:r>
      <w:r w:rsidRPr="007545E3">
        <w:rPr>
          <w:i/>
          <w:lang w:val="en-US"/>
        </w:rPr>
        <w:t>EntailmentRelation</w:t>
      </w:r>
      <w:r w:rsidRPr="00DE1B49">
        <w:rPr>
          <w:lang w:val="en-US"/>
        </w:rPr>
        <w:t>), which hold the i</w:t>
      </w:r>
      <w:r w:rsidRPr="00DE1B49">
        <w:rPr>
          <w:lang w:val="en-US"/>
        </w:rPr>
        <w:t>n</w:t>
      </w:r>
      <w:r w:rsidRPr="00DE1B49">
        <w:rPr>
          <w:lang w:val="en-US"/>
        </w:rPr>
        <w:t>formation about whether the entailment relation holds between the edge’s source and target nodes.</w:t>
      </w:r>
    </w:p>
    <w:p w:rsidR="0087709E" w:rsidRPr="00DE1B49" w:rsidRDefault="0087709E" w:rsidP="007368D3">
      <w:pPr>
        <w:pStyle w:val="berschrift4"/>
      </w:pPr>
      <w:bookmarkStart w:id="795" w:name="h.2obaj7441rkc" w:colFirst="0" w:colLast="0"/>
      <w:bookmarkEnd w:id="795"/>
      <w:proofErr w:type="gramStart"/>
      <w:r w:rsidRPr="00DE1B49">
        <w:t>class</w:t>
      </w:r>
      <w:proofErr w:type="gramEnd"/>
      <w:r w:rsidRPr="00DE1B49">
        <w:t xml:space="preserve"> EntailmentGraph</w:t>
      </w:r>
      <w:r w:rsidR="008A35CB">
        <w:t>Raw</w:t>
      </w:r>
      <w:r w:rsidR="00200FBC">
        <w:t xml:space="preserve"> (eu.</w:t>
      </w:r>
      <w:r w:rsidR="00200FBC" w:rsidRPr="00200FBC">
        <w:t>excitementpro</w:t>
      </w:r>
      <w:r w:rsidR="00200FBC">
        <w:t>ject.</w:t>
      </w:r>
      <w:r w:rsidR="00200FBC" w:rsidRPr="00200FBC">
        <w:t>tl</w:t>
      </w:r>
      <w:r w:rsidR="00200FBC">
        <w:t>.structures.raw</w:t>
      </w:r>
      <w:r w:rsidR="00200FBC" w:rsidRPr="00200FBC">
        <w:t>graph</w:t>
      </w:r>
      <w:r w:rsidR="00200FBC">
        <w:t>)</w:t>
      </w:r>
    </w:p>
    <w:p w:rsidR="0087709E" w:rsidRPr="00DE1B49" w:rsidDel="003B1BFD" w:rsidRDefault="0087709E" w:rsidP="00145F97">
      <w:pPr>
        <w:rPr>
          <w:del w:id="796" w:author="Lili" w:date="2014-11-20T15:04:00Z"/>
          <w:lang w:val="en-US"/>
        </w:rPr>
      </w:pPr>
      <w:r w:rsidRPr="00DE1B49">
        <w:rPr>
          <w:lang w:val="en-US"/>
        </w:rPr>
        <w:t xml:space="preserve">This class contains </w:t>
      </w:r>
      <w:r w:rsidR="009E7277" w:rsidRPr="00DE1B49">
        <w:rPr>
          <w:lang w:val="en-US"/>
        </w:rPr>
        <w:t>the graph</w:t>
      </w:r>
      <w:r w:rsidRPr="00DE1B49">
        <w:rPr>
          <w:lang w:val="en-US"/>
        </w:rPr>
        <w:t xml:space="preserve"> structure for the </w:t>
      </w:r>
      <w:r w:rsidR="007545E3">
        <w:rPr>
          <w:lang w:val="en-US"/>
        </w:rPr>
        <w:t>raw</w:t>
      </w:r>
      <w:r w:rsidRPr="00DE1B49">
        <w:rPr>
          <w:lang w:val="en-US"/>
        </w:rPr>
        <w:t xml:space="preserve"> graph. We call it </w:t>
      </w:r>
      <w:r w:rsidRPr="00BB6576">
        <w:rPr>
          <w:i/>
          <w:lang w:val="en-US"/>
        </w:rPr>
        <w:t>EntailmentGraphRaw</w:t>
      </w:r>
      <w:r w:rsidRPr="00DE1B49">
        <w:rPr>
          <w:lang w:val="en-US"/>
        </w:rPr>
        <w:t xml:space="preserve">. This graph grows by adding to </w:t>
      </w:r>
      <w:proofErr w:type="spellStart"/>
      <w:r w:rsidRPr="00DE1B49">
        <w:rPr>
          <w:lang w:val="en-US"/>
        </w:rPr>
        <w:t>it</w:t>
      </w:r>
      <w:proofErr w:type="spellEnd"/>
      <w:r w:rsidRPr="00DE1B49">
        <w:rPr>
          <w:lang w:val="en-US"/>
        </w:rPr>
        <w:t xml:space="preserve"> </w:t>
      </w:r>
      <w:r w:rsidRPr="00BB6576">
        <w:rPr>
          <w:i/>
          <w:lang w:val="en-US"/>
        </w:rPr>
        <w:t>FragmentGraph</w:t>
      </w:r>
      <w:r w:rsidRPr="00DE1B49">
        <w:rPr>
          <w:lang w:val="en-US"/>
        </w:rPr>
        <w:t xml:space="preserve">-s by "merging", which is done through </w:t>
      </w:r>
      <w:r w:rsidR="007545E3">
        <w:rPr>
          <w:lang w:val="en-US"/>
        </w:rPr>
        <w:t>the</w:t>
      </w:r>
      <w:r w:rsidRPr="00DE1B49">
        <w:rPr>
          <w:lang w:val="en-US"/>
        </w:rPr>
        <w:t xml:space="preserve"> </w:t>
      </w:r>
      <w:hyperlink w:anchor="_Graph_merger_module:">
        <w:r w:rsidRPr="00DE1B49">
          <w:rPr>
            <w:color w:val="1155CC"/>
            <w:u w:val="single"/>
            <w:lang w:val="en-US"/>
          </w:rPr>
          <w:t>Graph Merger</w:t>
        </w:r>
      </w:hyperlink>
      <w:r w:rsidR="009F7FD9">
        <w:rPr>
          <w:color w:val="1155CC"/>
          <w:u w:val="single"/>
          <w:lang w:val="en-US"/>
        </w:rPr>
        <w:t xml:space="preserve"> interface</w:t>
      </w:r>
      <w:r w:rsidRPr="00DE1B49">
        <w:rPr>
          <w:lang w:val="en-US"/>
        </w:rPr>
        <w:t>. The nodes are entailment units (</w:t>
      </w:r>
      <w:r w:rsidRPr="00BB6576">
        <w:rPr>
          <w:i/>
          <w:lang w:val="en-US"/>
        </w:rPr>
        <w:t>EntailmentUnit</w:t>
      </w:r>
      <w:r w:rsidRPr="00DE1B49">
        <w:rPr>
          <w:lang w:val="en-US"/>
        </w:rPr>
        <w:t>), and the edges (</w:t>
      </w:r>
      <w:r w:rsidRPr="00BB6576">
        <w:rPr>
          <w:i/>
          <w:lang w:val="en-US"/>
        </w:rPr>
        <w:t>EntailmentRelation</w:t>
      </w:r>
      <w:r w:rsidRPr="00DE1B49">
        <w:rPr>
          <w:lang w:val="en-US"/>
        </w:rPr>
        <w:t xml:space="preserve">) are generated </w:t>
      </w:r>
      <w:r w:rsidR="007545E3">
        <w:rPr>
          <w:lang w:val="en-US"/>
        </w:rPr>
        <w:t>based on decisions from the EDA</w:t>
      </w:r>
      <w:r w:rsidRPr="00DE1B49">
        <w:rPr>
          <w:lang w:val="en-US"/>
        </w:rPr>
        <w:t xml:space="preserve">. As such there can be several edges between the same two nodes, each corresponding to one EDA </w:t>
      </w:r>
      <w:r w:rsidR="007545E3">
        <w:rPr>
          <w:lang w:val="en-US"/>
        </w:rPr>
        <w:t>result</w:t>
      </w:r>
      <w:r w:rsidRPr="00DE1B49">
        <w:rPr>
          <w:lang w:val="en-US"/>
        </w:rPr>
        <w:t xml:space="preserve">. Edges can also be added based on graph structure or prior knowledge (e.g.by </w:t>
      </w:r>
      <w:r w:rsidR="009E7277" w:rsidRPr="00DE1B49">
        <w:rPr>
          <w:lang w:val="en-US"/>
        </w:rPr>
        <w:t>copying edges</w:t>
      </w:r>
      <w:r w:rsidRPr="00DE1B49">
        <w:rPr>
          <w:lang w:val="en-US"/>
        </w:rPr>
        <w:t xml:space="preserve"> contained in fragment graphs). This graph extends DirectedMultigraph, to allow for multiple directed edges between the same two nodes. The JavaDoc for the DirectedMultigraph for inform</w:t>
      </w:r>
      <w:r w:rsidR="007545E3">
        <w:rPr>
          <w:lang w:val="en-US"/>
        </w:rPr>
        <w:t>ation about inherited methods can be found</w:t>
      </w:r>
      <w:r w:rsidRPr="00DE1B49">
        <w:rPr>
          <w:lang w:val="en-US"/>
        </w:rPr>
        <w:t xml:space="preserve"> here: </w:t>
      </w:r>
      <w:hyperlink r:id="rId22">
        <w:r w:rsidRPr="00DE1B49">
          <w:rPr>
            <w:color w:val="1155CC"/>
            <w:u w:val="single"/>
            <w:lang w:val="en-US"/>
          </w:rPr>
          <w:t>http://jgrapht.org/javadoc/org/jgrapht/graph/DirectedMultigraph.html</w:t>
        </w:r>
      </w:hyperlink>
    </w:p>
    <w:p w:rsidR="0087709E" w:rsidDel="005B5557" w:rsidRDefault="00A0544C">
      <w:pPr>
        <w:rPr>
          <w:del w:id="797" w:author="Lili" w:date="2014-11-20T14:57:00Z"/>
        </w:rPr>
        <w:pPrChange w:id="798" w:author="Lili" w:date="2014-11-20T15:04:00Z">
          <w:pPr>
            <w:ind w:left="720"/>
          </w:pPr>
        </w:pPrChange>
      </w:pPr>
      <w:ins w:id="799" w:author="Lili" w:date="2014-11-20T15:05:00Z">
        <w:r>
          <w:rPr>
            <w:lang w:val="en-US"/>
          </w:rPr>
          <w:t xml:space="preserve">The class </w:t>
        </w:r>
        <w:r w:rsidRPr="00BB6576">
          <w:rPr>
            <w:i/>
            <w:lang w:val="en-US"/>
          </w:rPr>
          <w:t>EntailmentGraphRaw</w:t>
        </w:r>
        <w:r>
          <w:rPr>
            <w:i/>
            <w:lang w:val="en-US"/>
          </w:rPr>
          <w:t xml:space="preserve"> </w:t>
        </w:r>
        <w:r>
          <w:t>contains methods for building, traversing, querying and saving the graph, as well as various auxiliary methods.</w:t>
        </w:r>
      </w:ins>
    </w:p>
    <w:p w:rsidR="00EB71F9" w:rsidRPr="003B1BFD" w:rsidDel="003B1BFD" w:rsidRDefault="00EB71F9">
      <w:pPr>
        <w:rPr>
          <w:del w:id="800" w:author="Lili" w:date="2014-11-20T14:57:00Z"/>
          <w:rPrChange w:id="801" w:author="Lili" w:date="2014-11-20T14:57:00Z">
            <w:rPr>
              <w:del w:id="802" w:author="Lili" w:date="2014-11-20T14:57:00Z"/>
              <w:lang w:val="en-US"/>
            </w:rPr>
          </w:rPrChange>
        </w:rPr>
        <w:pPrChange w:id="803" w:author="Lili" w:date="2014-11-20T15:04:00Z">
          <w:pPr>
            <w:ind w:left="720"/>
          </w:pPr>
        </w:pPrChange>
      </w:pPr>
    </w:p>
    <w:p w:rsidR="00EB71F9" w:rsidRPr="003B1BFD" w:rsidDel="003B1BFD" w:rsidRDefault="00EB71F9" w:rsidP="0087709E">
      <w:pPr>
        <w:ind w:left="720"/>
        <w:rPr>
          <w:del w:id="804" w:author="Lili" w:date="2014-11-20T14:57:00Z"/>
          <w:rPrChange w:id="805" w:author="Lili" w:date="2014-11-20T14:58:00Z">
            <w:rPr>
              <w:del w:id="806" w:author="Lili" w:date="2014-11-20T14:57:00Z"/>
              <w:lang w:val="en-US"/>
            </w:rPr>
          </w:rPrChange>
        </w:rPr>
      </w:pPr>
    </w:p>
    <w:p w:rsidR="0087709E" w:rsidRPr="00A43D2B" w:rsidDel="003B1BFD" w:rsidRDefault="0087709E" w:rsidP="0087709E">
      <w:pPr>
        <w:pStyle w:val="Listenabsatz"/>
        <w:rPr>
          <w:del w:id="807" w:author="Lili" w:date="2014-11-20T14:57:00Z"/>
        </w:rPr>
      </w:pPr>
      <w:bookmarkStart w:id="808" w:name="h.vtyp7rdnkng3" w:colFirst="0" w:colLast="0"/>
      <w:bookmarkEnd w:id="808"/>
      <w:del w:id="809" w:author="Lili" w:date="2014-11-20T14:57:00Z">
        <w:r w:rsidRPr="00DE1B49" w:rsidDel="003B1BFD">
          <w:lastRenderedPageBreak/>
          <w:delText>Attributes</w:delText>
        </w:r>
        <w:r w:rsidR="00CA3850" w:rsidDel="003B1BFD">
          <w:delText>:</w:delText>
        </w:r>
      </w:del>
    </w:p>
    <w:p w:rsidR="0087709E" w:rsidRPr="00DE1B49" w:rsidDel="003B1BFD" w:rsidRDefault="00145F97" w:rsidP="00A909B6">
      <w:pPr>
        <w:ind w:left="720"/>
        <w:rPr>
          <w:del w:id="810" w:author="Lili" w:date="2014-11-20T14:57:00Z"/>
          <w:lang w:val="en-US"/>
        </w:rPr>
      </w:pPr>
      <w:del w:id="811" w:author="Lili" w:date="2014-11-20T14:57:00Z">
        <w:r w:rsidRPr="00DE1B49" w:rsidDel="003B1BFD">
          <w:rPr>
            <w:lang w:val="en-US"/>
          </w:rPr>
          <w:delText>T</w:delText>
        </w:r>
        <w:r w:rsidR="0087709E" w:rsidRPr="00DE1B49" w:rsidDel="003B1BFD">
          <w:rPr>
            <w:lang w:val="en-US"/>
          </w:rPr>
          <w:delText>his graph has no particular attributes, other than those inherited from its parent class (MultiGraph)</w:delText>
        </w:r>
        <w:r w:rsidR="00A909B6" w:rsidDel="003B1BFD">
          <w:rPr>
            <w:lang w:val="en-US"/>
          </w:rPr>
          <w:delText>.</w:delText>
        </w:r>
      </w:del>
    </w:p>
    <w:p w:rsidR="0087709E" w:rsidRPr="00A909B6" w:rsidDel="003B1BFD" w:rsidRDefault="0087709E" w:rsidP="00A909B6">
      <w:pPr>
        <w:pStyle w:val="Listenabsatz"/>
        <w:rPr>
          <w:del w:id="812" w:author="Lili" w:date="2014-11-20T14:57:00Z"/>
        </w:rPr>
      </w:pPr>
      <w:bookmarkStart w:id="813" w:name="h.kgmues8mv4qx" w:colFirst="0" w:colLast="0"/>
      <w:bookmarkEnd w:id="813"/>
      <w:del w:id="814" w:author="Lili" w:date="2014-11-20T14:57:00Z">
        <w:r w:rsidRPr="00DE1B49" w:rsidDel="003B1BFD">
          <w:delText>Constructors</w:delText>
        </w:r>
        <w:r w:rsidR="00CA3850" w:rsidDel="003B1BFD">
          <w:delText>:</w:delText>
        </w:r>
      </w:del>
    </w:p>
    <w:p w:rsidR="0087709E" w:rsidRPr="00A36C74" w:rsidDel="003B1BFD" w:rsidRDefault="0087709E" w:rsidP="0087709E">
      <w:pPr>
        <w:ind w:left="1440"/>
        <w:rPr>
          <w:del w:id="815" w:author="Lili" w:date="2014-11-20T14:57:00Z"/>
          <w:i/>
          <w:lang w:val="en-US"/>
          <w:rPrChange w:id="816" w:author="Lili" w:date="2014-11-20T11:50:00Z">
            <w:rPr>
              <w:del w:id="817" w:author="Lili" w:date="2014-11-20T14:57:00Z"/>
              <w:lang w:val="en-US"/>
            </w:rPr>
          </w:rPrChange>
        </w:rPr>
      </w:pPr>
      <w:del w:id="818" w:author="Lili" w:date="2014-11-20T14:57:00Z">
        <w:r w:rsidRPr="00DE1B49" w:rsidDel="003B1BFD">
          <w:rPr>
            <w:i/>
            <w:lang w:val="en-US"/>
          </w:rPr>
          <w:delText>EntailmentGraphRaw(FragmentGraph fg)</w:delText>
        </w:r>
      </w:del>
    </w:p>
    <w:p w:rsidR="0087709E" w:rsidRPr="00DE1B49" w:rsidDel="003B1BFD" w:rsidRDefault="0087709E" w:rsidP="0087709E">
      <w:pPr>
        <w:ind w:left="1440"/>
        <w:rPr>
          <w:del w:id="819" w:author="Lili" w:date="2014-11-20T14:57:00Z"/>
          <w:lang w:val="en-US"/>
        </w:rPr>
      </w:pPr>
      <w:del w:id="820" w:author="Lili" w:date="2014-11-20T14:57:00Z">
        <w:r w:rsidRPr="00DE1B49" w:rsidDel="003B1BFD">
          <w:rPr>
            <w:lang w:val="en-US"/>
          </w:rPr>
          <w:delText>The constructor builds a raw graph from a given FragmentGraph</w:delText>
        </w:r>
      </w:del>
    </w:p>
    <w:p w:rsidR="00A36C74" w:rsidRPr="00DE1B49" w:rsidDel="003B1BFD" w:rsidRDefault="0087709E" w:rsidP="00A36C74">
      <w:pPr>
        <w:numPr>
          <w:ilvl w:val="2"/>
          <w:numId w:val="79"/>
        </w:numPr>
        <w:spacing w:line="276" w:lineRule="auto"/>
        <w:ind w:hanging="359"/>
        <w:rPr>
          <w:del w:id="821" w:author="Lili" w:date="2014-11-20T14:57:00Z"/>
        </w:rPr>
      </w:pPr>
      <w:del w:id="822" w:author="Lili" w:date="2014-11-20T14:57:00Z">
        <w:r w:rsidRPr="00DE1B49" w:rsidDel="003B1BFD">
          <w:delText xml:space="preserve">@param fg </w:delText>
        </w:r>
        <w:r w:rsidR="00B77A1E" w:rsidDel="003B1BFD">
          <w:delText>–</w:delText>
        </w:r>
        <w:r w:rsidRPr="00DE1B49" w:rsidDel="003B1BFD">
          <w:delText xml:space="preserve"> the fragment graph</w:delText>
        </w:r>
      </w:del>
    </w:p>
    <w:p w:rsidR="0087709E" w:rsidRPr="00DE1B49" w:rsidDel="003B1BFD" w:rsidRDefault="0087709E" w:rsidP="0087709E">
      <w:pPr>
        <w:ind w:left="1440"/>
        <w:rPr>
          <w:del w:id="823" w:author="Lili" w:date="2014-11-20T14:57:00Z"/>
        </w:rPr>
      </w:pPr>
    </w:p>
    <w:p w:rsidR="0087709E" w:rsidRPr="00DE1B49" w:rsidDel="003B1BFD" w:rsidRDefault="0087709E" w:rsidP="00DC252C">
      <w:pPr>
        <w:ind w:left="1440"/>
        <w:rPr>
          <w:del w:id="824" w:author="Lili" w:date="2014-11-20T14:57:00Z"/>
          <w:lang w:val="en-US"/>
        </w:rPr>
      </w:pPr>
      <w:del w:id="825" w:author="Lili" w:date="2014-11-20T14:57:00Z">
        <w:r w:rsidRPr="00DE1B49" w:rsidDel="003B1BFD">
          <w:rPr>
            <w:i/>
            <w:lang w:val="en-US"/>
          </w:rPr>
          <w:delText xml:space="preserve">EntailmentGraphRaw(java.io.File </w:delText>
        </w:r>
        <w:r w:rsidR="00DC252C" w:rsidDel="003B1BFD">
          <w:rPr>
            <w:i/>
            <w:lang w:val="en-US"/>
          </w:rPr>
          <w:delText>xmlF</w:delText>
        </w:r>
        <w:r w:rsidR="00DC252C" w:rsidRPr="00DE1B49" w:rsidDel="003B1BFD">
          <w:rPr>
            <w:i/>
            <w:lang w:val="en-US"/>
          </w:rPr>
          <w:delText>ile</w:delText>
        </w:r>
        <w:r w:rsidRPr="00DE1B49" w:rsidDel="003B1BFD">
          <w:rPr>
            <w:i/>
            <w:lang w:val="en-US"/>
          </w:rPr>
          <w:delText>)</w:delText>
        </w:r>
      </w:del>
    </w:p>
    <w:p w:rsidR="0087709E" w:rsidRPr="00DE1B49" w:rsidDel="003B1BFD" w:rsidRDefault="0087709E" w:rsidP="00D50C1C">
      <w:pPr>
        <w:ind w:left="1440"/>
        <w:rPr>
          <w:del w:id="826" w:author="Lili" w:date="2014-11-20T14:57:00Z"/>
          <w:lang w:val="en-US"/>
        </w:rPr>
      </w:pPr>
      <w:del w:id="827" w:author="Lili" w:date="2014-11-20T14:57:00Z">
        <w:r w:rsidRPr="00DE1B49" w:rsidDel="003B1BFD">
          <w:rPr>
            <w:lang w:val="en-US"/>
          </w:rPr>
          <w:delText xml:space="preserve">The constructor uploads an existing raw graph from the given </w:delText>
        </w:r>
        <w:r w:rsidR="00DC252C" w:rsidDel="003B1BFD">
          <w:rPr>
            <w:lang w:val="en-US"/>
          </w:rPr>
          <w:delText xml:space="preserve">xml </w:delText>
        </w:r>
        <w:r w:rsidRPr="00DE1B49" w:rsidDel="003B1BFD">
          <w:rPr>
            <w:lang w:val="en-US"/>
          </w:rPr>
          <w:delText xml:space="preserve">file. </w:delText>
        </w:r>
        <w:r w:rsidR="00DC252C" w:rsidDel="003B1BFD">
          <w:rPr>
            <w:lang w:val="en-US"/>
          </w:rPr>
          <w:delText>The file is assumed to follow the format of the output produced by toXML() met</w:delText>
        </w:r>
        <w:r w:rsidR="00DC252C" w:rsidDel="003B1BFD">
          <w:rPr>
            <w:lang w:val="en-US"/>
          </w:rPr>
          <w:delText>h</w:delText>
        </w:r>
        <w:r w:rsidR="00DC252C" w:rsidDel="003B1BFD">
          <w:rPr>
            <w:lang w:val="en-US"/>
          </w:rPr>
          <w:delText xml:space="preserve">od of the </w:delText>
        </w:r>
        <w:r w:rsidR="00181B67" w:rsidRPr="007D429F" w:rsidDel="003B1BFD">
          <w:rPr>
            <w:iCs/>
            <w:lang w:val="en-US"/>
          </w:rPr>
          <w:delText>EntailmentGraphRaw</w:delText>
        </w:r>
        <w:r w:rsidR="00DC252C" w:rsidRPr="00DE1B49" w:rsidDel="003B1BFD">
          <w:rPr>
            <w:lang w:val="en-US"/>
          </w:rPr>
          <w:delText xml:space="preserve"> </w:delText>
        </w:r>
        <w:r w:rsidR="00DC252C" w:rsidDel="003B1BFD">
          <w:rPr>
            <w:lang w:val="en-US"/>
          </w:rPr>
          <w:delText xml:space="preserve">class. </w:delText>
        </w:r>
      </w:del>
    </w:p>
    <w:p w:rsidR="0087709E" w:rsidDel="003B1BFD" w:rsidRDefault="0087709E" w:rsidP="00DC252C">
      <w:pPr>
        <w:numPr>
          <w:ilvl w:val="2"/>
          <w:numId w:val="30"/>
        </w:numPr>
        <w:spacing w:line="276" w:lineRule="auto"/>
        <w:ind w:hanging="359"/>
        <w:rPr>
          <w:del w:id="828" w:author="Lili" w:date="2014-11-20T14:57:00Z"/>
          <w:lang w:val="en-US"/>
        </w:rPr>
      </w:pPr>
      <w:del w:id="829" w:author="Lili" w:date="2014-11-20T14:57:00Z">
        <w:r w:rsidRPr="00DE1B49" w:rsidDel="003B1BFD">
          <w:rPr>
            <w:lang w:val="en-US"/>
          </w:rPr>
          <w:delText xml:space="preserve">@param </w:delText>
        </w:r>
        <w:r w:rsidR="00DC252C" w:rsidDel="003B1BFD">
          <w:rPr>
            <w:lang w:val="en-US"/>
          </w:rPr>
          <w:delText>xmlF</w:delText>
        </w:r>
        <w:r w:rsidRPr="00DE1B49" w:rsidDel="003B1BFD">
          <w:rPr>
            <w:lang w:val="en-US"/>
          </w:rPr>
          <w:delText xml:space="preserve">ile </w:delText>
        </w:r>
        <w:r w:rsidR="00B77A1E" w:rsidDel="003B1BFD">
          <w:rPr>
            <w:lang w:val="en-US"/>
          </w:rPr>
          <w:delText>–</w:delText>
        </w:r>
        <w:r w:rsidRPr="00DE1B49" w:rsidDel="003B1BFD">
          <w:rPr>
            <w:lang w:val="en-US"/>
          </w:rPr>
          <w:delText xml:space="preserve"> the </w:delText>
        </w:r>
        <w:r w:rsidR="00DC252C" w:rsidDel="003B1BFD">
          <w:rPr>
            <w:lang w:val="en-US"/>
          </w:rPr>
          <w:delText xml:space="preserve">xml </w:delText>
        </w:r>
        <w:r w:rsidRPr="00DE1B49" w:rsidDel="003B1BFD">
          <w:rPr>
            <w:lang w:val="en-US"/>
          </w:rPr>
          <w:delText>file from which to load a previously pr</w:delText>
        </w:r>
        <w:r w:rsidRPr="00DE1B49" w:rsidDel="003B1BFD">
          <w:rPr>
            <w:lang w:val="en-US"/>
          </w:rPr>
          <w:delText>o</w:delText>
        </w:r>
        <w:r w:rsidRPr="00DE1B49" w:rsidDel="003B1BFD">
          <w:rPr>
            <w:lang w:val="en-US"/>
          </w:rPr>
          <w:delText>duced raw entailment graph.</w:delText>
        </w:r>
      </w:del>
    </w:p>
    <w:p w:rsidR="003B1F44" w:rsidRPr="00DE1B49" w:rsidDel="003B1BFD" w:rsidRDefault="003B1F44" w:rsidP="000F0AA6">
      <w:pPr>
        <w:numPr>
          <w:ilvl w:val="2"/>
          <w:numId w:val="30"/>
        </w:numPr>
        <w:spacing w:line="276" w:lineRule="auto"/>
        <w:ind w:hanging="359"/>
        <w:rPr>
          <w:del w:id="830" w:author="Lili" w:date="2014-11-20T14:57:00Z"/>
          <w:lang w:val="en-US"/>
        </w:rPr>
      </w:pPr>
      <w:del w:id="831" w:author="Lili" w:date="2014-11-20T14:57:00Z">
        <w:r w:rsidDel="003B1BFD">
          <w:rPr>
            <w:lang w:val="en-US"/>
          </w:rPr>
          <w:delText>throws EntailmentGraphRawException if creating the graph from the given file did not succeed for some reason (file not found, wrong xml format etc.)</w:delText>
        </w:r>
      </w:del>
    </w:p>
    <w:p w:rsidR="0087709E" w:rsidRPr="00DE1B49" w:rsidDel="003B1BFD" w:rsidRDefault="0087709E" w:rsidP="0087709E">
      <w:pPr>
        <w:ind w:left="1440"/>
        <w:rPr>
          <w:del w:id="832" w:author="Lili" w:date="2014-11-20T14:57:00Z"/>
          <w:lang w:val="en-US"/>
        </w:rPr>
      </w:pPr>
    </w:p>
    <w:p w:rsidR="0087709E" w:rsidRPr="00DE1B49" w:rsidDel="003B1BFD" w:rsidRDefault="0087709E" w:rsidP="0087709E">
      <w:pPr>
        <w:ind w:left="1440"/>
        <w:rPr>
          <w:del w:id="833" w:author="Lili" w:date="2014-11-20T14:57:00Z"/>
          <w:lang w:val="en-US"/>
        </w:rPr>
      </w:pPr>
      <w:del w:id="834" w:author="Lili" w:date="2014-11-20T14:57:00Z">
        <w:r w:rsidRPr="00DE1B49" w:rsidDel="003B1BFD">
          <w:rPr>
            <w:i/>
            <w:lang w:val="en-US"/>
          </w:rPr>
          <w:delText>EntailmentGraphRaw()</w:delText>
        </w:r>
      </w:del>
    </w:p>
    <w:p w:rsidR="0087709E" w:rsidRPr="00DE1B49" w:rsidDel="003B1BFD" w:rsidRDefault="0087709E" w:rsidP="0087709E">
      <w:pPr>
        <w:ind w:left="1440"/>
        <w:rPr>
          <w:del w:id="835" w:author="Lili" w:date="2014-11-20T14:57:00Z"/>
          <w:lang w:val="en-US"/>
        </w:rPr>
      </w:pPr>
      <w:del w:id="836" w:author="Lili" w:date="2014-11-20T14:57:00Z">
        <w:r w:rsidRPr="00DE1B49" w:rsidDel="003B1BFD">
          <w:rPr>
            <w:lang w:val="en-US"/>
          </w:rPr>
          <w:delText>The constructor generates an empty raw entailment graph.</w:delText>
        </w:r>
      </w:del>
    </w:p>
    <w:p w:rsidR="00A60F64" w:rsidRPr="00076B9D" w:rsidDel="003B1BFD" w:rsidRDefault="00A60F64">
      <w:pPr>
        <w:ind w:left="1440"/>
        <w:rPr>
          <w:del w:id="837" w:author="Lili" w:date="2014-11-20T14:57:00Z"/>
          <w:iCs/>
          <w:lang w:val="en-US"/>
        </w:rPr>
        <w:pPrChange w:id="838" w:author="Lili" w:date="2014-11-20T11:49:00Z">
          <w:pPr/>
        </w:pPrChange>
      </w:pPr>
    </w:p>
    <w:p w:rsidR="0087709E" w:rsidRPr="00A909B6" w:rsidRDefault="0087709E" w:rsidP="00A909B6">
      <w:pPr>
        <w:pStyle w:val="Listenabsatz"/>
      </w:pPr>
      <w:bookmarkStart w:id="839" w:name="h.5h0jtccs3fwa" w:colFirst="0" w:colLast="0"/>
      <w:bookmarkEnd w:id="839"/>
      <w:del w:id="840" w:author="Lili" w:date="2014-11-20T14:57:00Z">
        <w:r w:rsidRPr="00DE1B49" w:rsidDel="003B1BFD">
          <w:delText>Methods</w:delText>
        </w:r>
        <w:r w:rsidR="00CA3850" w:rsidDel="003B1BFD">
          <w:delText>:</w:delText>
        </w:r>
      </w:del>
    </w:p>
    <w:p w:rsidR="0087709E" w:rsidRPr="00DE1B49" w:rsidDel="003B1BFD" w:rsidRDefault="0087709E" w:rsidP="003B1BFD">
      <w:pPr>
        <w:ind w:left="720"/>
        <w:rPr>
          <w:del w:id="841" w:author="Lili" w:date="2014-11-20T14:58:00Z"/>
          <w:lang w:val="en-US"/>
        </w:rPr>
      </w:pPr>
      <w:r w:rsidRPr="00DE1B49">
        <w:rPr>
          <w:lang w:val="en-US"/>
        </w:rPr>
        <w:t xml:space="preserve"> </w:t>
      </w:r>
      <w:r w:rsidRPr="00DE1B49">
        <w:rPr>
          <w:lang w:val="en-US"/>
        </w:rPr>
        <w:tab/>
      </w:r>
      <w:del w:id="842" w:author="Lili" w:date="2014-11-20T14:58:00Z">
        <w:r w:rsidRPr="00DE1B49" w:rsidDel="003B1BFD">
          <w:rPr>
            <w:u w:val="single"/>
            <w:lang w:val="en-US"/>
          </w:rPr>
          <w:delText>Methods for building the graph</w:delText>
        </w:r>
        <w:r w:rsidRPr="00DE1B49" w:rsidDel="003B1BFD">
          <w:rPr>
            <w:lang w:val="en-US"/>
          </w:rPr>
          <w:delText>:</w:delText>
        </w:r>
      </w:del>
    </w:p>
    <w:p w:rsidR="0087709E" w:rsidRPr="00690CFB" w:rsidDel="003B1BFD" w:rsidRDefault="0087709E" w:rsidP="003B1BFD">
      <w:pPr>
        <w:ind w:left="720"/>
        <w:rPr>
          <w:del w:id="843" w:author="Lili" w:date="2014-11-20T14:58:00Z"/>
          <w:i/>
          <w:lang w:val="en-US"/>
          <w:rPrChange w:id="844" w:author="Lili" w:date="2014-11-20T12:43:00Z">
            <w:rPr>
              <w:del w:id="845" w:author="Lili" w:date="2014-11-20T14:58:00Z"/>
              <w:lang w:val="en-US"/>
            </w:rPr>
          </w:rPrChange>
        </w:rPr>
      </w:pPr>
    </w:p>
    <w:p w:rsidR="0087709E" w:rsidRPr="00DE1B49" w:rsidDel="003B1BFD" w:rsidRDefault="001171DD">
      <w:pPr>
        <w:ind w:left="720"/>
        <w:rPr>
          <w:del w:id="846" w:author="Lili" w:date="2014-11-20T14:58:00Z"/>
          <w:lang w:val="en-US"/>
        </w:rPr>
        <w:pPrChange w:id="847" w:author="Lili" w:date="2014-11-20T14:58:00Z">
          <w:pPr>
            <w:ind w:left="1440"/>
          </w:pPr>
        </w:pPrChange>
      </w:pPr>
      <w:del w:id="848" w:author="Lili" w:date="2014-11-20T14:58:00Z">
        <w:r w:rsidRPr="001171DD" w:rsidDel="003B1BFD">
          <w:rPr>
            <w:i/>
            <w:lang w:val="en-US"/>
          </w:rPr>
          <w:delText>EntailmentRelation</w:delText>
        </w:r>
        <w:r w:rsidDel="003B1BFD">
          <w:rPr>
            <w:i/>
            <w:lang w:val="en-US"/>
          </w:rPr>
          <w:delText xml:space="preserve"> </w:delText>
        </w:r>
        <w:r w:rsidR="0087709E" w:rsidRPr="00DE1B49" w:rsidDel="003B1BFD">
          <w:rPr>
            <w:i/>
            <w:lang w:val="en-US"/>
          </w:rPr>
          <w:delText>addEdgeFromEDA(EntailmentUnit sourceVertex,</w:delText>
        </w:r>
        <w:r w:rsidR="0087709E" w:rsidRPr="00DE1B49" w:rsidDel="003B1BFD">
          <w:rPr>
            <w:i/>
            <w:lang w:val="en-US"/>
          </w:rPr>
          <w:br/>
          <w:delText xml:space="preserve">                  EntailmentUnit targetVertex,</w:delText>
        </w:r>
        <w:r w:rsidR="0087709E" w:rsidRPr="00DE1B49" w:rsidDel="003B1BFD">
          <w:rPr>
            <w:i/>
            <w:lang w:val="en-US"/>
          </w:rPr>
          <w:br/>
          <w:delText xml:space="preserve">                  eu.excitementproject.eop.common.EDABasic&lt;?&gt; eda)</w:delText>
        </w:r>
      </w:del>
    </w:p>
    <w:p w:rsidR="0087709E" w:rsidRPr="00DE1B49" w:rsidDel="003B1BFD" w:rsidRDefault="0087709E">
      <w:pPr>
        <w:ind w:left="720"/>
        <w:rPr>
          <w:del w:id="849" w:author="Lili" w:date="2014-11-20T14:58:00Z"/>
          <w:lang w:val="en-US"/>
        </w:rPr>
        <w:pPrChange w:id="850" w:author="Lili" w:date="2014-11-20T14:58:00Z">
          <w:pPr>
            <w:ind w:left="1440"/>
          </w:pPr>
        </w:pPrChange>
      </w:pPr>
      <w:del w:id="851" w:author="Lili" w:date="2014-11-20T14:58:00Z">
        <w:r w:rsidRPr="00DE1B49" w:rsidDel="003B1BFD">
          <w:rPr>
            <w:lang w:val="en-US"/>
          </w:rPr>
          <w:delText>The method calls the specified EDA in order to obtain the entailment decision and add</w:delText>
        </w:r>
        <w:r w:rsidR="007545E3" w:rsidDel="003B1BFD">
          <w:rPr>
            <w:lang w:val="en-US"/>
          </w:rPr>
          <w:delText>s</w:delText>
        </w:r>
        <w:r w:rsidRPr="00DE1B49" w:rsidDel="003B1BFD">
          <w:rPr>
            <w:lang w:val="en-US"/>
          </w:rPr>
          <w:delText xml:space="preserve"> the corresponding edge from the given source vertex to the given target vertex.  </w:delText>
        </w:r>
      </w:del>
    </w:p>
    <w:p w:rsidR="0087709E" w:rsidRPr="00DE1B49" w:rsidDel="003B1BFD" w:rsidRDefault="0087709E">
      <w:pPr>
        <w:ind w:left="720"/>
        <w:rPr>
          <w:del w:id="852" w:author="Lili" w:date="2014-11-20T14:58:00Z"/>
          <w:lang w:val="en-US"/>
        </w:rPr>
        <w:pPrChange w:id="853" w:author="Lili" w:date="2014-11-20T14:58:00Z">
          <w:pPr>
            <w:numPr>
              <w:ilvl w:val="2"/>
              <w:numId w:val="18"/>
            </w:numPr>
            <w:spacing w:line="276" w:lineRule="auto"/>
            <w:ind w:left="2160" w:hanging="359"/>
          </w:pPr>
        </w:pPrChange>
      </w:pPr>
      <w:del w:id="854" w:author="Lili" w:date="2014-11-20T14:58:00Z">
        <w:r w:rsidRPr="00DE1B49" w:rsidDel="003B1BFD">
          <w:rPr>
            <w:lang w:val="en-US"/>
          </w:rPr>
          <w:delText xml:space="preserve">@param sourceVertex </w:delText>
        </w:r>
        <w:r w:rsidR="00B77A1E" w:rsidDel="003B1BFD">
          <w:rPr>
            <w:lang w:val="en-US"/>
          </w:rPr>
          <w:delText>–</w:delText>
        </w:r>
        <w:r w:rsidRPr="00DE1B49" w:rsidDel="003B1BFD">
          <w:rPr>
            <w:lang w:val="en-US"/>
          </w:rPr>
          <w:delText xml:space="preserve"> the source vertex (must be contained in the graph)</w:delText>
        </w:r>
      </w:del>
    </w:p>
    <w:p w:rsidR="0087709E" w:rsidRPr="00DE1B49" w:rsidDel="003B1BFD" w:rsidRDefault="0087709E">
      <w:pPr>
        <w:ind w:left="720"/>
        <w:rPr>
          <w:del w:id="855" w:author="Lili" w:date="2014-11-20T14:58:00Z"/>
          <w:lang w:val="en-US"/>
        </w:rPr>
        <w:pPrChange w:id="856" w:author="Lili" w:date="2014-11-20T14:58:00Z">
          <w:pPr>
            <w:numPr>
              <w:ilvl w:val="2"/>
              <w:numId w:val="18"/>
            </w:numPr>
            <w:spacing w:line="276" w:lineRule="auto"/>
            <w:ind w:left="2160" w:hanging="359"/>
          </w:pPr>
        </w:pPrChange>
      </w:pPr>
      <w:del w:id="857" w:author="Lili" w:date="2014-11-20T14:58:00Z">
        <w:r w:rsidRPr="00DE1B49" w:rsidDel="003B1BFD">
          <w:rPr>
            <w:lang w:val="en-US"/>
          </w:rPr>
          <w:delText xml:space="preserve">@param targetVertex </w:delText>
        </w:r>
        <w:r w:rsidR="00B77A1E" w:rsidDel="003B1BFD">
          <w:rPr>
            <w:lang w:val="en-US"/>
          </w:rPr>
          <w:delText>–</w:delText>
        </w:r>
        <w:r w:rsidRPr="00DE1B49" w:rsidDel="003B1BFD">
          <w:rPr>
            <w:lang w:val="en-US"/>
          </w:rPr>
          <w:delText xml:space="preserve"> the target vertex (must be contained in the graph) </w:delText>
        </w:r>
      </w:del>
    </w:p>
    <w:p w:rsidR="0087709E" w:rsidRPr="00DE1B49" w:rsidDel="003B1BFD" w:rsidRDefault="0087709E">
      <w:pPr>
        <w:ind w:left="720"/>
        <w:rPr>
          <w:del w:id="858" w:author="Lili" w:date="2014-11-20T14:58:00Z"/>
          <w:lang w:val="en-US"/>
        </w:rPr>
        <w:pPrChange w:id="859" w:author="Lili" w:date="2014-11-20T14:58:00Z">
          <w:pPr>
            <w:numPr>
              <w:ilvl w:val="2"/>
              <w:numId w:val="18"/>
            </w:numPr>
            <w:spacing w:line="276" w:lineRule="auto"/>
            <w:ind w:left="2160" w:hanging="359"/>
          </w:pPr>
        </w:pPrChange>
      </w:pPr>
      <w:del w:id="860" w:author="Lili" w:date="2014-11-20T14:58:00Z">
        <w:r w:rsidRPr="00DE1B49" w:rsidDel="003B1BFD">
          <w:rPr>
            <w:lang w:val="en-US"/>
          </w:rPr>
          <w:delText xml:space="preserve">@param eda </w:delText>
        </w:r>
        <w:r w:rsidR="00B77A1E" w:rsidDel="003B1BFD">
          <w:rPr>
            <w:lang w:val="en-US"/>
          </w:rPr>
          <w:delText>–</w:delText>
        </w:r>
        <w:r w:rsidR="009E7277" w:rsidDel="003B1BFD">
          <w:rPr>
            <w:lang w:val="en-US"/>
          </w:rPr>
          <w:delText xml:space="preserve"> an instance of the EDA that </w:delText>
        </w:r>
        <w:r w:rsidRPr="00DE1B49" w:rsidDel="003B1BFD">
          <w:rPr>
            <w:lang w:val="en-US"/>
          </w:rPr>
          <w:delText>should be used to calculate the e</w:delText>
        </w:r>
        <w:r w:rsidRPr="00DE1B49" w:rsidDel="003B1BFD">
          <w:rPr>
            <w:lang w:val="en-US"/>
          </w:rPr>
          <w:delText>n</w:delText>
        </w:r>
        <w:r w:rsidRPr="00DE1B49" w:rsidDel="003B1BFD">
          <w:rPr>
            <w:lang w:val="en-US"/>
          </w:rPr>
          <w:delText>tailment decision.</w:delText>
        </w:r>
      </w:del>
    </w:p>
    <w:p w:rsidR="0087709E" w:rsidRPr="00DE1B49" w:rsidDel="003B1BFD" w:rsidRDefault="0087709E">
      <w:pPr>
        <w:ind w:left="720"/>
        <w:rPr>
          <w:del w:id="861" w:author="Lili" w:date="2014-11-20T14:58:00Z"/>
          <w:lang w:val="en-US"/>
        </w:rPr>
        <w:pPrChange w:id="862" w:author="Lili" w:date="2014-11-20T14:58:00Z">
          <w:pPr>
            <w:numPr>
              <w:ilvl w:val="2"/>
              <w:numId w:val="18"/>
            </w:numPr>
            <w:spacing w:line="276" w:lineRule="auto"/>
            <w:ind w:left="2160" w:hanging="359"/>
          </w:pPr>
        </w:pPrChange>
      </w:pPr>
      <w:del w:id="863" w:author="Lili" w:date="2014-11-20T14:58:00Z">
        <w:r w:rsidRPr="00DE1B49" w:rsidDel="003B1BFD">
          <w:rPr>
            <w:lang w:val="en-US"/>
          </w:rPr>
          <w:delText xml:space="preserve">@return (EntailmentRelation) </w:delText>
        </w:r>
        <w:r w:rsidR="00B77A1E" w:rsidDel="003B1BFD">
          <w:rPr>
            <w:lang w:val="en-US"/>
          </w:rPr>
          <w:delText>–</w:delText>
        </w:r>
        <w:r w:rsidRPr="00DE1B49" w:rsidDel="003B1BFD">
          <w:rPr>
            <w:lang w:val="en-US"/>
          </w:rPr>
          <w:delText xml:space="preserve"> the method returns the edge, which was added to the graph. If no edge was added because the graph already contained such </w:delText>
        </w:r>
        <w:r w:rsidR="007545E3" w:rsidDel="003B1BFD">
          <w:rPr>
            <w:lang w:val="en-US"/>
          </w:rPr>
          <w:delText xml:space="preserve">an </w:delText>
        </w:r>
        <w:r w:rsidRPr="00DE1B49" w:rsidDel="003B1BFD">
          <w:rPr>
            <w:lang w:val="en-US"/>
          </w:rPr>
          <w:delText xml:space="preserve">edge, the method returns </w:delText>
        </w:r>
        <w:r w:rsidRPr="00DE1B49" w:rsidDel="003B1BFD">
          <w:rPr>
            <w:i/>
            <w:lang w:val="en-US"/>
          </w:rPr>
          <w:delText>null</w:delText>
        </w:r>
        <w:r w:rsidRPr="00DE1B49" w:rsidDel="003B1BFD">
          <w:rPr>
            <w:lang w:val="en-US"/>
          </w:rPr>
          <w:delText>.</w:delText>
        </w:r>
      </w:del>
    </w:p>
    <w:p w:rsidR="0087709E" w:rsidRPr="00DE1B49" w:rsidDel="003B1BFD" w:rsidRDefault="0087709E">
      <w:pPr>
        <w:ind w:left="720"/>
        <w:rPr>
          <w:del w:id="864" w:author="Lili" w:date="2014-11-20T14:58:00Z"/>
          <w:lang w:val="en-US"/>
        </w:rPr>
        <w:pPrChange w:id="865" w:author="Lili" w:date="2014-11-20T14:58:00Z">
          <w:pPr>
            <w:numPr>
              <w:ilvl w:val="2"/>
              <w:numId w:val="18"/>
            </w:numPr>
            <w:spacing w:line="276" w:lineRule="auto"/>
            <w:ind w:left="2160" w:hanging="359"/>
          </w:pPr>
        </w:pPrChange>
      </w:pPr>
      <w:del w:id="866" w:author="Lili" w:date="2014-11-20T14:58:00Z">
        <w:r w:rsidRPr="00DE1B49" w:rsidDel="003B1BFD">
          <w:rPr>
            <w:lang w:val="en-US"/>
          </w:rPr>
          <w:lastRenderedPageBreak/>
          <w:delText xml:space="preserve">@throws EntailmentGraphRawException if the edge could not be added for some reason (e.g. if </w:delText>
        </w:r>
        <w:r w:rsidR="007545E3" w:rsidDel="003B1BFD">
          <w:rPr>
            <w:lang w:val="en-US"/>
          </w:rPr>
          <w:delText xml:space="preserve">the </w:delText>
        </w:r>
        <w:r w:rsidRPr="00DE1B49" w:rsidDel="003B1BFD">
          <w:rPr>
            <w:lang w:val="en-US"/>
          </w:rPr>
          <w:delText xml:space="preserve">source or target node was not found in the graph)  </w:delText>
        </w:r>
      </w:del>
    </w:p>
    <w:p w:rsidR="0087709E" w:rsidRPr="00DE1B49" w:rsidDel="003B1BFD" w:rsidRDefault="0087709E">
      <w:pPr>
        <w:ind w:left="720"/>
        <w:rPr>
          <w:del w:id="867" w:author="Lili" w:date="2014-11-20T14:58:00Z"/>
          <w:lang w:val="en-US"/>
        </w:rPr>
        <w:pPrChange w:id="868" w:author="Lili" w:date="2014-11-20T14:58:00Z">
          <w:pPr>
            <w:ind w:left="1440"/>
          </w:pPr>
        </w:pPrChange>
      </w:pPr>
      <w:del w:id="869" w:author="Lili" w:date="2014-11-20T14:58:00Z">
        <w:r w:rsidRPr="00DE1B49" w:rsidDel="003B1BFD">
          <w:rPr>
            <w:lang w:val="en-US"/>
          </w:rPr>
          <w:delText xml:space="preserve"> </w:delText>
        </w:r>
      </w:del>
    </w:p>
    <w:p w:rsidR="0087709E" w:rsidRPr="00DE1B49" w:rsidDel="003B1BFD" w:rsidRDefault="001171DD">
      <w:pPr>
        <w:ind w:left="720"/>
        <w:rPr>
          <w:del w:id="870" w:author="Lili" w:date="2014-11-20T14:58:00Z"/>
          <w:lang w:val="en-US"/>
        </w:rPr>
        <w:pPrChange w:id="871" w:author="Lili" w:date="2014-11-20T14:58:00Z">
          <w:pPr>
            <w:ind w:left="1440"/>
          </w:pPr>
        </w:pPrChange>
      </w:pPr>
      <w:del w:id="872" w:author="Lili" w:date="2014-11-20T14:58:00Z">
        <w:r w:rsidRPr="001171DD" w:rsidDel="003B1BFD">
          <w:rPr>
            <w:i/>
            <w:lang w:val="en-US"/>
          </w:rPr>
          <w:delText>EntailmentRelation</w:delText>
        </w:r>
        <w:r w:rsidDel="003B1BFD">
          <w:rPr>
            <w:i/>
            <w:lang w:val="en-US"/>
          </w:rPr>
          <w:delText xml:space="preserve"> </w:delText>
        </w:r>
        <w:r w:rsidR="0087709E" w:rsidRPr="00DE1B49" w:rsidDel="003B1BFD">
          <w:rPr>
            <w:i/>
            <w:lang w:val="en-US"/>
          </w:rPr>
          <w:delText>addEdgeFromFragmentGraph(FragmentGraphEdge fra</w:delText>
        </w:r>
        <w:r w:rsidR="0087709E" w:rsidRPr="00DE1B49" w:rsidDel="003B1BFD">
          <w:rPr>
            <w:i/>
            <w:lang w:val="en-US"/>
          </w:rPr>
          <w:delText>g</w:delText>
        </w:r>
        <w:r w:rsidR="0087709E" w:rsidRPr="00DE1B49" w:rsidDel="003B1BFD">
          <w:rPr>
            <w:i/>
            <w:lang w:val="en-US"/>
          </w:rPr>
          <w:delText>mentGraphEdge, FragmentGraph fg)</w:delText>
        </w:r>
      </w:del>
    </w:p>
    <w:p w:rsidR="0087709E" w:rsidRPr="00DE1B49" w:rsidDel="003B1BFD" w:rsidRDefault="0087709E">
      <w:pPr>
        <w:ind w:left="720"/>
        <w:rPr>
          <w:del w:id="873" w:author="Lili" w:date="2014-11-20T14:58:00Z"/>
          <w:lang w:val="en-US"/>
        </w:rPr>
        <w:pPrChange w:id="874" w:author="Lili" w:date="2014-11-20T14:58:00Z">
          <w:pPr>
            <w:ind w:left="1440"/>
          </w:pPr>
        </w:pPrChange>
      </w:pPr>
      <w:del w:id="875" w:author="Lili" w:date="2014-11-20T14:58:00Z">
        <w:r w:rsidRPr="00DE1B49" w:rsidDel="003B1BFD">
          <w:rPr>
            <w:lang w:val="en-US"/>
          </w:rPr>
          <w:delText xml:space="preserve">The method copies the specified edge from the given fragment graph to the raw graph.  </w:delText>
        </w:r>
      </w:del>
    </w:p>
    <w:p w:rsidR="0087709E" w:rsidRPr="00DE1B49" w:rsidDel="003B1BFD" w:rsidRDefault="0087709E">
      <w:pPr>
        <w:ind w:left="720"/>
        <w:rPr>
          <w:del w:id="876" w:author="Lili" w:date="2014-11-20T14:58:00Z"/>
          <w:lang w:val="en-US"/>
        </w:rPr>
        <w:pPrChange w:id="877" w:author="Lili" w:date="2014-11-20T14:58:00Z">
          <w:pPr>
            <w:numPr>
              <w:ilvl w:val="2"/>
              <w:numId w:val="18"/>
            </w:numPr>
            <w:spacing w:line="276" w:lineRule="auto"/>
            <w:ind w:left="2160" w:hanging="359"/>
          </w:pPr>
        </w:pPrChange>
      </w:pPr>
      <w:del w:id="878" w:author="Lili" w:date="2014-11-20T14:58:00Z">
        <w:r w:rsidRPr="00DE1B49" w:rsidDel="003B1BFD">
          <w:rPr>
            <w:lang w:val="en-US"/>
          </w:rPr>
          <w:delText xml:space="preserve">@param fragmentGraphEdge </w:delText>
        </w:r>
        <w:r w:rsidR="00B77A1E" w:rsidDel="003B1BFD">
          <w:rPr>
            <w:lang w:val="en-US"/>
          </w:rPr>
          <w:delText>–</w:delText>
        </w:r>
        <w:r w:rsidRPr="00DE1B49" w:rsidDel="003B1BFD">
          <w:rPr>
            <w:lang w:val="en-US"/>
          </w:rPr>
          <w:delText xml:space="preserve"> the fragment graph edge to be copied. If the source and the target nodes of the edge are not found in the raw graph, they will be created prior to adding the edge. If the nodes are already found in the graph, their a</w:delText>
        </w:r>
        <w:r w:rsidRPr="00DE1B49" w:rsidDel="003B1BFD">
          <w:rPr>
            <w:lang w:val="en-US"/>
          </w:rPr>
          <w:delText>t</w:delText>
        </w:r>
        <w:r w:rsidRPr="00DE1B49" w:rsidDel="003B1BFD">
          <w:rPr>
            <w:lang w:val="en-US"/>
          </w:rPr>
          <w:delText>tributes are updated.</w:delText>
        </w:r>
      </w:del>
    </w:p>
    <w:p w:rsidR="0087709E" w:rsidRPr="00DE1B49" w:rsidDel="003B1BFD" w:rsidRDefault="0087709E">
      <w:pPr>
        <w:ind w:left="720"/>
        <w:rPr>
          <w:del w:id="879" w:author="Lili" w:date="2014-11-20T14:58:00Z"/>
          <w:lang w:val="en-US"/>
        </w:rPr>
        <w:pPrChange w:id="880" w:author="Lili" w:date="2014-11-20T14:58:00Z">
          <w:pPr>
            <w:numPr>
              <w:ilvl w:val="2"/>
              <w:numId w:val="18"/>
            </w:numPr>
            <w:spacing w:line="276" w:lineRule="auto"/>
            <w:ind w:left="2160" w:hanging="359"/>
          </w:pPr>
        </w:pPrChange>
      </w:pPr>
      <w:del w:id="881" w:author="Lili" w:date="2014-11-20T14:58:00Z">
        <w:r w:rsidRPr="00DE1B49" w:rsidDel="003B1BFD">
          <w:rPr>
            <w:lang w:val="en-US"/>
          </w:rPr>
          <w:delText xml:space="preserve">@param fg </w:delText>
        </w:r>
        <w:r w:rsidR="00B77A1E" w:rsidDel="003B1BFD">
          <w:rPr>
            <w:lang w:val="en-US"/>
          </w:rPr>
          <w:delText>–</w:delText>
        </w:r>
        <w:r w:rsidRPr="00DE1B49" w:rsidDel="003B1BFD">
          <w:rPr>
            <w:lang w:val="en-US"/>
          </w:rPr>
          <w:delText xml:space="preserve"> the fragment graph from which to copy the edge.  </w:delText>
        </w:r>
      </w:del>
    </w:p>
    <w:p w:rsidR="0087709E" w:rsidRPr="00DE1B49" w:rsidDel="003B1BFD" w:rsidRDefault="0087709E">
      <w:pPr>
        <w:ind w:left="720"/>
        <w:rPr>
          <w:del w:id="882" w:author="Lili" w:date="2014-11-20T14:58:00Z"/>
          <w:lang w:val="en-US"/>
        </w:rPr>
        <w:pPrChange w:id="883" w:author="Lili" w:date="2014-11-20T14:58:00Z">
          <w:pPr>
            <w:numPr>
              <w:ilvl w:val="2"/>
              <w:numId w:val="18"/>
            </w:numPr>
            <w:spacing w:line="276" w:lineRule="auto"/>
            <w:ind w:left="2160" w:hanging="359"/>
          </w:pPr>
        </w:pPrChange>
      </w:pPr>
      <w:del w:id="884" w:author="Lili" w:date="2014-11-20T14:58:00Z">
        <w:r w:rsidRPr="00DE1B49" w:rsidDel="003B1BFD">
          <w:rPr>
            <w:lang w:val="en-US"/>
          </w:rPr>
          <w:delText xml:space="preserve">@return (EntailmentRelation) </w:delText>
        </w:r>
        <w:r w:rsidR="00B77A1E" w:rsidDel="003B1BFD">
          <w:rPr>
            <w:lang w:val="en-US"/>
          </w:rPr>
          <w:delText>–</w:delText>
        </w:r>
        <w:r w:rsidRPr="00DE1B49" w:rsidDel="003B1BFD">
          <w:rPr>
            <w:lang w:val="en-US"/>
          </w:rPr>
          <w:delText xml:space="preserve"> the method returns the edge, which was added to the graph.</w:delText>
        </w:r>
        <w:r w:rsidR="007545E3" w:rsidDel="003B1BFD">
          <w:rPr>
            <w:lang w:val="en-US"/>
          </w:rPr>
          <w:delText xml:space="preserve"> </w:delText>
        </w:r>
        <w:r w:rsidRPr="00DE1B49" w:rsidDel="003B1BFD">
          <w:rPr>
            <w:lang w:val="en-US"/>
          </w:rPr>
          <w:delText>If the edge already existed in the graph, the method returns null.</w:delText>
        </w:r>
      </w:del>
    </w:p>
    <w:p w:rsidR="0087709E" w:rsidRPr="00DE1B49" w:rsidDel="003B1BFD" w:rsidRDefault="0087709E">
      <w:pPr>
        <w:ind w:left="720"/>
        <w:rPr>
          <w:del w:id="885" w:author="Lili" w:date="2014-11-20T14:58:00Z"/>
          <w:lang w:val="en-US"/>
        </w:rPr>
        <w:pPrChange w:id="886" w:author="Lili" w:date="2014-11-20T14:58:00Z">
          <w:pPr/>
        </w:pPrChange>
      </w:pPr>
    </w:p>
    <w:p w:rsidR="0087709E" w:rsidRPr="00DE1B49" w:rsidDel="003B1BFD" w:rsidRDefault="001171DD">
      <w:pPr>
        <w:ind w:left="720"/>
        <w:rPr>
          <w:del w:id="887" w:author="Lili" w:date="2014-11-20T14:58:00Z"/>
          <w:lang w:val="en-US"/>
        </w:rPr>
        <w:pPrChange w:id="888" w:author="Lili" w:date="2014-11-20T14:58:00Z">
          <w:pPr>
            <w:ind w:left="1440"/>
          </w:pPr>
        </w:pPrChange>
      </w:pPr>
      <w:del w:id="889" w:author="Lili" w:date="2014-11-20T14:58:00Z">
        <w:r w:rsidRPr="001171DD" w:rsidDel="003B1BFD">
          <w:rPr>
            <w:i/>
            <w:lang w:val="en-US"/>
          </w:rPr>
          <w:delText>EntailmentRelation</w:delText>
        </w:r>
        <w:r w:rsidDel="003B1BFD">
          <w:rPr>
            <w:i/>
            <w:lang w:val="en-US"/>
          </w:rPr>
          <w:delText xml:space="preserve"> </w:delText>
        </w:r>
        <w:r w:rsidR="0087709E" w:rsidRPr="00DE1B49" w:rsidDel="003B1BFD">
          <w:rPr>
            <w:i/>
            <w:lang w:val="en-US"/>
          </w:rPr>
          <w:delText>addEdgeByInduction(EntailmentUnit sourceVertex,</w:delText>
        </w:r>
        <w:r w:rsidR="0087709E" w:rsidRPr="00DE1B49" w:rsidDel="003B1BFD">
          <w:rPr>
            <w:i/>
            <w:lang w:val="en-US"/>
          </w:rPr>
          <w:br/>
          <w:delText xml:space="preserve">                         EntailmentUnit targetVertex,</w:delText>
        </w:r>
        <w:r w:rsidR="0087709E" w:rsidRPr="00DE1B49" w:rsidDel="003B1BFD">
          <w:rPr>
            <w:i/>
            <w:lang w:val="en-US"/>
          </w:rPr>
          <w:br/>
          <w:delText xml:space="preserve">                         java.lang.Double confidence)</w:delText>
        </w:r>
      </w:del>
    </w:p>
    <w:p w:rsidR="0087709E" w:rsidRPr="00AC1115" w:rsidDel="003B1BFD" w:rsidRDefault="0087709E">
      <w:pPr>
        <w:ind w:left="720"/>
        <w:rPr>
          <w:del w:id="890" w:author="Lili" w:date="2014-11-20T14:58:00Z"/>
          <w:lang w:val="en-US"/>
        </w:rPr>
        <w:pPrChange w:id="891" w:author="Lili" w:date="2014-11-20T14:58:00Z">
          <w:pPr>
            <w:ind w:left="1440"/>
          </w:pPr>
        </w:pPrChange>
      </w:pPr>
      <w:del w:id="892" w:author="Lili" w:date="2014-11-20T14:58:00Z">
        <w:r w:rsidRPr="00DE1B49" w:rsidDel="003B1BFD">
          <w:rPr>
            <w:lang w:val="en-US"/>
          </w:rPr>
          <w:delText xml:space="preserve">The method adds an entailment edge with the given confidence from the given source vertex to the given target vertex. The method should be used when an edge is induced (with some confidence) based on the knowledge of the graph structure.  </w:delText>
        </w:r>
        <w:r w:rsidR="00E86FAF" w:rsidDel="003B1BFD">
          <w:rPr>
            <w:lang w:val="en-US"/>
          </w:rPr>
          <w:delText>C</w:delText>
        </w:r>
        <w:r w:rsidR="00181B67" w:rsidRPr="007D429F" w:rsidDel="003B1BFD">
          <w:rPr>
            <w:lang w:val="en-US"/>
          </w:rPr>
          <w:delText>urrently</w:delText>
        </w:r>
        <w:r w:rsidR="00E86FAF" w:rsidDel="003B1BFD">
          <w:rPr>
            <w:lang w:val="en-US"/>
          </w:rPr>
          <w:delText xml:space="preserve"> this method is used by the </w:delText>
        </w:r>
        <w:r w:rsidR="003B1BFD" w:rsidDel="003B1BFD">
          <w:fldChar w:fldCharType="begin"/>
        </w:r>
        <w:r w:rsidR="003B1BFD" w:rsidDel="003B1BFD">
          <w:delInstrText xml:space="preserve"> HYPERLINK \l "_Graph_Merger_module:_1" </w:delInstrText>
        </w:r>
        <w:r w:rsidR="003B1BFD" w:rsidDel="003B1BFD">
          <w:fldChar w:fldCharType="separate"/>
        </w:r>
        <w:r w:rsidR="00A13C31" w:rsidRPr="00A13C31" w:rsidDel="003B1BFD">
          <w:rPr>
            <w:rStyle w:val="Hyperlink"/>
          </w:rPr>
          <w:delText>AutomateWP2ProcedureGraphMerger</w:delText>
        </w:r>
        <w:r w:rsidR="003B1BFD" w:rsidDel="003B1BFD">
          <w:rPr>
            <w:rStyle w:val="Hyperlink"/>
          </w:rPr>
          <w:fldChar w:fldCharType="end"/>
        </w:r>
        <w:r w:rsidR="00181B67" w:rsidRPr="007D429F" w:rsidDel="003B1BFD">
          <w:rPr>
            <w:lang w:val="en-US"/>
          </w:rPr>
          <w:delText xml:space="preserve">, </w:delText>
        </w:r>
        <w:r w:rsidR="00150866" w:rsidDel="003B1BFD">
          <w:rPr>
            <w:lang w:val="en-US"/>
          </w:rPr>
          <w:delText xml:space="preserve">which adds </w:delText>
        </w:r>
        <w:r w:rsidR="00181B67" w:rsidRPr="007D429F" w:rsidDel="003B1BFD">
          <w:rPr>
            <w:i/>
            <w:iCs/>
            <w:lang w:val="en-US"/>
          </w:rPr>
          <w:delText>e</w:delText>
        </w:r>
        <w:r w:rsidR="00181B67" w:rsidRPr="007D429F" w:rsidDel="003B1BFD">
          <w:rPr>
            <w:i/>
            <w:iCs/>
            <w:lang w:val="en-US"/>
          </w:rPr>
          <w:delText>n</w:delText>
        </w:r>
        <w:r w:rsidR="00181B67" w:rsidRPr="007D429F" w:rsidDel="003B1BFD">
          <w:rPr>
            <w:i/>
            <w:iCs/>
            <w:lang w:val="en-US"/>
          </w:rPr>
          <w:delText>tailment</w:delText>
        </w:r>
        <w:r w:rsidR="00181B67" w:rsidRPr="007D429F" w:rsidDel="003B1BFD">
          <w:rPr>
            <w:lang w:val="en-US"/>
          </w:rPr>
          <w:delText xml:space="preserve"> edges for upper-level nodes (</w:delText>
        </w:r>
        <w:r w:rsidR="00757319" w:rsidDel="003B1BFD">
          <w:rPr>
            <w:lang w:val="en-US"/>
          </w:rPr>
          <w:delText xml:space="preserve">i.e. nodes </w:delText>
        </w:r>
        <w:r w:rsidR="00181B67" w:rsidRPr="007D429F" w:rsidDel="003B1BFD">
          <w:rPr>
            <w:lang w:val="en-US"/>
          </w:rPr>
          <w:delText>with more than 1 modifier) as soon as there is entailment between specific nodes on lower levels.</w:delText>
        </w:r>
      </w:del>
    </w:p>
    <w:p w:rsidR="0087709E" w:rsidRPr="00DE1B49" w:rsidDel="003B1BFD" w:rsidRDefault="0087709E">
      <w:pPr>
        <w:ind w:left="720"/>
        <w:rPr>
          <w:del w:id="893" w:author="Lili" w:date="2014-11-20T14:58:00Z"/>
          <w:lang w:val="en-US"/>
        </w:rPr>
        <w:pPrChange w:id="894" w:author="Lili" w:date="2014-11-20T14:58:00Z">
          <w:pPr>
            <w:numPr>
              <w:ilvl w:val="2"/>
              <w:numId w:val="18"/>
            </w:numPr>
            <w:spacing w:line="276" w:lineRule="auto"/>
            <w:ind w:left="2160" w:hanging="359"/>
          </w:pPr>
        </w:pPrChange>
      </w:pPr>
      <w:del w:id="895" w:author="Lili" w:date="2014-11-20T14:58:00Z">
        <w:r w:rsidRPr="00DE1B49" w:rsidDel="003B1BFD">
          <w:rPr>
            <w:lang w:val="en-US"/>
          </w:rPr>
          <w:delText xml:space="preserve">@param sourceVertex </w:delText>
        </w:r>
        <w:r w:rsidR="00B77A1E" w:rsidDel="003B1BFD">
          <w:rPr>
            <w:lang w:val="en-US"/>
          </w:rPr>
          <w:delText>–</w:delText>
        </w:r>
        <w:r w:rsidRPr="00DE1B49" w:rsidDel="003B1BFD">
          <w:rPr>
            <w:lang w:val="en-US"/>
          </w:rPr>
          <w:delText xml:space="preserve"> the source vertex (must be contained in the graph)</w:delText>
        </w:r>
      </w:del>
    </w:p>
    <w:p w:rsidR="0087709E" w:rsidRPr="00DE1B49" w:rsidDel="003B1BFD" w:rsidRDefault="0087709E">
      <w:pPr>
        <w:ind w:left="720"/>
        <w:rPr>
          <w:del w:id="896" w:author="Lili" w:date="2014-11-20T14:58:00Z"/>
          <w:lang w:val="en-US"/>
        </w:rPr>
        <w:pPrChange w:id="897" w:author="Lili" w:date="2014-11-20T14:58:00Z">
          <w:pPr>
            <w:numPr>
              <w:ilvl w:val="2"/>
              <w:numId w:val="18"/>
            </w:numPr>
            <w:spacing w:line="276" w:lineRule="auto"/>
            <w:ind w:left="2160" w:hanging="359"/>
          </w:pPr>
        </w:pPrChange>
      </w:pPr>
      <w:del w:id="898" w:author="Lili" w:date="2014-11-20T14:58:00Z">
        <w:r w:rsidRPr="00DE1B49" w:rsidDel="003B1BFD">
          <w:rPr>
            <w:lang w:val="en-US"/>
          </w:rPr>
          <w:delText xml:space="preserve">@param targetVertex </w:delText>
        </w:r>
        <w:r w:rsidR="00B77A1E" w:rsidDel="003B1BFD">
          <w:rPr>
            <w:lang w:val="en-US"/>
          </w:rPr>
          <w:delText>–</w:delText>
        </w:r>
        <w:r w:rsidRPr="00DE1B49" w:rsidDel="003B1BFD">
          <w:rPr>
            <w:lang w:val="en-US"/>
          </w:rPr>
          <w:delText xml:space="preserve"> the target vertex  (must be contained in the graph)</w:delText>
        </w:r>
      </w:del>
    </w:p>
    <w:p w:rsidR="0087709E" w:rsidRPr="00DE1B49" w:rsidDel="003B1BFD" w:rsidRDefault="0087709E">
      <w:pPr>
        <w:ind w:left="720"/>
        <w:rPr>
          <w:del w:id="899" w:author="Lili" w:date="2014-11-20T14:58:00Z"/>
          <w:lang w:val="en-US"/>
        </w:rPr>
        <w:pPrChange w:id="900" w:author="Lili" w:date="2014-11-20T14:58:00Z">
          <w:pPr>
            <w:numPr>
              <w:ilvl w:val="2"/>
              <w:numId w:val="18"/>
            </w:numPr>
            <w:spacing w:line="276" w:lineRule="auto"/>
            <w:ind w:left="2160" w:hanging="359"/>
          </w:pPr>
        </w:pPrChange>
      </w:pPr>
      <w:del w:id="901" w:author="Lili" w:date="2014-11-20T14:58:00Z">
        <w:r w:rsidRPr="00DE1B49" w:rsidDel="003B1BFD">
          <w:rPr>
            <w:lang w:val="en-US"/>
          </w:rPr>
          <w:delText xml:space="preserve">@param confidence </w:delText>
        </w:r>
        <w:r w:rsidR="00B77A1E" w:rsidDel="003B1BFD">
          <w:rPr>
            <w:lang w:val="en-US"/>
          </w:rPr>
          <w:delText>–</w:delText>
        </w:r>
        <w:r w:rsidRPr="00DE1B49" w:rsidDel="003B1BFD">
          <w:rPr>
            <w:lang w:val="en-US"/>
          </w:rPr>
          <w:delText xml:space="preserve"> confidence that entailment indeed holds between the two nodes in the given direction.</w:delText>
        </w:r>
      </w:del>
    </w:p>
    <w:p w:rsidR="0087709E" w:rsidRPr="00DE1B49" w:rsidDel="003B1BFD" w:rsidRDefault="0087709E">
      <w:pPr>
        <w:ind w:left="720"/>
        <w:rPr>
          <w:del w:id="902" w:author="Lili" w:date="2014-11-20T14:58:00Z"/>
          <w:lang w:val="en-US"/>
        </w:rPr>
        <w:pPrChange w:id="903" w:author="Lili" w:date="2014-11-20T14:58:00Z">
          <w:pPr>
            <w:numPr>
              <w:ilvl w:val="2"/>
              <w:numId w:val="18"/>
            </w:numPr>
            <w:spacing w:line="276" w:lineRule="auto"/>
            <w:ind w:left="2160" w:hanging="359"/>
          </w:pPr>
        </w:pPrChange>
      </w:pPr>
      <w:del w:id="904" w:author="Lili" w:date="2014-11-20T14:58:00Z">
        <w:r w:rsidRPr="00DE1B49" w:rsidDel="003B1BFD">
          <w:rPr>
            <w:lang w:val="en-US"/>
          </w:rPr>
          <w:delText xml:space="preserve">@return (EntailmentRelation) </w:delText>
        </w:r>
        <w:r w:rsidR="00B77A1E" w:rsidDel="003B1BFD">
          <w:rPr>
            <w:lang w:val="en-US"/>
          </w:rPr>
          <w:delText>–</w:delText>
        </w:r>
        <w:r w:rsidRPr="00DE1B49" w:rsidDel="003B1BFD">
          <w:rPr>
            <w:lang w:val="en-US"/>
          </w:rPr>
          <w:delText xml:space="preserve"> the edge, which was added to the graph.</w:delText>
        </w:r>
        <w:r w:rsidR="007545E3" w:rsidDel="003B1BFD">
          <w:rPr>
            <w:lang w:val="en-US"/>
          </w:rPr>
          <w:delText xml:space="preserve"> </w:delText>
        </w:r>
        <w:r w:rsidRPr="00DE1B49" w:rsidDel="003B1BFD">
          <w:rPr>
            <w:lang w:val="en-US"/>
          </w:rPr>
          <w:delText>If the edge already existed in the graph, the method returns null.</w:delText>
        </w:r>
      </w:del>
    </w:p>
    <w:p w:rsidR="00101CB4" w:rsidRPr="00101CB4" w:rsidDel="003B1BFD" w:rsidRDefault="0087709E">
      <w:pPr>
        <w:ind w:left="720"/>
        <w:rPr>
          <w:del w:id="905" w:author="Lili" w:date="2014-11-20T14:58:00Z"/>
          <w:lang w:val="en-US"/>
        </w:rPr>
        <w:pPrChange w:id="906" w:author="Lili" w:date="2014-11-20T14:58:00Z">
          <w:pPr>
            <w:numPr>
              <w:ilvl w:val="2"/>
              <w:numId w:val="18"/>
            </w:numPr>
            <w:spacing w:line="276" w:lineRule="auto"/>
            <w:ind w:left="2160" w:firstLine="1800"/>
          </w:pPr>
        </w:pPrChange>
      </w:pPr>
      <w:del w:id="907" w:author="Lili" w:date="2014-11-20T14:58:00Z">
        <w:r w:rsidRPr="00DE1B49" w:rsidDel="003B1BFD">
          <w:rPr>
            <w:lang w:val="en-US"/>
          </w:rPr>
          <w:delText xml:space="preserve">@throws EntailmentGraphRawException if the edge could not be added for some reason (e.g. if </w:delText>
        </w:r>
        <w:r w:rsidR="007545E3" w:rsidDel="003B1BFD">
          <w:rPr>
            <w:lang w:val="en-US"/>
          </w:rPr>
          <w:delText xml:space="preserve">the </w:delText>
        </w:r>
        <w:r w:rsidRPr="00DE1B49" w:rsidDel="003B1BFD">
          <w:rPr>
            <w:lang w:val="en-US"/>
          </w:rPr>
          <w:delText xml:space="preserve">source or target node was not found in the graph)  </w:delText>
        </w:r>
      </w:del>
    </w:p>
    <w:p w:rsidR="00101CB4" w:rsidRPr="00101CB4" w:rsidDel="003B1BFD" w:rsidRDefault="00101CB4">
      <w:pPr>
        <w:ind w:left="720"/>
        <w:rPr>
          <w:del w:id="908" w:author="Lili" w:date="2014-11-20T14:58:00Z"/>
          <w:i/>
          <w:lang w:val="en-US"/>
          <w:rPrChange w:id="909" w:author="Lili" w:date="2014-11-20T12:52:00Z">
            <w:rPr>
              <w:del w:id="910" w:author="Lili" w:date="2014-11-20T14:58:00Z"/>
              <w:lang w:val="en-US"/>
            </w:rPr>
          </w:rPrChange>
        </w:rPr>
        <w:pPrChange w:id="911" w:author="Lili" w:date="2014-11-20T14:58:00Z">
          <w:pPr>
            <w:ind w:left="1440"/>
          </w:pPr>
        </w:pPrChange>
      </w:pPr>
    </w:p>
    <w:p w:rsidR="0087709E" w:rsidRPr="00DE1B49" w:rsidDel="003B1BFD" w:rsidRDefault="0087709E">
      <w:pPr>
        <w:ind w:left="720"/>
        <w:rPr>
          <w:del w:id="912" w:author="Lili" w:date="2014-11-20T14:58:00Z"/>
          <w:lang w:val="en-US"/>
        </w:rPr>
        <w:pPrChange w:id="913" w:author="Lili" w:date="2014-11-20T14:58:00Z">
          <w:pPr>
            <w:ind w:left="1440"/>
          </w:pPr>
        </w:pPrChange>
      </w:pPr>
      <w:del w:id="914" w:author="Lili" w:date="2014-11-20T14:58:00Z">
        <w:r w:rsidRPr="00DE1B49" w:rsidDel="003B1BFD">
          <w:rPr>
            <w:u w:val="single"/>
            <w:lang w:val="en-US"/>
          </w:rPr>
          <w:delText>Methods for traversing and querying the graph</w:delText>
        </w:r>
        <w:r w:rsidRPr="00DE1B49" w:rsidDel="003B1BFD">
          <w:rPr>
            <w:lang w:val="en-US"/>
          </w:rPr>
          <w:delText>:</w:delText>
        </w:r>
      </w:del>
    </w:p>
    <w:p w:rsidR="0087709E" w:rsidRPr="00DE1B49" w:rsidDel="003B1BFD" w:rsidRDefault="0087709E">
      <w:pPr>
        <w:ind w:left="720"/>
        <w:rPr>
          <w:del w:id="915" w:author="Lili" w:date="2014-11-20T14:58:00Z"/>
          <w:lang w:val="en-US"/>
        </w:rPr>
        <w:pPrChange w:id="916" w:author="Lili" w:date="2014-11-20T14:58:00Z">
          <w:pPr>
            <w:ind w:left="1440"/>
          </w:pPr>
        </w:pPrChange>
      </w:pPr>
    </w:p>
    <w:p w:rsidR="0087709E" w:rsidRPr="00DE1B49" w:rsidDel="003B1BFD" w:rsidRDefault="001171DD">
      <w:pPr>
        <w:ind w:left="720"/>
        <w:rPr>
          <w:del w:id="917" w:author="Lili" w:date="2014-11-20T14:58:00Z"/>
          <w:lang w:val="en-US"/>
        </w:rPr>
        <w:pPrChange w:id="918" w:author="Lili" w:date="2014-11-20T14:58:00Z">
          <w:pPr>
            <w:ind w:left="1440"/>
          </w:pPr>
        </w:pPrChange>
      </w:pPr>
      <w:del w:id="919" w:author="Lili" w:date="2014-11-20T14:58:00Z">
        <w:r w:rsidRPr="00DE1B49" w:rsidDel="003B1BFD">
          <w:rPr>
            <w:i/>
            <w:lang w:val="en-US"/>
          </w:rPr>
          <w:delText xml:space="preserve">EntailmentUnit </w:delText>
        </w:r>
        <w:r w:rsidR="0087709E" w:rsidRPr="00DE1B49" w:rsidDel="003B1BFD">
          <w:rPr>
            <w:i/>
            <w:lang w:val="en-US"/>
          </w:rPr>
          <w:delText xml:space="preserve">getVertex(java.lang.String text) </w:delText>
        </w:r>
      </w:del>
    </w:p>
    <w:p w:rsidR="0087709E" w:rsidRPr="00DE1B49" w:rsidDel="003B1BFD" w:rsidRDefault="0087709E">
      <w:pPr>
        <w:ind w:left="720"/>
        <w:rPr>
          <w:del w:id="920" w:author="Lili" w:date="2014-11-20T14:58:00Z"/>
          <w:lang w:val="en-US"/>
        </w:rPr>
        <w:pPrChange w:id="921" w:author="Lili" w:date="2014-11-20T14:58:00Z">
          <w:pPr>
            <w:numPr>
              <w:ilvl w:val="2"/>
              <w:numId w:val="90"/>
            </w:numPr>
            <w:spacing w:line="276" w:lineRule="auto"/>
            <w:ind w:left="2160" w:hanging="359"/>
          </w:pPr>
        </w:pPrChange>
      </w:pPr>
      <w:del w:id="922" w:author="Lili" w:date="2014-11-20T14:58:00Z">
        <w:r w:rsidRPr="00DE1B49" w:rsidDel="003B1BFD">
          <w:rPr>
            <w:lang w:val="en-US"/>
          </w:rPr>
          <w:lastRenderedPageBreak/>
          <w:delText xml:space="preserve">@return (EntailmentUnit) </w:delText>
        </w:r>
        <w:r w:rsidR="00B77A1E" w:rsidDel="003B1BFD">
          <w:rPr>
            <w:lang w:val="en-US"/>
          </w:rPr>
          <w:delText>–</w:delText>
        </w:r>
        <w:r w:rsidRPr="00DE1B49" w:rsidDel="003B1BFD">
          <w:rPr>
            <w:lang w:val="en-US"/>
          </w:rPr>
          <w:delText xml:space="preserve"> the node, which corresponds to the given text. If such</w:delText>
        </w:r>
        <w:r w:rsidR="007545E3" w:rsidDel="003B1BFD">
          <w:rPr>
            <w:lang w:val="en-US"/>
          </w:rPr>
          <w:delText xml:space="preserve"> a</w:delText>
        </w:r>
        <w:r w:rsidRPr="00DE1B49" w:rsidDel="003B1BFD">
          <w:rPr>
            <w:lang w:val="en-US"/>
          </w:rPr>
          <w:delText xml:space="preserve"> node is not found in the graph, returns null.</w:delText>
        </w:r>
      </w:del>
    </w:p>
    <w:p w:rsidR="0087709E" w:rsidRPr="00DE1B49" w:rsidDel="003B1BFD" w:rsidRDefault="0087709E">
      <w:pPr>
        <w:ind w:left="720"/>
        <w:rPr>
          <w:del w:id="923" w:author="Lili" w:date="2014-11-20T14:58:00Z"/>
          <w:lang w:val="en-US"/>
        </w:rPr>
        <w:pPrChange w:id="924" w:author="Lili" w:date="2014-11-20T14:58:00Z">
          <w:pPr>
            <w:numPr>
              <w:ilvl w:val="2"/>
              <w:numId w:val="90"/>
            </w:numPr>
            <w:spacing w:line="276" w:lineRule="auto"/>
            <w:ind w:left="2160" w:hanging="359"/>
          </w:pPr>
        </w:pPrChange>
      </w:pPr>
      <w:del w:id="925" w:author="Lili" w:date="2014-11-20T14:58:00Z">
        <w:r w:rsidRPr="00DE1B49" w:rsidDel="003B1BFD">
          <w:rPr>
            <w:lang w:val="en-US"/>
          </w:rPr>
          <w:delText xml:space="preserve">@param text </w:delText>
        </w:r>
        <w:r w:rsidR="00B77A1E" w:rsidDel="003B1BFD">
          <w:rPr>
            <w:lang w:val="en-US"/>
          </w:rPr>
          <w:delText>–</w:delText>
        </w:r>
        <w:r w:rsidRPr="00DE1B49" w:rsidDel="003B1BFD">
          <w:rPr>
            <w:lang w:val="en-US"/>
          </w:rPr>
          <w:delText xml:space="preserve"> the text of the node to be returned</w:delText>
        </w:r>
      </w:del>
    </w:p>
    <w:p w:rsidR="0087709E" w:rsidRPr="00DE1B49" w:rsidDel="003B1BFD" w:rsidRDefault="0087709E">
      <w:pPr>
        <w:ind w:left="720"/>
        <w:rPr>
          <w:del w:id="926" w:author="Lili" w:date="2014-11-20T14:58:00Z"/>
          <w:lang w:val="en-US"/>
        </w:rPr>
        <w:pPrChange w:id="927" w:author="Lili" w:date="2014-11-20T14:58:00Z">
          <w:pPr>
            <w:ind w:left="1440"/>
          </w:pPr>
        </w:pPrChange>
      </w:pPr>
    </w:p>
    <w:p w:rsidR="0087709E" w:rsidRPr="00DE1B49" w:rsidDel="003B1BFD" w:rsidRDefault="001171DD">
      <w:pPr>
        <w:ind w:left="720"/>
        <w:rPr>
          <w:del w:id="928" w:author="Lili" w:date="2014-11-20T14:58:00Z"/>
        </w:rPr>
        <w:pPrChange w:id="929" w:author="Lili" w:date="2014-11-20T14:58:00Z">
          <w:pPr>
            <w:ind w:left="1440"/>
          </w:pPr>
        </w:pPrChange>
      </w:pPr>
      <w:del w:id="930" w:author="Lili" w:date="2014-11-20T14:58:00Z">
        <w:r w:rsidDel="003B1BFD">
          <w:rPr>
            <w:i/>
            <w:lang w:val="en-US"/>
          </w:rPr>
          <w:delText>Set&lt;</w:delText>
        </w:r>
        <w:r w:rsidRPr="00DE1B49" w:rsidDel="003B1BFD">
          <w:rPr>
            <w:i/>
            <w:lang w:val="en-US"/>
          </w:rPr>
          <w:delText>EntailmentUnit</w:delText>
        </w:r>
        <w:r w:rsidDel="003B1BFD">
          <w:rPr>
            <w:i/>
            <w:lang w:val="en-US"/>
          </w:rPr>
          <w:delText>&gt;</w:delText>
        </w:r>
        <w:r w:rsidRPr="00DE1B49" w:rsidDel="003B1BFD">
          <w:rPr>
            <w:i/>
            <w:lang w:val="en-US"/>
          </w:rPr>
          <w:delText xml:space="preserve"> </w:delText>
        </w:r>
        <w:r w:rsidR="0087709E" w:rsidRPr="00DE1B49" w:rsidDel="003B1BFD">
          <w:rPr>
            <w:i/>
          </w:rPr>
          <w:delText>getBaseStatements()</w:delText>
        </w:r>
      </w:del>
    </w:p>
    <w:p w:rsidR="0087709E" w:rsidRPr="00DE1B49" w:rsidDel="003B1BFD" w:rsidRDefault="0087709E">
      <w:pPr>
        <w:ind w:left="720"/>
        <w:rPr>
          <w:del w:id="931" w:author="Lili" w:date="2014-11-20T14:58:00Z"/>
          <w:lang w:val="en-US"/>
        </w:rPr>
        <w:pPrChange w:id="932" w:author="Lili" w:date="2014-11-20T14:58:00Z">
          <w:pPr>
            <w:numPr>
              <w:ilvl w:val="2"/>
              <w:numId w:val="9"/>
            </w:numPr>
            <w:spacing w:line="276" w:lineRule="auto"/>
            <w:ind w:left="2160" w:hanging="359"/>
          </w:pPr>
        </w:pPrChange>
      </w:pPr>
      <w:del w:id="933" w:author="Lili" w:date="2014-11-20T14:58:00Z">
        <w:r w:rsidRPr="00DE1B49" w:rsidDel="003B1BFD">
          <w:rPr>
            <w:lang w:val="en-US"/>
          </w:rPr>
          <w:delText xml:space="preserve">@return (Set&lt;EntailmentUnit&gt;) </w:delText>
        </w:r>
        <w:r w:rsidR="00B77A1E" w:rsidDel="003B1BFD">
          <w:rPr>
            <w:lang w:val="en-US"/>
          </w:rPr>
          <w:delText>–</w:delText>
        </w:r>
        <w:r w:rsidRPr="00DE1B49" w:rsidDel="003B1BFD">
          <w:rPr>
            <w:lang w:val="en-US"/>
          </w:rPr>
          <w:delText xml:space="preserve"> the sets of nodes, which represent base statement</w:delText>
        </w:r>
        <w:r w:rsidR="007545E3" w:rsidDel="003B1BFD">
          <w:rPr>
            <w:lang w:val="en-US"/>
          </w:rPr>
          <w:delText>s</w:delText>
        </w:r>
        <w:r w:rsidRPr="00DE1B49" w:rsidDel="003B1BFD">
          <w:rPr>
            <w:lang w:val="en-US"/>
          </w:rPr>
          <w:delText>, i.e. statements with no modifiers.</w:delText>
        </w:r>
      </w:del>
    </w:p>
    <w:p w:rsidR="0087709E" w:rsidRPr="00DE1B49" w:rsidDel="003B1BFD" w:rsidRDefault="0087709E">
      <w:pPr>
        <w:ind w:left="720"/>
        <w:rPr>
          <w:del w:id="934" w:author="Lili" w:date="2014-11-20T14:58:00Z"/>
          <w:lang w:val="en-US"/>
        </w:rPr>
        <w:pPrChange w:id="935" w:author="Lili" w:date="2014-11-20T14:58:00Z">
          <w:pPr>
            <w:ind w:left="1440"/>
          </w:pPr>
        </w:pPrChange>
      </w:pPr>
    </w:p>
    <w:p w:rsidR="0087709E" w:rsidRPr="00DE1B49" w:rsidDel="003B1BFD" w:rsidRDefault="001171DD">
      <w:pPr>
        <w:ind w:left="720"/>
        <w:rPr>
          <w:del w:id="936" w:author="Lili" w:date="2014-11-20T14:58:00Z"/>
          <w:lang w:val="en-US"/>
        </w:rPr>
        <w:pPrChange w:id="937" w:author="Lili" w:date="2014-11-20T14:58:00Z">
          <w:pPr>
            <w:ind w:left="1440"/>
          </w:pPr>
        </w:pPrChange>
      </w:pPr>
      <w:del w:id="938" w:author="Lili" w:date="2014-11-20T14:58:00Z">
        <w:r w:rsidDel="003B1BFD">
          <w:rPr>
            <w:i/>
            <w:lang w:val="en-US"/>
          </w:rPr>
          <w:delText>Set&lt;</w:delText>
        </w:r>
        <w:r w:rsidRPr="00DE1B49" w:rsidDel="003B1BFD">
          <w:rPr>
            <w:i/>
            <w:lang w:val="en-US"/>
          </w:rPr>
          <w:delText>EntailmentUnit</w:delText>
        </w:r>
        <w:r w:rsidDel="003B1BFD">
          <w:rPr>
            <w:i/>
            <w:lang w:val="en-US"/>
          </w:rPr>
          <w:delText xml:space="preserve">&gt; </w:delText>
        </w:r>
        <w:r w:rsidR="0087709E" w:rsidRPr="00DE1B49" w:rsidDel="003B1BFD">
          <w:rPr>
            <w:i/>
            <w:lang w:val="en-US"/>
          </w:rPr>
          <w:delText>getAllNodes(EntailmentUnit sourceNode, EntailmentUnit targetNode, Set&lt;EntailmentUnit&gt; nodesToReturn)</w:delText>
        </w:r>
      </w:del>
    </w:p>
    <w:p w:rsidR="0087709E" w:rsidRPr="00DE1B49" w:rsidDel="003B1BFD" w:rsidRDefault="0087709E">
      <w:pPr>
        <w:ind w:left="720"/>
        <w:rPr>
          <w:del w:id="939" w:author="Lili" w:date="2014-11-20T14:58:00Z"/>
          <w:lang w:val="en-US"/>
        </w:rPr>
        <w:pPrChange w:id="940" w:author="Lili" w:date="2014-11-20T14:58:00Z">
          <w:pPr>
            <w:numPr>
              <w:ilvl w:val="2"/>
              <w:numId w:val="80"/>
            </w:numPr>
            <w:spacing w:line="276" w:lineRule="auto"/>
            <w:ind w:left="2160" w:hanging="359"/>
          </w:pPr>
        </w:pPrChange>
      </w:pPr>
      <w:del w:id="941" w:author="Lili" w:date="2014-11-20T14:58:00Z">
        <w:r w:rsidRPr="00DE1B49" w:rsidDel="003B1BFD">
          <w:rPr>
            <w:lang w:val="en-US"/>
          </w:rPr>
          <w:delText xml:space="preserve">@return (Set&lt;EntailmentUnit&gt;) </w:delText>
        </w:r>
        <w:r w:rsidR="00B77A1E" w:rsidDel="003B1BFD">
          <w:rPr>
            <w:lang w:val="en-US"/>
          </w:rPr>
          <w:delText>–</w:delText>
        </w:r>
        <w:r w:rsidRPr="00DE1B49" w:rsidDel="003B1BFD">
          <w:rPr>
            <w:lang w:val="en-US"/>
          </w:rPr>
          <w:delText xml:space="preserve"> the set of all nodes, which form the poss</w:delText>
        </w:r>
        <w:r w:rsidRPr="00DE1B49" w:rsidDel="003B1BFD">
          <w:rPr>
            <w:lang w:val="en-US"/>
          </w:rPr>
          <w:delText>i</w:delText>
        </w:r>
        <w:r w:rsidRPr="00DE1B49" w:rsidDel="003B1BFD">
          <w:rPr>
            <w:lang w:val="en-US"/>
          </w:rPr>
          <w:delText>ble paths from sourceNode to targetNode (including the sourceNode and the ta</w:delText>
        </w:r>
        <w:r w:rsidRPr="00DE1B49" w:rsidDel="003B1BFD">
          <w:rPr>
            <w:lang w:val="en-US"/>
          </w:rPr>
          <w:delText>r</w:delText>
        </w:r>
        <w:r w:rsidRPr="00DE1B49" w:rsidDel="003B1BFD">
          <w:rPr>
            <w:lang w:val="en-US"/>
          </w:rPr>
          <w:delText>getNode). If there is</w:delText>
        </w:r>
        <w:r w:rsidR="008267B6" w:rsidDel="003B1BFD">
          <w:rPr>
            <w:lang w:val="en-US"/>
          </w:rPr>
          <w:delText xml:space="preserve"> no path between the two nodes, it</w:delText>
        </w:r>
        <w:r w:rsidRPr="00DE1B49" w:rsidDel="003B1BFD">
          <w:rPr>
            <w:lang w:val="en-US"/>
          </w:rPr>
          <w:delText xml:space="preserve"> returns an empty set. If ta</w:delText>
        </w:r>
        <w:r w:rsidRPr="00DE1B49" w:rsidDel="003B1BFD">
          <w:rPr>
            <w:lang w:val="en-US"/>
          </w:rPr>
          <w:delText>r</w:delText>
        </w:r>
        <w:r w:rsidRPr="00DE1B49" w:rsidDel="003B1BFD">
          <w:rPr>
            <w:lang w:val="en-US"/>
          </w:rPr>
          <w:delText>getNode is the same as sourceNode, the method return</w:delText>
        </w:r>
        <w:r w:rsidR="00E31180" w:rsidDel="003B1BFD">
          <w:rPr>
            <w:lang w:val="en-US"/>
          </w:rPr>
          <w:delText>s</w:delText>
        </w:r>
        <w:r w:rsidRPr="00DE1B49" w:rsidDel="003B1BFD">
          <w:rPr>
            <w:lang w:val="en-US"/>
          </w:rPr>
          <w:delText xml:space="preserve"> a set with a single Entai</w:delText>
        </w:r>
        <w:r w:rsidRPr="00DE1B49" w:rsidDel="003B1BFD">
          <w:rPr>
            <w:lang w:val="en-US"/>
          </w:rPr>
          <w:delText>l</w:delText>
        </w:r>
        <w:r w:rsidRPr="00DE1B49" w:rsidDel="003B1BFD">
          <w:rPr>
            <w:lang w:val="en-US"/>
          </w:rPr>
          <w:delText xml:space="preserve">mentUnit. The method recursively updates the set </w:delText>
        </w:r>
        <w:r w:rsidRPr="00DE1B49" w:rsidDel="003B1BFD">
          <w:rPr>
            <w:i/>
            <w:lang w:val="en-US"/>
          </w:rPr>
          <w:delText>nodesToReturn</w:delText>
        </w:r>
        <w:r w:rsidRPr="00DE1B49" w:rsidDel="003B1BFD">
          <w:rPr>
            <w:lang w:val="en-US"/>
          </w:rPr>
          <w:delText>, which it obtains as its parameter.</w:delText>
        </w:r>
      </w:del>
    </w:p>
    <w:p w:rsidR="0087709E" w:rsidRPr="00DE1B49" w:rsidDel="003B1BFD" w:rsidRDefault="0087709E">
      <w:pPr>
        <w:ind w:left="720"/>
        <w:rPr>
          <w:del w:id="942" w:author="Lili" w:date="2014-11-20T14:58:00Z"/>
          <w:lang w:val="en-US"/>
        </w:rPr>
        <w:pPrChange w:id="943" w:author="Lili" w:date="2014-11-20T14:58:00Z">
          <w:pPr>
            <w:numPr>
              <w:ilvl w:val="2"/>
              <w:numId w:val="80"/>
            </w:numPr>
            <w:spacing w:line="276" w:lineRule="auto"/>
            <w:ind w:left="2160" w:hanging="359"/>
          </w:pPr>
        </w:pPrChange>
      </w:pPr>
      <w:del w:id="944" w:author="Lili" w:date="2014-11-20T14:58:00Z">
        <w:r w:rsidRPr="00DE1B49" w:rsidDel="003B1BFD">
          <w:rPr>
            <w:lang w:val="en-US"/>
          </w:rPr>
          <w:delText xml:space="preserve">@param sourceNode </w:delText>
        </w:r>
        <w:r w:rsidR="00B77A1E" w:rsidDel="003B1BFD">
          <w:rPr>
            <w:lang w:val="en-US"/>
          </w:rPr>
          <w:delText>–</w:delText>
        </w:r>
        <w:r w:rsidRPr="00DE1B49" w:rsidDel="003B1BFD">
          <w:rPr>
            <w:lang w:val="en-US"/>
          </w:rPr>
          <w:delText xml:space="preserve"> the source node (must be contained in the graph)</w:delText>
        </w:r>
      </w:del>
    </w:p>
    <w:p w:rsidR="0087709E" w:rsidRPr="00DE1B49" w:rsidDel="003B1BFD" w:rsidRDefault="0087709E">
      <w:pPr>
        <w:ind w:left="720"/>
        <w:rPr>
          <w:del w:id="945" w:author="Lili" w:date="2014-11-20T14:58:00Z"/>
          <w:lang w:val="en-US"/>
        </w:rPr>
        <w:pPrChange w:id="946" w:author="Lili" w:date="2014-11-20T14:58:00Z">
          <w:pPr>
            <w:numPr>
              <w:ilvl w:val="2"/>
              <w:numId w:val="80"/>
            </w:numPr>
            <w:spacing w:line="276" w:lineRule="auto"/>
            <w:ind w:left="2160" w:hanging="359"/>
          </w:pPr>
        </w:pPrChange>
      </w:pPr>
      <w:del w:id="947" w:author="Lili" w:date="2014-11-20T14:58:00Z">
        <w:r w:rsidRPr="00DE1B49" w:rsidDel="003B1BFD">
          <w:rPr>
            <w:lang w:val="en-US"/>
          </w:rPr>
          <w:delText xml:space="preserve">@param targetNode </w:delText>
        </w:r>
        <w:r w:rsidR="00B77A1E" w:rsidDel="003B1BFD">
          <w:rPr>
            <w:lang w:val="en-US"/>
          </w:rPr>
          <w:delText>–</w:delText>
        </w:r>
        <w:r w:rsidRPr="00DE1B49" w:rsidDel="003B1BFD">
          <w:rPr>
            <w:lang w:val="en-US"/>
          </w:rPr>
          <w:delText xml:space="preserve"> the target node (must be contained in the graph)</w:delText>
        </w:r>
      </w:del>
    </w:p>
    <w:p w:rsidR="0087709E" w:rsidRPr="00DE1B49" w:rsidDel="003B1BFD" w:rsidRDefault="0087709E">
      <w:pPr>
        <w:ind w:left="720"/>
        <w:rPr>
          <w:del w:id="948" w:author="Lili" w:date="2014-11-20T14:58:00Z"/>
        </w:rPr>
        <w:pPrChange w:id="949" w:author="Lili" w:date="2014-11-20T14:58:00Z">
          <w:pPr>
            <w:numPr>
              <w:ilvl w:val="2"/>
              <w:numId w:val="80"/>
            </w:numPr>
            <w:spacing w:line="276" w:lineRule="auto"/>
            <w:ind w:left="2160" w:hanging="359"/>
          </w:pPr>
        </w:pPrChange>
      </w:pPr>
      <w:del w:id="950" w:author="Lili" w:date="2014-11-20T14:58:00Z">
        <w:r w:rsidRPr="00DE1B49" w:rsidDel="003B1BFD">
          <w:rPr>
            <w:lang w:val="en-US"/>
          </w:rPr>
          <w:delText xml:space="preserve">@param nodesToReturn </w:delText>
        </w:r>
        <w:r w:rsidR="00B77A1E" w:rsidDel="003B1BFD">
          <w:rPr>
            <w:lang w:val="en-US"/>
          </w:rPr>
          <w:delText>–</w:delText>
        </w:r>
        <w:r w:rsidRPr="00DE1B49" w:rsidDel="003B1BFD">
          <w:rPr>
            <w:lang w:val="en-US"/>
          </w:rPr>
          <w:delText xml:space="preserve"> the set of nodes, which </w:delText>
        </w:r>
        <w:r w:rsidR="00E31180" w:rsidDel="003B1BFD">
          <w:rPr>
            <w:lang w:val="en-US"/>
          </w:rPr>
          <w:delText>is</w:delText>
        </w:r>
        <w:r w:rsidRPr="00DE1B49" w:rsidDel="003B1BFD">
          <w:rPr>
            <w:lang w:val="en-US"/>
          </w:rPr>
          <w:delText xml:space="preserve"> recursively updated by the method. </w:delText>
        </w:r>
        <w:r w:rsidRPr="00DE1B49" w:rsidDel="003B1BFD">
          <w:delText>Needs to be null or an empty set.</w:delText>
        </w:r>
      </w:del>
    </w:p>
    <w:p w:rsidR="0087709E" w:rsidRPr="00DE1B49" w:rsidDel="003B1BFD" w:rsidRDefault="0087709E">
      <w:pPr>
        <w:ind w:left="720"/>
        <w:rPr>
          <w:del w:id="951" w:author="Lili" w:date="2014-11-20T14:58:00Z"/>
          <w:lang w:val="en-US"/>
        </w:rPr>
        <w:pPrChange w:id="952" w:author="Lili" w:date="2014-11-20T14:58:00Z">
          <w:pPr>
            <w:numPr>
              <w:ilvl w:val="2"/>
              <w:numId w:val="18"/>
            </w:numPr>
            <w:spacing w:line="276" w:lineRule="auto"/>
            <w:ind w:left="2160" w:hanging="359"/>
          </w:pPr>
        </w:pPrChange>
      </w:pPr>
      <w:del w:id="953" w:author="Lili" w:date="2014-11-20T14:58:00Z">
        <w:r w:rsidRPr="00DE1B49" w:rsidDel="003B1BFD">
          <w:rPr>
            <w:lang w:val="en-US"/>
          </w:rPr>
          <w:delText xml:space="preserve">@throws EntailmentGraphRawException if the required set of nodes could not be created by some reason (e.g. if source or target node was not found in the graph)  </w:delText>
        </w:r>
      </w:del>
    </w:p>
    <w:p w:rsidR="0087709E" w:rsidRPr="00DE1B49" w:rsidDel="003B1BFD" w:rsidRDefault="0087709E">
      <w:pPr>
        <w:ind w:left="720"/>
        <w:rPr>
          <w:del w:id="954" w:author="Lili" w:date="2014-11-20T14:58:00Z"/>
          <w:lang w:val="en-US"/>
        </w:rPr>
        <w:pPrChange w:id="955" w:author="Lili" w:date="2014-11-20T14:58:00Z">
          <w:pPr>
            <w:ind w:left="1440"/>
          </w:pPr>
        </w:pPrChange>
      </w:pPr>
    </w:p>
    <w:p w:rsidR="0087709E" w:rsidRPr="00DE1B49" w:rsidDel="003B1BFD" w:rsidRDefault="001171DD">
      <w:pPr>
        <w:ind w:left="720"/>
        <w:rPr>
          <w:del w:id="956" w:author="Lili" w:date="2014-11-20T14:58:00Z"/>
          <w:lang w:val="en-US"/>
        </w:rPr>
        <w:pPrChange w:id="957" w:author="Lili" w:date="2014-11-20T14:58:00Z">
          <w:pPr>
            <w:ind w:left="1440"/>
          </w:pPr>
        </w:pPrChange>
      </w:pPr>
      <w:del w:id="958" w:author="Lili" w:date="2014-11-20T14:58:00Z">
        <w:r w:rsidRPr="001171DD" w:rsidDel="003B1BFD">
          <w:rPr>
            <w:i/>
            <w:lang w:val="en-US"/>
          </w:rPr>
          <w:delText>Hashtable&lt;Integer, Set&lt;EntailmentUnit&gt;&gt;</w:delText>
        </w:r>
        <w:r w:rsidDel="003B1BFD">
          <w:rPr>
            <w:i/>
            <w:lang w:val="en-US"/>
          </w:rPr>
          <w:br/>
        </w:r>
        <w:r w:rsidRPr="001171DD" w:rsidDel="003B1BFD">
          <w:rPr>
            <w:i/>
            <w:lang w:val="en-US"/>
          </w:rPr>
          <w:delText xml:space="preserve"> </w:delText>
        </w:r>
        <w:r w:rsidR="0087709E" w:rsidRPr="001171DD" w:rsidDel="003B1BFD">
          <w:rPr>
            <w:i/>
            <w:lang w:val="en-US"/>
          </w:rPr>
          <w:delText>getFragment</w:delText>
        </w:r>
        <w:r w:rsidR="0087709E" w:rsidRPr="00DE1B49" w:rsidDel="003B1BFD">
          <w:rPr>
            <w:i/>
            <w:lang w:val="en-US"/>
          </w:rPr>
          <w:delText>GraphNodes(EntailmentUnit baseStatementNode, String co</w:delText>
        </w:r>
        <w:r w:rsidR="0087709E" w:rsidRPr="00DE1B49" w:rsidDel="003B1BFD">
          <w:rPr>
            <w:i/>
            <w:lang w:val="en-US"/>
          </w:rPr>
          <w:delText>m</w:delText>
        </w:r>
        <w:r w:rsidR="0087709E" w:rsidRPr="00DE1B49" w:rsidDel="003B1BFD">
          <w:rPr>
            <w:i/>
            <w:lang w:val="en-US"/>
          </w:rPr>
          <w:delText>pleteStatementText)</w:delText>
        </w:r>
      </w:del>
    </w:p>
    <w:p w:rsidR="0087709E" w:rsidRPr="00DE1B49" w:rsidDel="003B1BFD" w:rsidRDefault="0087709E">
      <w:pPr>
        <w:ind w:left="720"/>
        <w:rPr>
          <w:del w:id="959" w:author="Lili" w:date="2014-11-20T14:58:00Z"/>
          <w:lang w:val="en-US"/>
        </w:rPr>
        <w:pPrChange w:id="960" w:author="Lili" w:date="2014-11-20T14:58:00Z">
          <w:pPr>
            <w:numPr>
              <w:ilvl w:val="2"/>
              <w:numId w:val="67"/>
            </w:numPr>
            <w:spacing w:line="276" w:lineRule="auto"/>
            <w:ind w:left="2160" w:hanging="359"/>
          </w:pPr>
        </w:pPrChange>
      </w:pPr>
      <w:del w:id="961" w:author="Lili" w:date="2014-11-20T14:58:00Z">
        <w:r w:rsidRPr="00DE1B49" w:rsidDel="003B1BFD">
          <w:rPr>
            <w:lang w:val="en-US"/>
          </w:rPr>
          <w:delText xml:space="preserve">@return (Hashtable&lt;Integer, Set&lt;EntailmentUnit&gt;&gt;) </w:delText>
        </w:r>
        <w:r w:rsidR="00B77A1E" w:rsidDel="003B1BFD">
          <w:rPr>
            <w:lang w:val="en-US"/>
          </w:rPr>
          <w:delText>–</w:delText>
        </w:r>
        <w:r w:rsidRPr="00DE1B49" w:rsidDel="003B1BFD">
          <w:rPr>
            <w:lang w:val="en-US"/>
          </w:rPr>
          <w:delText xml:space="preserve"> reconstructs and r</w:delText>
        </w:r>
        <w:r w:rsidRPr="00DE1B49" w:rsidDel="003B1BFD">
          <w:rPr>
            <w:lang w:val="en-US"/>
          </w:rPr>
          <w:delText>e</w:delText>
        </w:r>
        <w:r w:rsidRPr="00DE1B49" w:rsidDel="003B1BFD">
          <w:rPr>
            <w:lang w:val="en-US"/>
          </w:rPr>
          <w:delText>turns the nodes of the fragment graph defined by the given base statement and the given complete statement.</w:delText>
        </w:r>
        <w:r w:rsidR="007545E3" w:rsidDel="003B1BFD">
          <w:rPr>
            <w:lang w:val="en-US"/>
          </w:rPr>
          <w:delText xml:space="preserve"> </w:delText>
        </w:r>
        <w:r w:rsidRPr="00DE1B49" w:rsidDel="003B1BFD">
          <w:rPr>
            <w:lang w:val="en-US"/>
          </w:rPr>
          <w:delText>The nodes are returned in sets corresponding to different statement levels (numbers of modifiers), which are the keys of the Hashtable.</w:delText>
        </w:r>
      </w:del>
    </w:p>
    <w:p w:rsidR="0087709E" w:rsidRPr="00DE1B49" w:rsidDel="003B1BFD" w:rsidRDefault="0087709E">
      <w:pPr>
        <w:ind w:left="720"/>
        <w:rPr>
          <w:del w:id="962" w:author="Lili" w:date="2014-11-20T14:58:00Z"/>
          <w:lang w:val="en-US"/>
        </w:rPr>
        <w:pPrChange w:id="963" w:author="Lili" w:date="2014-11-20T14:58:00Z">
          <w:pPr>
            <w:numPr>
              <w:ilvl w:val="2"/>
              <w:numId w:val="67"/>
            </w:numPr>
            <w:spacing w:line="276" w:lineRule="auto"/>
            <w:ind w:left="2160" w:hanging="359"/>
          </w:pPr>
        </w:pPrChange>
      </w:pPr>
      <w:del w:id="964" w:author="Lili" w:date="2014-11-20T14:58:00Z">
        <w:r w:rsidRPr="00DE1B49" w:rsidDel="003B1BFD">
          <w:rPr>
            <w:lang w:val="en-US"/>
          </w:rPr>
          <w:delText xml:space="preserve">@param baseStatementNode </w:delText>
        </w:r>
        <w:r w:rsidR="00B77A1E" w:rsidDel="003B1BFD">
          <w:rPr>
            <w:lang w:val="en-US"/>
          </w:rPr>
          <w:delText>–</w:delText>
        </w:r>
        <w:r w:rsidRPr="00DE1B49" w:rsidDel="003B1BFD">
          <w:rPr>
            <w:lang w:val="en-US"/>
          </w:rPr>
          <w:delText xml:space="preserve"> the node of the raw graph, which holds the base statement (must be contained in the graph).</w:delText>
        </w:r>
      </w:del>
    </w:p>
    <w:p w:rsidR="0087709E" w:rsidRPr="00DE1B49" w:rsidDel="003B1BFD" w:rsidRDefault="0087709E">
      <w:pPr>
        <w:ind w:left="720"/>
        <w:rPr>
          <w:del w:id="965" w:author="Lili" w:date="2014-11-20T14:58:00Z"/>
          <w:lang w:val="en-US"/>
        </w:rPr>
        <w:pPrChange w:id="966" w:author="Lili" w:date="2014-11-20T14:58:00Z">
          <w:pPr>
            <w:numPr>
              <w:ilvl w:val="2"/>
              <w:numId w:val="67"/>
            </w:numPr>
            <w:spacing w:line="276" w:lineRule="auto"/>
            <w:ind w:left="2160" w:hanging="359"/>
          </w:pPr>
        </w:pPrChange>
      </w:pPr>
      <w:del w:id="967" w:author="Lili" w:date="2014-11-20T14:58:00Z">
        <w:r w:rsidRPr="00DE1B49" w:rsidDel="003B1BFD">
          <w:rPr>
            <w:lang w:val="en-US"/>
          </w:rPr>
          <w:delText xml:space="preserve">@param  completeStatementText </w:delText>
        </w:r>
        <w:r w:rsidR="00B77A1E" w:rsidDel="003B1BFD">
          <w:rPr>
            <w:lang w:val="en-US"/>
          </w:rPr>
          <w:delText>–</w:delText>
        </w:r>
        <w:r w:rsidRPr="00DE1B49" w:rsidDel="003B1BFD">
          <w:rPr>
            <w:lang w:val="en-US"/>
          </w:rPr>
          <w:delText xml:space="preserve"> the text of the complete statement, which defines the fragment graph (the same base statement might be produced from diffe</w:delText>
        </w:r>
        <w:r w:rsidRPr="00DE1B49" w:rsidDel="003B1BFD">
          <w:rPr>
            <w:lang w:val="en-US"/>
          </w:rPr>
          <w:delText>r</w:delText>
        </w:r>
        <w:r w:rsidRPr="00DE1B49" w:rsidDel="003B1BFD">
          <w:rPr>
            <w:lang w:val="en-US"/>
          </w:rPr>
          <w:delText>ent complete statements).</w:delText>
        </w:r>
      </w:del>
    </w:p>
    <w:p w:rsidR="0087709E" w:rsidRPr="00DE1B49" w:rsidDel="003B1BFD" w:rsidRDefault="0087709E">
      <w:pPr>
        <w:ind w:left="720"/>
        <w:rPr>
          <w:del w:id="968" w:author="Lili" w:date="2014-11-20T14:58:00Z"/>
          <w:lang w:val="en-US"/>
        </w:rPr>
        <w:pPrChange w:id="969" w:author="Lili" w:date="2014-11-20T14:58:00Z">
          <w:pPr>
            <w:numPr>
              <w:ilvl w:val="2"/>
              <w:numId w:val="67"/>
            </w:numPr>
            <w:spacing w:line="276" w:lineRule="auto"/>
            <w:ind w:left="2160" w:hanging="359"/>
          </w:pPr>
        </w:pPrChange>
      </w:pPr>
      <w:del w:id="970" w:author="Lili" w:date="2014-11-20T14:58:00Z">
        <w:r w:rsidRPr="00DE1B49" w:rsidDel="003B1BFD">
          <w:rPr>
            <w:lang w:val="en-US"/>
          </w:rPr>
          <w:lastRenderedPageBreak/>
          <w:delText xml:space="preserve">@throws EntailmentGraphRawException if the required output could not be produced by some reason (e.g. if </w:delText>
        </w:r>
        <w:r w:rsidR="007545E3" w:rsidDel="003B1BFD">
          <w:rPr>
            <w:lang w:val="en-US"/>
          </w:rPr>
          <w:delText xml:space="preserve">the </w:delText>
        </w:r>
        <w:r w:rsidRPr="00DE1B49" w:rsidDel="003B1BFD">
          <w:rPr>
            <w:lang w:val="en-US"/>
          </w:rPr>
          <w:delText xml:space="preserve">base statement node was not found in the graph, or the given base statement is not related to the given complete statement, etc.)  </w:delText>
        </w:r>
      </w:del>
    </w:p>
    <w:p w:rsidR="0087709E" w:rsidRPr="00DE1B49" w:rsidDel="003B1BFD" w:rsidRDefault="0087709E">
      <w:pPr>
        <w:ind w:left="720"/>
        <w:rPr>
          <w:del w:id="971" w:author="Lili" w:date="2014-11-20T14:58:00Z"/>
          <w:lang w:val="en-US"/>
        </w:rPr>
        <w:pPrChange w:id="972" w:author="Lili" w:date="2014-11-20T14:58:00Z">
          <w:pPr/>
        </w:pPrChange>
      </w:pPr>
    </w:p>
    <w:p w:rsidR="00A43D2B" w:rsidRPr="007545E3" w:rsidDel="003B1BFD" w:rsidRDefault="001171DD">
      <w:pPr>
        <w:ind w:left="720"/>
        <w:rPr>
          <w:del w:id="973" w:author="Lili" w:date="2014-11-20T14:58:00Z"/>
          <w:lang w:val="en-US"/>
        </w:rPr>
        <w:pPrChange w:id="974" w:author="Lili" w:date="2014-11-20T14:58:00Z">
          <w:pPr>
            <w:ind w:left="1440"/>
          </w:pPr>
        </w:pPrChange>
      </w:pPr>
      <w:del w:id="975" w:author="Lili" w:date="2014-11-20T14:58:00Z">
        <w:r w:rsidRPr="001171DD" w:rsidDel="003B1BFD">
          <w:rPr>
            <w:i/>
            <w:lang w:val="en-US"/>
          </w:rPr>
          <w:delText>Set&lt;EntailmentUnit&gt;</w:delText>
        </w:r>
        <w:r w:rsidDel="003B1BFD">
          <w:rPr>
            <w:i/>
            <w:lang w:val="en-US"/>
          </w:rPr>
          <w:delText xml:space="preserve"> </w:delText>
        </w:r>
        <w:r w:rsidR="0087709E" w:rsidRPr="00DE1B49" w:rsidDel="003B1BFD">
          <w:rPr>
            <w:i/>
            <w:lang w:val="en-US"/>
          </w:rPr>
          <w:delText>getEntailingNodes(EntailmentUnit node)</w:delText>
        </w:r>
      </w:del>
    </w:p>
    <w:p w:rsidR="0087709E" w:rsidRPr="00DE1B49" w:rsidDel="003B1BFD" w:rsidRDefault="001171DD">
      <w:pPr>
        <w:ind w:left="720"/>
        <w:rPr>
          <w:del w:id="976" w:author="Lili" w:date="2014-11-20T14:58:00Z"/>
          <w:lang w:val="en-US"/>
        </w:rPr>
        <w:pPrChange w:id="977" w:author="Lili" w:date="2014-11-20T14:58:00Z">
          <w:pPr>
            <w:ind w:left="1440"/>
          </w:pPr>
        </w:pPrChange>
      </w:pPr>
      <w:del w:id="978" w:author="Lili" w:date="2014-11-20T14:58:00Z">
        <w:r w:rsidRPr="001171DD" w:rsidDel="003B1BFD">
          <w:rPr>
            <w:i/>
            <w:lang w:val="en-US"/>
          </w:rPr>
          <w:delText xml:space="preserve">Set&lt;EntailmentUnit&gt; </w:delText>
        </w:r>
        <w:r w:rsidR="0087709E" w:rsidRPr="00DE1B49" w:rsidDel="003B1BFD">
          <w:rPr>
            <w:i/>
            <w:lang w:val="en-US"/>
          </w:rPr>
          <w:delText>getEntailingNodes(EntailmentUnit node, int level)</w:delText>
        </w:r>
      </w:del>
    </w:p>
    <w:p w:rsidR="0087709E" w:rsidRPr="00DE1B49" w:rsidDel="003B1BFD" w:rsidRDefault="0087709E">
      <w:pPr>
        <w:ind w:left="720"/>
        <w:rPr>
          <w:del w:id="979" w:author="Lili" w:date="2014-11-20T14:58:00Z"/>
          <w:lang w:val="en-US"/>
        </w:rPr>
        <w:pPrChange w:id="980" w:author="Lili" w:date="2014-11-20T14:58:00Z">
          <w:pPr>
            <w:numPr>
              <w:ilvl w:val="2"/>
              <w:numId w:val="67"/>
            </w:numPr>
            <w:spacing w:line="276" w:lineRule="auto"/>
            <w:ind w:left="2160" w:hanging="359"/>
          </w:pPr>
        </w:pPrChange>
      </w:pPr>
      <w:del w:id="981" w:author="Lili" w:date="2014-11-20T14:58:00Z">
        <w:r w:rsidRPr="00DE1B49" w:rsidDel="003B1BFD">
          <w:rPr>
            <w:lang w:val="en-US"/>
          </w:rPr>
          <w:delText xml:space="preserve">@return (Set&lt;EntailmentUnit&gt;) </w:delText>
        </w:r>
        <w:r w:rsidR="00B77A1E" w:rsidDel="003B1BFD">
          <w:rPr>
            <w:lang w:val="en-US"/>
          </w:rPr>
          <w:delText>–</w:delText>
        </w:r>
        <w:r w:rsidRPr="00DE1B49" w:rsidDel="003B1BFD">
          <w:rPr>
            <w:lang w:val="en-US"/>
          </w:rPr>
          <w:delText xml:space="preserve"> the methods return the nodes, which d</w:delText>
        </w:r>
        <w:r w:rsidRPr="00DE1B49" w:rsidDel="003B1BFD">
          <w:rPr>
            <w:lang w:val="en-US"/>
          </w:rPr>
          <w:delText>i</w:delText>
        </w:r>
        <w:r w:rsidRPr="00DE1B49" w:rsidDel="003B1BFD">
          <w:rPr>
            <w:lang w:val="en-US"/>
          </w:rPr>
          <w:delText>rectly entail the given node.</w:delText>
        </w:r>
      </w:del>
    </w:p>
    <w:p w:rsidR="0087709E" w:rsidRPr="00DE1B49" w:rsidDel="003B1BFD" w:rsidRDefault="0087709E">
      <w:pPr>
        <w:ind w:left="720"/>
        <w:rPr>
          <w:del w:id="982" w:author="Lili" w:date="2014-11-20T14:58:00Z"/>
          <w:lang w:val="en-US"/>
        </w:rPr>
        <w:pPrChange w:id="983" w:author="Lili" w:date="2014-11-20T14:58:00Z">
          <w:pPr>
            <w:numPr>
              <w:ilvl w:val="2"/>
              <w:numId w:val="67"/>
            </w:numPr>
            <w:spacing w:line="276" w:lineRule="auto"/>
            <w:ind w:left="2160" w:hanging="359"/>
          </w:pPr>
        </w:pPrChange>
      </w:pPr>
      <w:del w:id="984" w:author="Lili" w:date="2014-11-20T14:58:00Z">
        <w:r w:rsidRPr="00DE1B49" w:rsidDel="003B1BFD">
          <w:rPr>
            <w:lang w:val="en-US"/>
          </w:rPr>
          <w:delText xml:space="preserve">@param node </w:delText>
        </w:r>
        <w:r w:rsidR="00B77A1E" w:rsidDel="003B1BFD">
          <w:rPr>
            <w:lang w:val="en-US"/>
          </w:rPr>
          <w:delText>–</w:delText>
        </w:r>
        <w:r w:rsidRPr="00DE1B49" w:rsidDel="003B1BFD">
          <w:rPr>
            <w:lang w:val="en-US"/>
          </w:rPr>
          <w:delText xml:space="preserve"> the node whose entailing nodes should be returned</w:delText>
        </w:r>
      </w:del>
    </w:p>
    <w:p w:rsidR="0087709E" w:rsidRPr="00DE1B49" w:rsidDel="003B1BFD" w:rsidRDefault="0087709E">
      <w:pPr>
        <w:ind w:left="720"/>
        <w:rPr>
          <w:del w:id="985" w:author="Lili" w:date="2014-11-20T14:58:00Z"/>
          <w:lang w:val="en-US"/>
        </w:rPr>
        <w:pPrChange w:id="986" w:author="Lili" w:date="2014-11-20T14:58:00Z">
          <w:pPr>
            <w:numPr>
              <w:ilvl w:val="2"/>
              <w:numId w:val="67"/>
            </w:numPr>
            <w:spacing w:line="276" w:lineRule="auto"/>
            <w:ind w:left="2160" w:hanging="359"/>
          </w:pPr>
        </w:pPrChange>
      </w:pPr>
      <w:del w:id="987" w:author="Lili" w:date="2014-11-20T14:58:00Z">
        <w:r w:rsidRPr="00DE1B49" w:rsidDel="003B1BFD">
          <w:rPr>
            <w:lang w:val="en-US"/>
          </w:rPr>
          <w:delText xml:space="preserve">@param level </w:delText>
        </w:r>
        <w:r w:rsidR="00B77A1E" w:rsidDel="003B1BFD">
          <w:rPr>
            <w:lang w:val="en-US"/>
          </w:rPr>
          <w:delText>–</w:delText>
        </w:r>
        <w:r w:rsidRPr="00DE1B49" w:rsidDel="003B1BFD">
          <w:rPr>
            <w:lang w:val="en-US"/>
          </w:rPr>
          <w:delText xml:space="preserve"> if specified, retains in the output only the nodes with the co</w:delText>
        </w:r>
        <w:r w:rsidRPr="00DE1B49" w:rsidDel="003B1BFD">
          <w:rPr>
            <w:lang w:val="en-US"/>
          </w:rPr>
          <w:delText>r</w:delText>
        </w:r>
        <w:r w:rsidRPr="00DE1B49" w:rsidDel="003B1BFD">
          <w:rPr>
            <w:lang w:val="en-US"/>
          </w:rPr>
          <w:delText>responding value of level</w:delText>
        </w:r>
        <w:r w:rsidR="007545E3" w:rsidDel="003B1BFD">
          <w:rPr>
            <w:lang w:val="en-US"/>
          </w:rPr>
          <w:delText xml:space="preserve"> </w:delText>
        </w:r>
        <w:r w:rsidRPr="00DE1B49" w:rsidDel="003B1BFD">
          <w:rPr>
            <w:lang w:val="en-US"/>
          </w:rPr>
          <w:delText>(number of modifiers)</w:delText>
        </w:r>
      </w:del>
    </w:p>
    <w:p w:rsidR="0087709E" w:rsidRPr="00DE1B49" w:rsidDel="003B1BFD" w:rsidRDefault="0087709E">
      <w:pPr>
        <w:ind w:left="720"/>
        <w:rPr>
          <w:del w:id="988" w:author="Lili" w:date="2014-11-20T14:58:00Z"/>
          <w:lang w:val="en-US"/>
        </w:rPr>
        <w:pPrChange w:id="989" w:author="Lili" w:date="2014-11-20T14:58:00Z">
          <w:pPr>
            <w:ind w:left="1440"/>
          </w:pPr>
        </w:pPrChange>
      </w:pPr>
    </w:p>
    <w:p w:rsidR="00A43D2B" w:rsidRPr="007D429F" w:rsidDel="003B1BFD" w:rsidRDefault="001171DD">
      <w:pPr>
        <w:ind w:left="720"/>
        <w:rPr>
          <w:del w:id="990" w:author="Lili" w:date="2014-11-20T14:58:00Z"/>
          <w:i/>
          <w:lang w:val="en-US"/>
        </w:rPr>
        <w:pPrChange w:id="991" w:author="Lili" w:date="2014-11-20T14:58:00Z">
          <w:pPr>
            <w:ind w:left="1440"/>
          </w:pPr>
        </w:pPrChange>
      </w:pPr>
      <w:del w:id="992" w:author="Lili" w:date="2014-11-20T14:58:00Z">
        <w:r w:rsidRPr="001171DD" w:rsidDel="003B1BFD">
          <w:rPr>
            <w:i/>
            <w:lang w:val="en-US"/>
          </w:rPr>
          <w:delText>Set&lt;EntailmentUnit&gt;</w:delText>
        </w:r>
        <w:r w:rsidDel="003B1BFD">
          <w:rPr>
            <w:i/>
            <w:lang w:val="en-US"/>
          </w:rPr>
          <w:delText xml:space="preserve"> </w:delText>
        </w:r>
        <w:r w:rsidR="0087709E" w:rsidRPr="00DE1B49" w:rsidDel="003B1BFD">
          <w:rPr>
            <w:i/>
            <w:lang w:val="en-US"/>
          </w:rPr>
          <w:delText>getEntailedNodes(EntailmentUnit node</w:delText>
        </w:r>
        <w:r w:rsidR="00B77A7A" w:rsidDel="003B1BFD">
          <w:rPr>
            <w:i/>
            <w:lang w:val="en-US"/>
          </w:rPr>
          <w:delText xml:space="preserve">, </w:delText>
        </w:r>
        <w:r w:rsidR="00181B67" w:rsidRPr="007D429F" w:rsidDel="003B1BFD">
          <w:rPr>
            <w:i/>
            <w:lang w:val="en-US"/>
          </w:rPr>
          <w:delText>boolean i</w:delText>
        </w:r>
        <w:r w:rsidR="00181B67" w:rsidRPr="007D429F" w:rsidDel="003B1BFD">
          <w:rPr>
            <w:i/>
            <w:lang w:val="en-US"/>
          </w:rPr>
          <w:delText>s</w:delText>
        </w:r>
        <w:r w:rsidR="00181B67" w:rsidRPr="007D429F" w:rsidDel="003B1BFD">
          <w:rPr>
            <w:i/>
            <w:lang w:val="en-US"/>
          </w:rPr>
          <w:delText>SameGraph</w:delText>
        </w:r>
        <w:r w:rsidR="0087709E" w:rsidRPr="00DE1B49" w:rsidDel="003B1BFD">
          <w:rPr>
            <w:i/>
            <w:lang w:val="en-US"/>
          </w:rPr>
          <w:delText>)</w:delText>
        </w:r>
      </w:del>
    </w:p>
    <w:p w:rsidR="0087709E" w:rsidRPr="00DE1B49" w:rsidDel="003B1BFD" w:rsidRDefault="001171DD">
      <w:pPr>
        <w:ind w:left="720"/>
        <w:rPr>
          <w:del w:id="993" w:author="Lili" w:date="2014-11-20T14:58:00Z"/>
          <w:lang w:val="en-US"/>
        </w:rPr>
        <w:pPrChange w:id="994" w:author="Lili" w:date="2014-11-20T14:58:00Z">
          <w:pPr>
            <w:ind w:left="1440"/>
          </w:pPr>
        </w:pPrChange>
      </w:pPr>
      <w:del w:id="995" w:author="Lili" w:date="2014-11-20T14:58:00Z">
        <w:r w:rsidRPr="001171DD" w:rsidDel="003B1BFD">
          <w:rPr>
            <w:i/>
            <w:lang w:val="en-US"/>
          </w:rPr>
          <w:delText>Set&lt;EntailmentUnit&gt;</w:delText>
        </w:r>
        <w:r w:rsidDel="003B1BFD">
          <w:rPr>
            <w:i/>
            <w:lang w:val="en-US"/>
          </w:rPr>
          <w:delText xml:space="preserve"> </w:delText>
        </w:r>
        <w:r w:rsidR="0087709E" w:rsidRPr="00DE1B49" w:rsidDel="003B1BFD">
          <w:rPr>
            <w:i/>
            <w:lang w:val="en-US"/>
          </w:rPr>
          <w:delText>getEntailedNodes(EntailmentUnit node, int level</w:delText>
        </w:r>
        <w:r w:rsidR="00B77A7A" w:rsidDel="003B1BFD">
          <w:rPr>
            <w:i/>
            <w:lang w:val="en-US"/>
          </w:rPr>
          <w:delText>,</w:delText>
        </w:r>
        <w:r w:rsidR="00B77A7A" w:rsidRPr="00B77A7A" w:rsidDel="003B1BFD">
          <w:rPr>
            <w:i/>
            <w:lang w:val="en-US"/>
          </w:rPr>
          <w:delText xml:space="preserve"> </w:delText>
        </w:r>
        <w:r w:rsidR="00B77A7A" w:rsidDel="003B1BFD">
          <w:rPr>
            <w:i/>
            <w:lang w:val="en-US"/>
          </w:rPr>
          <w:delText xml:space="preserve"> </w:delText>
        </w:r>
        <w:r w:rsidR="00B77A7A" w:rsidRPr="00B77A7A" w:rsidDel="003B1BFD">
          <w:rPr>
            <w:i/>
            <w:lang w:val="en-US"/>
          </w:rPr>
          <w:delText>boolean i</w:delText>
        </w:r>
        <w:r w:rsidR="00B77A7A" w:rsidRPr="00B77A7A" w:rsidDel="003B1BFD">
          <w:rPr>
            <w:i/>
            <w:lang w:val="en-US"/>
          </w:rPr>
          <w:delText>s</w:delText>
        </w:r>
        <w:r w:rsidR="00B77A7A" w:rsidRPr="00B77A7A" w:rsidDel="003B1BFD">
          <w:rPr>
            <w:i/>
            <w:lang w:val="en-US"/>
          </w:rPr>
          <w:delText>SameGraph</w:delText>
        </w:r>
        <w:r w:rsidR="0087709E" w:rsidRPr="00DE1B49" w:rsidDel="003B1BFD">
          <w:rPr>
            <w:i/>
            <w:lang w:val="en-US"/>
          </w:rPr>
          <w:delText>)</w:delText>
        </w:r>
      </w:del>
    </w:p>
    <w:p w:rsidR="0087709E" w:rsidRPr="00DE1B49" w:rsidDel="003B1BFD" w:rsidRDefault="0087709E">
      <w:pPr>
        <w:ind w:left="720"/>
        <w:rPr>
          <w:del w:id="996" w:author="Lili" w:date="2014-11-20T14:58:00Z"/>
          <w:lang w:val="en-US"/>
        </w:rPr>
        <w:pPrChange w:id="997" w:author="Lili" w:date="2014-11-20T14:58:00Z">
          <w:pPr>
            <w:numPr>
              <w:ilvl w:val="2"/>
              <w:numId w:val="67"/>
            </w:numPr>
            <w:spacing w:line="276" w:lineRule="auto"/>
            <w:ind w:left="2160" w:hanging="359"/>
          </w:pPr>
        </w:pPrChange>
      </w:pPr>
      <w:del w:id="998" w:author="Lili" w:date="2014-11-20T14:58:00Z">
        <w:r w:rsidRPr="00DE1B49" w:rsidDel="003B1BFD">
          <w:rPr>
            <w:lang w:val="en-US"/>
          </w:rPr>
          <w:delText xml:space="preserve">@return (Set&lt;EntailmentUnit&gt;) </w:delText>
        </w:r>
        <w:r w:rsidR="00B77A1E" w:rsidDel="003B1BFD">
          <w:rPr>
            <w:lang w:val="en-US"/>
          </w:rPr>
          <w:delText>–</w:delText>
        </w:r>
        <w:r w:rsidRPr="00DE1B49" w:rsidDel="003B1BFD">
          <w:rPr>
            <w:lang w:val="en-US"/>
          </w:rPr>
          <w:delText xml:space="preserve"> the methods return the nodes</w:delText>
        </w:r>
        <w:r w:rsidR="007545E3" w:rsidDel="003B1BFD">
          <w:rPr>
            <w:lang w:val="en-US"/>
          </w:rPr>
          <w:delText xml:space="preserve"> that</w:delText>
        </w:r>
        <w:r w:rsidRPr="00DE1B49" w:rsidDel="003B1BFD">
          <w:rPr>
            <w:lang w:val="en-US"/>
          </w:rPr>
          <w:delText xml:space="preserve"> are d</w:delText>
        </w:r>
        <w:r w:rsidRPr="00DE1B49" w:rsidDel="003B1BFD">
          <w:rPr>
            <w:lang w:val="en-US"/>
          </w:rPr>
          <w:delText>i</w:delText>
        </w:r>
        <w:r w:rsidRPr="00DE1B49" w:rsidDel="003B1BFD">
          <w:rPr>
            <w:lang w:val="en-US"/>
          </w:rPr>
          <w:delText>rectly entailed by the given node.</w:delText>
        </w:r>
      </w:del>
    </w:p>
    <w:p w:rsidR="0087709E" w:rsidRPr="00DE1B49" w:rsidDel="003B1BFD" w:rsidRDefault="0087709E">
      <w:pPr>
        <w:ind w:left="720"/>
        <w:rPr>
          <w:del w:id="999" w:author="Lili" w:date="2014-11-20T14:58:00Z"/>
          <w:lang w:val="en-US"/>
        </w:rPr>
        <w:pPrChange w:id="1000" w:author="Lili" w:date="2014-11-20T14:58:00Z">
          <w:pPr>
            <w:numPr>
              <w:ilvl w:val="2"/>
              <w:numId w:val="67"/>
            </w:numPr>
            <w:spacing w:line="276" w:lineRule="auto"/>
            <w:ind w:left="2160" w:hanging="359"/>
          </w:pPr>
        </w:pPrChange>
      </w:pPr>
      <w:del w:id="1001" w:author="Lili" w:date="2014-11-20T14:58:00Z">
        <w:r w:rsidRPr="00DE1B49" w:rsidDel="003B1BFD">
          <w:rPr>
            <w:lang w:val="en-US"/>
          </w:rPr>
          <w:delText xml:space="preserve">@param node </w:delText>
        </w:r>
        <w:r w:rsidR="00B77A1E" w:rsidDel="003B1BFD">
          <w:rPr>
            <w:lang w:val="en-US"/>
          </w:rPr>
          <w:delText>–</w:delText>
        </w:r>
        <w:r w:rsidRPr="00DE1B49" w:rsidDel="003B1BFD">
          <w:rPr>
            <w:lang w:val="en-US"/>
          </w:rPr>
          <w:delText xml:space="preserve"> the node whose entailed nodes should be returned</w:delText>
        </w:r>
      </w:del>
    </w:p>
    <w:p w:rsidR="0087709E" w:rsidDel="003B1BFD" w:rsidRDefault="0087709E">
      <w:pPr>
        <w:ind w:left="720"/>
        <w:rPr>
          <w:del w:id="1002" w:author="Lili" w:date="2014-11-20T14:58:00Z"/>
          <w:lang w:val="en-US"/>
        </w:rPr>
        <w:pPrChange w:id="1003" w:author="Lili" w:date="2014-11-20T14:58:00Z">
          <w:pPr>
            <w:numPr>
              <w:ilvl w:val="2"/>
              <w:numId w:val="67"/>
            </w:numPr>
            <w:spacing w:line="276" w:lineRule="auto"/>
            <w:ind w:left="2160" w:hanging="359"/>
          </w:pPr>
        </w:pPrChange>
      </w:pPr>
      <w:del w:id="1004" w:author="Lili" w:date="2014-11-20T14:58:00Z">
        <w:r w:rsidRPr="00DE1B49" w:rsidDel="003B1BFD">
          <w:rPr>
            <w:lang w:val="en-US"/>
          </w:rPr>
          <w:delText xml:space="preserve">@param level </w:delText>
        </w:r>
        <w:r w:rsidR="00B77A1E" w:rsidDel="003B1BFD">
          <w:rPr>
            <w:lang w:val="en-US"/>
          </w:rPr>
          <w:delText>–</w:delText>
        </w:r>
        <w:r w:rsidRPr="00DE1B49" w:rsidDel="003B1BFD">
          <w:rPr>
            <w:lang w:val="en-US"/>
          </w:rPr>
          <w:delText xml:space="preserve"> if specified, retains in the output only the nodes with the co</w:delText>
        </w:r>
        <w:r w:rsidRPr="00DE1B49" w:rsidDel="003B1BFD">
          <w:rPr>
            <w:lang w:val="en-US"/>
          </w:rPr>
          <w:delText>r</w:delText>
        </w:r>
        <w:r w:rsidRPr="00DE1B49" w:rsidDel="003B1BFD">
          <w:rPr>
            <w:lang w:val="en-US"/>
          </w:rPr>
          <w:delText>responding value of level (number of modifiers)</w:delText>
        </w:r>
      </w:del>
    </w:p>
    <w:p w:rsidR="00DE1B1B" w:rsidRPr="00DE1B49" w:rsidDel="003B1BFD" w:rsidRDefault="00DE1B1B">
      <w:pPr>
        <w:ind w:left="720"/>
        <w:rPr>
          <w:del w:id="1005" w:author="Lili" w:date="2014-11-20T14:58:00Z"/>
          <w:lang w:val="en-US"/>
        </w:rPr>
        <w:pPrChange w:id="1006" w:author="Lili" w:date="2014-11-20T14:58:00Z">
          <w:pPr>
            <w:numPr>
              <w:ilvl w:val="2"/>
              <w:numId w:val="67"/>
            </w:numPr>
            <w:spacing w:line="276" w:lineRule="auto"/>
            <w:ind w:left="2160" w:hanging="359"/>
          </w:pPr>
        </w:pPrChange>
      </w:pPr>
      <w:del w:id="1007" w:author="Lili" w:date="2014-11-20T14:58:00Z">
        <w:r w:rsidDel="003B1BFD">
          <w:rPr>
            <w:lang w:val="en-US"/>
          </w:rPr>
          <w:delText xml:space="preserve">@param </w:delText>
        </w:r>
        <w:r w:rsidR="00181B67" w:rsidRPr="007D429F" w:rsidDel="003B1BFD">
          <w:rPr>
            <w:iCs/>
            <w:lang w:val="en-US"/>
          </w:rPr>
          <w:delText>isSameGraph</w:delText>
        </w:r>
        <w:r w:rsidDel="003B1BFD">
          <w:rPr>
            <w:iCs/>
            <w:lang w:val="en-US"/>
          </w:rPr>
          <w:delText xml:space="preserve"> </w:delText>
        </w:r>
        <w:r w:rsidR="00B77A1E" w:rsidDel="003B1BFD">
          <w:rPr>
            <w:iCs/>
            <w:lang w:val="en-US"/>
          </w:rPr>
          <w:delText>–</w:delText>
        </w:r>
        <w:r w:rsidDel="003B1BFD">
          <w:rPr>
            <w:iCs/>
            <w:lang w:val="en-US"/>
          </w:rPr>
          <w:delText xml:space="preserve"> if true, the method will return only the nodes, which belong to the same fragment graph</w:delText>
        </w:r>
        <w:r w:rsidR="00CB6196" w:rsidDel="003B1BFD">
          <w:rPr>
            <w:iCs/>
            <w:lang w:val="en-US"/>
          </w:rPr>
          <w:delText xml:space="preserve"> as the input </w:delText>
        </w:r>
        <w:r w:rsidR="00B905E7" w:rsidDel="003B1BFD">
          <w:rPr>
            <w:iCs/>
            <w:lang w:val="en-US"/>
          </w:rPr>
          <w:delText>node</w:delText>
        </w:r>
        <w:r w:rsidR="00CB6196" w:rsidDel="003B1BFD">
          <w:rPr>
            <w:iCs/>
            <w:lang w:val="en-US"/>
          </w:rPr>
          <w:delText>.</w:delText>
        </w:r>
        <w:r w:rsidDel="003B1BFD">
          <w:rPr>
            <w:iCs/>
            <w:lang w:val="en-US"/>
          </w:rPr>
          <w:delText xml:space="preserve"> </w:delText>
        </w:r>
      </w:del>
    </w:p>
    <w:p w:rsidR="0087709E" w:rsidRPr="00DE1B49" w:rsidDel="003B1BFD" w:rsidRDefault="0087709E">
      <w:pPr>
        <w:ind w:left="720"/>
        <w:rPr>
          <w:del w:id="1008" w:author="Lili" w:date="2014-11-20T14:58:00Z"/>
          <w:lang w:val="en-US"/>
        </w:rPr>
        <w:pPrChange w:id="1009" w:author="Lili" w:date="2014-11-20T14:58:00Z">
          <w:pPr>
            <w:ind w:left="1440"/>
          </w:pPr>
        </w:pPrChange>
      </w:pPr>
    </w:p>
    <w:p w:rsidR="00C01B81" w:rsidRPr="00DE1B49" w:rsidDel="003B1BFD" w:rsidRDefault="00C01B81">
      <w:pPr>
        <w:ind w:left="720"/>
        <w:rPr>
          <w:del w:id="1010" w:author="Lili" w:date="2014-11-20T14:58:00Z"/>
          <w:lang w:val="en-US"/>
        </w:rPr>
        <w:pPrChange w:id="1011" w:author="Lili" w:date="2014-11-20T14:58:00Z">
          <w:pPr>
            <w:ind w:left="1440"/>
          </w:pPr>
        </w:pPrChange>
      </w:pPr>
    </w:p>
    <w:p w:rsidR="0087709E" w:rsidRPr="00DE1B49" w:rsidDel="003B1BFD" w:rsidRDefault="001171DD">
      <w:pPr>
        <w:ind w:left="720"/>
        <w:rPr>
          <w:del w:id="1012" w:author="Lili" w:date="2014-11-20T14:58:00Z"/>
          <w:lang w:val="en-US"/>
        </w:rPr>
        <w:pPrChange w:id="1013" w:author="Lili" w:date="2014-11-20T14:58:00Z">
          <w:pPr>
            <w:ind w:left="1440"/>
          </w:pPr>
        </w:pPrChange>
      </w:pPr>
      <w:del w:id="1014" w:author="Lili" w:date="2014-11-20T14:58:00Z">
        <w:r w:rsidDel="003B1BFD">
          <w:rPr>
            <w:i/>
            <w:lang w:val="en-US"/>
          </w:rPr>
          <w:delText xml:space="preserve">boolean </w:delText>
        </w:r>
        <w:r w:rsidR="0087709E" w:rsidRPr="00DE1B49" w:rsidDel="003B1BFD">
          <w:rPr>
            <w:i/>
            <w:lang w:val="en-US"/>
          </w:rPr>
          <w:delText>isEntailment(EntailmentUnit entailingNode, EntailmentUnit entailedNode)</w:delText>
        </w:r>
      </w:del>
    </w:p>
    <w:p w:rsidR="0087709E" w:rsidRPr="00DE1B49" w:rsidDel="003B1BFD" w:rsidRDefault="0087709E">
      <w:pPr>
        <w:ind w:left="720"/>
        <w:rPr>
          <w:del w:id="1015" w:author="Lili" w:date="2014-11-20T14:58:00Z"/>
        </w:rPr>
        <w:pPrChange w:id="1016" w:author="Lili" w:date="2014-11-20T14:58:00Z">
          <w:pPr>
            <w:numPr>
              <w:ilvl w:val="2"/>
              <w:numId w:val="67"/>
            </w:numPr>
            <w:spacing w:line="276" w:lineRule="auto"/>
            <w:ind w:left="2160" w:hanging="359"/>
          </w:pPr>
        </w:pPrChange>
      </w:pPr>
      <w:del w:id="1017" w:author="Lili" w:date="2014-11-20T14:58:00Z">
        <w:r w:rsidRPr="00DE1B49" w:rsidDel="003B1BFD">
          <w:rPr>
            <w:lang w:val="en-US"/>
          </w:rPr>
          <w:delText xml:space="preserve">@return (boolean) </w:delText>
        </w:r>
        <w:r w:rsidR="00B77A1E" w:rsidDel="003B1BFD">
          <w:rPr>
            <w:lang w:val="en-US"/>
          </w:rPr>
          <w:delText>–</w:delText>
        </w:r>
        <w:r w:rsidRPr="00DE1B49" w:rsidDel="003B1BFD">
          <w:rPr>
            <w:lang w:val="en-US"/>
          </w:rPr>
          <w:delText xml:space="preserve"> the methods returns </w:delText>
        </w:r>
        <w:r w:rsidRPr="00DE1B49" w:rsidDel="003B1BFD">
          <w:rPr>
            <w:i/>
            <w:lang w:val="en-US"/>
          </w:rPr>
          <w:delText>true</w:delText>
        </w:r>
        <w:r w:rsidRPr="00DE1B49" w:rsidDel="003B1BFD">
          <w:rPr>
            <w:lang w:val="en-US"/>
          </w:rPr>
          <w:delText xml:space="preserve"> if there is an edge entai</w:delText>
        </w:r>
        <w:r w:rsidRPr="00DE1B49" w:rsidDel="003B1BFD">
          <w:rPr>
            <w:lang w:val="en-US"/>
          </w:rPr>
          <w:delText>l</w:delText>
        </w:r>
        <w:r w:rsidRPr="00DE1B49" w:rsidDel="003B1BFD">
          <w:rPr>
            <w:lang w:val="en-US"/>
          </w:rPr>
          <w:delText xml:space="preserve">ingNode -&gt; entailedNode. </w:delText>
        </w:r>
        <w:r w:rsidRPr="00DE1B49" w:rsidDel="003B1BFD">
          <w:delText xml:space="preserve">If such edge is not found, </w:delText>
        </w:r>
        <w:r w:rsidR="007545E3" w:rsidDel="003B1BFD">
          <w:delText xml:space="preserve">it </w:delText>
        </w:r>
        <w:r w:rsidRPr="00DE1B49" w:rsidDel="003B1BFD">
          <w:delText xml:space="preserve">returns </w:delText>
        </w:r>
        <w:r w:rsidRPr="00DE1B49" w:rsidDel="003B1BFD">
          <w:rPr>
            <w:i/>
          </w:rPr>
          <w:delText>false</w:delText>
        </w:r>
        <w:r w:rsidRPr="00DE1B49" w:rsidDel="003B1BFD">
          <w:delText>.</w:delText>
        </w:r>
      </w:del>
    </w:p>
    <w:p w:rsidR="0087709E" w:rsidRPr="00DE1B49" w:rsidDel="003B1BFD" w:rsidRDefault="0087709E">
      <w:pPr>
        <w:ind w:left="720"/>
        <w:rPr>
          <w:del w:id="1018" w:author="Lili" w:date="2014-11-20T14:58:00Z"/>
          <w:lang w:val="en-US"/>
        </w:rPr>
        <w:pPrChange w:id="1019" w:author="Lili" w:date="2014-11-20T14:58:00Z">
          <w:pPr>
            <w:numPr>
              <w:ilvl w:val="2"/>
              <w:numId w:val="67"/>
            </w:numPr>
            <w:spacing w:line="276" w:lineRule="auto"/>
            <w:ind w:left="2160" w:hanging="359"/>
          </w:pPr>
        </w:pPrChange>
      </w:pPr>
      <w:del w:id="1020" w:author="Lili" w:date="2014-11-20T14:58:00Z">
        <w:r w:rsidRPr="00DE1B49" w:rsidDel="003B1BFD">
          <w:rPr>
            <w:lang w:val="en-US"/>
          </w:rPr>
          <w:delText>@param entailingNode</w:delText>
        </w:r>
      </w:del>
      <w:del w:id="1021" w:author="Lili" w:date="2014-11-20T12:23:00Z">
        <w:r w:rsidRPr="00DE1B49" w:rsidDel="00716BA4">
          <w:rPr>
            <w:lang w:val="en-US"/>
          </w:rPr>
          <w:delText xml:space="preserve"> </w:delText>
        </w:r>
        <w:r w:rsidR="00B77A1E" w:rsidDel="00716BA4">
          <w:rPr>
            <w:lang w:val="en-US"/>
          </w:rPr>
          <w:delText>–</w:delText>
        </w:r>
        <w:r w:rsidRPr="00DE1B49" w:rsidDel="00716BA4">
          <w:rPr>
            <w:lang w:val="en-US"/>
          </w:rPr>
          <w:delText xml:space="preserve"> the candidate entailing node</w:delText>
        </w:r>
      </w:del>
    </w:p>
    <w:p w:rsidR="0087709E" w:rsidRPr="00DE1B49" w:rsidDel="003B1BFD" w:rsidRDefault="0087709E">
      <w:pPr>
        <w:ind w:left="720"/>
        <w:rPr>
          <w:del w:id="1022" w:author="Lili" w:date="2014-11-20T14:58:00Z"/>
          <w:lang w:val="en-US"/>
        </w:rPr>
        <w:pPrChange w:id="1023" w:author="Lili" w:date="2014-11-20T14:58:00Z">
          <w:pPr>
            <w:numPr>
              <w:ilvl w:val="2"/>
              <w:numId w:val="67"/>
            </w:numPr>
            <w:spacing w:line="276" w:lineRule="auto"/>
            <w:ind w:left="2160" w:hanging="359"/>
          </w:pPr>
        </w:pPrChange>
      </w:pPr>
      <w:del w:id="1024" w:author="Lili" w:date="2014-11-20T14:58:00Z">
        <w:r w:rsidRPr="00DE1B49" w:rsidDel="003B1BFD">
          <w:rPr>
            <w:lang w:val="en-US"/>
          </w:rPr>
          <w:delText xml:space="preserve">@param entailedNode </w:delText>
        </w:r>
      </w:del>
      <w:del w:id="1025" w:author="Lili" w:date="2014-11-20T12:23:00Z">
        <w:r w:rsidR="00B77A1E" w:rsidDel="00716BA4">
          <w:rPr>
            <w:lang w:val="en-US"/>
          </w:rPr>
          <w:delText>–</w:delText>
        </w:r>
        <w:r w:rsidRPr="00DE1B49" w:rsidDel="00716BA4">
          <w:rPr>
            <w:lang w:val="en-US"/>
          </w:rPr>
          <w:delText xml:space="preserve"> the candidate entailed node</w:delText>
        </w:r>
      </w:del>
    </w:p>
    <w:p w:rsidR="0087709E" w:rsidRPr="00DE1B49" w:rsidDel="003B1BFD" w:rsidRDefault="0087709E">
      <w:pPr>
        <w:ind w:left="720"/>
        <w:rPr>
          <w:del w:id="1026" w:author="Lili" w:date="2014-11-20T14:58:00Z"/>
          <w:lang w:val="en-US"/>
        </w:rPr>
        <w:pPrChange w:id="1027" w:author="Lili" w:date="2014-11-20T14:58:00Z">
          <w:pPr>
            <w:ind w:left="1440"/>
          </w:pPr>
        </w:pPrChange>
      </w:pPr>
    </w:p>
    <w:p w:rsidR="0087709E" w:rsidRPr="00DE1B49" w:rsidDel="003B1BFD" w:rsidRDefault="00D57225">
      <w:pPr>
        <w:ind w:left="720"/>
        <w:rPr>
          <w:del w:id="1028" w:author="Lili" w:date="2014-11-20T14:58:00Z"/>
          <w:lang w:val="en-US"/>
        </w:rPr>
        <w:pPrChange w:id="1029" w:author="Lili" w:date="2014-11-20T14:58:00Z">
          <w:pPr>
            <w:ind w:left="1440"/>
          </w:pPr>
        </w:pPrChange>
      </w:pPr>
      <w:del w:id="1030" w:author="Lili" w:date="2014-11-20T14:58:00Z">
        <w:r w:rsidDel="003B1BFD">
          <w:rPr>
            <w:i/>
            <w:lang w:val="en-US"/>
          </w:rPr>
          <w:delText xml:space="preserve">boolean </w:delText>
        </w:r>
        <w:r w:rsidR="0087709E" w:rsidRPr="00DE1B49" w:rsidDel="003B1BFD">
          <w:rPr>
            <w:i/>
            <w:lang w:val="en-US"/>
          </w:rPr>
          <w:delText>isEntailmentInAnyDirection(EntailmentUnit nodeA, EntailmentUnit nodeB)</w:delText>
        </w:r>
      </w:del>
    </w:p>
    <w:p w:rsidR="0087709E" w:rsidRPr="00DE1B49" w:rsidDel="003B1BFD" w:rsidRDefault="0087709E">
      <w:pPr>
        <w:ind w:left="720"/>
        <w:rPr>
          <w:del w:id="1031" w:author="Lili" w:date="2014-11-20T14:58:00Z"/>
        </w:rPr>
        <w:pPrChange w:id="1032" w:author="Lili" w:date="2014-11-20T14:58:00Z">
          <w:pPr>
            <w:numPr>
              <w:ilvl w:val="2"/>
              <w:numId w:val="67"/>
            </w:numPr>
            <w:spacing w:line="276" w:lineRule="auto"/>
            <w:ind w:left="2160" w:hanging="359"/>
          </w:pPr>
        </w:pPrChange>
      </w:pPr>
      <w:del w:id="1033" w:author="Lili" w:date="2014-11-20T14:58:00Z">
        <w:r w:rsidRPr="00DE1B49" w:rsidDel="003B1BFD">
          <w:rPr>
            <w:lang w:val="en-US"/>
          </w:rPr>
          <w:delText xml:space="preserve">@return (boolean) </w:delText>
        </w:r>
        <w:r w:rsidR="00B77A1E" w:rsidDel="003B1BFD">
          <w:rPr>
            <w:lang w:val="en-US"/>
          </w:rPr>
          <w:delText>–</w:delText>
        </w:r>
        <w:r w:rsidRPr="00DE1B49" w:rsidDel="003B1BFD">
          <w:rPr>
            <w:lang w:val="en-US"/>
          </w:rPr>
          <w:delText xml:space="preserve"> the methods returns </w:delText>
        </w:r>
        <w:r w:rsidRPr="00DE1B49" w:rsidDel="003B1BFD">
          <w:rPr>
            <w:i/>
            <w:lang w:val="en-US"/>
          </w:rPr>
          <w:delText>true</w:delText>
        </w:r>
        <w:r w:rsidRPr="00DE1B49" w:rsidDel="003B1BFD">
          <w:rPr>
            <w:lang w:val="en-US"/>
          </w:rPr>
          <w:delText xml:space="preserve"> if there is an edge connecting the two given nodes in </w:delText>
        </w:r>
      </w:del>
      <w:del w:id="1034" w:author="Lili" w:date="2014-11-20T12:24:00Z">
        <w:r w:rsidRPr="00DE1B49" w:rsidDel="00BB6314">
          <w:rPr>
            <w:lang w:val="en-US"/>
          </w:rPr>
          <w:delText xml:space="preserve">any </w:delText>
        </w:r>
      </w:del>
      <w:del w:id="1035" w:author="Lili" w:date="2014-11-20T14:58:00Z">
        <w:r w:rsidRPr="00DE1B49" w:rsidDel="003B1BFD">
          <w:rPr>
            <w:lang w:val="en-US"/>
          </w:rPr>
          <w:delText xml:space="preserve">direction </w:delText>
        </w:r>
      </w:del>
      <w:del w:id="1036" w:author="Lili" w:date="2014-11-20T12:24:00Z">
        <w:r w:rsidRPr="00DE1B49" w:rsidDel="00BB6314">
          <w:rPr>
            <w:lang w:val="en-US"/>
          </w:rPr>
          <w:delText>(</w:delText>
        </w:r>
      </w:del>
      <w:del w:id="1037" w:author="Lili" w:date="2014-11-20T14:58:00Z">
        <w:r w:rsidRPr="00DE1B49" w:rsidDel="003B1BFD">
          <w:rPr>
            <w:lang w:val="en-US"/>
          </w:rPr>
          <w:delText xml:space="preserve">nodeA-&gt; nodeB </w:delText>
        </w:r>
      </w:del>
      <w:del w:id="1038" w:author="Lili" w:date="2014-11-20T12:25:00Z">
        <w:r w:rsidRPr="00DE1B49" w:rsidDel="00BB6314">
          <w:rPr>
            <w:lang w:val="en-US"/>
          </w:rPr>
          <w:delText xml:space="preserve">or </w:delText>
        </w:r>
      </w:del>
      <w:del w:id="1039" w:author="Lili" w:date="2014-11-20T14:58:00Z">
        <w:r w:rsidRPr="00DE1B49" w:rsidDel="003B1BFD">
          <w:rPr>
            <w:lang w:val="en-US"/>
          </w:rPr>
          <w:delText xml:space="preserve">nodeB -&gt; nodeA). </w:delText>
        </w:r>
      </w:del>
      <w:del w:id="1040" w:author="Lili" w:date="2014-11-20T12:25:00Z">
        <w:r w:rsidRPr="00DE1B49" w:rsidDel="007B7C26">
          <w:delText xml:space="preserve">If no such edge is found, </w:delText>
        </w:r>
        <w:r w:rsidR="007545E3" w:rsidDel="007B7C26">
          <w:delText xml:space="preserve">it </w:delText>
        </w:r>
      </w:del>
      <w:del w:id="1041" w:author="Lili" w:date="2014-11-20T14:58:00Z">
        <w:r w:rsidRPr="00DE1B49" w:rsidDel="003B1BFD">
          <w:delText xml:space="preserve">returns </w:delText>
        </w:r>
        <w:r w:rsidRPr="00DE1B49" w:rsidDel="003B1BFD">
          <w:rPr>
            <w:i/>
          </w:rPr>
          <w:delText>false</w:delText>
        </w:r>
        <w:r w:rsidRPr="00DE1B49" w:rsidDel="003B1BFD">
          <w:delText>.</w:delText>
        </w:r>
      </w:del>
    </w:p>
    <w:p w:rsidR="0087709E" w:rsidRPr="00DE1B49" w:rsidDel="003B1BFD" w:rsidRDefault="0087709E">
      <w:pPr>
        <w:ind w:left="720"/>
        <w:rPr>
          <w:del w:id="1042" w:author="Lili" w:date="2014-11-20T14:58:00Z"/>
        </w:rPr>
        <w:pPrChange w:id="1043" w:author="Lili" w:date="2014-11-20T14:58:00Z">
          <w:pPr>
            <w:numPr>
              <w:ilvl w:val="2"/>
              <w:numId w:val="67"/>
            </w:numPr>
            <w:spacing w:line="276" w:lineRule="auto"/>
            <w:ind w:left="2160" w:hanging="359"/>
          </w:pPr>
        </w:pPrChange>
      </w:pPr>
      <w:del w:id="1044" w:author="Lili" w:date="2014-11-20T14:58:00Z">
        <w:r w:rsidRPr="00DE1B49" w:rsidDel="003B1BFD">
          <w:delText xml:space="preserve">@param nodeA </w:delText>
        </w:r>
      </w:del>
    </w:p>
    <w:p w:rsidR="00FB4160" w:rsidRPr="00DE1B49" w:rsidDel="003B1BFD" w:rsidRDefault="0087709E">
      <w:pPr>
        <w:ind w:left="720"/>
        <w:rPr>
          <w:del w:id="1045" w:author="Lili" w:date="2014-11-20T14:58:00Z"/>
        </w:rPr>
        <w:pPrChange w:id="1046" w:author="Lili" w:date="2014-11-20T14:58:00Z">
          <w:pPr>
            <w:numPr>
              <w:ilvl w:val="2"/>
              <w:numId w:val="67"/>
            </w:numPr>
            <w:spacing w:line="276" w:lineRule="auto"/>
            <w:ind w:left="2160" w:hanging="359"/>
          </w:pPr>
        </w:pPrChange>
      </w:pPr>
      <w:del w:id="1047" w:author="Lili" w:date="2014-11-20T14:58:00Z">
        <w:r w:rsidRPr="00DE1B49" w:rsidDel="003B1BFD">
          <w:lastRenderedPageBreak/>
          <w:delText>@param nodeB</w:delText>
        </w:r>
      </w:del>
    </w:p>
    <w:p w:rsidR="00FB2FBC" w:rsidRPr="00DE1B49" w:rsidDel="003B1BFD" w:rsidRDefault="00FB2FBC">
      <w:pPr>
        <w:ind w:left="720"/>
        <w:rPr>
          <w:del w:id="1048" w:author="Lili" w:date="2014-11-20T14:58:00Z"/>
        </w:rPr>
        <w:pPrChange w:id="1049" w:author="Lili" w:date="2014-11-20T14:58:00Z">
          <w:pPr/>
        </w:pPrChange>
      </w:pPr>
    </w:p>
    <w:p w:rsidR="009301E8" w:rsidRPr="00DE1B49" w:rsidDel="003B1BFD" w:rsidRDefault="009301E8" w:rsidP="009301E8">
      <w:pPr>
        <w:ind w:left="1440"/>
        <w:rPr>
          <w:del w:id="1050" w:author="Lili" w:date="2014-11-20T15:00:00Z"/>
          <w:lang w:val="en-US"/>
        </w:rPr>
      </w:pPr>
      <w:del w:id="1051" w:author="Lili" w:date="2014-11-20T15:00:00Z">
        <w:r w:rsidRPr="00DE1B49" w:rsidDel="003B1BFD">
          <w:rPr>
            <w:u w:val="single"/>
            <w:lang w:val="en-US"/>
          </w:rPr>
          <w:delText xml:space="preserve">Methods </w:delText>
        </w:r>
        <w:r w:rsidDel="003B1BFD">
          <w:rPr>
            <w:u w:val="single"/>
            <w:lang w:val="en-US"/>
          </w:rPr>
          <w:delText xml:space="preserve">to output </w:delText>
        </w:r>
        <w:r w:rsidRPr="00DE1B49" w:rsidDel="003B1BFD">
          <w:rPr>
            <w:u w:val="single"/>
            <w:lang w:val="en-US"/>
          </w:rPr>
          <w:delText>the graph</w:delText>
        </w:r>
        <w:r w:rsidRPr="00DE1B49" w:rsidDel="003B1BFD">
          <w:rPr>
            <w:lang w:val="en-US"/>
          </w:rPr>
          <w:delText>:</w:delText>
        </w:r>
      </w:del>
    </w:p>
    <w:p w:rsidR="00E3422F" w:rsidDel="003B1BFD" w:rsidRDefault="00B4623E" w:rsidP="009301E8">
      <w:pPr>
        <w:ind w:left="1440"/>
        <w:rPr>
          <w:del w:id="1052" w:author="Lili" w:date="2014-11-20T15:00:00Z"/>
          <w:i/>
          <w:lang w:val="en-US"/>
        </w:rPr>
      </w:pPr>
      <w:del w:id="1053" w:author="Lili" w:date="2014-11-20T15:00:00Z">
        <w:r w:rsidDel="003B1BFD">
          <w:rPr>
            <w:i/>
            <w:lang w:val="en-US"/>
          </w:rPr>
          <w:delText>void  toXML(java.lang.String filename)</w:delText>
        </w:r>
      </w:del>
    </w:p>
    <w:p w:rsidR="004A7E0D" w:rsidRPr="007D429F" w:rsidDel="003B1BFD" w:rsidRDefault="004A7E0D" w:rsidP="009301E8">
      <w:pPr>
        <w:ind w:left="1440"/>
        <w:rPr>
          <w:del w:id="1054" w:author="Lili" w:date="2014-11-20T15:00:00Z"/>
          <w:iCs/>
          <w:lang w:val="en-US"/>
        </w:rPr>
      </w:pPr>
      <w:del w:id="1055" w:author="Lili" w:date="2014-11-20T15:00:00Z">
        <w:r w:rsidDel="003B1BFD">
          <w:rPr>
            <w:iCs/>
            <w:lang w:val="en-US"/>
          </w:rPr>
          <w:delText>The method saves the graph to an xml file with the given filename.</w:delText>
        </w:r>
      </w:del>
    </w:p>
    <w:p w:rsidR="00B4623E" w:rsidDel="003B1BFD" w:rsidRDefault="00B4623E" w:rsidP="004A7E0D">
      <w:pPr>
        <w:numPr>
          <w:ilvl w:val="2"/>
          <w:numId w:val="30"/>
        </w:numPr>
        <w:spacing w:line="276" w:lineRule="auto"/>
        <w:ind w:hanging="359"/>
        <w:rPr>
          <w:del w:id="1056" w:author="Lili" w:date="2014-11-20T15:00:00Z"/>
          <w:lang w:val="en-US"/>
        </w:rPr>
      </w:pPr>
      <w:del w:id="1057" w:author="Lili" w:date="2014-11-20T15:00:00Z">
        <w:r w:rsidRPr="00DE1B49" w:rsidDel="003B1BFD">
          <w:rPr>
            <w:lang w:val="en-US"/>
          </w:rPr>
          <w:delText xml:space="preserve">@param </w:delText>
        </w:r>
        <w:r w:rsidR="004A7E0D" w:rsidDel="003B1BFD">
          <w:rPr>
            <w:lang w:val="en-US"/>
          </w:rPr>
          <w:delText>filename</w:delText>
        </w:r>
        <w:r w:rsidRPr="00DE1B49" w:rsidDel="003B1BFD">
          <w:rPr>
            <w:lang w:val="en-US"/>
          </w:rPr>
          <w:delText xml:space="preserve"> </w:delText>
        </w:r>
        <w:r w:rsidR="00B77A1E" w:rsidDel="003B1BFD">
          <w:rPr>
            <w:lang w:val="en-US"/>
          </w:rPr>
          <w:delText>–</w:delText>
        </w:r>
        <w:r w:rsidRPr="00DE1B49" w:rsidDel="003B1BFD">
          <w:rPr>
            <w:lang w:val="en-US"/>
          </w:rPr>
          <w:delText xml:space="preserve"> the </w:delText>
        </w:r>
        <w:r w:rsidR="004A7E0D" w:rsidDel="003B1BFD">
          <w:rPr>
            <w:lang w:val="en-US"/>
          </w:rPr>
          <w:delText xml:space="preserve">name of the </w:delText>
        </w:r>
        <w:r w:rsidDel="003B1BFD">
          <w:rPr>
            <w:lang w:val="en-US"/>
          </w:rPr>
          <w:delText xml:space="preserve">xml </w:delText>
        </w:r>
        <w:r w:rsidRPr="00DE1B49" w:rsidDel="003B1BFD">
          <w:rPr>
            <w:lang w:val="en-US"/>
          </w:rPr>
          <w:delText xml:space="preserve">file </w:delText>
        </w:r>
        <w:r w:rsidR="004A7E0D" w:rsidDel="003B1BFD">
          <w:rPr>
            <w:lang w:val="en-US"/>
          </w:rPr>
          <w:delText>to which the graph should be saved</w:delText>
        </w:r>
        <w:r w:rsidRPr="00DE1B49" w:rsidDel="003B1BFD">
          <w:rPr>
            <w:lang w:val="en-US"/>
          </w:rPr>
          <w:delText>.</w:delText>
        </w:r>
      </w:del>
    </w:p>
    <w:p w:rsidR="00B4623E" w:rsidRPr="00DE1B49" w:rsidDel="003B1BFD" w:rsidRDefault="00B4623E" w:rsidP="002B2307">
      <w:pPr>
        <w:numPr>
          <w:ilvl w:val="2"/>
          <w:numId w:val="30"/>
        </w:numPr>
        <w:spacing w:line="276" w:lineRule="auto"/>
        <w:ind w:hanging="359"/>
        <w:rPr>
          <w:del w:id="1058" w:author="Lili" w:date="2014-11-20T15:00:00Z"/>
          <w:lang w:val="en-US"/>
        </w:rPr>
      </w:pPr>
      <w:del w:id="1059" w:author="Lili" w:date="2014-11-20T15:00:00Z">
        <w:r w:rsidDel="003B1BFD">
          <w:rPr>
            <w:lang w:val="en-US"/>
          </w:rPr>
          <w:delText xml:space="preserve">throws EntailmentGraphRawException if </w:delText>
        </w:r>
        <w:r w:rsidR="002B2307" w:rsidDel="003B1BFD">
          <w:rPr>
            <w:lang w:val="en-US"/>
          </w:rPr>
          <w:delText xml:space="preserve">saving </w:delText>
        </w:r>
        <w:r w:rsidDel="003B1BFD">
          <w:rPr>
            <w:lang w:val="en-US"/>
          </w:rPr>
          <w:delText xml:space="preserve">the graph </w:delText>
        </w:r>
        <w:r w:rsidR="002B2307" w:rsidDel="003B1BFD">
          <w:rPr>
            <w:lang w:val="en-US"/>
          </w:rPr>
          <w:delText>to</w:delText>
        </w:r>
        <w:r w:rsidDel="003B1BFD">
          <w:rPr>
            <w:lang w:val="en-US"/>
          </w:rPr>
          <w:delText xml:space="preserve"> the gi</w:delText>
        </w:r>
        <w:r w:rsidDel="003B1BFD">
          <w:rPr>
            <w:lang w:val="en-US"/>
          </w:rPr>
          <w:delText>v</w:delText>
        </w:r>
        <w:r w:rsidDel="003B1BFD">
          <w:rPr>
            <w:lang w:val="en-US"/>
          </w:rPr>
          <w:delText>en file did not succeed for some reason</w:delText>
        </w:r>
        <w:r w:rsidR="002B2307" w:rsidDel="003B1BFD">
          <w:rPr>
            <w:lang w:val="en-US"/>
          </w:rPr>
          <w:delText>.</w:delText>
        </w:r>
      </w:del>
    </w:p>
    <w:p w:rsidR="00B4623E" w:rsidRPr="007D429F" w:rsidDel="003B1BFD" w:rsidRDefault="00B4623E" w:rsidP="009301E8">
      <w:pPr>
        <w:ind w:left="1440"/>
        <w:rPr>
          <w:del w:id="1060" w:author="Lili" w:date="2014-11-20T15:00:00Z"/>
          <w:iCs/>
          <w:lang w:val="en-US"/>
        </w:rPr>
      </w:pPr>
    </w:p>
    <w:p w:rsidR="009301E8" w:rsidDel="003B1BFD" w:rsidRDefault="00E73BAF" w:rsidP="009301E8">
      <w:pPr>
        <w:ind w:left="1440"/>
        <w:rPr>
          <w:del w:id="1061" w:author="Lili" w:date="2014-11-20T15:00:00Z"/>
          <w:i/>
          <w:lang w:val="en-US"/>
        </w:rPr>
      </w:pPr>
      <w:del w:id="1062" w:author="Lili" w:date="2014-11-20T15:00:00Z">
        <w:r w:rsidDel="003B1BFD">
          <w:rPr>
            <w:i/>
            <w:lang w:val="en-US"/>
          </w:rPr>
          <w:delText xml:space="preserve">java.lang.String  </w:delText>
        </w:r>
        <w:r w:rsidR="009301E8" w:rsidDel="003B1BFD">
          <w:rPr>
            <w:i/>
            <w:lang w:val="en-US"/>
          </w:rPr>
          <w:delText>toDOT</w:delText>
        </w:r>
        <w:r w:rsidR="009301E8" w:rsidRPr="00DE1B49" w:rsidDel="003B1BFD">
          <w:rPr>
            <w:i/>
            <w:lang w:val="en-US"/>
          </w:rPr>
          <w:delText>()</w:delText>
        </w:r>
      </w:del>
    </w:p>
    <w:p w:rsidR="00D6614A" w:rsidDel="003B1BFD" w:rsidRDefault="00E73BAF" w:rsidP="009301E8">
      <w:pPr>
        <w:ind w:left="1440"/>
        <w:rPr>
          <w:del w:id="1063" w:author="Lili" w:date="2014-11-20T15:00:00Z"/>
          <w:i/>
          <w:lang w:val="en-US"/>
        </w:rPr>
      </w:pPr>
      <w:del w:id="1064" w:author="Lili" w:date="2014-11-20T15:00:00Z">
        <w:r w:rsidDel="003B1BFD">
          <w:rPr>
            <w:i/>
            <w:lang w:val="en-US"/>
          </w:rPr>
          <w:delText xml:space="preserve">void </w:delText>
        </w:r>
        <w:r w:rsidR="00D6614A" w:rsidDel="003B1BFD">
          <w:rPr>
            <w:i/>
            <w:lang w:val="en-US"/>
          </w:rPr>
          <w:delText>toDOT(java.lang.String filename)</w:delText>
        </w:r>
      </w:del>
    </w:p>
    <w:p w:rsidR="00D6614A" w:rsidRPr="00EE5F39" w:rsidDel="003B1BFD" w:rsidRDefault="00354583" w:rsidP="00354583">
      <w:pPr>
        <w:ind w:left="1440"/>
        <w:rPr>
          <w:del w:id="1065" w:author="Lili" w:date="2014-11-20T15:00:00Z"/>
          <w:lang w:val="en-US"/>
        </w:rPr>
      </w:pPr>
      <w:del w:id="1066" w:author="Lili" w:date="2014-11-20T15:00:00Z">
        <w:r w:rsidRPr="00EE5F39" w:rsidDel="003B1BFD">
          <w:rPr>
            <w:lang w:val="en-US"/>
          </w:rPr>
          <w:delText>The method g</w:delText>
        </w:r>
        <w:r w:rsidR="00181B67" w:rsidRPr="00EE5F39" w:rsidDel="003B1BFD">
          <w:rPr>
            <w:lang w:val="en-US"/>
          </w:rPr>
          <w:delText>enerates a single string, which contains the graph in DOT fo</w:delText>
        </w:r>
        <w:r w:rsidR="00181B67" w:rsidRPr="00EE5F39" w:rsidDel="003B1BFD">
          <w:rPr>
            <w:lang w:val="en-US"/>
          </w:rPr>
          <w:delText>r</w:delText>
        </w:r>
        <w:r w:rsidR="00181B67" w:rsidRPr="00EE5F39" w:rsidDel="003B1BFD">
          <w:rPr>
            <w:lang w:val="en-US"/>
          </w:rPr>
          <w:delText xml:space="preserve">mat </w:delText>
        </w:r>
        <w:r w:rsidR="00B5558B" w:rsidRPr="00EE5F39" w:rsidDel="003B1BFD">
          <w:rPr>
            <w:lang w:val="en-US"/>
          </w:rPr>
          <w:delText xml:space="preserve">(http://en.wikipedia.org/wiki/DOT_(graph_description_language)) </w:delText>
        </w:r>
        <w:r w:rsidR="00181B67" w:rsidRPr="00EE5F39" w:rsidDel="003B1BFD">
          <w:rPr>
            <w:lang w:val="en-US"/>
          </w:rPr>
          <w:delText>for visualization</w:delText>
        </w:r>
        <w:r w:rsidR="00E73BAF" w:rsidRPr="00EE5F39" w:rsidDel="003B1BFD">
          <w:rPr>
            <w:lang w:val="en-US"/>
          </w:rPr>
          <w:delText>. The string is either returned or saved to the given output file (if provided).</w:delText>
        </w:r>
      </w:del>
    </w:p>
    <w:p w:rsidR="00E73BAF" w:rsidRPr="00DE1B49" w:rsidDel="003B1BFD" w:rsidRDefault="00E73BAF" w:rsidP="00740B0D">
      <w:pPr>
        <w:numPr>
          <w:ilvl w:val="2"/>
          <w:numId w:val="67"/>
        </w:numPr>
        <w:spacing w:line="276" w:lineRule="auto"/>
        <w:ind w:hanging="359"/>
        <w:rPr>
          <w:del w:id="1067" w:author="Lili" w:date="2014-11-20T15:00:00Z"/>
        </w:rPr>
      </w:pPr>
      <w:del w:id="1068" w:author="Lili" w:date="2014-11-20T15:00:00Z">
        <w:r w:rsidRPr="00DE1B49" w:rsidDel="003B1BFD">
          <w:rPr>
            <w:lang w:val="en-US"/>
          </w:rPr>
          <w:delText>@return (</w:delText>
        </w:r>
        <w:r w:rsidDel="003B1BFD">
          <w:rPr>
            <w:i/>
            <w:lang w:val="en-US"/>
          </w:rPr>
          <w:delText>java.lang.String</w:delText>
        </w:r>
        <w:r w:rsidRPr="00DE1B49" w:rsidDel="003B1BFD">
          <w:rPr>
            <w:lang w:val="en-US"/>
          </w:rPr>
          <w:delText xml:space="preserve">) </w:delText>
        </w:r>
        <w:r w:rsidR="00B77A1E" w:rsidDel="003B1BFD">
          <w:rPr>
            <w:lang w:val="en-US"/>
          </w:rPr>
          <w:delText>–</w:delText>
        </w:r>
        <w:r w:rsidRPr="00DE1B49" w:rsidDel="003B1BFD">
          <w:rPr>
            <w:lang w:val="en-US"/>
          </w:rPr>
          <w:delText xml:space="preserve"> the </w:delText>
        </w:r>
        <w:r w:rsidDel="003B1BFD">
          <w:rPr>
            <w:lang w:val="en-US"/>
          </w:rPr>
          <w:delText>string with the graph in DOT format</w:delText>
        </w:r>
        <w:r w:rsidRPr="00DE1B49" w:rsidDel="003B1BFD">
          <w:delText>.</w:delText>
        </w:r>
        <w:r w:rsidR="00740B0D" w:rsidDel="003B1BFD">
          <w:delText xml:space="preserve"> </w:delText>
        </w:r>
      </w:del>
    </w:p>
    <w:p w:rsidR="007918DB" w:rsidDel="003B1BFD" w:rsidRDefault="00E73BAF" w:rsidP="00740B0D">
      <w:pPr>
        <w:numPr>
          <w:ilvl w:val="2"/>
          <w:numId w:val="67"/>
        </w:numPr>
        <w:spacing w:line="276" w:lineRule="auto"/>
        <w:ind w:hanging="359"/>
        <w:rPr>
          <w:del w:id="1069" w:author="Lili" w:date="2014-11-20T15:00:00Z"/>
        </w:rPr>
      </w:pPr>
      <w:del w:id="1070" w:author="Lili" w:date="2014-11-20T15:00:00Z">
        <w:r w:rsidRPr="00DE1B49" w:rsidDel="003B1BFD">
          <w:delText xml:space="preserve">@param </w:delText>
        </w:r>
        <w:r w:rsidR="00740B0D" w:rsidDel="003B1BFD">
          <w:delText xml:space="preserve">filename </w:delText>
        </w:r>
        <w:r w:rsidR="00B77A1E" w:rsidDel="003B1BFD">
          <w:delText>–</w:delText>
        </w:r>
        <w:r w:rsidR="00740B0D" w:rsidDel="003B1BFD">
          <w:delText xml:space="preserve"> the name of the output file. If provided, the string will be saved to the file rather than returned.</w:delText>
        </w:r>
      </w:del>
    </w:p>
    <w:p w:rsidR="00E73BAF" w:rsidRPr="00DE1B49" w:rsidDel="003B1BFD" w:rsidRDefault="007918DB" w:rsidP="00740B0D">
      <w:pPr>
        <w:numPr>
          <w:ilvl w:val="2"/>
          <w:numId w:val="67"/>
        </w:numPr>
        <w:spacing w:line="276" w:lineRule="auto"/>
        <w:ind w:hanging="359"/>
        <w:rPr>
          <w:del w:id="1071" w:author="Lili" w:date="2014-11-20T15:00:00Z"/>
        </w:rPr>
      </w:pPr>
      <w:del w:id="1072" w:author="Lili" w:date="2014-11-20T15:00:00Z">
        <w:r w:rsidDel="003B1BFD">
          <w:delText xml:space="preserve">throws </w:delText>
        </w:r>
        <w:r w:rsidR="0058151C" w:rsidDel="003B1BFD">
          <w:delText>IOException if saving to the file failed for some reason.</w:delText>
        </w:r>
        <w:r w:rsidR="00740B0D" w:rsidDel="003B1BFD">
          <w:delText xml:space="preserve"> </w:delText>
        </w:r>
        <w:r w:rsidR="00E73BAF" w:rsidRPr="00DE1B49" w:rsidDel="003B1BFD">
          <w:delText xml:space="preserve"> </w:delText>
        </w:r>
      </w:del>
    </w:p>
    <w:p w:rsidR="00F77AAB" w:rsidRPr="00F77AAB" w:rsidDel="00BE1226" w:rsidRDefault="00F77AAB" w:rsidP="00F77AAB">
      <w:pPr>
        <w:ind w:left="1440"/>
        <w:rPr>
          <w:del w:id="1073" w:author="Lili" w:date="2014-11-20T12:12:00Z"/>
          <w:i/>
          <w:lang w:val="en-US"/>
          <w:rPrChange w:id="1074" w:author="Lili" w:date="2014-11-20T12:09:00Z">
            <w:rPr>
              <w:del w:id="1075" w:author="Lili" w:date="2014-11-20T12:12:00Z"/>
              <w:u w:val="single"/>
              <w:lang w:val="en-US"/>
            </w:rPr>
          </w:rPrChange>
        </w:rPr>
      </w:pPr>
    </w:p>
    <w:p w:rsidR="0087709E" w:rsidRPr="00DE1B49" w:rsidDel="003B1BFD" w:rsidRDefault="0087709E" w:rsidP="0087709E">
      <w:pPr>
        <w:ind w:left="1440"/>
        <w:rPr>
          <w:del w:id="1076" w:author="Lili" w:date="2014-11-20T15:00:00Z"/>
          <w:lang w:val="en-US"/>
        </w:rPr>
      </w:pPr>
      <w:del w:id="1077" w:author="Lili" w:date="2014-11-20T15:00:00Z">
        <w:r w:rsidRPr="00DE1B49" w:rsidDel="003B1BFD">
          <w:rPr>
            <w:u w:val="single"/>
            <w:lang w:val="en-US"/>
          </w:rPr>
          <w:delText>Methods for internal testing purposes</w:delText>
        </w:r>
      </w:del>
    </w:p>
    <w:p w:rsidR="0087709E" w:rsidRPr="00DE1B49" w:rsidDel="003B1BFD" w:rsidRDefault="0087709E" w:rsidP="0087709E">
      <w:pPr>
        <w:ind w:left="1440"/>
        <w:rPr>
          <w:del w:id="1078" w:author="Lili" w:date="2014-11-20T15:00:00Z"/>
          <w:lang w:val="en-US"/>
        </w:rPr>
      </w:pPr>
      <w:del w:id="1079" w:author="Lili" w:date="2014-11-20T15:00:00Z">
        <w:r w:rsidRPr="00DE1B49" w:rsidDel="003B1BFD">
          <w:rPr>
            <w:i/>
            <w:lang w:val="en-US"/>
          </w:rPr>
          <w:delText>getSampleOutput(boolean randomEdges)</w:delText>
        </w:r>
      </w:del>
    </w:p>
    <w:p w:rsidR="0087709E" w:rsidRPr="00DE1B49" w:rsidDel="003B1BFD" w:rsidRDefault="0087709E" w:rsidP="0087709E">
      <w:pPr>
        <w:ind w:left="1440"/>
        <w:rPr>
          <w:del w:id="1080" w:author="Lili" w:date="2014-11-20T15:00:00Z"/>
          <w:lang w:val="en-US"/>
        </w:rPr>
      </w:pPr>
    </w:p>
    <w:p w:rsidR="007545E3" w:rsidDel="003B1BFD" w:rsidRDefault="0087709E" w:rsidP="00A909B6">
      <w:pPr>
        <w:ind w:left="1440"/>
        <w:rPr>
          <w:del w:id="1081" w:author="Lili" w:date="2014-11-20T15:00:00Z"/>
          <w:lang w:val="en-US"/>
        </w:rPr>
      </w:pPr>
      <w:del w:id="1082" w:author="Lili" w:date="2014-11-20T15:00:00Z">
        <w:r w:rsidRPr="00DE1B49" w:rsidDel="003B1BFD">
          <w:rPr>
            <w:u w:val="single"/>
            <w:lang w:val="en-US"/>
          </w:rPr>
          <w:delText>Specialized implementations of general graph methods</w:delText>
        </w:r>
        <w:r w:rsidRPr="00DE1B49" w:rsidDel="003B1BFD">
          <w:rPr>
            <w:lang w:val="en-US"/>
          </w:rPr>
          <w:delText xml:space="preserve"> </w:delText>
        </w:r>
      </w:del>
    </w:p>
    <w:p w:rsidR="0087709E" w:rsidRPr="00DE1B49" w:rsidDel="003B1BFD" w:rsidRDefault="0087709E" w:rsidP="00A909B6">
      <w:pPr>
        <w:ind w:left="1440"/>
        <w:rPr>
          <w:del w:id="1083" w:author="Lili" w:date="2014-11-20T15:00:00Z"/>
          <w:lang w:val="en-US"/>
        </w:rPr>
      </w:pPr>
      <w:del w:id="1084" w:author="Lili" w:date="2014-11-20T15:00:00Z">
        <w:r w:rsidRPr="00DE1B49" w:rsidDel="003B1BFD">
          <w:rPr>
            <w:i/>
            <w:lang w:val="en-US"/>
          </w:rPr>
          <w:delText>toString</w:delText>
        </w:r>
        <w:r w:rsidRPr="00DE1B49" w:rsidDel="003B1BFD">
          <w:rPr>
            <w:lang w:val="en-US"/>
          </w:rPr>
          <w:delText>()</w:delText>
        </w:r>
      </w:del>
    </w:p>
    <w:p w:rsidR="0087709E" w:rsidRPr="00DE1B49" w:rsidRDefault="0087709E" w:rsidP="007368D3">
      <w:pPr>
        <w:pStyle w:val="berschrift4"/>
      </w:pPr>
      <w:bookmarkStart w:id="1085" w:name="h.z5n4dsecf7az" w:colFirst="0" w:colLast="0"/>
      <w:bookmarkStart w:id="1086" w:name="_Ref359326743"/>
      <w:bookmarkEnd w:id="1085"/>
      <w:proofErr w:type="gramStart"/>
      <w:r w:rsidRPr="00DE1B49">
        <w:t>class</w:t>
      </w:r>
      <w:proofErr w:type="gramEnd"/>
      <w:r w:rsidRPr="00DE1B49">
        <w:t xml:space="preserve"> EntailmentUnit</w:t>
      </w:r>
      <w:r w:rsidR="00200FBC">
        <w:t xml:space="preserve"> (eu.</w:t>
      </w:r>
      <w:r w:rsidR="00200FBC" w:rsidRPr="00200FBC">
        <w:t>excitementpro</w:t>
      </w:r>
      <w:r w:rsidR="00200FBC">
        <w:t>ject.</w:t>
      </w:r>
      <w:r w:rsidR="00200FBC" w:rsidRPr="00200FBC">
        <w:t>tl</w:t>
      </w:r>
      <w:r w:rsidR="00200FBC">
        <w:t>.structures.raw</w:t>
      </w:r>
      <w:r w:rsidR="00200FBC" w:rsidRPr="00200FBC">
        <w:t>graph</w:t>
      </w:r>
      <w:r w:rsidR="00200FBC">
        <w:t>)</w:t>
      </w:r>
      <w:bookmarkEnd w:id="1086"/>
    </w:p>
    <w:p w:rsidR="007A39A6" w:rsidRDefault="00BD4B8B" w:rsidP="007545E3">
      <w:pPr>
        <w:rPr>
          <w:lang w:val="en-US"/>
        </w:rPr>
      </w:pPr>
      <w:r w:rsidRPr="00BD4B8B">
        <w:t xml:space="preserve">An </w:t>
      </w:r>
      <w:r w:rsidR="00181B67" w:rsidRPr="007D429F">
        <w:rPr>
          <w:i/>
        </w:rPr>
        <w:t>EntailmentUnit</w:t>
      </w:r>
      <w:r w:rsidRPr="00BD4B8B">
        <w:t xml:space="preserve"> refers to a piece of text that can occur in one or more input </w:t>
      </w:r>
      <w:r w:rsidRPr="00274F80">
        <w:t xml:space="preserve">texts. </w:t>
      </w:r>
      <w:r w:rsidR="00181B67" w:rsidRPr="007D429F">
        <w:rPr>
          <w:i/>
        </w:rPr>
        <w:t>E</w:t>
      </w:r>
      <w:r w:rsidR="00181B67" w:rsidRPr="007D429F">
        <w:rPr>
          <w:i/>
        </w:rPr>
        <w:t>n</w:t>
      </w:r>
      <w:r w:rsidR="00181B67" w:rsidRPr="007D429F">
        <w:rPr>
          <w:i/>
        </w:rPr>
        <w:t>tailmentUnit</w:t>
      </w:r>
      <w:r w:rsidRPr="00BD4B8B">
        <w:t xml:space="preserve">-s </w:t>
      </w:r>
      <w:proofErr w:type="gramStart"/>
      <w:r w:rsidRPr="00BD4B8B">
        <w:t>form</w:t>
      </w:r>
      <w:proofErr w:type="gramEnd"/>
      <w:r w:rsidRPr="00BD4B8B">
        <w:t xml:space="preserve"> the nodes of the raw entailment graph. </w:t>
      </w:r>
      <w:r w:rsidR="0087709E" w:rsidRPr="00274F80">
        <w:rPr>
          <w:lang w:val="en-US"/>
        </w:rPr>
        <w:t xml:space="preserve">Each such node covers </w:t>
      </w:r>
      <w:r w:rsidR="0087709E" w:rsidRPr="00274F80">
        <w:rPr>
          <w:i/>
          <w:lang w:val="en-US"/>
        </w:rPr>
        <w:t>Entai</w:t>
      </w:r>
      <w:r w:rsidR="0087709E" w:rsidRPr="00274F80">
        <w:rPr>
          <w:i/>
          <w:lang w:val="en-US"/>
        </w:rPr>
        <w:t>l</w:t>
      </w:r>
      <w:r w:rsidR="0087709E" w:rsidRPr="00274F80">
        <w:rPr>
          <w:i/>
          <w:lang w:val="en-US"/>
        </w:rPr>
        <w:t>mentUnitMention</w:t>
      </w:r>
      <w:r w:rsidR="0087709E" w:rsidRPr="00274F80">
        <w:rPr>
          <w:lang w:val="en-US"/>
        </w:rPr>
        <w:t xml:space="preserve">-s that </w:t>
      </w:r>
      <w:proofErr w:type="gramStart"/>
      <w:r w:rsidR="0087709E" w:rsidRPr="00274F80">
        <w:rPr>
          <w:lang w:val="en-US"/>
        </w:rPr>
        <w:t>r</w:t>
      </w:r>
      <w:r w:rsidR="0087709E" w:rsidRPr="00D63D99">
        <w:rPr>
          <w:lang w:val="en-US"/>
        </w:rPr>
        <w:t>epresent</w:t>
      </w:r>
      <w:proofErr w:type="gramEnd"/>
      <w:r w:rsidR="0087709E" w:rsidRPr="00D63D99">
        <w:rPr>
          <w:lang w:val="en-US"/>
        </w:rPr>
        <w:t xml:space="preserve"> the same text.</w:t>
      </w:r>
      <w:r w:rsidRPr="00D63D99">
        <w:rPr>
          <w:lang w:val="en-US"/>
        </w:rPr>
        <w:t xml:space="preserve">  </w:t>
      </w:r>
      <w:r w:rsidR="007A39A6">
        <w:rPr>
          <w:lang w:val="en-US"/>
        </w:rPr>
        <w:t>The relationship between entail</w:t>
      </w:r>
      <w:r w:rsidR="00FC2DDB">
        <w:rPr>
          <w:lang w:val="en-US"/>
        </w:rPr>
        <w:t>m</w:t>
      </w:r>
      <w:r w:rsidR="007A39A6">
        <w:rPr>
          <w:lang w:val="en-US"/>
        </w:rPr>
        <w:t>ent unit mentions and entailment units is illustrated in the following figure.</w:t>
      </w:r>
    </w:p>
    <w:p w:rsidR="007A39A6" w:rsidRDefault="007A39A6" w:rsidP="007545E3">
      <w:pPr>
        <w:rPr>
          <w:lang w:val="en-US"/>
        </w:rPr>
      </w:pPr>
    </w:p>
    <w:p w:rsidR="007A39A6" w:rsidRDefault="008348FB" w:rsidP="007545E3">
      <w:pPr>
        <w:rPr>
          <w:lang w:val="en-US"/>
        </w:rPr>
      </w:pPr>
      <w:r w:rsidRPr="007D429F">
        <w:rPr>
          <w:noProof/>
          <w:lang w:val="de-DE" w:eastAsia="de-DE"/>
        </w:rPr>
        <w:lastRenderedPageBreak/>
        <w:drawing>
          <wp:inline distT="0" distB="0" distL="0" distR="0" wp14:anchorId="7C7FD9E6" wp14:editId="4FD73A40">
            <wp:extent cx="5295900" cy="3629025"/>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ailmentUnit.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95900" cy="3629025"/>
                    </a:xfrm>
                    <a:prstGeom prst="rect">
                      <a:avLst/>
                    </a:prstGeom>
                  </pic:spPr>
                </pic:pic>
              </a:graphicData>
            </a:graphic>
          </wp:inline>
        </w:drawing>
      </w:r>
    </w:p>
    <w:p w:rsidR="007A39A6" w:rsidRDefault="007A39A6" w:rsidP="007545E3">
      <w:pPr>
        <w:rPr>
          <w:lang w:val="en-US"/>
        </w:rPr>
      </w:pPr>
    </w:p>
    <w:p w:rsidR="0087709E" w:rsidRPr="00E866B3" w:rsidRDefault="00181B67" w:rsidP="007545E3">
      <w:pPr>
        <w:rPr>
          <w:lang w:val="en-US"/>
        </w:rPr>
      </w:pPr>
      <w:r w:rsidRPr="007D429F">
        <w:rPr>
          <w:rFonts w:cs="Courier New"/>
          <w:i/>
        </w:rPr>
        <w:t>EntailmentUnit</w:t>
      </w:r>
      <w:r w:rsidR="00BD4B8B" w:rsidRPr="00BD4B8B">
        <w:t xml:space="preserve"> texts are unique, i.e. two different </w:t>
      </w:r>
      <w:r w:rsidRPr="007D429F">
        <w:rPr>
          <w:rFonts w:cs="Courier New"/>
          <w:i/>
        </w:rPr>
        <w:t>EntailmentUnit</w:t>
      </w:r>
      <w:r w:rsidR="00BD4B8B" w:rsidRPr="00BD4B8B">
        <w:t xml:space="preserve"> objects within the same raw graph </w:t>
      </w:r>
      <w:r w:rsidR="00BD4B8B" w:rsidRPr="00274F80">
        <w:t>should never hold the same text.</w:t>
      </w:r>
    </w:p>
    <w:p w:rsidR="0087709E" w:rsidRPr="00DE1B49" w:rsidDel="00562824" w:rsidRDefault="0087709E" w:rsidP="0087709E">
      <w:pPr>
        <w:pStyle w:val="Listenabsatz"/>
        <w:rPr>
          <w:del w:id="1087" w:author="Lili" w:date="2014-11-20T15:06:00Z"/>
        </w:rPr>
      </w:pPr>
      <w:bookmarkStart w:id="1088" w:name="h.ra7f598pvkrl" w:colFirst="0" w:colLast="0"/>
      <w:bookmarkEnd w:id="1088"/>
      <w:del w:id="1089" w:author="Lili" w:date="2014-11-20T15:06:00Z">
        <w:r w:rsidRPr="00DE1B49" w:rsidDel="00562824">
          <w:delText>Attributes</w:delText>
        </w:r>
        <w:r w:rsidR="00CA3850" w:rsidDel="00562824">
          <w:delText>:</w:delText>
        </w:r>
      </w:del>
    </w:p>
    <w:p w:rsidR="0087709E" w:rsidRPr="00DE1B49" w:rsidDel="00562824" w:rsidRDefault="00BB6576" w:rsidP="00675094">
      <w:pPr>
        <w:numPr>
          <w:ilvl w:val="1"/>
          <w:numId w:val="47"/>
        </w:numPr>
        <w:spacing w:line="276" w:lineRule="auto"/>
        <w:ind w:hanging="359"/>
        <w:rPr>
          <w:del w:id="1090" w:author="Lili" w:date="2014-11-20T15:06:00Z"/>
          <w:lang w:val="en-US"/>
        </w:rPr>
      </w:pPr>
      <w:del w:id="1091" w:author="Lili" w:date="2014-11-20T15:06:00Z">
        <w:r w:rsidDel="00562824">
          <w:rPr>
            <w:i/>
            <w:lang w:val="en-US"/>
          </w:rPr>
          <w:delText xml:space="preserve">String </w:delText>
        </w:r>
        <w:r w:rsidR="0087709E" w:rsidRPr="00DE1B49" w:rsidDel="00562824">
          <w:rPr>
            <w:i/>
            <w:lang w:val="en-US"/>
          </w:rPr>
          <w:delText>text</w:delText>
        </w:r>
        <w:r w:rsidR="0087709E" w:rsidRPr="00DE1B49" w:rsidDel="00562824">
          <w:rPr>
            <w:lang w:val="en-US"/>
          </w:rPr>
          <w:delText xml:space="preserve"> </w:delText>
        </w:r>
        <w:r w:rsidR="00B77A1E" w:rsidDel="00562824">
          <w:rPr>
            <w:lang w:val="en-US"/>
          </w:rPr>
          <w:delText>–</w:delText>
        </w:r>
        <w:r w:rsidR="0087709E" w:rsidRPr="00DE1B49" w:rsidDel="00562824">
          <w:rPr>
            <w:lang w:val="en-US"/>
          </w:rPr>
          <w:delText xml:space="preserve"> the canonical text of the entailment unit </w:delText>
        </w:r>
      </w:del>
    </w:p>
    <w:p w:rsidR="0087709E" w:rsidRPr="00DE1B49" w:rsidDel="00562824" w:rsidRDefault="00BB6576" w:rsidP="00675094">
      <w:pPr>
        <w:numPr>
          <w:ilvl w:val="1"/>
          <w:numId w:val="47"/>
        </w:numPr>
        <w:spacing w:line="276" w:lineRule="auto"/>
        <w:ind w:hanging="359"/>
        <w:rPr>
          <w:del w:id="1092" w:author="Lili" w:date="2014-11-20T15:06:00Z"/>
          <w:lang w:val="en-US"/>
        </w:rPr>
      </w:pPr>
      <w:del w:id="1093" w:author="Lili" w:date="2014-11-20T15:06:00Z">
        <w:r w:rsidRPr="00BB6576" w:rsidDel="00562824">
          <w:rPr>
            <w:i/>
            <w:lang w:val="en-US"/>
          </w:rPr>
          <w:delText xml:space="preserve">Set&lt;EntailmentUnitMention&gt; </w:delText>
        </w:r>
        <w:r w:rsidRPr="00DE1B49" w:rsidDel="00562824">
          <w:rPr>
            <w:i/>
            <w:lang w:val="en-US"/>
          </w:rPr>
          <w:delText>mentions</w:delText>
        </w:r>
        <w:r w:rsidR="0087709E" w:rsidRPr="00DE1B49" w:rsidDel="00562824">
          <w:rPr>
            <w:lang w:val="en-US"/>
          </w:rPr>
          <w:delText xml:space="preserve"> </w:delText>
        </w:r>
        <w:r w:rsidR="00B77A1E" w:rsidDel="00562824">
          <w:rPr>
            <w:lang w:val="en-US"/>
          </w:rPr>
          <w:delText>–</w:delText>
        </w:r>
        <w:r w:rsidR="0087709E" w:rsidRPr="00DE1B49" w:rsidDel="00562824">
          <w:rPr>
            <w:lang w:val="en-US"/>
          </w:rPr>
          <w:delText xml:space="preserve"> set of all the EntailmentUnitMe</w:delText>
        </w:r>
        <w:r w:rsidR="0087709E" w:rsidRPr="00DE1B49" w:rsidDel="00562824">
          <w:rPr>
            <w:lang w:val="en-US"/>
          </w:rPr>
          <w:delText>n</w:delText>
        </w:r>
        <w:r w:rsidR="0087709E" w:rsidRPr="00DE1B49" w:rsidDel="00562824">
          <w:rPr>
            <w:lang w:val="en-US"/>
          </w:rPr>
          <w:delText>tion-s, represented by the canonical text.</w:delText>
        </w:r>
      </w:del>
    </w:p>
    <w:p w:rsidR="0087709E" w:rsidRPr="00DE1B49" w:rsidDel="00562824" w:rsidRDefault="00BB6576" w:rsidP="00675094">
      <w:pPr>
        <w:numPr>
          <w:ilvl w:val="1"/>
          <w:numId w:val="47"/>
        </w:numPr>
        <w:spacing w:line="276" w:lineRule="auto"/>
        <w:ind w:hanging="359"/>
        <w:rPr>
          <w:del w:id="1094" w:author="Lili" w:date="2014-11-20T15:06:00Z"/>
        </w:rPr>
      </w:pPr>
      <w:del w:id="1095" w:author="Lili" w:date="2014-11-20T15:06:00Z">
        <w:r w:rsidDel="00562824">
          <w:rPr>
            <w:i/>
            <w:lang w:val="en-US"/>
          </w:rPr>
          <w:delText>int l</w:delText>
        </w:r>
        <w:r w:rsidR="0087709E" w:rsidRPr="00DE1B49" w:rsidDel="00562824">
          <w:rPr>
            <w:i/>
            <w:lang w:val="en-US"/>
          </w:rPr>
          <w:delText>evel</w:delText>
        </w:r>
        <w:r w:rsidR="0087709E" w:rsidRPr="00DE1B49" w:rsidDel="00562824">
          <w:rPr>
            <w:lang w:val="en-US"/>
          </w:rPr>
          <w:delText xml:space="preserve"> </w:delText>
        </w:r>
        <w:r w:rsidR="00B77A1E" w:rsidDel="00562824">
          <w:rPr>
            <w:lang w:val="en-US"/>
          </w:rPr>
          <w:delText>–</w:delText>
        </w:r>
        <w:r w:rsidR="0087709E" w:rsidRPr="00DE1B49" w:rsidDel="00562824">
          <w:rPr>
            <w:lang w:val="en-US"/>
          </w:rPr>
          <w:delText xml:space="preserve"> the number of modifiers in the canonical text fragment. </w:delText>
        </w:r>
        <w:r w:rsidR="0087709E" w:rsidRPr="00DE1B49" w:rsidDel="00562824">
          <w:delText>For base statements</w:delText>
        </w:r>
        <w:r w:rsidR="00DA413B" w:rsidDel="00562824">
          <w:delText>,</w:delText>
        </w:r>
        <w:r w:rsidR="0087709E" w:rsidRPr="00DE1B49" w:rsidDel="00562824">
          <w:delText xml:space="preserve"> level = 0. Negative value stands for “unknown”.</w:delText>
        </w:r>
      </w:del>
    </w:p>
    <w:p w:rsidR="0087709E" w:rsidDel="00562824" w:rsidRDefault="00BB6576" w:rsidP="00DA413B">
      <w:pPr>
        <w:numPr>
          <w:ilvl w:val="1"/>
          <w:numId w:val="47"/>
        </w:numPr>
        <w:spacing w:line="276" w:lineRule="auto"/>
        <w:ind w:hanging="359"/>
        <w:rPr>
          <w:del w:id="1096" w:author="Lili" w:date="2014-11-20T15:06:00Z"/>
          <w:lang w:val="en-US"/>
        </w:rPr>
      </w:pPr>
      <w:del w:id="1097" w:author="Lili" w:date="2014-11-20T15:06:00Z">
        <w:r w:rsidDel="00562824">
          <w:rPr>
            <w:i/>
            <w:lang w:val="en-US"/>
          </w:rPr>
          <w:delText>Set&lt;</w:delText>
        </w:r>
        <w:r w:rsidR="0059543A" w:rsidRPr="0059543A" w:rsidDel="00562824">
          <w:rPr>
            <w:i/>
            <w:lang w:val="en-US"/>
          </w:rPr>
          <w:delText xml:space="preserve"> </w:delText>
        </w:r>
        <w:r w:rsidR="0059543A" w:rsidRPr="00DE1B49" w:rsidDel="00562824">
          <w:rPr>
            <w:i/>
            <w:lang w:val="en-US"/>
          </w:rPr>
          <w:delText>java.lang</w:delText>
        </w:r>
        <w:r w:rsidR="0059543A" w:rsidDel="00562824">
          <w:rPr>
            <w:i/>
            <w:lang w:val="en-US"/>
          </w:rPr>
          <w:delText xml:space="preserve"> </w:delText>
        </w:r>
        <w:r w:rsidDel="00562824">
          <w:rPr>
            <w:i/>
            <w:lang w:val="en-US"/>
          </w:rPr>
          <w:delText xml:space="preserve">String&gt; </w:delText>
        </w:r>
        <w:r w:rsidR="0087709E" w:rsidRPr="00DE1B49" w:rsidDel="00562824">
          <w:rPr>
            <w:i/>
            <w:lang w:val="en-US"/>
          </w:rPr>
          <w:delText>completeStatementTexts</w:delText>
        </w:r>
        <w:r w:rsidDel="00562824">
          <w:rPr>
            <w:i/>
            <w:lang w:val="en-US"/>
          </w:rPr>
          <w:delText xml:space="preserve"> </w:delText>
        </w:r>
        <w:r w:rsidR="00B77A1E" w:rsidDel="00562824">
          <w:rPr>
            <w:lang w:val="en-US"/>
          </w:rPr>
          <w:delText>–</w:delText>
        </w:r>
        <w:r w:rsidR="0087709E" w:rsidRPr="00DE1B49" w:rsidDel="00562824">
          <w:rPr>
            <w:lang w:val="en-US"/>
          </w:rPr>
          <w:delText xml:space="preserve"> set of the complete stat</w:delText>
        </w:r>
        <w:r w:rsidR="0087709E" w:rsidRPr="00DE1B49" w:rsidDel="00562824">
          <w:rPr>
            <w:lang w:val="en-US"/>
          </w:rPr>
          <w:delText>e</w:delText>
        </w:r>
        <w:r w:rsidR="0087709E" w:rsidRPr="00DE1B49" w:rsidDel="00562824">
          <w:rPr>
            <w:lang w:val="en-US"/>
          </w:rPr>
          <w:delText>ments, from which the current entailment unit was derived. Since the same node (the same canonical text) can be part of several fragment graphs, we need to keep track of each node’s origins.</w:delText>
        </w:r>
      </w:del>
    </w:p>
    <w:p w:rsidR="0059543A" w:rsidRPr="007D429F" w:rsidDel="00562824" w:rsidRDefault="00181B67" w:rsidP="00DA413B">
      <w:pPr>
        <w:numPr>
          <w:ilvl w:val="1"/>
          <w:numId w:val="47"/>
        </w:numPr>
        <w:spacing w:line="276" w:lineRule="auto"/>
        <w:ind w:hanging="359"/>
        <w:rPr>
          <w:del w:id="1098" w:author="Lili" w:date="2014-11-20T15:06:00Z"/>
          <w:i/>
          <w:iCs/>
          <w:lang w:val="en-US"/>
        </w:rPr>
      </w:pPr>
      <w:del w:id="1099" w:author="Lili" w:date="2014-11-20T15:06:00Z">
        <w:r w:rsidRPr="007D429F" w:rsidDel="00562824">
          <w:rPr>
            <w:i/>
            <w:iCs/>
            <w:lang w:val="en-US"/>
          </w:rPr>
          <w:delText>Set&lt;</w:delText>
        </w:r>
        <w:r w:rsidR="0059543A" w:rsidRPr="0059543A" w:rsidDel="00562824">
          <w:rPr>
            <w:i/>
            <w:lang w:val="en-US"/>
          </w:rPr>
          <w:delText xml:space="preserve"> </w:delText>
        </w:r>
        <w:r w:rsidR="0059543A" w:rsidRPr="00DE1B49" w:rsidDel="00562824">
          <w:rPr>
            <w:i/>
            <w:lang w:val="en-US"/>
          </w:rPr>
          <w:delText>java.lang</w:delText>
        </w:r>
        <w:r w:rsidR="0059543A" w:rsidRPr="0059543A" w:rsidDel="00562824">
          <w:rPr>
            <w:i/>
            <w:iCs/>
            <w:lang w:val="en-US"/>
          </w:rPr>
          <w:delText xml:space="preserve"> </w:delText>
        </w:r>
        <w:r w:rsidRPr="007D429F" w:rsidDel="00562824">
          <w:rPr>
            <w:i/>
            <w:iCs/>
            <w:lang w:val="en-US"/>
          </w:rPr>
          <w:delText>String&gt;</w:delText>
        </w:r>
        <w:r w:rsidR="0059543A" w:rsidDel="00562824">
          <w:rPr>
            <w:i/>
            <w:iCs/>
            <w:lang w:val="en-US"/>
          </w:rPr>
          <w:delText xml:space="preserve"> interactionIds</w:delText>
        </w:r>
        <w:r w:rsidR="0059543A" w:rsidDel="00562824">
          <w:delText xml:space="preserve"> </w:delText>
        </w:r>
        <w:r w:rsidR="00B77A1E" w:rsidDel="00562824">
          <w:delText>–</w:delText>
        </w:r>
        <w:r w:rsidR="0059543A" w:rsidDel="00562824">
          <w:delText xml:space="preserve"> set of </w:delText>
        </w:r>
        <w:r w:rsidR="00E82ABE" w:rsidDel="00562824">
          <w:delText xml:space="preserve">the </w:delText>
        </w:r>
        <w:r w:rsidR="0059543A" w:rsidDel="00562824">
          <w:delText>ids</w:delText>
        </w:r>
        <w:r w:rsidR="00E82ABE" w:rsidDel="00562824">
          <w:delText xml:space="preserve"> of all the interactions, in which the entailment unit was mentioned.</w:delText>
        </w:r>
      </w:del>
    </w:p>
    <w:p w:rsidR="00DA413B" w:rsidRPr="00DA413B" w:rsidDel="00562824" w:rsidRDefault="00DA413B" w:rsidP="00DA413B">
      <w:pPr>
        <w:spacing w:line="276" w:lineRule="auto"/>
        <w:ind w:left="1440"/>
        <w:rPr>
          <w:del w:id="1100" w:author="Lili" w:date="2014-11-20T15:06:00Z"/>
          <w:lang w:val="en-US"/>
        </w:rPr>
      </w:pPr>
    </w:p>
    <w:p w:rsidR="0087709E" w:rsidRPr="00A909B6" w:rsidDel="00562824" w:rsidRDefault="0087709E" w:rsidP="00A909B6">
      <w:pPr>
        <w:pStyle w:val="Listenabsatz"/>
        <w:rPr>
          <w:del w:id="1101" w:author="Lili" w:date="2014-11-20T15:06:00Z"/>
        </w:rPr>
      </w:pPr>
      <w:bookmarkStart w:id="1102" w:name="h.hdpoksj0r28n" w:colFirst="0" w:colLast="0"/>
      <w:bookmarkEnd w:id="1102"/>
      <w:del w:id="1103" w:author="Lili" w:date="2014-11-20T15:06:00Z">
        <w:r w:rsidRPr="00DE1B49" w:rsidDel="00562824">
          <w:delText>Constructors</w:delText>
        </w:r>
        <w:r w:rsidR="00CA3850" w:rsidDel="00562824">
          <w:delText>:</w:delText>
        </w:r>
      </w:del>
    </w:p>
    <w:p w:rsidR="0087709E" w:rsidRPr="00DE1B49" w:rsidDel="00562824" w:rsidRDefault="0087709E" w:rsidP="0087709E">
      <w:pPr>
        <w:ind w:left="1440"/>
        <w:rPr>
          <w:del w:id="1104" w:author="Lili" w:date="2014-11-20T15:06:00Z"/>
          <w:lang w:val="en-US"/>
        </w:rPr>
      </w:pPr>
      <w:del w:id="1105" w:author="Lili" w:date="2014-11-20T15:06:00Z">
        <w:r w:rsidRPr="00DE1B49" w:rsidDel="00562824">
          <w:rPr>
            <w:i/>
            <w:lang w:val="en-US"/>
          </w:rPr>
          <w:delText>EntailmentUnit(EntailmentUnitMention eum, java.lang.String co</w:delText>
        </w:r>
        <w:r w:rsidRPr="00DE1B49" w:rsidDel="00562824">
          <w:rPr>
            <w:i/>
            <w:lang w:val="en-US"/>
          </w:rPr>
          <w:delText>m</w:delText>
        </w:r>
        <w:r w:rsidRPr="00DE1B49" w:rsidDel="00562824">
          <w:rPr>
            <w:i/>
            <w:lang w:val="en-US"/>
          </w:rPr>
          <w:delText>pleteStatementText)</w:delText>
        </w:r>
      </w:del>
    </w:p>
    <w:p w:rsidR="0087709E" w:rsidRPr="00DE1B49" w:rsidDel="00562824" w:rsidRDefault="0087709E" w:rsidP="0087709E">
      <w:pPr>
        <w:ind w:left="1440"/>
        <w:rPr>
          <w:del w:id="1106" w:author="Lili" w:date="2014-11-20T15:06:00Z"/>
          <w:lang w:val="en-US"/>
        </w:rPr>
      </w:pPr>
      <w:del w:id="1107" w:author="Lili" w:date="2014-11-20T15:06:00Z">
        <w:r w:rsidRPr="00DE1B49" w:rsidDel="00562824">
          <w:rPr>
            <w:lang w:val="en-US"/>
          </w:rPr>
          <w:delText>This constructor creates an entailment unit based on an entailment unit me</w:delText>
        </w:r>
        <w:r w:rsidRPr="00DE1B49" w:rsidDel="00562824">
          <w:rPr>
            <w:lang w:val="en-US"/>
          </w:rPr>
          <w:delText>n</w:delText>
        </w:r>
        <w:r w:rsidRPr="00DE1B49" w:rsidDel="00562824">
          <w:rPr>
            <w:lang w:val="en-US"/>
          </w:rPr>
          <w:delText>tion and a complete statement, in which this mention occurred. This co</w:delText>
        </w:r>
        <w:r w:rsidRPr="00DE1B49" w:rsidDel="00562824">
          <w:rPr>
            <w:lang w:val="en-US"/>
          </w:rPr>
          <w:delText>n</w:delText>
        </w:r>
        <w:r w:rsidRPr="00DE1B49" w:rsidDel="00562824">
          <w:rPr>
            <w:lang w:val="en-US"/>
          </w:rPr>
          <w:delText>structor is used to create raw graph nodes from fragment graph nodes.</w:delText>
        </w:r>
      </w:del>
    </w:p>
    <w:p w:rsidR="0087709E" w:rsidRPr="00DE1B49" w:rsidDel="00562824" w:rsidRDefault="0087709E" w:rsidP="00675094">
      <w:pPr>
        <w:numPr>
          <w:ilvl w:val="2"/>
          <w:numId w:val="61"/>
        </w:numPr>
        <w:spacing w:line="276" w:lineRule="auto"/>
        <w:ind w:hanging="359"/>
        <w:rPr>
          <w:del w:id="1108" w:author="Lili" w:date="2014-11-20T15:06:00Z"/>
          <w:lang w:val="en-US"/>
        </w:rPr>
      </w:pPr>
      <w:del w:id="1109" w:author="Lili" w:date="2014-11-20T15:06:00Z">
        <w:r w:rsidRPr="00DE1B49" w:rsidDel="00562824">
          <w:rPr>
            <w:lang w:val="en-US"/>
          </w:rPr>
          <w:lastRenderedPageBreak/>
          <w:delText xml:space="preserve">@param eum </w:delText>
        </w:r>
        <w:r w:rsidR="00B77A1E" w:rsidDel="00562824">
          <w:rPr>
            <w:lang w:val="en-US"/>
          </w:rPr>
          <w:delText>–</w:delText>
        </w:r>
        <w:r w:rsidRPr="00DE1B49" w:rsidDel="00562824">
          <w:rPr>
            <w:lang w:val="en-US"/>
          </w:rPr>
          <w:delText xml:space="preserve"> the entailment unit mention</w:delText>
        </w:r>
      </w:del>
    </w:p>
    <w:p w:rsidR="0087709E" w:rsidRPr="00DE1B49" w:rsidDel="00562824" w:rsidRDefault="0087709E" w:rsidP="00675094">
      <w:pPr>
        <w:numPr>
          <w:ilvl w:val="2"/>
          <w:numId w:val="61"/>
        </w:numPr>
        <w:spacing w:line="276" w:lineRule="auto"/>
        <w:ind w:hanging="359"/>
        <w:rPr>
          <w:del w:id="1110" w:author="Lili" w:date="2014-11-20T15:06:00Z"/>
          <w:lang w:val="en-US"/>
        </w:rPr>
      </w:pPr>
      <w:del w:id="1111" w:author="Lili" w:date="2014-11-20T15:06:00Z">
        <w:r w:rsidRPr="00DE1B49" w:rsidDel="00562824">
          <w:rPr>
            <w:lang w:val="en-US"/>
          </w:rPr>
          <w:delText xml:space="preserve">@param completeStatementText </w:delText>
        </w:r>
        <w:r w:rsidR="00B77A1E" w:rsidDel="00562824">
          <w:rPr>
            <w:lang w:val="en-US"/>
          </w:rPr>
          <w:delText>–</w:delText>
        </w:r>
        <w:r w:rsidRPr="00DE1B49" w:rsidDel="00562824">
          <w:rPr>
            <w:lang w:val="en-US"/>
          </w:rPr>
          <w:delText xml:space="preserve"> the text of the complete statement. </w:delText>
        </w:r>
      </w:del>
    </w:p>
    <w:p w:rsidR="0087709E" w:rsidRPr="00DE1B49" w:rsidDel="00562824" w:rsidRDefault="0087709E" w:rsidP="0087709E">
      <w:pPr>
        <w:ind w:left="1440"/>
        <w:rPr>
          <w:del w:id="1112" w:author="Lili" w:date="2014-11-20T15:06:00Z"/>
          <w:lang w:val="en-US"/>
        </w:rPr>
      </w:pPr>
    </w:p>
    <w:p w:rsidR="0087709E" w:rsidRPr="00DE1B49" w:rsidDel="00562824" w:rsidRDefault="0087709E" w:rsidP="0087709E">
      <w:pPr>
        <w:ind w:left="1440"/>
        <w:rPr>
          <w:del w:id="1113" w:author="Lili" w:date="2014-11-20T15:06:00Z"/>
          <w:lang w:val="en-US"/>
        </w:rPr>
      </w:pPr>
      <w:del w:id="1114" w:author="Lili" w:date="2014-11-20T15:06:00Z">
        <w:r w:rsidRPr="00DE1B49" w:rsidDel="00562824">
          <w:rPr>
            <w:i/>
            <w:lang w:val="en-US"/>
          </w:rPr>
          <w:delText>EntailmentUnit(java.lang.String textFragment, int level, java.lang.String completeStatementText)</w:delText>
        </w:r>
      </w:del>
    </w:p>
    <w:p w:rsidR="0087709E" w:rsidRPr="00DE1B49" w:rsidDel="00562824" w:rsidRDefault="0087709E" w:rsidP="0087709E">
      <w:pPr>
        <w:ind w:left="1440"/>
        <w:rPr>
          <w:del w:id="1115" w:author="Lili" w:date="2014-11-20T15:06:00Z"/>
          <w:lang w:val="en-US"/>
        </w:rPr>
      </w:pPr>
      <w:del w:id="1116" w:author="Lili" w:date="2014-11-20T15:06:00Z">
        <w:r w:rsidRPr="00DE1B49" w:rsidDel="00562824">
          <w:rPr>
            <w:lang w:val="en-US"/>
          </w:rPr>
          <w:delText>This constructor creates an entailment unit given a text, its number of modif</w:delText>
        </w:r>
        <w:r w:rsidRPr="00DE1B49" w:rsidDel="00562824">
          <w:rPr>
            <w:lang w:val="en-US"/>
          </w:rPr>
          <w:delText>i</w:delText>
        </w:r>
        <w:r w:rsidRPr="00DE1B49" w:rsidDel="00562824">
          <w:rPr>
            <w:lang w:val="en-US"/>
          </w:rPr>
          <w:delText>ers (level) and its corresponding complete statement. This constructor is cu</w:delText>
        </w:r>
        <w:r w:rsidRPr="00DE1B49" w:rsidDel="00562824">
          <w:rPr>
            <w:lang w:val="en-US"/>
          </w:rPr>
          <w:delText>r</w:delText>
        </w:r>
        <w:r w:rsidRPr="00DE1B49" w:rsidDel="00562824">
          <w:rPr>
            <w:lang w:val="en-US"/>
          </w:rPr>
          <w:delText>rently used to support the internal testing purposes, namely the raw graph’s getSampleOutput() method.</w:delText>
        </w:r>
      </w:del>
    </w:p>
    <w:p w:rsidR="0087709E" w:rsidRPr="00DE1B49" w:rsidDel="00562824" w:rsidRDefault="0087709E" w:rsidP="00675094">
      <w:pPr>
        <w:numPr>
          <w:ilvl w:val="2"/>
          <w:numId w:val="52"/>
        </w:numPr>
        <w:spacing w:line="276" w:lineRule="auto"/>
        <w:ind w:hanging="359"/>
        <w:rPr>
          <w:del w:id="1117" w:author="Lili" w:date="2014-11-20T15:06:00Z"/>
          <w:lang w:val="en-US"/>
        </w:rPr>
      </w:pPr>
      <w:del w:id="1118" w:author="Lili" w:date="2014-11-20T15:06:00Z">
        <w:r w:rsidRPr="00DE1B49" w:rsidDel="00562824">
          <w:rPr>
            <w:lang w:val="en-US"/>
          </w:rPr>
          <w:delText xml:space="preserve">@param text </w:delText>
        </w:r>
        <w:r w:rsidR="00B77A1E" w:rsidDel="00562824">
          <w:rPr>
            <w:lang w:val="en-US"/>
          </w:rPr>
          <w:delText>–</w:delText>
        </w:r>
        <w:r w:rsidRPr="00DE1B49" w:rsidDel="00562824">
          <w:rPr>
            <w:lang w:val="en-US"/>
          </w:rPr>
          <w:delText xml:space="preserve"> the canonical text of the entailment unit</w:delText>
        </w:r>
      </w:del>
    </w:p>
    <w:p w:rsidR="0087709E" w:rsidRPr="00DE1B49" w:rsidDel="00562824" w:rsidRDefault="0087709E" w:rsidP="00675094">
      <w:pPr>
        <w:numPr>
          <w:ilvl w:val="2"/>
          <w:numId w:val="52"/>
        </w:numPr>
        <w:spacing w:line="276" w:lineRule="auto"/>
        <w:ind w:hanging="359"/>
        <w:rPr>
          <w:del w:id="1119" w:author="Lili" w:date="2014-11-20T15:06:00Z"/>
          <w:lang w:val="en-US"/>
        </w:rPr>
      </w:pPr>
      <w:del w:id="1120" w:author="Lili" w:date="2014-11-20T15:06:00Z">
        <w:r w:rsidRPr="00DE1B49" w:rsidDel="00562824">
          <w:rPr>
            <w:lang w:val="en-US"/>
          </w:rPr>
          <w:delText xml:space="preserve">@param level </w:delText>
        </w:r>
        <w:r w:rsidR="00B77A1E" w:rsidDel="00562824">
          <w:rPr>
            <w:lang w:val="en-US"/>
          </w:rPr>
          <w:delText>–</w:delText>
        </w:r>
        <w:r w:rsidRPr="00DE1B49" w:rsidDel="00562824">
          <w:rPr>
            <w:lang w:val="en-US"/>
          </w:rPr>
          <w:delText xml:space="preserve"> the number of modifiers in the text</w:delText>
        </w:r>
      </w:del>
    </w:p>
    <w:p w:rsidR="0087709E" w:rsidRPr="00DE1B49" w:rsidDel="00562824" w:rsidRDefault="0087709E" w:rsidP="00675094">
      <w:pPr>
        <w:numPr>
          <w:ilvl w:val="2"/>
          <w:numId w:val="61"/>
        </w:numPr>
        <w:spacing w:line="276" w:lineRule="auto"/>
        <w:ind w:hanging="359"/>
        <w:rPr>
          <w:del w:id="1121" w:author="Lili" w:date="2014-11-20T15:06:00Z"/>
          <w:lang w:val="en-US"/>
        </w:rPr>
      </w:pPr>
      <w:del w:id="1122" w:author="Lili" w:date="2014-11-20T15:06:00Z">
        <w:r w:rsidRPr="00DE1B49" w:rsidDel="00562824">
          <w:rPr>
            <w:lang w:val="en-US"/>
          </w:rPr>
          <w:delText xml:space="preserve">@param completeStatementText </w:delText>
        </w:r>
        <w:r w:rsidR="00B77A1E" w:rsidDel="00562824">
          <w:rPr>
            <w:lang w:val="en-US"/>
          </w:rPr>
          <w:delText>–</w:delText>
        </w:r>
        <w:r w:rsidRPr="00DE1B49" w:rsidDel="00562824">
          <w:rPr>
            <w:lang w:val="en-US"/>
          </w:rPr>
          <w:delText xml:space="preserve"> the text of the complete statement. </w:delText>
        </w:r>
      </w:del>
    </w:p>
    <w:p w:rsidR="0087709E" w:rsidDel="00562824" w:rsidRDefault="0087709E" w:rsidP="0087709E">
      <w:pPr>
        <w:ind w:left="720"/>
        <w:rPr>
          <w:del w:id="1123" w:author="Lili" w:date="2014-11-20T15:06:00Z"/>
          <w:lang w:val="en-US"/>
        </w:rPr>
      </w:pPr>
    </w:p>
    <w:p w:rsidR="00C046A8" w:rsidRPr="007D429F" w:rsidDel="00562824" w:rsidRDefault="00181B67" w:rsidP="007D429F">
      <w:pPr>
        <w:ind w:left="1440"/>
        <w:rPr>
          <w:del w:id="1124" w:author="Lili" w:date="2014-11-20T15:06:00Z"/>
          <w:i/>
          <w:lang w:val="en-US"/>
        </w:rPr>
      </w:pPr>
      <w:del w:id="1125" w:author="Lili" w:date="2014-11-20T15:06:00Z">
        <w:r w:rsidRPr="007D429F" w:rsidDel="00562824">
          <w:rPr>
            <w:i/>
            <w:lang w:val="en-US"/>
          </w:rPr>
          <w:delText>EntailmentUnit(</w:delText>
        </w:r>
        <w:r w:rsidR="003E2C36" w:rsidRPr="00DE1B49" w:rsidDel="00562824">
          <w:rPr>
            <w:i/>
            <w:lang w:val="en-US"/>
          </w:rPr>
          <w:delText>java.lang</w:delText>
        </w:r>
        <w:r w:rsidR="003E2C36" w:rsidRPr="006732D6" w:rsidDel="00562824">
          <w:rPr>
            <w:i/>
            <w:lang w:val="en-US"/>
          </w:rPr>
          <w:delText xml:space="preserve"> </w:delText>
        </w:r>
        <w:r w:rsidRPr="007D429F" w:rsidDel="00562824">
          <w:rPr>
            <w:i/>
            <w:lang w:val="en-US"/>
          </w:rPr>
          <w:delText>String text, Set&lt;</w:delText>
        </w:r>
        <w:r w:rsidR="003E2C36" w:rsidRPr="003E2C36" w:rsidDel="00562824">
          <w:rPr>
            <w:i/>
            <w:lang w:val="en-US"/>
          </w:rPr>
          <w:delText xml:space="preserve"> </w:delText>
        </w:r>
        <w:r w:rsidR="003E2C36" w:rsidRPr="00DE1B49" w:rsidDel="00562824">
          <w:rPr>
            <w:i/>
            <w:lang w:val="en-US"/>
          </w:rPr>
          <w:delText>java.lang</w:delText>
        </w:r>
        <w:r w:rsidR="003E2C36" w:rsidRPr="006732D6" w:rsidDel="00562824">
          <w:rPr>
            <w:i/>
            <w:lang w:val="en-US"/>
          </w:rPr>
          <w:delText xml:space="preserve"> </w:delText>
        </w:r>
        <w:r w:rsidRPr="007D429F" w:rsidDel="00562824">
          <w:rPr>
            <w:i/>
            <w:lang w:val="en-US"/>
          </w:rPr>
          <w:delText>String&gt; co</w:delText>
        </w:r>
        <w:r w:rsidRPr="007D429F" w:rsidDel="00562824">
          <w:rPr>
            <w:i/>
            <w:lang w:val="en-US"/>
          </w:rPr>
          <w:delText>m</w:delText>
        </w:r>
        <w:r w:rsidRPr="007D429F" w:rsidDel="00562824">
          <w:rPr>
            <w:i/>
            <w:lang w:val="en-US"/>
          </w:rPr>
          <w:delText>pleteStatementTexts,</w:delText>
        </w:r>
        <w:r w:rsidR="006732D6" w:rsidDel="00562824">
          <w:rPr>
            <w:i/>
            <w:lang w:val="en-US"/>
          </w:rPr>
          <w:delText xml:space="preserve"> </w:delText>
        </w:r>
        <w:r w:rsidRPr="007D429F" w:rsidDel="00562824">
          <w:rPr>
            <w:i/>
            <w:lang w:val="en-US"/>
          </w:rPr>
          <w:delText>Set&lt;EntailmentUnitMention&gt; mentions, Set&lt;</w:delText>
        </w:r>
        <w:r w:rsidR="003E2C36" w:rsidRPr="003E2C36" w:rsidDel="00562824">
          <w:rPr>
            <w:i/>
            <w:lang w:val="en-US"/>
          </w:rPr>
          <w:delText xml:space="preserve"> </w:delText>
        </w:r>
        <w:r w:rsidR="003E2C36" w:rsidRPr="00DE1B49" w:rsidDel="00562824">
          <w:rPr>
            <w:i/>
            <w:lang w:val="en-US"/>
          </w:rPr>
          <w:delText>j</w:delText>
        </w:r>
        <w:r w:rsidR="003E2C36" w:rsidRPr="00DE1B49" w:rsidDel="00562824">
          <w:rPr>
            <w:i/>
            <w:lang w:val="en-US"/>
          </w:rPr>
          <w:delText>a</w:delText>
        </w:r>
        <w:r w:rsidR="003E2C36" w:rsidRPr="00DE1B49" w:rsidDel="00562824">
          <w:rPr>
            <w:i/>
            <w:lang w:val="en-US"/>
          </w:rPr>
          <w:delText>va.lang</w:delText>
        </w:r>
        <w:r w:rsidR="003E2C36" w:rsidRPr="006732D6" w:rsidDel="00562824">
          <w:rPr>
            <w:i/>
            <w:lang w:val="en-US"/>
          </w:rPr>
          <w:delText xml:space="preserve"> </w:delText>
        </w:r>
        <w:r w:rsidRPr="007D429F" w:rsidDel="00562824">
          <w:rPr>
            <w:i/>
            <w:lang w:val="en-US"/>
          </w:rPr>
          <w:delText>String&gt; interactionIds,</w:delText>
        </w:r>
        <w:r w:rsidR="006732D6" w:rsidDel="00562824">
          <w:rPr>
            <w:i/>
            <w:lang w:val="en-US"/>
          </w:rPr>
          <w:delText xml:space="preserve"> </w:delText>
        </w:r>
        <w:r w:rsidRPr="007D429F" w:rsidDel="00562824">
          <w:rPr>
            <w:i/>
            <w:lang w:val="en-US"/>
          </w:rPr>
          <w:delText>int level) {</w:delText>
        </w:r>
      </w:del>
    </w:p>
    <w:p w:rsidR="00DD42FD" w:rsidRPr="00DE1B49" w:rsidDel="00562824" w:rsidRDefault="00DD42FD" w:rsidP="00DD42FD">
      <w:pPr>
        <w:ind w:left="1440"/>
        <w:rPr>
          <w:del w:id="1126" w:author="Lili" w:date="2014-11-20T15:06:00Z"/>
          <w:lang w:val="en-US"/>
        </w:rPr>
      </w:pPr>
      <w:del w:id="1127" w:author="Lili" w:date="2014-11-20T15:06:00Z">
        <w:r w:rsidRPr="00DE1B49" w:rsidDel="00562824">
          <w:rPr>
            <w:lang w:val="en-US"/>
          </w:rPr>
          <w:delText>This co</w:delText>
        </w:r>
        <w:r w:rsidDel="00562824">
          <w:rPr>
            <w:lang w:val="en-US"/>
          </w:rPr>
          <w:delText>nstructor receives all the attributes of an entailment unit and generates the entailment unit correspondingly</w:delText>
        </w:r>
        <w:r w:rsidRPr="00DE1B49" w:rsidDel="00562824">
          <w:rPr>
            <w:lang w:val="en-US"/>
          </w:rPr>
          <w:delText>.</w:delText>
        </w:r>
        <w:r w:rsidDel="00562824">
          <w:rPr>
            <w:lang w:val="en-US"/>
          </w:rPr>
          <w:delText xml:space="preserve"> It is used when loading a previously saved graph from an xml file.</w:delText>
        </w:r>
      </w:del>
    </w:p>
    <w:p w:rsidR="00C046A8" w:rsidRPr="007D429F" w:rsidDel="00562824" w:rsidRDefault="00181B67" w:rsidP="007D429F">
      <w:pPr>
        <w:numPr>
          <w:ilvl w:val="2"/>
          <w:numId w:val="52"/>
        </w:numPr>
        <w:spacing w:line="276" w:lineRule="auto"/>
        <w:ind w:hanging="359"/>
        <w:rPr>
          <w:del w:id="1128" w:author="Lili" w:date="2014-11-20T15:06:00Z"/>
          <w:lang w:val="en-US"/>
        </w:rPr>
      </w:pPr>
      <w:del w:id="1129" w:author="Lili" w:date="2014-11-20T15:06:00Z">
        <w:r w:rsidRPr="007D429F" w:rsidDel="00562824">
          <w:rPr>
            <w:lang w:val="en-US"/>
          </w:rPr>
          <w:delText>@param text</w:delText>
        </w:r>
      </w:del>
    </w:p>
    <w:p w:rsidR="00C046A8" w:rsidRPr="007D429F" w:rsidDel="00562824" w:rsidRDefault="00181B67" w:rsidP="007D429F">
      <w:pPr>
        <w:numPr>
          <w:ilvl w:val="2"/>
          <w:numId w:val="52"/>
        </w:numPr>
        <w:spacing w:line="276" w:lineRule="auto"/>
        <w:ind w:hanging="359"/>
        <w:rPr>
          <w:del w:id="1130" w:author="Lili" w:date="2014-11-20T15:06:00Z"/>
          <w:lang w:val="en-US"/>
        </w:rPr>
      </w:pPr>
      <w:del w:id="1131" w:author="Lili" w:date="2014-11-20T15:06:00Z">
        <w:r w:rsidRPr="007D429F" w:rsidDel="00562824">
          <w:rPr>
            <w:lang w:val="en-US"/>
          </w:rPr>
          <w:delText>@param completeStatementTexts</w:delText>
        </w:r>
      </w:del>
    </w:p>
    <w:p w:rsidR="00C046A8" w:rsidRPr="007D429F" w:rsidDel="00562824" w:rsidRDefault="00181B67" w:rsidP="007D429F">
      <w:pPr>
        <w:numPr>
          <w:ilvl w:val="2"/>
          <w:numId w:val="52"/>
        </w:numPr>
        <w:spacing w:line="276" w:lineRule="auto"/>
        <w:ind w:hanging="359"/>
        <w:rPr>
          <w:del w:id="1132" w:author="Lili" w:date="2014-11-20T15:06:00Z"/>
          <w:lang w:val="en-US"/>
        </w:rPr>
      </w:pPr>
      <w:del w:id="1133" w:author="Lili" w:date="2014-11-20T15:06:00Z">
        <w:r w:rsidRPr="007D429F" w:rsidDel="00562824">
          <w:rPr>
            <w:lang w:val="en-US"/>
          </w:rPr>
          <w:delText>@param mentions</w:delText>
        </w:r>
      </w:del>
    </w:p>
    <w:p w:rsidR="00C046A8" w:rsidRPr="007D429F" w:rsidDel="00562824" w:rsidRDefault="00181B67" w:rsidP="007D429F">
      <w:pPr>
        <w:numPr>
          <w:ilvl w:val="2"/>
          <w:numId w:val="52"/>
        </w:numPr>
        <w:spacing w:line="276" w:lineRule="auto"/>
        <w:ind w:hanging="359"/>
        <w:rPr>
          <w:del w:id="1134" w:author="Lili" w:date="2014-11-20T15:06:00Z"/>
          <w:lang w:val="en-US"/>
        </w:rPr>
      </w:pPr>
      <w:del w:id="1135" w:author="Lili" w:date="2014-11-20T15:06:00Z">
        <w:r w:rsidRPr="007D429F" w:rsidDel="00562824">
          <w:rPr>
            <w:lang w:val="en-US"/>
          </w:rPr>
          <w:delText>@param interactionIds</w:delText>
        </w:r>
      </w:del>
    </w:p>
    <w:p w:rsidR="00C046A8" w:rsidDel="00562824" w:rsidRDefault="00181B67" w:rsidP="007D429F">
      <w:pPr>
        <w:numPr>
          <w:ilvl w:val="2"/>
          <w:numId w:val="52"/>
        </w:numPr>
        <w:spacing w:line="276" w:lineRule="auto"/>
        <w:ind w:hanging="359"/>
        <w:rPr>
          <w:del w:id="1136" w:author="Lili" w:date="2014-11-20T15:06:00Z"/>
          <w:lang w:val="en-US"/>
        </w:rPr>
      </w:pPr>
      <w:del w:id="1137" w:author="Lili" w:date="2014-11-20T15:06:00Z">
        <w:r w:rsidRPr="007D429F" w:rsidDel="00562824">
          <w:rPr>
            <w:lang w:val="en-US"/>
          </w:rPr>
          <w:delText>@param level</w:delText>
        </w:r>
      </w:del>
    </w:p>
    <w:p w:rsidR="0087709E" w:rsidRPr="00DE1B49" w:rsidDel="00562824" w:rsidRDefault="0087709E" w:rsidP="00A909B6">
      <w:pPr>
        <w:pStyle w:val="Listenabsatz"/>
        <w:rPr>
          <w:del w:id="1138" w:author="Lili" w:date="2014-11-20T15:06:00Z"/>
        </w:rPr>
      </w:pPr>
      <w:bookmarkStart w:id="1139" w:name="h.1eqiifdvu7oo" w:colFirst="0" w:colLast="0"/>
      <w:bookmarkEnd w:id="1139"/>
      <w:del w:id="1140" w:author="Lili" w:date="2014-11-20T15:06:00Z">
        <w:r w:rsidRPr="00DE1B49" w:rsidDel="00562824">
          <w:delText>Methods</w:delText>
        </w:r>
        <w:r w:rsidR="00CA3850" w:rsidDel="00562824">
          <w:delText>:</w:delText>
        </w:r>
      </w:del>
    </w:p>
    <w:p w:rsidR="0087709E" w:rsidRPr="00DE1B49" w:rsidDel="00562824" w:rsidRDefault="00D57225" w:rsidP="0087709E">
      <w:pPr>
        <w:ind w:left="1440"/>
        <w:rPr>
          <w:del w:id="1141" w:author="Lili" w:date="2014-11-20T15:06:00Z"/>
        </w:rPr>
      </w:pPr>
      <w:del w:id="1142" w:author="Lili" w:date="2014-11-20T15:06:00Z">
        <w:r w:rsidDel="00562824">
          <w:rPr>
            <w:i/>
          </w:rPr>
          <w:delText xml:space="preserve">String </w:delText>
        </w:r>
        <w:r w:rsidR="0087709E" w:rsidRPr="00DE1B49" w:rsidDel="00562824">
          <w:rPr>
            <w:i/>
          </w:rPr>
          <w:delText>getText()</w:delText>
        </w:r>
      </w:del>
    </w:p>
    <w:p w:rsidR="0087709E" w:rsidRPr="00DE1B49" w:rsidDel="00562824" w:rsidRDefault="0087709E" w:rsidP="00A909B6">
      <w:pPr>
        <w:numPr>
          <w:ilvl w:val="2"/>
          <w:numId w:val="93"/>
        </w:numPr>
        <w:spacing w:line="276" w:lineRule="auto"/>
        <w:ind w:hanging="359"/>
        <w:rPr>
          <w:del w:id="1143" w:author="Lili" w:date="2014-11-20T15:06:00Z"/>
        </w:rPr>
      </w:pPr>
      <w:del w:id="1144" w:author="Lili" w:date="2014-11-20T15:06:00Z">
        <w:r w:rsidRPr="00DE1B49" w:rsidDel="00562824">
          <w:delText>@return (java.lang.String)</w:delText>
        </w:r>
      </w:del>
    </w:p>
    <w:p w:rsidR="00D57225" w:rsidDel="00562824" w:rsidRDefault="00D57225" w:rsidP="0087709E">
      <w:pPr>
        <w:ind w:left="1440"/>
        <w:rPr>
          <w:del w:id="1145" w:author="Lili" w:date="2014-11-20T15:06:00Z"/>
          <w:i/>
        </w:rPr>
      </w:pPr>
    </w:p>
    <w:p w:rsidR="0087709E" w:rsidRPr="00DE1B49" w:rsidDel="00562824" w:rsidRDefault="00D57225" w:rsidP="0087709E">
      <w:pPr>
        <w:ind w:left="1440"/>
        <w:rPr>
          <w:del w:id="1146" w:author="Lili" w:date="2014-11-20T15:06:00Z"/>
        </w:rPr>
      </w:pPr>
      <w:del w:id="1147" w:author="Lili" w:date="2014-11-20T15:06:00Z">
        <w:r w:rsidRPr="001171DD" w:rsidDel="00562824">
          <w:rPr>
            <w:i/>
            <w:lang w:val="en-US"/>
          </w:rPr>
          <w:delText>Set&lt;EntailmentUnit</w:delText>
        </w:r>
        <w:r w:rsidDel="00562824">
          <w:rPr>
            <w:i/>
            <w:lang w:val="en-US"/>
          </w:rPr>
          <w:delText>Mention</w:delText>
        </w:r>
        <w:r w:rsidRPr="001171DD" w:rsidDel="00562824">
          <w:rPr>
            <w:i/>
            <w:lang w:val="en-US"/>
          </w:rPr>
          <w:delText>&gt;</w:delText>
        </w:r>
        <w:r w:rsidDel="00562824">
          <w:rPr>
            <w:i/>
            <w:lang w:val="en-US"/>
          </w:rPr>
          <w:delText xml:space="preserve"> </w:delText>
        </w:r>
        <w:r w:rsidR="0087709E" w:rsidRPr="00DE1B49" w:rsidDel="00562824">
          <w:rPr>
            <w:i/>
          </w:rPr>
          <w:delText>getMentions()</w:delText>
        </w:r>
      </w:del>
    </w:p>
    <w:p w:rsidR="0087709E" w:rsidRPr="00DE1B49" w:rsidDel="00562824" w:rsidRDefault="0087709E" w:rsidP="00A909B6">
      <w:pPr>
        <w:numPr>
          <w:ilvl w:val="2"/>
          <w:numId w:val="31"/>
        </w:numPr>
        <w:spacing w:line="276" w:lineRule="auto"/>
        <w:ind w:hanging="359"/>
        <w:rPr>
          <w:del w:id="1148" w:author="Lili" w:date="2014-11-20T15:06:00Z"/>
        </w:rPr>
      </w:pPr>
      <w:del w:id="1149" w:author="Lili" w:date="2014-11-20T15:06:00Z">
        <w:r w:rsidRPr="00DE1B49" w:rsidDel="00562824">
          <w:delText>@return (Set&lt;EntailmentUnitMention&gt;)</w:delText>
        </w:r>
      </w:del>
    </w:p>
    <w:p w:rsidR="00D57225" w:rsidDel="00562824" w:rsidRDefault="00D57225" w:rsidP="0087709E">
      <w:pPr>
        <w:ind w:left="1440"/>
        <w:rPr>
          <w:del w:id="1150" w:author="Lili" w:date="2014-11-20T15:06:00Z"/>
          <w:i/>
        </w:rPr>
      </w:pPr>
    </w:p>
    <w:p w:rsidR="0087709E" w:rsidRPr="00DE1B49" w:rsidDel="00562824" w:rsidRDefault="00D57225" w:rsidP="0087709E">
      <w:pPr>
        <w:ind w:left="1440"/>
        <w:rPr>
          <w:del w:id="1151" w:author="Lili" w:date="2014-11-20T15:06:00Z"/>
        </w:rPr>
      </w:pPr>
      <w:del w:id="1152" w:author="Lili" w:date="2014-11-20T15:06:00Z">
        <w:r w:rsidDel="00562824">
          <w:rPr>
            <w:i/>
          </w:rPr>
          <w:delText xml:space="preserve">Set&lt;String&gt; </w:delText>
        </w:r>
        <w:r w:rsidR="0087709E" w:rsidRPr="00DE1B49" w:rsidDel="00562824">
          <w:rPr>
            <w:i/>
          </w:rPr>
          <w:delText>getMentionTexts()</w:delText>
        </w:r>
      </w:del>
    </w:p>
    <w:p w:rsidR="0087709E" w:rsidRPr="00A909B6" w:rsidDel="00562824" w:rsidRDefault="0087709E" w:rsidP="00A909B6">
      <w:pPr>
        <w:numPr>
          <w:ilvl w:val="2"/>
          <w:numId w:val="86"/>
        </w:numPr>
        <w:spacing w:line="276" w:lineRule="auto"/>
        <w:ind w:hanging="359"/>
        <w:rPr>
          <w:del w:id="1153" w:author="Lili" w:date="2014-11-20T15:06:00Z"/>
          <w:lang w:val="en-US"/>
        </w:rPr>
      </w:pPr>
      <w:del w:id="1154" w:author="Lili" w:date="2014-11-20T15:06:00Z">
        <w:r w:rsidRPr="00DE1B49" w:rsidDel="00562824">
          <w:rPr>
            <w:lang w:val="en-US"/>
          </w:rPr>
          <w:delText>@return (Set&lt;java.lang.String&gt;)</w:delText>
        </w:r>
      </w:del>
    </w:p>
    <w:p w:rsidR="00D57225" w:rsidDel="00562824" w:rsidRDefault="00D57225" w:rsidP="0087709E">
      <w:pPr>
        <w:ind w:left="720" w:firstLine="720"/>
        <w:rPr>
          <w:del w:id="1155" w:author="Lili" w:date="2014-11-20T15:06:00Z"/>
          <w:i/>
        </w:rPr>
      </w:pPr>
    </w:p>
    <w:p w:rsidR="0087709E" w:rsidRPr="00DE1B49" w:rsidDel="00562824" w:rsidRDefault="00D57225" w:rsidP="0087709E">
      <w:pPr>
        <w:ind w:left="720" w:firstLine="720"/>
        <w:rPr>
          <w:del w:id="1156" w:author="Lili" w:date="2014-11-20T15:06:00Z"/>
        </w:rPr>
      </w:pPr>
      <w:del w:id="1157" w:author="Lili" w:date="2014-11-20T15:06:00Z">
        <w:r w:rsidDel="00562824">
          <w:rPr>
            <w:i/>
          </w:rPr>
          <w:delText xml:space="preserve">void </w:delText>
        </w:r>
        <w:r w:rsidR="0087709E" w:rsidRPr="00DE1B49" w:rsidDel="00562824">
          <w:rPr>
            <w:i/>
          </w:rPr>
          <w:delText>addMention(EntailmentUnitMention n)</w:delText>
        </w:r>
      </w:del>
    </w:p>
    <w:p w:rsidR="0087709E" w:rsidRPr="00A909B6" w:rsidDel="00562824" w:rsidRDefault="0087709E" w:rsidP="00A909B6">
      <w:pPr>
        <w:numPr>
          <w:ilvl w:val="2"/>
          <w:numId w:val="84"/>
        </w:numPr>
        <w:spacing w:line="276" w:lineRule="auto"/>
        <w:ind w:hanging="359"/>
        <w:rPr>
          <w:del w:id="1158" w:author="Lili" w:date="2014-11-20T15:06:00Z"/>
          <w:lang w:val="en-US"/>
        </w:rPr>
      </w:pPr>
      <w:del w:id="1159" w:author="Lili" w:date="2014-11-20T15:06:00Z">
        <w:r w:rsidRPr="00DE1B49" w:rsidDel="00562824">
          <w:rPr>
            <w:lang w:val="en-US"/>
          </w:rPr>
          <w:delText xml:space="preserve">@param n </w:delText>
        </w:r>
        <w:r w:rsidR="00B77A1E" w:rsidDel="00562824">
          <w:rPr>
            <w:lang w:val="en-US"/>
          </w:rPr>
          <w:delText>–</w:delText>
        </w:r>
        <w:r w:rsidRPr="00DE1B49" w:rsidDel="00562824">
          <w:rPr>
            <w:lang w:val="en-US"/>
          </w:rPr>
          <w:delText xml:space="preserve"> the entailment unit mention, which </w:delText>
        </w:r>
        <w:r w:rsidR="00E31180" w:rsidDel="00562824">
          <w:rPr>
            <w:lang w:val="en-US"/>
          </w:rPr>
          <w:delText>is</w:delText>
        </w:r>
        <w:r w:rsidRPr="00DE1B49" w:rsidDel="00562824">
          <w:rPr>
            <w:lang w:val="en-US"/>
          </w:rPr>
          <w:delText xml:space="preserve"> added to the set of mentions.</w:delText>
        </w:r>
      </w:del>
    </w:p>
    <w:p w:rsidR="00D57225" w:rsidDel="00562824" w:rsidRDefault="00D57225" w:rsidP="0087709E">
      <w:pPr>
        <w:ind w:left="720" w:firstLine="720"/>
        <w:rPr>
          <w:del w:id="1160" w:author="Lili" w:date="2014-11-20T15:06:00Z"/>
          <w:i/>
        </w:rPr>
      </w:pPr>
    </w:p>
    <w:p w:rsidR="00C046A8" w:rsidDel="00562824" w:rsidRDefault="00A647E0" w:rsidP="007D429F">
      <w:pPr>
        <w:ind w:left="720" w:firstLine="720"/>
        <w:rPr>
          <w:del w:id="1161" w:author="Lili" w:date="2014-11-20T15:06:00Z"/>
          <w:i/>
        </w:rPr>
      </w:pPr>
      <w:del w:id="1162" w:author="Lili" w:date="2014-11-20T15:06:00Z">
        <w:r w:rsidDel="00562824">
          <w:rPr>
            <w:i/>
          </w:rPr>
          <w:delText>int getNumberOf</w:delText>
        </w:r>
        <w:r w:rsidR="008E0601" w:rsidDel="00562824">
          <w:rPr>
            <w:i/>
          </w:rPr>
          <w:delText>CompleteStatements</w:delText>
        </w:r>
        <w:r w:rsidDel="00562824">
          <w:rPr>
            <w:i/>
          </w:rPr>
          <w:delText>()</w:delText>
        </w:r>
      </w:del>
    </w:p>
    <w:p w:rsidR="00C046A8" w:rsidRPr="007D429F" w:rsidDel="00562824" w:rsidRDefault="00181B67" w:rsidP="007D429F">
      <w:pPr>
        <w:ind w:left="1440"/>
        <w:rPr>
          <w:del w:id="1163" w:author="Lili" w:date="2014-11-20T15:06:00Z"/>
          <w:lang w:val="en-US"/>
        </w:rPr>
      </w:pPr>
      <w:del w:id="1164" w:author="Lili" w:date="2014-11-20T15:06:00Z">
        <w:r w:rsidRPr="007D429F" w:rsidDel="00562824">
          <w:rPr>
            <w:lang w:val="en-US"/>
          </w:rPr>
          <w:lastRenderedPageBreak/>
          <w:delText xml:space="preserve">The method returns the size of the set of completeStatementTexts, i.e. the number of </w:delText>
        </w:r>
        <w:r w:rsidR="0012736D" w:rsidDel="00562824">
          <w:rPr>
            <w:lang w:val="en-US"/>
          </w:rPr>
          <w:delText xml:space="preserve"> </w:delText>
        </w:r>
        <w:r w:rsidRPr="007D429F" w:rsidDel="00562824">
          <w:rPr>
            <w:lang w:val="en-US"/>
          </w:rPr>
          <w:delText>fragment graphs, in which the entailmet unit was seen.</w:delText>
        </w:r>
      </w:del>
    </w:p>
    <w:p w:rsidR="00C046A8" w:rsidRPr="007D429F" w:rsidDel="00562824" w:rsidRDefault="00181B67" w:rsidP="007D429F">
      <w:pPr>
        <w:numPr>
          <w:ilvl w:val="2"/>
          <w:numId w:val="84"/>
        </w:numPr>
        <w:spacing w:line="276" w:lineRule="auto"/>
        <w:ind w:hanging="359"/>
        <w:rPr>
          <w:del w:id="1165" w:author="Lili" w:date="2014-11-20T15:06:00Z"/>
          <w:lang w:val="en-US"/>
        </w:rPr>
      </w:pPr>
      <w:del w:id="1166" w:author="Lili" w:date="2014-11-20T15:06:00Z">
        <w:r w:rsidRPr="007D429F" w:rsidDel="00562824">
          <w:rPr>
            <w:lang w:val="en-US"/>
          </w:rPr>
          <w:delText>@return the number of fragment graphs, in which the entailmet unit was seen.</w:delText>
        </w:r>
      </w:del>
    </w:p>
    <w:p w:rsidR="00D57225" w:rsidRPr="0051694E" w:rsidDel="00562824" w:rsidRDefault="00D57225" w:rsidP="0087709E">
      <w:pPr>
        <w:ind w:left="720" w:firstLine="720"/>
        <w:rPr>
          <w:del w:id="1167" w:author="Lili" w:date="2014-11-20T15:06:00Z"/>
          <w:i/>
          <w:lang w:val="en-US"/>
        </w:rPr>
      </w:pPr>
    </w:p>
    <w:p w:rsidR="0087709E" w:rsidRPr="00DE1B49" w:rsidDel="00562824" w:rsidRDefault="00D57225" w:rsidP="0087709E">
      <w:pPr>
        <w:ind w:left="720" w:firstLine="720"/>
        <w:rPr>
          <w:del w:id="1168" w:author="Lili" w:date="2014-11-20T15:06:00Z"/>
        </w:rPr>
      </w:pPr>
      <w:del w:id="1169" w:author="Lili" w:date="2014-11-20T15:06:00Z">
        <w:r w:rsidDel="00562824">
          <w:rPr>
            <w:i/>
          </w:rPr>
          <w:delText>Set&lt;</w:delText>
        </w:r>
        <w:r w:rsidR="00235895" w:rsidDel="00562824">
          <w:rPr>
            <w:i/>
          </w:rPr>
          <w:delText>java.lang.</w:delText>
        </w:r>
        <w:r w:rsidDel="00562824">
          <w:rPr>
            <w:i/>
          </w:rPr>
          <w:delText xml:space="preserve">String&gt; </w:delText>
        </w:r>
        <w:r w:rsidR="0087709E" w:rsidRPr="00DE1B49" w:rsidDel="00562824">
          <w:rPr>
            <w:i/>
          </w:rPr>
          <w:delText>getCompleteStatementTexts()</w:delText>
        </w:r>
      </w:del>
    </w:p>
    <w:p w:rsidR="0087709E" w:rsidRPr="00DE1B49" w:rsidDel="00562824" w:rsidRDefault="0087709E" w:rsidP="00675094">
      <w:pPr>
        <w:numPr>
          <w:ilvl w:val="2"/>
          <w:numId w:val="64"/>
        </w:numPr>
        <w:spacing w:line="276" w:lineRule="auto"/>
        <w:ind w:hanging="359"/>
        <w:rPr>
          <w:del w:id="1170" w:author="Lili" w:date="2014-11-20T15:06:00Z"/>
          <w:lang w:val="en-US"/>
        </w:rPr>
      </w:pPr>
      <w:del w:id="1171" w:author="Lili" w:date="2014-11-20T15:06:00Z">
        <w:r w:rsidRPr="00DE1B49" w:rsidDel="00562824">
          <w:rPr>
            <w:i/>
            <w:lang w:val="en-US"/>
          </w:rPr>
          <w:delText>@</w:delText>
        </w:r>
        <w:r w:rsidRPr="00DE1B49" w:rsidDel="00562824">
          <w:rPr>
            <w:lang w:val="en-US"/>
          </w:rPr>
          <w:delText>return (Set&lt;java.lang.String&gt;)</w:delText>
        </w:r>
      </w:del>
    </w:p>
    <w:p w:rsidR="00D57225" w:rsidDel="00562824" w:rsidRDefault="0087709E" w:rsidP="0087709E">
      <w:pPr>
        <w:ind w:firstLine="720"/>
        <w:rPr>
          <w:del w:id="1172" w:author="Lili" w:date="2014-11-20T15:06:00Z"/>
          <w:lang w:val="en-US"/>
        </w:rPr>
      </w:pPr>
      <w:del w:id="1173" w:author="Lili" w:date="2014-11-20T15:06:00Z">
        <w:r w:rsidRPr="00DE1B49" w:rsidDel="00562824">
          <w:rPr>
            <w:lang w:val="en-US"/>
          </w:rPr>
          <w:tab/>
        </w:r>
      </w:del>
    </w:p>
    <w:p w:rsidR="00235895" w:rsidRPr="00DE1B49" w:rsidDel="00562824" w:rsidRDefault="00235895" w:rsidP="00235895">
      <w:pPr>
        <w:ind w:left="720" w:firstLine="720"/>
        <w:rPr>
          <w:del w:id="1174" w:author="Lili" w:date="2014-11-20T15:06:00Z"/>
        </w:rPr>
      </w:pPr>
      <w:del w:id="1175" w:author="Lili" w:date="2014-11-20T15:06:00Z">
        <w:r w:rsidDel="00562824">
          <w:rPr>
            <w:i/>
          </w:rPr>
          <w:delText xml:space="preserve">Set&lt;java.lang.String&gt; </w:delText>
        </w:r>
        <w:r w:rsidRPr="00DE1B49" w:rsidDel="00562824">
          <w:rPr>
            <w:i/>
          </w:rPr>
          <w:delText>get</w:delText>
        </w:r>
        <w:r w:rsidDel="00562824">
          <w:rPr>
            <w:i/>
          </w:rPr>
          <w:delText>InteractionIds</w:delText>
        </w:r>
        <w:r w:rsidRPr="00DE1B49" w:rsidDel="00562824">
          <w:rPr>
            <w:i/>
          </w:rPr>
          <w:delText>()</w:delText>
        </w:r>
      </w:del>
    </w:p>
    <w:p w:rsidR="00235895" w:rsidRPr="00DE1B49" w:rsidDel="00562824" w:rsidRDefault="00235895" w:rsidP="00235895">
      <w:pPr>
        <w:numPr>
          <w:ilvl w:val="2"/>
          <w:numId w:val="64"/>
        </w:numPr>
        <w:spacing w:line="276" w:lineRule="auto"/>
        <w:ind w:hanging="359"/>
        <w:rPr>
          <w:del w:id="1176" w:author="Lili" w:date="2014-11-20T15:06:00Z"/>
          <w:lang w:val="en-US"/>
        </w:rPr>
      </w:pPr>
      <w:del w:id="1177" w:author="Lili" w:date="2014-11-20T15:06:00Z">
        <w:r w:rsidRPr="00DE1B49" w:rsidDel="00562824">
          <w:rPr>
            <w:i/>
            <w:lang w:val="en-US"/>
          </w:rPr>
          <w:delText>@</w:delText>
        </w:r>
        <w:r w:rsidRPr="00DE1B49" w:rsidDel="00562824">
          <w:rPr>
            <w:lang w:val="en-US"/>
          </w:rPr>
          <w:delText>return (Set&lt;java.lang.String&gt;)</w:delText>
        </w:r>
      </w:del>
    </w:p>
    <w:p w:rsidR="00235895" w:rsidDel="00562824" w:rsidRDefault="00235895" w:rsidP="0087709E">
      <w:pPr>
        <w:ind w:firstLine="720"/>
        <w:rPr>
          <w:del w:id="1178" w:author="Lili" w:date="2014-11-20T15:06:00Z"/>
          <w:lang w:val="en-US"/>
        </w:rPr>
      </w:pPr>
    </w:p>
    <w:p w:rsidR="0087709E" w:rsidRPr="00DE1B49" w:rsidDel="00562824" w:rsidRDefault="00D57225" w:rsidP="00D57225">
      <w:pPr>
        <w:ind w:left="720" w:firstLine="720"/>
        <w:rPr>
          <w:del w:id="1179" w:author="Lili" w:date="2014-11-20T15:06:00Z"/>
          <w:lang w:val="en-US"/>
        </w:rPr>
      </w:pPr>
      <w:del w:id="1180" w:author="Lili" w:date="2014-11-20T15:06:00Z">
        <w:r w:rsidDel="00562824">
          <w:rPr>
            <w:i/>
            <w:lang w:val="en-US"/>
          </w:rPr>
          <w:delText xml:space="preserve">void </w:delText>
        </w:r>
        <w:r w:rsidR="0087709E" w:rsidRPr="00DE1B49" w:rsidDel="00562824">
          <w:rPr>
            <w:i/>
            <w:lang w:val="en-US"/>
          </w:rPr>
          <w:delText>addCompleteStatement(java.lang.String completeStatementText)</w:delText>
        </w:r>
      </w:del>
    </w:p>
    <w:p w:rsidR="0087709E" w:rsidRPr="00A909B6" w:rsidDel="00562824" w:rsidRDefault="0087709E" w:rsidP="0087709E">
      <w:pPr>
        <w:numPr>
          <w:ilvl w:val="2"/>
          <w:numId w:val="58"/>
        </w:numPr>
        <w:spacing w:line="276" w:lineRule="auto"/>
        <w:ind w:hanging="359"/>
        <w:rPr>
          <w:del w:id="1181" w:author="Lili" w:date="2014-11-20T15:06:00Z"/>
          <w:lang w:val="en-US"/>
        </w:rPr>
      </w:pPr>
      <w:del w:id="1182" w:author="Lili" w:date="2014-11-20T15:06:00Z">
        <w:r w:rsidRPr="00DE1B49" w:rsidDel="00562824">
          <w:rPr>
            <w:lang w:val="en-US"/>
          </w:rPr>
          <w:delText xml:space="preserve">@param completeStatementText </w:delText>
        </w:r>
        <w:r w:rsidR="00B77A1E" w:rsidDel="00562824">
          <w:rPr>
            <w:lang w:val="en-US"/>
          </w:rPr>
          <w:delText>–</w:delText>
        </w:r>
        <w:r w:rsidRPr="00DE1B49" w:rsidDel="00562824">
          <w:rPr>
            <w:lang w:val="en-US"/>
          </w:rPr>
          <w:delText xml:space="preserve"> the text of a complete statement, which </w:delText>
        </w:r>
        <w:r w:rsidR="00E31180" w:rsidDel="00562824">
          <w:rPr>
            <w:lang w:val="en-US"/>
          </w:rPr>
          <w:delText>is</w:delText>
        </w:r>
        <w:r w:rsidRPr="00DE1B49" w:rsidDel="00562824">
          <w:rPr>
            <w:lang w:val="en-US"/>
          </w:rPr>
          <w:delText xml:space="preserve"> added to the set of complete statements. If the set already contains such complete statement, it </w:delText>
        </w:r>
        <w:r w:rsidR="00E31180" w:rsidDel="00562824">
          <w:rPr>
            <w:lang w:val="en-US"/>
          </w:rPr>
          <w:delText>is not</w:delText>
        </w:r>
        <w:r w:rsidRPr="00DE1B49" w:rsidDel="00562824">
          <w:rPr>
            <w:lang w:val="en-US"/>
          </w:rPr>
          <w:delText xml:space="preserve"> added.</w:delText>
        </w:r>
      </w:del>
    </w:p>
    <w:p w:rsidR="00D57225" w:rsidDel="00562824" w:rsidRDefault="0087709E" w:rsidP="0087709E">
      <w:pPr>
        <w:rPr>
          <w:del w:id="1183" w:author="Lili" w:date="2014-11-20T15:06:00Z"/>
          <w:i/>
          <w:lang w:val="en-US"/>
        </w:rPr>
      </w:pPr>
      <w:del w:id="1184" w:author="Lili" w:date="2014-11-20T15:06:00Z">
        <w:r w:rsidRPr="00DE1B49" w:rsidDel="00562824">
          <w:rPr>
            <w:i/>
            <w:lang w:val="en-US"/>
          </w:rPr>
          <w:tab/>
        </w:r>
        <w:r w:rsidRPr="00DE1B49" w:rsidDel="00562824">
          <w:rPr>
            <w:i/>
            <w:lang w:val="en-US"/>
          </w:rPr>
          <w:tab/>
        </w:r>
      </w:del>
    </w:p>
    <w:p w:rsidR="0087709E" w:rsidRPr="00DE1B49" w:rsidDel="00562824" w:rsidRDefault="00D57225" w:rsidP="00D57225">
      <w:pPr>
        <w:ind w:left="720" w:firstLine="720"/>
        <w:rPr>
          <w:del w:id="1185" w:author="Lili" w:date="2014-11-20T15:06:00Z"/>
        </w:rPr>
      </w:pPr>
      <w:del w:id="1186" w:author="Lili" w:date="2014-11-20T15:06:00Z">
        <w:r w:rsidDel="00562824">
          <w:rPr>
            <w:i/>
            <w:lang w:val="en-US"/>
          </w:rPr>
          <w:delText xml:space="preserve">int </w:delText>
        </w:r>
        <w:r w:rsidR="0087709E" w:rsidRPr="00DE1B49" w:rsidDel="00562824">
          <w:rPr>
            <w:i/>
          </w:rPr>
          <w:delText>getLevel()</w:delText>
        </w:r>
      </w:del>
    </w:p>
    <w:p w:rsidR="0087709E" w:rsidRPr="00DE1B49" w:rsidDel="00562824" w:rsidRDefault="0087709E" w:rsidP="00A909B6">
      <w:pPr>
        <w:numPr>
          <w:ilvl w:val="2"/>
          <w:numId w:val="62"/>
        </w:numPr>
        <w:spacing w:line="276" w:lineRule="auto"/>
        <w:ind w:hanging="359"/>
        <w:rPr>
          <w:del w:id="1187" w:author="Lili" w:date="2014-11-20T15:06:00Z"/>
        </w:rPr>
      </w:pPr>
      <w:del w:id="1188" w:author="Lili" w:date="2014-11-20T15:06:00Z">
        <w:r w:rsidRPr="00DE1B49" w:rsidDel="00562824">
          <w:delText>@return (int)</w:delText>
        </w:r>
      </w:del>
    </w:p>
    <w:p w:rsidR="00D57225" w:rsidDel="00562824" w:rsidRDefault="0087709E" w:rsidP="0087709E">
      <w:pPr>
        <w:ind w:left="720"/>
        <w:rPr>
          <w:del w:id="1189" w:author="Lili" w:date="2014-11-20T15:06:00Z"/>
        </w:rPr>
      </w:pPr>
      <w:del w:id="1190" w:author="Lili" w:date="2014-11-20T15:06:00Z">
        <w:r w:rsidRPr="00DE1B49" w:rsidDel="00562824">
          <w:tab/>
        </w:r>
      </w:del>
    </w:p>
    <w:p w:rsidR="0087709E" w:rsidRPr="00DE1B49" w:rsidDel="00562824" w:rsidRDefault="00D57225" w:rsidP="00D57225">
      <w:pPr>
        <w:ind w:left="720" w:firstLine="720"/>
        <w:rPr>
          <w:del w:id="1191" w:author="Lili" w:date="2014-11-20T15:06:00Z"/>
        </w:rPr>
      </w:pPr>
      <w:del w:id="1192" w:author="Lili" w:date="2014-11-20T15:06:00Z">
        <w:r w:rsidDel="00562824">
          <w:delText xml:space="preserve">boolean </w:delText>
        </w:r>
        <w:r w:rsidR="0087709E" w:rsidRPr="00DE1B49" w:rsidDel="00562824">
          <w:rPr>
            <w:i/>
          </w:rPr>
          <w:delText>isBaseStatement()</w:delText>
        </w:r>
      </w:del>
    </w:p>
    <w:p w:rsidR="0087709E" w:rsidRPr="00A909B6" w:rsidDel="00562824" w:rsidRDefault="0087709E" w:rsidP="00A909B6">
      <w:pPr>
        <w:numPr>
          <w:ilvl w:val="2"/>
          <w:numId w:val="45"/>
        </w:numPr>
        <w:spacing w:line="276" w:lineRule="auto"/>
        <w:ind w:hanging="359"/>
        <w:rPr>
          <w:del w:id="1193" w:author="Lili" w:date="2014-11-20T15:06:00Z"/>
          <w:lang w:val="en-US"/>
        </w:rPr>
      </w:pPr>
      <w:del w:id="1194" w:author="Lili" w:date="2014-11-20T15:06:00Z">
        <w:r w:rsidRPr="00DE1B49" w:rsidDel="00562824">
          <w:rPr>
            <w:lang w:val="en-US"/>
          </w:rPr>
          <w:delText xml:space="preserve">@return (boolean) </w:delText>
        </w:r>
        <w:r w:rsidR="00B77A1E" w:rsidDel="00562824">
          <w:rPr>
            <w:lang w:val="en-US"/>
          </w:rPr>
          <w:delText>–</w:delText>
        </w:r>
        <w:r w:rsidRPr="00DE1B49" w:rsidDel="00562824">
          <w:rPr>
            <w:lang w:val="en-US"/>
          </w:rPr>
          <w:delText xml:space="preserve"> returns </w:delText>
        </w:r>
        <w:r w:rsidRPr="00DE1B49" w:rsidDel="00562824">
          <w:rPr>
            <w:i/>
            <w:lang w:val="en-US"/>
          </w:rPr>
          <w:delText>true</w:delText>
        </w:r>
        <w:r w:rsidRPr="00DE1B49" w:rsidDel="00562824">
          <w:rPr>
            <w:lang w:val="en-US"/>
          </w:rPr>
          <w:delText xml:space="preserve"> if level=0, otherwise returns </w:delText>
        </w:r>
        <w:r w:rsidRPr="00DE1B49" w:rsidDel="00562824">
          <w:rPr>
            <w:i/>
            <w:lang w:val="en-US"/>
          </w:rPr>
          <w:delText>false</w:delText>
        </w:r>
        <w:r w:rsidRPr="00DE1B49" w:rsidDel="00562824">
          <w:rPr>
            <w:lang w:val="en-US"/>
          </w:rPr>
          <w:delText>.</w:delText>
        </w:r>
      </w:del>
    </w:p>
    <w:p w:rsidR="00D57225" w:rsidDel="00562824" w:rsidRDefault="00D57225" w:rsidP="0087709E">
      <w:pPr>
        <w:ind w:left="1440"/>
        <w:rPr>
          <w:del w:id="1195" w:author="Lili" w:date="2014-11-20T15:06:00Z"/>
          <w:i/>
          <w:lang w:val="en-US"/>
        </w:rPr>
      </w:pPr>
    </w:p>
    <w:p w:rsidR="0087709E" w:rsidRPr="00DE1B49" w:rsidDel="00562824" w:rsidRDefault="0087709E" w:rsidP="0087709E">
      <w:pPr>
        <w:ind w:left="1440"/>
        <w:rPr>
          <w:del w:id="1196" w:author="Lili" w:date="2014-11-20T15:06:00Z"/>
          <w:lang w:val="en-US"/>
        </w:rPr>
      </w:pPr>
    </w:p>
    <w:p w:rsidR="0087709E" w:rsidRPr="00DE1B49" w:rsidDel="00562824" w:rsidRDefault="0087709E" w:rsidP="0087709E">
      <w:pPr>
        <w:ind w:left="1440"/>
        <w:rPr>
          <w:del w:id="1197" w:author="Lili" w:date="2014-11-20T15:06:00Z"/>
          <w:lang w:val="en-US"/>
        </w:rPr>
      </w:pPr>
      <w:del w:id="1198" w:author="Lili" w:date="2014-11-20T15:06:00Z">
        <w:r w:rsidRPr="00DE1B49" w:rsidDel="00562824">
          <w:rPr>
            <w:u w:val="single"/>
            <w:lang w:val="en-US"/>
          </w:rPr>
          <w:delText>Specialized implementations of general Object methods</w:delText>
        </w:r>
      </w:del>
    </w:p>
    <w:p w:rsidR="0087709E" w:rsidRPr="00DE1B49" w:rsidDel="00562824" w:rsidRDefault="0087709E" w:rsidP="0087709E">
      <w:pPr>
        <w:ind w:left="1440"/>
        <w:rPr>
          <w:del w:id="1199" w:author="Lili" w:date="2014-11-20T15:06:00Z"/>
          <w:lang w:val="en-US"/>
        </w:rPr>
      </w:pPr>
      <w:del w:id="1200" w:author="Lili" w:date="2014-11-20T15:06:00Z">
        <w:r w:rsidRPr="00DE1B49" w:rsidDel="00562824">
          <w:rPr>
            <w:i/>
            <w:lang w:val="en-US"/>
          </w:rPr>
          <w:delText>equals()</w:delText>
        </w:r>
        <w:r w:rsidR="006A7037" w:rsidDel="00562824">
          <w:rPr>
            <w:i/>
            <w:lang w:val="en-US"/>
          </w:rPr>
          <w:delText xml:space="preserve"> </w:delText>
        </w:r>
        <w:r w:rsidRPr="00DE1B49" w:rsidDel="00562824">
          <w:rPr>
            <w:lang w:val="en-US"/>
          </w:rPr>
          <w:delText>returns</w:delText>
        </w:r>
        <w:r w:rsidR="006A7037" w:rsidDel="00562824">
          <w:rPr>
            <w:i/>
            <w:lang w:val="en-US"/>
          </w:rPr>
          <w:delText xml:space="preserve"> true </w:delText>
        </w:r>
        <w:r w:rsidRPr="00DE1B49" w:rsidDel="00562824">
          <w:rPr>
            <w:lang w:val="en-US"/>
          </w:rPr>
          <w:delText>if two entailment units have the same canoni</w:delText>
        </w:r>
        <w:r w:rsidR="006A7037" w:rsidDel="00562824">
          <w:rPr>
            <w:lang w:val="en-US"/>
          </w:rPr>
          <w:delText>cal text</w:delText>
        </w:r>
        <w:r w:rsidR="00DA413B" w:rsidDel="00562824">
          <w:rPr>
            <w:lang w:val="en-US"/>
          </w:rPr>
          <w:delText xml:space="preserve">, </w:delText>
        </w:r>
      </w:del>
    </w:p>
    <w:p w:rsidR="0087709E" w:rsidRPr="00DE1B49" w:rsidDel="00562824" w:rsidRDefault="006A7037" w:rsidP="00A43D2B">
      <w:pPr>
        <w:ind w:left="1440"/>
        <w:rPr>
          <w:del w:id="1201" w:author="Lili" w:date="2014-11-20T15:06:00Z"/>
          <w:lang w:val="en-US"/>
        </w:rPr>
      </w:pPr>
      <w:del w:id="1202" w:author="Lili" w:date="2014-11-20T15:06:00Z">
        <w:r w:rsidRPr="00DE1B49" w:rsidDel="00562824">
          <w:rPr>
            <w:i/>
            <w:lang w:val="en-US"/>
          </w:rPr>
          <w:delText>hashCode()</w:delText>
        </w:r>
        <w:r w:rsidR="00DA413B" w:rsidDel="00562824">
          <w:rPr>
            <w:i/>
            <w:lang w:val="en-US"/>
          </w:rPr>
          <w:delText xml:space="preserve">, </w:delText>
        </w:r>
        <w:r w:rsidR="0087709E" w:rsidRPr="00DE1B49" w:rsidDel="00562824">
          <w:rPr>
            <w:i/>
            <w:lang w:val="en-US"/>
          </w:rPr>
          <w:delText>toString()</w:delText>
        </w:r>
      </w:del>
    </w:p>
    <w:p w:rsidR="0087709E" w:rsidRPr="00DE1B49" w:rsidRDefault="0087709E" w:rsidP="007368D3">
      <w:pPr>
        <w:pStyle w:val="berschrift4"/>
      </w:pPr>
      <w:bookmarkStart w:id="1203" w:name="h.5at0w6sob2iq" w:colFirst="0" w:colLast="0"/>
      <w:bookmarkEnd w:id="1203"/>
      <w:proofErr w:type="gramStart"/>
      <w:r w:rsidRPr="00DE1B49">
        <w:t>class</w:t>
      </w:r>
      <w:proofErr w:type="gramEnd"/>
      <w:r w:rsidRPr="00DE1B49">
        <w:t xml:space="preserve"> EntailmentRelation</w:t>
      </w:r>
      <w:r w:rsidR="00200FBC">
        <w:t xml:space="preserve"> (eu.</w:t>
      </w:r>
      <w:r w:rsidR="00200FBC" w:rsidRPr="00200FBC">
        <w:t>excitementpro</w:t>
      </w:r>
      <w:r w:rsidR="00200FBC">
        <w:t>ject.</w:t>
      </w:r>
      <w:r w:rsidR="00200FBC" w:rsidRPr="00200FBC">
        <w:t>tl</w:t>
      </w:r>
      <w:r w:rsidR="00200FBC">
        <w:t>.structures.raw</w:t>
      </w:r>
      <w:r w:rsidR="00200FBC" w:rsidRPr="00200FBC">
        <w:t>graph</w:t>
      </w:r>
      <w:r w:rsidR="00200FBC">
        <w:t>)</w:t>
      </w:r>
    </w:p>
    <w:p w:rsidR="0087709E" w:rsidRDefault="00DA413B" w:rsidP="00EE162A">
      <w:pPr>
        <w:rPr>
          <w:color w:val="1155CC"/>
          <w:u w:val="single"/>
          <w:lang w:val="en-US"/>
        </w:rPr>
      </w:pPr>
      <w:r>
        <w:rPr>
          <w:lang w:val="en-US"/>
        </w:rPr>
        <w:t>This is the e</w:t>
      </w:r>
      <w:r w:rsidR="0087709E" w:rsidRPr="00DE1B49">
        <w:rPr>
          <w:lang w:val="en-US"/>
        </w:rPr>
        <w:t xml:space="preserve">dge type for the </w:t>
      </w:r>
      <w:r w:rsidR="007545E3">
        <w:rPr>
          <w:lang w:val="en-US"/>
        </w:rPr>
        <w:t>raw</w:t>
      </w:r>
      <w:r w:rsidR="0087709E" w:rsidRPr="00DE1B49">
        <w:rPr>
          <w:lang w:val="en-US"/>
        </w:rPr>
        <w:t xml:space="preserve"> graph (</w:t>
      </w:r>
      <w:r w:rsidR="0087709E" w:rsidRPr="00DA413B">
        <w:rPr>
          <w:i/>
          <w:lang w:val="en-US"/>
        </w:rPr>
        <w:t>EntailmentGraphRaw</w:t>
      </w:r>
      <w:r w:rsidR="0087709E" w:rsidRPr="00DE1B49">
        <w:rPr>
          <w:lang w:val="en-US"/>
        </w:rPr>
        <w:t>)</w:t>
      </w:r>
      <w:r>
        <w:rPr>
          <w:lang w:val="en-US"/>
        </w:rPr>
        <w:t>.</w:t>
      </w:r>
      <w:r w:rsidR="0087709E" w:rsidRPr="00DE1B49">
        <w:rPr>
          <w:lang w:val="en-US"/>
        </w:rPr>
        <w:t xml:space="preserve"> The edge "value" is a textual entailment decision (</w:t>
      </w:r>
      <w:proofErr w:type="spellStart"/>
      <w:r w:rsidR="00D63D99" w:rsidRPr="00DE1B49">
        <w:rPr>
          <w:i/>
          <w:lang w:val="en-US"/>
        </w:rPr>
        <w:t>eu.excitementproject.eop.</w:t>
      </w:r>
      <w:r w:rsidR="00D63D99" w:rsidRPr="00AE3200">
        <w:rPr>
          <w:i/>
          <w:lang w:val="en-US"/>
        </w:rPr>
        <w:t>common.</w:t>
      </w:r>
      <w:r w:rsidR="0087709E" w:rsidRPr="00DA413B">
        <w:rPr>
          <w:i/>
          <w:lang w:val="en-US"/>
        </w:rPr>
        <w:t>TE</w:t>
      </w:r>
      <w:r>
        <w:rPr>
          <w:i/>
          <w:lang w:val="en-US"/>
        </w:rPr>
        <w:t>D</w:t>
      </w:r>
      <w:r w:rsidR="0087709E" w:rsidRPr="00DA413B">
        <w:rPr>
          <w:i/>
          <w:lang w:val="en-US"/>
        </w:rPr>
        <w:t>ecision</w:t>
      </w:r>
      <w:proofErr w:type="spellEnd"/>
      <w:r w:rsidR="0087709E" w:rsidRPr="00DE1B49">
        <w:rPr>
          <w:lang w:val="en-US"/>
        </w:rPr>
        <w:t>) obtained from the EDA</w:t>
      </w:r>
      <w:r w:rsidR="00D94067">
        <w:rPr>
          <w:lang w:val="en-US"/>
        </w:rPr>
        <w:t xml:space="preserve">. The </w:t>
      </w:r>
      <w:proofErr w:type="spellStart"/>
      <w:r w:rsidR="00D94067">
        <w:rPr>
          <w:lang w:val="en-US"/>
        </w:rPr>
        <w:t>TEDecision</w:t>
      </w:r>
      <w:proofErr w:type="spellEnd"/>
      <w:r w:rsidR="00D94067">
        <w:rPr>
          <w:lang w:val="en-US"/>
        </w:rPr>
        <w:t xml:space="preserve"> object also stores </w:t>
      </w:r>
      <w:r w:rsidR="006746F9">
        <w:rPr>
          <w:lang w:val="en-US"/>
        </w:rPr>
        <w:t xml:space="preserve">(among other things) </w:t>
      </w:r>
      <w:r w:rsidR="00D94067">
        <w:rPr>
          <w:lang w:val="en-US"/>
        </w:rPr>
        <w:t>a decision label (</w:t>
      </w:r>
      <w:proofErr w:type="spellStart"/>
      <w:r w:rsidR="00181B67" w:rsidRPr="007D429F">
        <w:rPr>
          <w:i/>
          <w:lang w:val="en-US"/>
        </w:rPr>
        <w:t>eu.excitementproject.eop.common.DecisionLabel</w:t>
      </w:r>
      <w:proofErr w:type="spellEnd"/>
      <w:r w:rsidR="00D94067">
        <w:rPr>
          <w:lang w:val="en-US"/>
        </w:rPr>
        <w:t>)</w:t>
      </w:r>
      <w:r w:rsidR="00CE4970">
        <w:rPr>
          <w:lang w:val="en-US"/>
        </w:rPr>
        <w:t>.</w:t>
      </w:r>
      <w:r w:rsidR="00D63D99">
        <w:rPr>
          <w:lang w:val="en-US"/>
        </w:rPr>
        <w:t xml:space="preserve"> </w:t>
      </w:r>
      <w:r w:rsidR="00D94067">
        <w:rPr>
          <w:lang w:val="en-US"/>
        </w:rPr>
        <w:t xml:space="preserve">For details on the </w:t>
      </w:r>
      <w:proofErr w:type="spellStart"/>
      <w:r w:rsidR="00181B67" w:rsidRPr="007D429F">
        <w:rPr>
          <w:i/>
          <w:lang w:val="en-US"/>
        </w:rPr>
        <w:t>TEDecision</w:t>
      </w:r>
      <w:proofErr w:type="spellEnd"/>
      <w:r w:rsidR="00D94067">
        <w:rPr>
          <w:lang w:val="en-US"/>
        </w:rPr>
        <w:t xml:space="preserve"> and </w:t>
      </w:r>
      <w:proofErr w:type="spellStart"/>
      <w:r w:rsidR="00181B67" w:rsidRPr="007D429F">
        <w:rPr>
          <w:i/>
          <w:lang w:val="en-US"/>
        </w:rPr>
        <w:t>Dec</w:t>
      </w:r>
      <w:r w:rsidR="00181B67" w:rsidRPr="007D429F">
        <w:rPr>
          <w:i/>
          <w:lang w:val="en-US"/>
        </w:rPr>
        <w:t>i</w:t>
      </w:r>
      <w:r w:rsidR="00181B67" w:rsidRPr="007D429F">
        <w:rPr>
          <w:i/>
          <w:lang w:val="en-US"/>
        </w:rPr>
        <w:t>sionLabel</w:t>
      </w:r>
      <w:proofErr w:type="spellEnd"/>
      <w:r w:rsidR="00D63D99">
        <w:rPr>
          <w:lang w:val="en-US"/>
        </w:rPr>
        <w:t xml:space="preserve"> data type</w:t>
      </w:r>
      <w:r w:rsidR="00D94067">
        <w:rPr>
          <w:lang w:val="en-US"/>
        </w:rPr>
        <w:t>s</w:t>
      </w:r>
      <w:r w:rsidR="00D63D99">
        <w:rPr>
          <w:lang w:val="en-US"/>
        </w:rPr>
        <w:t>, see the EOP specification</w:t>
      </w:r>
      <w:r w:rsidR="0087709E" w:rsidRPr="00DE1B49">
        <w:rPr>
          <w:lang w:val="en-US"/>
        </w:rPr>
        <w:t xml:space="preserve">. The class extends DefaultEdge: </w:t>
      </w:r>
      <w:hyperlink r:id="rId24">
        <w:r w:rsidR="0087709E" w:rsidRPr="00DE1B49">
          <w:rPr>
            <w:color w:val="1155CC"/>
            <w:u w:val="single"/>
            <w:lang w:val="en-US"/>
          </w:rPr>
          <w:t>http://jgrapht.org/javadoc/org/jgrapht/graph/DefaultEdge.html</w:t>
        </w:r>
      </w:hyperlink>
    </w:p>
    <w:p w:rsidR="00DA413B" w:rsidRPr="00DE1B49" w:rsidRDefault="00DA413B" w:rsidP="00DA413B">
      <w:pPr>
        <w:rPr>
          <w:lang w:val="en-US"/>
        </w:rPr>
      </w:pPr>
    </w:p>
    <w:p w:rsidR="0087709E" w:rsidRPr="00DE1B49" w:rsidDel="00562824" w:rsidRDefault="0087709E" w:rsidP="00A909B6">
      <w:pPr>
        <w:pStyle w:val="Listenabsatz"/>
        <w:rPr>
          <w:del w:id="1204" w:author="Lili" w:date="2014-11-20T15:08:00Z"/>
        </w:rPr>
      </w:pPr>
      <w:bookmarkStart w:id="1205" w:name="h.8ekjm6224eku" w:colFirst="0" w:colLast="0"/>
      <w:bookmarkEnd w:id="1205"/>
      <w:del w:id="1206" w:author="Lili" w:date="2014-11-20T15:08:00Z">
        <w:r w:rsidRPr="00DE1B49" w:rsidDel="00562824">
          <w:delText>Attributes</w:delText>
        </w:r>
        <w:r w:rsidR="00CA3850" w:rsidDel="00562824">
          <w:delText>:</w:delText>
        </w:r>
      </w:del>
    </w:p>
    <w:p w:rsidR="0087709E" w:rsidRPr="00DE1B49" w:rsidDel="00562824" w:rsidRDefault="00AE3200" w:rsidP="00675094">
      <w:pPr>
        <w:numPr>
          <w:ilvl w:val="1"/>
          <w:numId w:val="20"/>
        </w:numPr>
        <w:spacing w:line="276" w:lineRule="auto"/>
        <w:ind w:hanging="359"/>
        <w:rPr>
          <w:del w:id="1207" w:author="Lili" w:date="2014-11-20T15:08:00Z"/>
          <w:lang w:val="en-US"/>
        </w:rPr>
      </w:pPr>
      <w:del w:id="1208" w:author="Lili" w:date="2014-11-20T15:08:00Z">
        <w:r w:rsidRPr="00AE3200" w:rsidDel="00562824">
          <w:rPr>
            <w:i/>
            <w:lang w:val="en-US"/>
          </w:rPr>
          <w:delText>EntailmentUnit</w:delText>
        </w:r>
        <w:r w:rsidRPr="00DE1B49" w:rsidDel="00562824">
          <w:rPr>
            <w:i/>
            <w:lang w:val="en-US"/>
          </w:rPr>
          <w:delText xml:space="preserve"> </w:delText>
        </w:r>
        <w:r w:rsidR="0087709E" w:rsidRPr="00DE1B49" w:rsidDel="00562824">
          <w:rPr>
            <w:i/>
            <w:lang w:val="en-US"/>
          </w:rPr>
          <w:delText>source</w:delText>
        </w:r>
        <w:r w:rsidR="0087709E" w:rsidRPr="00DE1B49" w:rsidDel="00562824">
          <w:rPr>
            <w:lang w:val="en-US"/>
          </w:rPr>
          <w:delText xml:space="preserve">  </w:delText>
        </w:r>
        <w:r w:rsidR="00B77A1E" w:rsidDel="00562824">
          <w:rPr>
            <w:lang w:val="en-US"/>
          </w:rPr>
          <w:delText>–</w:delText>
        </w:r>
        <w:r w:rsidR="0087709E" w:rsidRPr="00DE1B49" w:rsidDel="00562824">
          <w:rPr>
            <w:lang w:val="en-US"/>
          </w:rPr>
          <w:delText xml:space="preserve"> the source (entailing) node of the edge</w:delText>
        </w:r>
      </w:del>
    </w:p>
    <w:p w:rsidR="0087709E" w:rsidRPr="00DE1B49" w:rsidDel="00562824" w:rsidRDefault="00AE3200" w:rsidP="00675094">
      <w:pPr>
        <w:numPr>
          <w:ilvl w:val="1"/>
          <w:numId w:val="20"/>
        </w:numPr>
        <w:spacing w:line="276" w:lineRule="auto"/>
        <w:ind w:hanging="359"/>
        <w:rPr>
          <w:del w:id="1209" w:author="Lili" w:date="2014-11-20T15:08:00Z"/>
          <w:lang w:val="en-US"/>
        </w:rPr>
      </w:pPr>
      <w:del w:id="1210" w:author="Lili" w:date="2014-11-20T15:08:00Z">
        <w:r w:rsidRPr="00AE3200" w:rsidDel="00562824">
          <w:rPr>
            <w:i/>
            <w:lang w:val="en-US"/>
          </w:rPr>
          <w:lastRenderedPageBreak/>
          <w:delText>EntailmentUnit</w:delText>
        </w:r>
        <w:r w:rsidRPr="00DE1B49" w:rsidDel="00562824">
          <w:rPr>
            <w:i/>
            <w:lang w:val="en-US"/>
          </w:rPr>
          <w:delText xml:space="preserve"> </w:delText>
        </w:r>
        <w:r w:rsidR="0087709E" w:rsidRPr="00DE1B49" w:rsidDel="00562824">
          <w:rPr>
            <w:i/>
            <w:lang w:val="en-US"/>
          </w:rPr>
          <w:delText>target</w:delText>
        </w:r>
        <w:r w:rsidDel="00562824">
          <w:rPr>
            <w:lang w:val="en-US"/>
          </w:rPr>
          <w:delText xml:space="preserve"> </w:delText>
        </w:r>
        <w:r w:rsidR="00B77A1E" w:rsidDel="00562824">
          <w:rPr>
            <w:lang w:val="en-US"/>
          </w:rPr>
          <w:delText>–</w:delText>
        </w:r>
        <w:r w:rsidR="0087709E" w:rsidRPr="00DE1B49" w:rsidDel="00562824">
          <w:rPr>
            <w:lang w:val="en-US"/>
          </w:rPr>
          <w:delText xml:space="preserve"> the target (entailed) node of the edge</w:delText>
        </w:r>
      </w:del>
    </w:p>
    <w:p w:rsidR="0087709E" w:rsidRPr="00DE1B49" w:rsidDel="00562824" w:rsidRDefault="00AE3200" w:rsidP="00675094">
      <w:pPr>
        <w:numPr>
          <w:ilvl w:val="1"/>
          <w:numId w:val="20"/>
        </w:numPr>
        <w:spacing w:line="276" w:lineRule="auto"/>
        <w:ind w:hanging="359"/>
        <w:rPr>
          <w:del w:id="1211" w:author="Lili" w:date="2014-11-20T15:08:00Z"/>
          <w:lang w:val="en-US"/>
        </w:rPr>
      </w:pPr>
      <w:del w:id="1212" w:author="Lili" w:date="2014-11-20T15:08:00Z">
        <w:r w:rsidRPr="00DE1B49" w:rsidDel="00562824">
          <w:rPr>
            <w:i/>
            <w:lang w:val="en-US"/>
          </w:rPr>
          <w:delText>eu.excitementproject.eop.</w:delText>
        </w:r>
        <w:r w:rsidRPr="00AE3200" w:rsidDel="00562824">
          <w:rPr>
            <w:i/>
            <w:lang w:val="en-US"/>
          </w:rPr>
          <w:delText>common.TEDecision</w:delText>
        </w:r>
        <w:r w:rsidRPr="00DE1B49" w:rsidDel="00562824">
          <w:rPr>
            <w:i/>
            <w:lang w:val="en-US"/>
          </w:rPr>
          <w:delText xml:space="preserve"> </w:delText>
        </w:r>
        <w:r w:rsidR="0087709E" w:rsidRPr="00DE1B49" w:rsidDel="00562824">
          <w:rPr>
            <w:i/>
            <w:lang w:val="en-US"/>
          </w:rPr>
          <w:delText>edge</w:delText>
        </w:r>
        <w:r w:rsidR="0087709E" w:rsidRPr="00DE1B49" w:rsidDel="00562824">
          <w:rPr>
            <w:lang w:val="en-US"/>
          </w:rPr>
          <w:delText xml:space="preserve"> </w:delText>
        </w:r>
        <w:r w:rsidR="00B77A1E" w:rsidDel="00562824">
          <w:rPr>
            <w:lang w:val="en-US"/>
          </w:rPr>
          <w:delText>–</w:delText>
        </w:r>
        <w:r w:rsidR="0087709E" w:rsidRPr="00DE1B49" w:rsidDel="00562824">
          <w:rPr>
            <w:lang w:val="en-US"/>
          </w:rPr>
          <w:delText xml:space="preserve"> TEDecision on the e</w:delText>
        </w:r>
        <w:r w:rsidR="0087709E" w:rsidRPr="00DE1B49" w:rsidDel="00562824">
          <w:rPr>
            <w:lang w:val="en-US"/>
          </w:rPr>
          <w:delText>n</w:delText>
        </w:r>
        <w:r w:rsidR="0087709E" w:rsidRPr="00DE1B49" w:rsidDel="00562824">
          <w:rPr>
            <w:lang w:val="en-US"/>
          </w:rPr>
          <w:delText xml:space="preserve">tailment relation source -&gt; target </w:delText>
        </w:r>
      </w:del>
    </w:p>
    <w:p w:rsidR="0087709E" w:rsidRPr="00DE1B49" w:rsidDel="00562824" w:rsidRDefault="00AE3200" w:rsidP="00675094">
      <w:pPr>
        <w:numPr>
          <w:ilvl w:val="1"/>
          <w:numId w:val="20"/>
        </w:numPr>
        <w:spacing w:line="276" w:lineRule="auto"/>
        <w:ind w:hanging="359"/>
        <w:rPr>
          <w:del w:id="1213" w:author="Lili" w:date="2014-11-20T15:08:00Z"/>
          <w:lang w:val="en-US"/>
        </w:rPr>
      </w:pPr>
      <w:del w:id="1214" w:author="Lili" w:date="2014-11-20T15:08:00Z">
        <w:r w:rsidRPr="00AE3200" w:rsidDel="00562824">
          <w:rPr>
            <w:i/>
            <w:lang w:val="en-US"/>
          </w:rPr>
          <w:delText xml:space="preserve">EdgeType </w:delText>
        </w:r>
        <w:r w:rsidR="0087709E" w:rsidRPr="00DE1B49" w:rsidDel="00562824">
          <w:rPr>
            <w:i/>
            <w:lang w:val="en-US"/>
          </w:rPr>
          <w:delText>edgeType</w:delText>
        </w:r>
        <w:r w:rsidR="0087709E" w:rsidRPr="00DE1B49" w:rsidDel="00562824">
          <w:rPr>
            <w:lang w:val="en-US"/>
          </w:rPr>
          <w:delText xml:space="preserve"> </w:delText>
        </w:r>
        <w:r w:rsidR="00B77A1E" w:rsidDel="00562824">
          <w:rPr>
            <w:lang w:val="en-US"/>
          </w:rPr>
          <w:delText>–</w:delText>
        </w:r>
        <w:r w:rsidR="0087709E" w:rsidRPr="00DE1B49" w:rsidDel="00562824">
          <w:rPr>
            <w:lang w:val="en-US"/>
          </w:rPr>
          <w:delText xml:space="preserve"> one of the values from the EdgeType enum, namely </w:delText>
        </w:r>
        <w:r w:rsidR="0087709E" w:rsidRPr="00DE1B49" w:rsidDel="00562824">
          <w:rPr>
            <w:i/>
            <w:lang w:val="en-US"/>
          </w:rPr>
          <w:delText>EDA, FRAGMENT_GRAPH,</w:delText>
        </w:r>
        <w:r w:rsidR="0087709E" w:rsidRPr="00DE1B49" w:rsidDel="00562824">
          <w:rPr>
            <w:i/>
            <w:lang w:val="en-US"/>
          </w:rPr>
          <w:tab/>
          <w:delText>INDUCED, UNKNOWN</w:delText>
        </w:r>
        <w:r w:rsidR="0087709E" w:rsidRPr="00DE1B49" w:rsidDel="00562824">
          <w:rPr>
            <w:lang w:val="en-US"/>
          </w:rPr>
          <w:delText>, reflecting the type of knowledge that allowed to create this edge.</w:delText>
        </w:r>
      </w:del>
    </w:p>
    <w:p w:rsidR="0087709E" w:rsidDel="00562824" w:rsidRDefault="00AE3200" w:rsidP="00A909B6">
      <w:pPr>
        <w:numPr>
          <w:ilvl w:val="1"/>
          <w:numId w:val="20"/>
        </w:numPr>
        <w:spacing w:line="276" w:lineRule="auto"/>
        <w:ind w:hanging="359"/>
        <w:rPr>
          <w:del w:id="1215" w:author="Lili" w:date="2014-11-20T15:08:00Z"/>
          <w:lang w:val="en-US"/>
        </w:rPr>
      </w:pPr>
      <w:del w:id="1216" w:author="Lili" w:date="2014-11-20T15:08:00Z">
        <w:r w:rsidRPr="00AE3200" w:rsidDel="00562824">
          <w:rPr>
            <w:i/>
            <w:lang w:val="en-US"/>
          </w:rPr>
          <w:delText xml:space="preserve">EDABasic&lt;?&gt; </w:delText>
        </w:r>
        <w:r w:rsidR="0087709E" w:rsidRPr="00DE1B49" w:rsidDel="00562824">
          <w:rPr>
            <w:i/>
            <w:lang w:val="en-US"/>
          </w:rPr>
          <w:delText>eda</w:delText>
        </w:r>
        <w:r w:rsidR="0087709E" w:rsidRPr="00DE1B49" w:rsidDel="00562824">
          <w:rPr>
            <w:lang w:val="en-US"/>
          </w:rPr>
          <w:delText xml:space="preserve"> </w:delText>
        </w:r>
        <w:r w:rsidR="00B77A1E" w:rsidDel="00562824">
          <w:rPr>
            <w:lang w:val="en-US"/>
          </w:rPr>
          <w:delText>–</w:delText>
        </w:r>
        <w:r w:rsidR="0087709E" w:rsidRPr="00DE1B49" w:rsidDel="00562824">
          <w:rPr>
            <w:lang w:val="en-US"/>
          </w:rPr>
          <w:delText xml:space="preserve"> for </w:delText>
        </w:r>
        <w:r w:rsidR="0087709E" w:rsidRPr="00DE1B49" w:rsidDel="00562824">
          <w:rPr>
            <w:i/>
            <w:lang w:val="en-US"/>
          </w:rPr>
          <w:delText xml:space="preserve">EDA </w:delText>
        </w:r>
        <w:r w:rsidR="0087709E" w:rsidRPr="00DE1B49" w:rsidDel="00562824">
          <w:rPr>
            <w:lang w:val="en-US"/>
          </w:rPr>
          <w:delText>edge type, this attribute holds the EDA, which produced the edge.</w:delText>
        </w:r>
      </w:del>
    </w:p>
    <w:p w:rsidR="000907EE" w:rsidRPr="007D429F" w:rsidDel="00562824" w:rsidRDefault="00181B67" w:rsidP="00A909B6">
      <w:pPr>
        <w:numPr>
          <w:ilvl w:val="1"/>
          <w:numId w:val="20"/>
        </w:numPr>
        <w:spacing w:line="276" w:lineRule="auto"/>
        <w:ind w:hanging="359"/>
        <w:rPr>
          <w:del w:id="1217" w:author="Lili" w:date="2014-11-20T15:08:00Z"/>
          <w:i/>
          <w:lang w:val="en-US"/>
        </w:rPr>
      </w:pPr>
      <w:del w:id="1218" w:author="Lili" w:date="2014-11-20T15:08:00Z">
        <w:r w:rsidRPr="007D429F" w:rsidDel="00562824">
          <w:rPr>
            <w:i/>
            <w:lang w:val="en-US"/>
          </w:rPr>
          <w:delText>LAPAccess lap</w:delText>
        </w:r>
        <w:r w:rsidR="000907EE" w:rsidDel="00562824">
          <w:rPr>
            <w:iCs/>
            <w:lang w:val="en-US"/>
          </w:rPr>
          <w:delText xml:space="preserve"> </w:delText>
        </w:r>
        <w:r w:rsidR="00B77A1E" w:rsidDel="00562824">
          <w:rPr>
            <w:iCs/>
            <w:lang w:val="en-US"/>
          </w:rPr>
          <w:delText>–</w:delText>
        </w:r>
        <w:r w:rsidR="0076338C" w:rsidDel="00562824">
          <w:rPr>
            <w:iCs/>
            <w:lang w:val="en-US"/>
          </w:rPr>
          <w:delText xml:space="preserve"> for EDA edge type, this attribute holds the LAP required by the corresponding EDA. </w:delText>
        </w:r>
      </w:del>
    </w:p>
    <w:p w:rsidR="00A43D2B" w:rsidRPr="00A909B6" w:rsidDel="00562824" w:rsidRDefault="00A43D2B" w:rsidP="00A43D2B">
      <w:pPr>
        <w:spacing w:line="276" w:lineRule="auto"/>
        <w:ind w:left="1440"/>
        <w:rPr>
          <w:del w:id="1219" w:author="Lili" w:date="2014-11-20T15:08:00Z"/>
          <w:lang w:val="en-US"/>
        </w:rPr>
      </w:pPr>
    </w:p>
    <w:p w:rsidR="0087709E" w:rsidRPr="00A909B6" w:rsidDel="00562824" w:rsidRDefault="0087709E" w:rsidP="00A909B6">
      <w:pPr>
        <w:pStyle w:val="Listenabsatz"/>
        <w:rPr>
          <w:del w:id="1220" w:author="Lili" w:date="2014-11-20T15:08:00Z"/>
        </w:rPr>
      </w:pPr>
      <w:bookmarkStart w:id="1221" w:name="h.rt0ui0p3teok" w:colFirst="0" w:colLast="0"/>
      <w:bookmarkEnd w:id="1221"/>
      <w:del w:id="1222" w:author="Lili" w:date="2014-11-20T15:08:00Z">
        <w:r w:rsidRPr="00DE1B49" w:rsidDel="00562824">
          <w:delText>Constructors</w:delText>
        </w:r>
        <w:r w:rsidR="00CA3850" w:rsidDel="00562824">
          <w:delText>:</w:delText>
        </w:r>
      </w:del>
    </w:p>
    <w:p w:rsidR="0087709E" w:rsidRPr="00DE1B49" w:rsidDel="00562824" w:rsidRDefault="0087709E" w:rsidP="0087709E">
      <w:pPr>
        <w:ind w:left="1440"/>
        <w:rPr>
          <w:del w:id="1223" w:author="Lili" w:date="2014-11-20T15:08:00Z"/>
          <w:lang w:val="en-US"/>
        </w:rPr>
      </w:pPr>
      <w:del w:id="1224" w:author="Lili" w:date="2014-11-20T15:08:00Z">
        <w:r w:rsidRPr="00DE1B49" w:rsidDel="00562824">
          <w:rPr>
            <w:i/>
            <w:lang w:val="en-US"/>
          </w:rPr>
          <w:delText>EntailmentRelation(EntailmentUnit source, EntailmentUnit target, eu.excitementproject.eop.common.EDABasic&lt;?&gt; eda)</w:delText>
        </w:r>
      </w:del>
    </w:p>
    <w:p w:rsidR="0087709E" w:rsidRPr="00DE1B49" w:rsidDel="00562824" w:rsidRDefault="0087709E" w:rsidP="0087709E">
      <w:pPr>
        <w:ind w:left="1440"/>
        <w:rPr>
          <w:del w:id="1225" w:author="Lili" w:date="2014-11-20T15:08:00Z"/>
          <w:lang w:val="en-US"/>
        </w:rPr>
      </w:pPr>
      <w:del w:id="1226" w:author="Lili" w:date="2014-11-20T15:08:00Z">
        <w:r w:rsidRPr="00DE1B49" w:rsidDel="00562824">
          <w:rPr>
            <w:lang w:val="en-US"/>
          </w:rPr>
          <w:delText xml:space="preserve">This constructor uses the given EDA to compute </w:delText>
        </w:r>
        <w:r w:rsidR="00DA413B" w:rsidDel="00562824">
          <w:rPr>
            <w:lang w:val="en-US"/>
          </w:rPr>
          <w:delText xml:space="preserve">an </w:delText>
        </w:r>
        <w:r w:rsidRPr="00DE1B49" w:rsidDel="00562824">
          <w:rPr>
            <w:lang w:val="en-US"/>
          </w:rPr>
          <w:delText xml:space="preserve">entailment decision for </w:delText>
        </w:r>
        <w:r w:rsidRPr="00DE1B49" w:rsidDel="00562824">
          <w:rPr>
            <w:i/>
            <w:lang w:val="en-US"/>
          </w:rPr>
          <w:delText xml:space="preserve">source -&gt; target </w:delText>
        </w:r>
        <w:r w:rsidRPr="00DE1B49" w:rsidDel="00562824">
          <w:rPr>
            <w:lang w:val="en-US"/>
          </w:rPr>
          <w:delText>and create</w:delText>
        </w:r>
        <w:r w:rsidR="00DA413B" w:rsidDel="00562824">
          <w:rPr>
            <w:lang w:val="en-US"/>
          </w:rPr>
          <w:delText>s</w:delText>
        </w:r>
        <w:r w:rsidRPr="00DE1B49" w:rsidDel="00562824">
          <w:rPr>
            <w:lang w:val="en-US"/>
          </w:rPr>
          <w:delText xml:space="preserve"> the corresponding </w:delText>
        </w:r>
        <w:r w:rsidRPr="00DE1B49" w:rsidDel="00562824">
          <w:rPr>
            <w:i/>
            <w:lang w:val="en-US"/>
          </w:rPr>
          <w:delText>edge</w:delText>
        </w:r>
        <w:r w:rsidRPr="00DE1B49" w:rsidDel="00562824">
          <w:rPr>
            <w:lang w:val="en-US"/>
          </w:rPr>
          <w:delText xml:space="preserve"> attribute.</w:delText>
        </w:r>
      </w:del>
    </w:p>
    <w:p w:rsidR="0087709E" w:rsidRPr="00DE1B49" w:rsidDel="00562824" w:rsidRDefault="0087709E" w:rsidP="00675094">
      <w:pPr>
        <w:numPr>
          <w:ilvl w:val="2"/>
          <w:numId w:val="21"/>
        </w:numPr>
        <w:spacing w:line="276" w:lineRule="auto"/>
        <w:ind w:hanging="359"/>
        <w:rPr>
          <w:del w:id="1227" w:author="Lili" w:date="2014-11-20T15:08:00Z"/>
          <w:lang w:val="en-US"/>
        </w:rPr>
      </w:pPr>
      <w:del w:id="1228" w:author="Lili" w:date="2014-11-20T15:08:00Z">
        <w:r w:rsidRPr="00DE1B49" w:rsidDel="00562824">
          <w:rPr>
            <w:lang w:val="en-US"/>
          </w:rPr>
          <w:delText xml:space="preserve">@param source </w:delText>
        </w:r>
        <w:r w:rsidR="00B77A1E" w:rsidDel="00562824">
          <w:rPr>
            <w:lang w:val="en-US"/>
          </w:rPr>
          <w:delText>–</w:delText>
        </w:r>
        <w:r w:rsidRPr="00DE1B49" w:rsidDel="00562824">
          <w:rPr>
            <w:lang w:val="en-US"/>
          </w:rPr>
          <w:delText xml:space="preserve"> the source (entailing) node of the edge</w:delText>
        </w:r>
      </w:del>
    </w:p>
    <w:p w:rsidR="0087709E" w:rsidRPr="00DE1B49" w:rsidDel="00562824" w:rsidRDefault="0087709E" w:rsidP="00675094">
      <w:pPr>
        <w:numPr>
          <w:ilvl w:val="2"/>
          <w:numId w:val="21"/>
        </w:numPr>
        <w:spacing w:line="276" w:lineRule="auto"/>
        <w:ind w:hanging="359"/>
        <w:rPr>
          <w:del w:id="1229" w:author="Lili" w:date="2014-11-20T15:08:00Z"/>
          <w:lang w:val="en-US"/>
        </w:rPr>
      </w:pPr>
      <w:del w:id="1230" w:author="Lili" w:date="2014-11-20T15:08:00Z">
        <w:r w:rsidRPr="00DE1B49" w:rsidDel="00562824">
          <w:rPr>
            <w:lang w:val="en-US"/>
          </w:rPr>
          <w:delText xml:space="preserve">@param target </w:delText>
        </w:r>
        <w:r w:rsidR="00B77A1E" w:rsidDel="00562824">
          <w:rPr>
            <w:lang w:val="en-US"/>
          </w:rPr>
          <w:delText>–</w:delText>
        </w:r>
        <w:r w:rsidRPr="00DE1B49" w:rsidDel="00562824">
          <w:rPr>
            <w:lang w:val="en-US"/>
          </w:rPr>
          <w:delText xml:space="preserve"> the target (entailed) node of the edge</w:delText>
        </w:r>
      </w:del>
    </w:p>
    <w:p w:rsidR="0087709E" w:rsidDel="00562824" w:rsidRDefault="0087709E" w:rsidP="00675094">
      <w:pPr>
        <w:numPr>
          <w:ilvl w:val="2"/>
          <w:numId w:val="21"/>
        </w:numPr>
        <w:spacing w:line="276" w:lineRule="auto"/>
        <w:ind w:hanging="359"/>
        <w:rPr>
          <w:del w:id="1231" w:author="Lili" w:date="2014-11-20T15:08:00Z"/>
          <w:lang w:val="en-US"/>
        </w:rPr>
      </w:pPr>
      <w:del w:id="1232" w:author="Lili" w:date="2014-11-20T15:08:00Z">
        <w:r w:rsidRPr="00DE1B49" w:rsidDel="00562824">
          <w:rPr>
            <w:lang w:val="en-US"/>
          </w:rPr>
          <w:delText xml:space="preserve">@param eda </w:delText>
        </w:r>
        <w:r w:rsidR="00B77A1E" w:rsidDel="00562824">
          <w:rPr>
            <w:lang w:val="en-US"/>
          </w:rPr>
          <w:delText>–</w:delText>
        </w:r>
        <w:r w:rsidRPr="00DE1B49" w:rsidDel="00562824">
          <w:rPr>
            <w:lang w:val="en-US"/>
          </w:rPr>
          <w:delText xml:space="preserve"> an instance of the EDA, which should be used to calc</w:delText>
        </w:r>
        <w:r w:rsidRPr="00DE1B49" w:rsidDel="00562824">
          <w:rPr>
            <w:lang w:val="en-US"/>
          </w:rPr>
          <w:delText>u</w:delText>
        </w:r>
        <w:r w:rsidRPr="00DE1B49" w:rsidDel="00562824">
          <w:rPr>
            <w:lang w:val="en-US"/>
          </w:rPr>
          <w:delText>late the entailment decision.</w:delText>
        </w:r>
      </w:del>
    </w:p>
    <w:p w:rsidR="00246494" w:rsidRPr="00DE1B49" w:rsidDel="00562824" w:rsidRDefault="00246494" w:rsidP="00675094">
      <w:pPr>
        <w:numPr>
          <w:ilvl w:val="2"/>
          <w:numId w:val="21"/>
        </w:numPr>
        <w:spacing w:line="276" w:lineRule="auto"/>
        <w:ind w:hanging="359"/>
        <w:rPr>
          <w:del w:id="1233" w:author="Lili" w:date="2014-11-20T15:08:00Z"/>
          <w:lang w:val="en-US"/>
        </w:rPr>
      </w:pPr>
      <w:del w:id="1234" w:author="Lili" w:date="2014-11-20T15:08:00Z">
        <w:r w:rsidDel="00562824">
          <w:rPr>
            <w:lang w:val="en-US"/>
          </w:rPr>
          <w:delText xml:space="preserve">@param lap </w:delText>
        </w:r>
        <w:r w:rsidR="00B77A1E" w:rsidDel="00562824">
          <w:rPr>
            <w:lang w:val="en-US"/>
          </w:rPr>
          <w:delText>–</w:delText>
        </w:r>
        <w:r w:rsidDel="00562824">
          <w:rPr>
            <w:lang w:val="en-US"/>
          </w:rPr>
          <w:delText xml:space="preserve"> an instance of the LAP, which should be used by the EDA to calculate the entailment decision.</w:delText>
        </w:r>
      </w:del>
    </w:p>
    <w:p w:rsidR="0087709E" w:rsidRPr="00DE1B49" w:rsidDel="00562824" w:rsidRDefault="0087709E" w:rsidP="0087709E">
      <w:pPr>
        <w:ind w:left="1440"/>
        <w:rPr>
          <w:del w:id="1235" w:author="Lili" w:date="2014-11-20T15:08:00Z"/>
          <w:lang w:val="en-US"/>
        </w:rPr>
      </w:pPr>
    </w:p>
    <w:p w:rsidR="0087709E" w:rsidRPr="00DE1B49" w:rsidDel="00562824" w:rsidRDefault="0087709E" w:rsidP="0087709E">
      <w:pPr>
        <w:ind w:left="1440"/>
        <w:rPr>
          <w:del w:id="1236" w:author="Lili" w:date="2014-11-20T15:08:00Z"/>
          <w:lang w:val="en-US"/>
        </w:rPr>
      </w:pPr>
      <w:del w:id="1237" w:author="Lili" w:date="2014-11-20T15:08:00Z">
        <w:r w:rsidRPr="00DE1B49" w:rsidDel="00562824">
          <w:rPr>
            <w:i/>
            <w:lang w:val="en-US"/>
          </w:rPr>
          <w:delText>EntailmentRelation(EntailmentUnit source, EntailmentUnit target, eu.excitementproject.eop.common.TEDecision edge, EdgeType edgeType)</w:delText>
        </w:r>
      </w:del>
    </w:p>
    <w:p w:rsidR="0087709E" w:rsidRPr="00DE1B49" w:rsidDel="00562824" w:rsidRDefault="0087709E" w:rsidP="001F10D6">
      <w:pPr>
        <w:ind w:left="1440"/>
        <w:rPr>
          <w:del w:id="1238" w:author="Lili" w:date="2014-11-20T15:08:00Z"/>
          <w:lang w:val="en-US"/>
        </w:rPr>
      </w:pPr>
      <w:del w:id="1239" w:author="Lili" w:date="2014-11-20T15:08:00Z">
        <w:r w:rsidRPr="00DE1B49" w:rsidDel="00562824">
          <w:rPr>
            <w:lang w:val="en-US"/>
          </w:rPr>
          <w:delText>This constructor creates an edge without calling an EDA. It is used when copying edges from fragment graphs and adding edges induced from the graph’s structure</w:delText>
        </w:r>
        <w:r w:rsidR="008321D5" w:rsidDel="00562824">
          <w:rPr>
            <w:lang w:val="en-US"/>
          </w:rPr>
          <w:delText xml:space="preserve">, as well as when </w:delText>
        </w:r>
        <w:r w:rsidR="001F10D6" w:rsidDel="00562824">
          <w:rPr>
            <w:lang w:val="en-US"/>
          </w:rPr>
          <w:delText xml:space="preserve">loading a previously saved </w:delText>
        </w:r>
        <w:r w:rsidR="008321D5" w:rsidDel="00562824">
          <w:rPr>
            <w:lang w:val="en-US"/>
          </w:rPr>
          <w:delText xml:space="preserve">graph </w:delText>
        </w:r>
        <w:r w:rsidR="001F10D6" w:rsidDel="00562824">
          <w:rPr>
            <w:lang w:val="en-US"/>
          </w:rPr>
          <w:delText>from an xml file</w:delText>
        </w:r>
        <w:r w:rsidRPr="00DE1B49" w:rsidDel="00562824">
          <w:rPr>
            <w:lang w:val="en-US"/>
          </w:rPr>
          <w:delText>.</w:delText>
        </w:r>
      </w:del>
    </w:p>
    <w:p w:rsidR="0087709E" w:rsidRPr="00DE1B49" w:rsidDel="00562824" w:rsidRDefault="0087709E" w:rsidP="00675094">
      <w:pPr>
        <w:numPr>
          <w:ilvl w:val="2"/>
          <w:numId w:val="21"/>
        </w:numPr>
        <w:spacing w:line="276" w:lineRule="auto"/>
        <w:ind w:hanging="359"/>
        <w:rPr>
          <w:del w:id="1240" w:author="Lili" w:date="2014-11-20T15:08:00Z"/>
          <w:lang w:val="en-US"/>
        </w:rPr>
      </w:pPr>
      <w:del w:id="1241" w:author="Lili" w:date="2014-11-20T15:08:00Z">
        <w:r w:rsidRPr="00DE1B49" w:rsidDel="00562824">
          <w:rPr>
            <w:lang w:val="en-US"/>
          </w:rPr>
          <w:delText xml:space="preserve">@param source </w:delText>
        </w:r>
        <w:r w:rsidR="00B77A1E" w:rsidDel="00562824">
          <w:rPr>
            <w:lang w:val="en-US"/>
          </w:rPr>
          <w:delText>–</w:delText>
        </w:r>
        <w:r w:rsidRPr="00DE1B49" w:rsidDel="00562824">
          <w:rPr>
            <w:lang w:val="en-US"/>
          </w:rPr>
          <w:delText xml:space="preserve"> the source (entailing) node of the edge</w:delText>
        </w:r>
      </w:del>
    </w:p>
    <w:p w:rsidR="0087709E" w:rsidRPr="00DE1B49" w:rsidDel="00562824" w:rsidRDefault="0087709E" w:rsidP="00675094">
      <w:pPr>
        <w:numPr>
          <w:ilvl w:val="2"/>
          <w:numId w:val="21"/>
        </w:numPr>
        <w:spacing w:line="276" w:lineRule="auto"/>
        <w:ind w:hanging="359"/>
        <w:rPr>
          <w:del w:id="1242" w:author="Lili" w:date="2014-11-20T15:08:00Z"/>
          <w:lang w:val="en-US"/>
        </w:rPr>
      </w:pPr>
      <w:del w:id="1243" w:author="Lili" w:date="2014-11-20T15:08:00Z">
        <w:r w:rsidRPr="00DE1B49" w:rsidDel="00562824">
          <w:rPr>
            <w:lang w:val="en-US"/>
          </w:rPr>
          <w:delText xml:space="preserve">@param target </w:delText>
        </w:r>
        <w:r w:rsidR="00B77A1E" w:rsidDel="00562824">
          <w:rPr>
            <w:lang w:val="en-US"/>
          </w:rPr>
          <w:delText>–</w:delText>
        </w:r>
        <w:r w:rsidRPr="00DE1B49" w:rsidDel="00562824">
          <w:rPr>
            <w:lang w:val="en-US"/>
          </w:rPr>
          <w:delText xml:space="preserve"> the target (entailed) node of the edge</w:delText>
        </w:r>
      </w:del>
    </w:p>
    <w:p w:rsidR="0087709E" w:rsidRPr="00DE1B49" w:rsidDel="00562824" w:rsidRDefault="0087709E" w:rsidP="00675094">
      <w:pPr>
        <w:numPr>
          <w:ilvl w:val="2"/>
          <w:numId w:val="21"/>
        </w:numPr>
        <w:spacing w:line="276" w:lineRule="auto"/>
        <w:ind w:hanging="359"/>
        <w:rPr>
          <w:del w:id="1244" w:author="Lili" w:date="2014-11-20T15:08:00Z"/>
          <w:lang w:val="en-US"/>
        </w:rPr>
      </w:pPr>
      <w:del w:id="1245" w:author="Lili" w:date="2014-11-20T15:08:00Z">
        <w:r w:rsidRPr="00DE1B49" w:rsidDel="00562824">
          <w:rPr>
            <w:lang w:val="en-US"/>
          </w:rPr>
          <w:delText xml:space="preserve">@param edge </w:delText>
        </w:r>
        <w:r w:rsidR="00B77A1E" w:rsidDel="00562824">
          <w:rPr>
            <w:lang w:val="en-US"/>
          </w:rPr>
          <w:delText>–</w:delText>
        </w:r>
        <w:r w:rsidR="00DA413B" w:rsidDel="00562824">
          <w:rPr>
            <w:lang w:val="en-US"/>
          </w:rPr>
          <w:delText xml:space="preserve"> TEDecision for the edge</w:delText>
        </w:r>
      </w:del>
    </w:p>
    <w:p w:rsidR="0087709E" w:rsidRPr="00DE1B49" w:rsidDel="00562824" w:rsidRDefault="0087709E" w:rsidP="00675094">
      <w:pPr>
        <w:numPr>
          <w:ilvl w:val="2"/>
          <w:numId w:val="21"/>
        </w:numPr>
        <w:spacing w:line="276" w:lineRule="auto"/>
        <w:ind w:hanging="359"/>
        <w:rPr>
          <w:del w:id="1246" w:author="Lili" w:date="2014-11-20T15:08:00Z"/>
          <w:lang w:val="en-US"/>
        </w:rPr>
      </w:pPr>
      <w:del w:id="1247" w:author="Lili" w:date="2014-11-20T15:08:00Z">
        <w:r w:rsidRPr="00DE1B49" w:rsidDel="00562824">
          <w:rPr>
            <w:lang w:val="en-US"/>
          </w:rPr>
          <w:delText xml:space="preserve">@edgeType </w:delText>
        </w:r>
        <w:r w:rsidR="00B77A1E" w:rsidDel="00562824">
          <w:rPr>
            <w:lang w:val="en-US"/>
          </w:rPr>
          <w:delText>–</w:delText>
        </w:r>
        <w:r w:rsidR="00DA413B" w:rsidDel="00562824">
          <w:rPr>
            <w:lang w:val="en-US"/>
          </w:rPr>
          <w:delText xml:space="preserve"> the type of the edge</w:delText>
        </w:r>
      </w:del>
    </w:p>
    <w:p w:rsidR="0087709E" w:rsidRPr="00DE1B49" w:rsidDel="00562824" w:rsidRDefault="0087709E" w:rsidP="0087709E">
      <w:pPr>
        <w:ind w:left="1440"/>
        <w:rPr>
          <w:del w:id="1248" w:author="Lili" w:date="2014-11-20T15:08:00Z"/>
          <w:lang w:val="en-US"/>
        </w:rPr>
      </w:pPr>
    </w:p>
    <w:p w:rsidR="0087709E" w:rsidRPr="00DE1B49" w:rsidDel="00562824" w:rsidRDefault="0087709E" w:rsidP="0087709E">
      <w:pPr>
        <w:ind w:left="1440"/>
        <w:rPr>
          <w:del w:id="1249" w:author="Lili" w:date="2014-11-20T15:08:00Z"/>
          <w:lang w:val="en-US"/>
        </w:rPr>
      </w:pPr>
    </w:p>
    <w:p w:rsidR="0087709E" w:rsidRPr="00DE1B49" w:rsidDel="00562824" w:rsidRDefault="0087709E" w:rsidP="00A909B6">
      <w:pPr>
        <w:pStyle w:val="Listenabsatz"/>
        <w:rPr>
          <w:del w:id="1250" w:author="Lili" w:date="2014-11-20T15:08:00Z"/>
        </w:rPr>
      </w:pPr>
      <w:bookmarkStart w:id="1251" w:name="h.yk11burxdt4x" w:colFirst="0" w:colLast="0"/>
      <w:bookmarkEnd w:id="1251"/>
      <w:del w:id="1252" w:author="Lili" w:date="2014-11-20T15:08:00Z">
        <w:r w:rsidRPr="00DE1B49" w:rsidDel="00562824">
          <w:delText>Methods</w:delText>
        </w:r>
        <w:r w:rsidR="00CA3850" w:rsidDel="00562824">
          <w:delText>:</w:delText>
        </w:r>
      </w:del>
    </w:p>
    <w:p w:rsidR="0087709E" w:rsidRPr="00DE1B49" w:rsidDel="00562824" w:rsidRDefault="00D57225" w:rsidP="0087709E">
      <w:pPr>
        <w:ind w:left="1440"/>
        <w:rPr>
          <w:del w:id="1253" w:author="Lili" w:date="2014-11-20T15:08:00Z"/>
        </w:rPr>
      </w:pPr>
      <w:del w:id="1254" w:author="Lili" w:date="2014-11-20T15:08:00Z">
        <w:r w:rsidDel="00562824">
          <w:rPr>
            <w:i/>
          </w:rPr>
          <w:delText xml:space="preserve">TEDecision </w:delText>
        </w:r>
        <w:r w:rsidR="0087709E" w:rsidRPr="00DE1B49" w:rsidDel="00562824">
          <w:rPr>
            <w:i/>
          </w:rPr>
          <w:delText>computeTEdecision()</w:delText>
        </w:r>
      </w:del>
    </w:p>
    <w:p w:rsidR="0087709E" w:rsidRPr="00A909B6" w:rsidDel="00562824" w:rsidRDefault="0087709E" w:rsidP="00A909B6">
      <w:pPr>
        <w:numPr>
          <w:ilvl w:val="2"/>
          <w:numId w:val="66"/>
        </w:numPr>
        <w:spacing w:line="276" w:lineRule="auto"/>
        <w:ind w:hanging="359"/>
        <w:rPr>
          <w:del w:id="1255" w:author="Lili" w:date="2014-11-20T15:08:00Z"/>
          <w:lang w:val="en-US"/>
        </w:rPr>
      </w:pPr>
      <w:del w:id="1256" w:author="Lili" w:date="2014-11-20T15:08:00Z">
        <w:r w:rsidRPr="00DE1B49" w:rsidDel="00562824">
          <w:rPr>
            <w:lang w:val="en-US"/>
          </w:rPr>
          <w:delText xml:space="preserve"> @return (</w:delText>
        </w:r>
        <w:r w:rsidRPr="00DE1B49" w:rsidDel="00562824">
          <w:rPr>
            <w:i/>
            <w:lang w:val="en-US"/>
          </w:rPr>
          <w:delText>eu.excitementproject.eop.common.TEdecision</w:delText>
        </w:r>
        <w:r w:rsidRPr="00DE1B49" w:rsidDel="00562824">
          <w:rPr>
            <w:lang w:val="en-US"/>
          </w:rPr>
          <w:delText xml:space="preserve">) </w:delText>
        </w:r>
        <w:r w:rsidR="00B77A1E" w:rsidDel="00562824">
          <w:rPr>
            <w:lang w:val="en-US"/>
          </w:rPr>
          <w:delText>–</w:delText>
        </w:r>
        <w:r w:rsidRPr="00DE1B49" w:rsidDel="00562824">
          <w:rPr>
            <w:lang w:val="en-US"/>
          </w:rPr>
          <w:delText xml:space="preserve"> returns the entailment decision computed for the </w:delText>
        </w:r>
        <w:r w:rsidRPr="00DE1B49" w:rsidDel="00562824">
          <w:rPr>
            <w:i/>
            <w:lang w:val="en-US"/>
          </w:rPr>
          <w:delText xml:space="preserve">source </w:delText>
        </w:r>
        <w:r w:rsidRPr="00DE1B49" w:rsidDel="00562824">
          <w:rPr>
            <w:lang w:val="en-US"/>
          </w:rPr>
          <w:delText xml:space="preserve">and </w:delText>
        </w:r>
        <w:r w:rsidRPr="00DE1B49" w:rsidDel="00562824">
          <w:rPr>
            <w:i/>
            <w:lang w:val="en-US"/>
          </w:rPr>
          <w:delText xml:space="preserve">target </w:delText>
        </w:r>
        <w:r w:rsidRPr="00DE1B49" w:rsidDel="00562824">
          <w:rPr>
            <w:lang w:val="en-US"/>
          </w:rPr>
          <w:delText>attributes (</w:delText>
        </w:r>
        <w:r w:rsidRPr="00DE1B49" w:rsidDel="00562824">
          <w:rPr>
            <w:i/>
            <w:lang w:val="en-US"/>
          </w:rPr>
          <w:delText>source -&gt; target</w:delText>
        </w:r>
        <w:r w:rsidRPr="00DE1B49" w:rsidDel="00562824">
          <w:rPr>
            <w:lang w:val="en-US"/>
          </w:rPr>
          <w:delText xml:space="preserve">) using the entailment unit’s </w:delText>
        </w:r>
        <w:r w:rsidRPr="00DE1B49" w:rsidDel="00562824">
          <w:rPr>
            <w:i/>
            <w:lang w:val="en-US"/>
          </w:rPr>
          <w:delText xml:space="preserve">eda </w:delText>
        </w:r>
        <w:r w:rsidRPr="00DE1B49" w:rsidDel="00562824">
          <w:rPr>
            <w:lang w:val="en-US"/>
          </w:rPr>
          <w:delText>attribute.</w:delText>
        </w:r>
      </w:del>
    </w:p>
    <w:p w:rsidR="00A43D2B" w:rsidDel="00562824" w:rsidRDefault="00A43D2B" w:rsidP="0087709E">
      <w:pPr>
        <w:ind w:left="1440"/>
        <w:rPr>
          <w:del w:id="1257" w:author="Lili" w:date="2014-11-20T15:08:00Z"/>
          <w:i/>
        </w:rPr>
      </w:pPr>
    </w:p>
    <w:p w:rsidR="0087709E" w:rsidRPr="00DE1B49" w:rsidDel="00562824" w:rsidRDefault="00D57225" w:rsidP="0087709E">
      <w:pPr>
        <w:ind w:left="1440"/>
        <w:rPr>
          <w:del w:id="1258" w:author="Lili" w:date="2014-11-20T15:08:00Z"/>
        </w:rPr>
      </w:pPr>
      <w:del w:id="1259" w:author="Lili" w:date="2014-11-20T15:08:00Z">
        <w:r w:rsidDel="00562824">
          <w:rPr>
            <w:i/>
          </w:rPr>
          <w:lastRenderedPageBreak/>
          <w:delText xml:space="preserve">JCas </w:delText>
        </w:r>
        <w:r w:rsidR="0087709E" w:rsidRPr="00DE1B49" w:rsidDel="00562824">
          <w:rPr>
            <w:i/>
          </w:rPr>
          <w:delText>generateTHPairCAS()</w:delText>
        </w:r>
      </w:del>
    </w:p>
    <w:p w:rsidR="0087709E" w:rsidRPr="00A909B6" w:rsidDel="00562824" w:rsidRDefault="0087709E" w:rsidP="00A909B6">
      <w:pPr>
        <w:numPr>
          <w:ilvl w:val="2"/>
          <w:numId w:val="89"/>
        </w:numPr>
        <w:spacing w:line="276" w:lineRule="auto"/>
        <w:ind w:hanging="359"/>
        <w:rPr>
          <w:del w:id="1260" w:author="Lili" w:date="2014-11-20T15:08:00Z"/>
          <w:lang w:val="en-US"/>
        </w:rPr>
      </w:pPr>
      <w:del w:id="1261" w:author="Lili" w:date="2014-11-20T15:08:00Z">
        <w:r w:rsidRPr="00DE1B49" w:rsidDel="00562824">
          <w:rPr>
            <w:lang w:val="en-US"/>
          </w:rPr>
          <w:delText xml:space="preserve">@return (JCas) </w:delText>
        </w:r>
        <w:r w:rsidR="00B77A1E" w:rsidDel="00562824">
          <w:rPr>
            <w:lang w:val="en-US"/>
          </w:rPr>
          <w:delText>–</w:delText>
        </w:r>
        <w:r w:rsidRPr="00DE1B49" w:rsidDel="00562824">
          <w:rPr>
            <w:lang w:val="en-US"/>
          </w:rPr>
          <w:delText xml:space="preserve"> returns a JCAS with data prepared for calling the EDA in order to obtain the entailment decision for </w:delText>
        </w:r>
        <w:r w:rsidRPr="00DE1B49" w:rsidDel="00562824">
          <w:rPr>
            <w:i/>
            <w:lang w:val="en-US"/>
          </w:rPr>
          <w:delText>source -&gt; target</w:delText>
        </w:r>
      </w:del>
    </w:p>
    <w:p w:rsidR="00A43D2B" w:rsidDel="00562824" w:rsidRDefault="00A43D2B" w:rsidP="0087709E">
      <w:pPr>
        <w:ind w:left="1440"/>
        <w:rPr>
          <w:del w:id="1262" w:author="Lili" w:date="2014-11-20T15:08:00Z"/>
          <w:i/>
        </w:rPr>
      </w:pPr>
    </w:p>
    <w:p w:rsidR="0087709E" w:rsidRPr="00DE1B49" w:rsidDel="00562824" w:rsidRDefault="00D57225" w:rsidP="0087709E">
      <w:pPr>
        <w:ind w:left="1440"/>
        <w:rPr>
          <w:del w:id="1263" w:author="Lili" w:date="2014-11-20T15:08:00Z"/>
        </w:rPr>
      </w:pPr>
      <w:del w:id="1264" w:author="Lili" w:date="2014-11-20T15:08:00Z">
        <w:r w:rsidDel="00562824">
          <w:rPr>
            <w:i/>
          </w:rPr>
          <w:delText xml:space="preserve">double </w:delText>
        </w:r>
        <w:r w:rsidR="0087709E" w:rsidRPr="00DE1B49" w:rsidDel="00562824">
          <w:rPr>
            <w:i/>
          </w:rPr>
          <w:delText>getConfidence()</w:delText>
        </w:r>
      </w:del>
    </w:p>
    <w:p w:rsidR="0087709E" w:rsidRPr="00A909B6" w:rsidDel="00562824" w:rsidRDefault="0087709E" w:rsidP="00A909B6">
      <w:pPr>
        <w:numPr>
          <w:ilvl w:val="2"/>
          <w:numId w:val="25"/>
        </w:numPr>
        <w:spacing w:line="276" w:lineRule="auto"/>
        <w:ind w:hanging="359"/>
        <w:rPr>
          <w:del w:id="1265" w:author="Lili" w:date="2014-11-20T15:08:00Z"/>
          <w:lang w:val="en-US"/>
        </w:rPr>
      </w:pPr>
      <w:del w:id="1266" w:author="Lili" w:date="2014-11-20T15:08:00Z">
        <w:r w:rsidRPr="00DE1B49" w:rsidDel="00562824">
          <w:rPr>
            <w:lang w:val="en-US"/>
          </w:rPr>
          <w:delText xml:space="preserve">@return (double) </w:delText>
        </w:r>
        <w:r w:rsidR="00B77A1E" w:rsidDel="00562824">
          <w:rPr>
            <w:lang w:val="en-US"/>
          </w:rPr>
          <w:delText>–</w:delText>
        </w:r>
        <w:r w:rsidRPr="00DE1B49" w:rsidDel="00562824">
          <w:rPr>
            <w:lang w:val="en-US"/>
          </w:rPr>
          <w:delText xml:space="preserve"> returns the confidence, stored within the </w:delText>
        </w:r>
        <w:r w:rsidRPr="00DE1B49" w:rsidDel="00562824">
          <w:rPr>
            <w:i/>
            <w:lang w:val="en-US"/>
          </w:rPr>
          <w:delText>edge</w:delText>
        </w:r>
        <w:r w:rsidRPr="00DE1B49" w:rsidDel="00562824">
          <w:rPr>
            <w:lang w:val="en-US"/>
          </w:rPr>
          <w:delText xml:space="preserve"> a</w:delText>
        </w:r>
        <w:r w:rsidRPr="00DE1B49" w:rsidDel="00562824">
          <w:rPr>
            <w:lang w:val="en-US"/>
          </w:rPr>
          <w:delText>t</w:delText>
        </w:r>
        <w:r w:rsidRPr="00DE1B49" w:rsidDel="00562824">
          <w:rPr>
            <w:lang w:val="en-US"/>
          </w:rPr>
          <w:delText>tribute, that the specified entailment decision is correct.</w:delText>
        </w:r>
      </w:del>
    </w:p>
    <w:p w:rsidR="00A43D2B" w:rsidDel="00562824" w:rsidRDefault="00A43D2B" w:rsidP="0087709E">
      <w:pPr>
        <w:ind w:left="1440"/>
        <w:rPr>
          <w:del w:id="1267" w:author="Lili" w:date="2014-11-20T15:08:00Z"/>
          <w:i/>
        </w:rPr>
      </w:pPr>
    </w:p>
    <w:p w:rsidR="0087709E" w:rsidRPr="00DE1B49" w:rsidDel="00562824" w:rsidRDefault="00D57225" w:rsidP="0087709E">
      <w:pPr>
        <w:ind w:left="1440"/>
        <w:rPr>
          <w:del w:id="1268" w:author="Lili" w:date="2014-11-20T15:08:00Z"/>
        </w:rPr>
      </w:pPr>
      <w:del w:id="1269" w:author="Lili" w:date="2014-11-20T15:08:00Z">
        <w:r w:rsidDel="00562824">
          <w:rPr>
            <w:i/>
          </w:rPr>
          <w:delText xml:space="preserve">EDABasic&lt;?&gt; </w:delText>
        </w:r>
        <w:r w:rsidR="0087709E" w:rsidRPr="00DE1B49" w:rsidDel="00562824">
          <w:rPr>
            <w:i/>
          </w:rPr>
          <w:delText>getEda()</w:delText>
        </w:r>
      </w:del>
    </w:p>
    <w:p w:rsidR="0087709E" w:rsidRPr="00A909B6" w:rsidDel="00562824" w:rsidRDefault="0087709E" w:rsidP="00A909B6">
      <w:pPr>
        <w:numPr>
          <w:ilvl w:val="2"/>
          <w:numId w:val="23"/>
        </w:numPr>
        <w:spacing w:line="276" w:lineRule="auto"/>
        <w:ind w:hanging="359"/>
        <w:rPr>
          <w:del w:id="1270" w:author="Lili" w:date="2014-11-20T15:08:00Z"/>
          <w:lang w:val="en-US"/>
        </w:rPr>
      </w:pPr>
      <w:del w:id="1271" w:author="Lili" w:date="2014-11-20T15:08:00Z">
        <w:r w:rsidRPr="00DE1B49" w:rsidDel="00562824">
          <w:rPr>
            <w:lang w:val="en-US"/>
          </w:rPr>
          <w:delText xml:space="preserve">@return (EDABasic&lt;?&gt;) </w:delText>
        </w:r>
        <w:r w:rsidR="00B77A1E" w:rsidDel="00562824">
          <w:rPr>
            <w:lang w:val="en-US"/>
          </w:rPr>
          <w:delText>–</w:delText>
        </w:r>
        <w:r w:rsidRPr="00DE1B49" w:rsidDel="00562824">
          <w:rPr>
            <w:lang w:val="en-US"/>
          </w:rPr>
          <w:delText xml:space="preserve"> returns the entailment relation’s EDA</w:delText>
        </w:r>
      </w:del>
    </w:p>
    <w:p w:rsidR="00A43D2B" w:rsidRPr="0051694E" w:rsidDel="00562824" w:rsidRDefault="00A43D2B" w:rsidP="0087709E">
      <w:pPr>
        <w:ind w:left="1440"/>
        <w:rPr>
          <w:del w:id="1272" w:author="Lili" w:date="2014-11-20T15:08:00Z"/>
          <w:i/>
          <w:lang w:val="en-US"/>
        </w:rPr>
      </w:pPr>
    </w:p>
    <w:p w:rsidR="00013E44" w:rsidRPr="00DE1B49" w:rsidDel="00562824" w:rsidRDefault="00CB5883" w:rsidP="00CB5883">
      <w:pPr>
        <w:ind w:left="1440"/>
        <w:rPr>
          <w:del w:id="1273" w:author="Lili" w:date="2014-11-20T15:08:00Z"/>
        </w:rPr>
      </w:pPr>
      <w:del w:id="1274" w:author="Lili" w:date="2014-11-20T15:08:00Z">
        <w:r w:rsidRPr="000907EE" w:rsidDel="00562824">
          <w:rPr>
            <w:i/>
            <w:lang w:val="en-US"/>
          </w:rPr>
          <w:delText>LAPAccess</w:delText>
        </w:r>
        <w:r w:rsidR="00013E44" w:rsidDel="00562824">
          <w:rPr>
            <w:i/>
          </w:rPr>
          <w:delText xml:space="preserve"> </w:delText>
        </w:r>
        <w:r w:rsidR="00013E44" w:rsidRPr="00DE1B49" w:rsidDel="00562824">
          <w:rPr>
            <w:i/>
          </w:rPr>
          <w:delText>get</w:delText>
        </w:r>
        <w:r w:rsidR="00666477" w:rsidDel="00562824">
          <w:rPr>
            <w:i/>
          </w:rPr>
          <w:delText>L</w:delText>
        </w:r>
        <w:r w:rsidR="00013E44" w:rsidDel="00562824">
          <w:rPr>
            <w:i/>
          </w:rPr>
          <w:delText>ap</w:delText>
        </w:r>
        <w:r w:rsidR="00013E44" w:rsidRPr="00DE1B49" w:rsidDel="00562824">
          <w:rPr>
            <w:i/>
          </w:rPr>
          <w:delText>()</w:delText>
        </w:r>
      </w:del>
    </w:p>
    <w:p w:rsidR="00013E44" w:rsidRPr="00A909B6" w:rsidDel="00562824" w:rsidRDefault="00013E44" w:rsidP="00766517">
      <w:pPr>
        <w:numPr>
          <w:ilvl w:val="2"/>
          <w:numId w:val="23"/>
        </w:numPr>
        <w:spacing w:line="276" w:lineRule="auto"/>
        <w:ind w:hanging="359"/>
        <w:rPr>
          <w:del w:id="1275" w:author="Lili" w:date="2014-11-20T15:08:00Z"/>
          <w:lang w:val="en-US"/>
        </w:rPr>
      </w:pPr>
      <w:del w:id="1276" w:author="Lili" w:date="2014-11-20T15:08:00Z">
        <w:r w:rsidRPr="00DE1B49" w:rsidDel="00562824">
          <w:rPr>
            <w:lang w:val="en-US"/>
          </w:rPr>
          <w:delText>@return (</w:delText>
        </w:r>
        <w:r w:rsidR="00766517" w:rsidRPr="000907EE" w:rsidDel="00562824">
          <w:rPr>
            <w:i/>
            <w:lang w:val="en-US"/>
          </w:rPr>
          <w:delText>LAPAccess</w:delText>
        </w:r>
        <w:r w:rsidRPr="00DE1B49" w:rsidDel="00562824">
          <w:rPr>
            <w:lang w:val="en-US"/>
          </w:rPr>
          <w:delText xml:space="preserve">) </w:delText>
        </w:r>
        <w:r w:rsidR="00B77A1E" w:rsidDel="00562824">
          <w:rPr>
            <w:lang w:val="en-US"/>
          </w:rPr>
          <w:delText>–</w:delText>
        </w:r>
        <w:r w:rsidRPr="00DE1B49" w:rsidDel="00562824">
          <w:rPr>
            <w:lang w:val="en-US"/>
          </w:rPr>
          <w:delText xml:space="preserve"> returns the entailment relation’s </w:delText>
        </w:r>
        <w:r w:rsidR="00766517" w:rsidDel="00562824">
          <w:rPr>
            <w:lang w:val="en-US"/>
          </w:rPr>
          <w:delText>LAP</w:delText>
        </w:r>
      </w:del>
    </w:p>
    <w:p w:rsidR="00013E44" w:rsidDel="00562824" w:rsidRDefault="00013E44" w:rsidP="0087709E">
      <w:pPr>
        <w:ind w:left="1440"/>
        <w:rPr>
          <w:del w:id="1277" w:author="Lili" w:date="2014-11-20T15:08:00Z"/>
          <w:i/>
          <w:lang w:val="en-US"/>
        </w:rPr>
      </w:pPr>
    </w:p>
    <w:p w:rsidR="0087709E" w:rsidRPr="00DE1B49" w:rsidDel="00562824" w:rsidRDefault="00D57225" w:rsidP="0087709E">
      <w:pPr>
        <w:ind w:left="1440"/>
        <w:rPr>
          <w:del w:id="1278" w:author="Lili" w:date="2014-11-20T15:08:00Z"/>
        </w:rPr>
      </w:pPr>
      <w:del w:id="1279" w:author="Lili" w:date="2014-11-20T15:08:00Z">
        <w:r w:rsidDel="00562824">
          <w:rPr>
            <w:i/>
          </w:rPr>
          <w:delText xml:space="preserve">DecisionLabel </w:delText>
        </w:r>
        <w:r w:rsidR="0087709E" w:rsidRPr="00DE1B49" w:rsidDel="00562824">
          <w:rPr>
            <w:i/>
          </w:rPr>
          <w:delText>getLabel()</w:delText>
        </w:r>
      </w:del>
    </w:p>
    <w:p w:rsidR="0087709E" w:rsidRPr="00A909B6" w:rsidDel="00562824" w:rsidRDefault="0087709E" w:rsidP="00A909B6">
      <w:pPr>
        <w:numPr>
          <w:ilvl w:val="2"/>
          <w:numId w:val="7"/>
        </w:numPr>
        <w:spacing w:line="276" w:lineRule="auto"/>
        <w:ind w:hanging="359"/>
        <w:rPr>
          <w:del w:id="1280" w:author="Lili" w:date="2014-11-20T15:08:00Z"/>
          <w:lang w:val="en-US"/>
        </w:rPr>
      </w:pPr>
      <w:del w:id="1281" w:author="Lili" w:date="2014-11-20T15:08:00Z">
        <w:r w:rsidRPr="00DE1B49" w:rsidDel="00562824">
          <w:rPr>
            <w:lang w:val="en-US"/>
          </w:rPr>
          <w:delText xml:space="preserve">@return (eu.excitementproject.eop.common.DecisionLabel) </w:delText>
        </w:r>
        <w:r w:rsidR="00B77A1E" w:rsidDel="00562824">
          <w:rPr>
            <w:lang w:val="en-US"/>
          </w:rPr>
          <w:delText>–</w:delText>
        </w:r>
        <w:r w:rsidRPr="00DE1B49" w:rsidDel="00562824">
          <w:rPr>
            <w:lang w:val="en-US"/>
          </w:rPr>
          <w:delText xml:space="preserve"> returns the decision label, stored within the </w:delText>
        </w:r>
        <w:r w:rsidRPr="00DE1B49" w:rsidDel="00562824">
          <w:rPr>
            <w:i/>
            <w:lang w:val="en-US"/>
          </w:rPr>
          <w:delText>edge</w:delText>
        </w:r>
        <w:r w:rsidRPr="00DE1B49" w:rsidDel="00562824">
          <w:rPr>
            <w:lang w:val="en-US"/>
          </w:rPr>
          <w:delText xml:space="preserve"> attribute</w:delText>
        </w:r>
      </w:del>
    </w:p>
    <w:p w:rsidR="00A43D2B" w:rsidDel="00562824" w:rsidRDefault="00A43D2B" w:rsidP="0087709E">
      <w:pPr>
        <w:ind w:left="1440"/>
        <w:rPr>
          <w:del w:id="1282" w:author="Lili" w:date="2014-11-20T15:08:00Z"/>
          <w:i/>
        </w:rPr>
      </w:pPr>
    </w:p>
    <w:p w:rsidR="0087709E" w:rsidRPr="00DE1B49" w:rsidDel="00562824" w:rsidRDefault="00D57225" w:rsidP="0087709E">
      <w:pPr>
        <w:ind w:left="1440"/>
        <w:rPr>
          <w:del w:id="1283" w:author="Lili" w:date="2014-11-20T15:08:00Z"/>
        </w:rPr>
      </w:pPr>
      <w:del w:id="1284" w:author="Lili" w:date="2014-11-20T15:08:00Z">
        <w:r w:rsidDel="00562824">
          <w:rPr>
            <w:i/>
          </w:rPr>
          <w:delText xml:space="preserve">TEDecision </w:delText>
        </w:r>
        <w:r w:rsidR="0087709E" w:rsidRPr="00DE1B49" w:rsidDel="00562824">
          <w:rPr>
            <w:i/>
          </w:rPr>
          <w:delText>getTEdecision()</w:delText>
        </w:r>
      </w:del>
    </w:p>
    <w:p w:rsidR="0087709E" w:rsidRPr="00DE1B49" w:rsidDel="00562824" w:rsidRDefault="0087709E" w:rsidP="00675094">
      <w:pPr>
        <w:numPr>
          <w:ilvl w:val="2"/>
          <w:numId w:val="73"/>
        </w:numPr>
        <w:spacing w:line="276" w:lineRule="auto"/>
        <w:ind w:hanging="359"/>
        <w:rPr>
          <w:del w:id="1285" w:author="Lili" w:date="2014-11-20T15:08:00Z"/>
          <w:lang w:val="en-US"/>
        </w:rPr>
      </w:pPr>
      <w:del w:id="1286" w:author="Lili" w:date="2014-11-20T15:08:00Z">
        <w:r w:rsidRPr="00DE1B49" w:rsidDel="00562824">
          <w:rPr>
            <w:lang w:val="en-US"/>
          </w:rPr>
          <w:delText>@return (</w:delText>
        </w:r>
        <w:r w:rsidRPr="00DE1B49" w:rsidDel="00562824">
          <w:rPr>
            <w:i/>
            <w:lang w:val="en-US"/>
          </w:rPr>
          <w:delText>eu.excitementproject.eop.common.</w:delText>
        </w:r>
        <w:r w:rsidRPr="00DE1B49" w:rsidDel="00562824">
          <w:rPr>
            <w:lang w:val="en-US"/>
          </w:rPr>
          <w:delText xml:space="preserve">TEDecision) </w:delText>
        </w:r>
        <w:r w:rsidR="00B77A1E" w:rsidDel="00562824">
          <w:rPr>
            <w:lang w:val="en-US"/>
          </w:rPr>
          <w:delText>–</w:delText>
        </w:r>
        <w:r w:rsidRPr="00DE1B49" w:rsidDel="00562824">
          <w:rPr>
            <w:lang w:val="en-US"/>
          </w:rPr>
          <w:delText xml:space="preserve"> returns the entailment decision (the </w:delText>
        </w:r>
        <w:r w:rsidRPr="00DE1B49" w:rsidDel="00562824">
          <w:rPr>
            <w:i/>
            <w:lang w:val="en-US"/>
          </w:rPr>
          <w:delText>edge</w:delText>
        </w:r>
        <w:r w:rsidRPr="00DE1B49" w:rsidDel="00562824">
          <w:rPr>
            <w:lang w:val="en-US"/>
          </w:rPr>
          <w:delText xml:space="preserve"> attribute)</w:delText>
        </w:r>
      </w:del>
    </w:p>
    <w:p w:rsidR="0087709E" w:rsidRPr="00DE1B49" w:rsidDel="00562824" w:rsidRDefault="0087709E" w:rsidP="0087709E">
      <w:pPr>
        <w:ind w:left="1440"/>
        <w:rPr>
          <w:del w:id="1287" w:author="Lili" w:date="2014-11-20T15:08:00Z"/>
          <w:lang w:val="en-US"/>
        </w:rPr>
      </w:pPr>
    </w:p>
    <w:p w:rsidR="0087709E" w:rsidRPr="00DE1B49" w:rsidDel="00562824" w:rsidRDefault="0087709E" w:rsidP="0087709E">
      <w:pPr>
        <w:ind w:left="1440"/>
        <w:rPr>
          <w:del w:id="1288" w:author="Lili" w:date="2014-11-20T15:08:00Z"/>
          <w:lang w:val="en-US"/>
        </w:rPr>
      </w:pPr>
      <w:del w:id="1289" w:author="Lili" w:date="2014-11-20T15:08:00Z">
        <w:r w:rsidRPr="00DE1B49" w:rsidDel="00562824">
          <w:rPr>
            <w:u w:val="single"/>
            <w:lang w:val="en-US"/>
          </w:rPr>
          <w:delText>Specialized implementation of graph edge methods</w:delText>
        </w:r>
      </w:del>
    </w:p>
    <w:p w:rsidR="0087709E" w:rsidRPr="00DE1B49" w:rsidDel="00562824" w:rsidRDefault="0087709E" w:rsidP="00145F97">
      <w:pPr>
        <w:ind w:left="1440"/>
        <w:rPr>
          <w:del w:id="1290" w:author="Lili" w:date="2014-11-20T15:08:00Z"/>
          <w:lang w:val="en-US"/>
        </w:rPr>
      </w:pPr>
      <w:del w:id="1291" w:author="Lili" w:date="2014-11-20T15:08:00Z">
        <w:r w:rsidRPr="00DE1B49" w:rsidDel="00562824">
          <w:rPr>
            <w:i/>
            <w:lang w:val="en-US"/>
          </w:rPr>
          <w:delText>getSource(), getTarget(), toString()</w:delText>
        </w:r>
      </w:del>
    </w:p>
    <w:p w:rsidR="0087709E" w:rsidRPr="00DE1B49" w:rsidRDefault="0087709E" w:rsidP="007368D3">
      <w:pPr>
        <w:pStyle w:val="berschrift3"/>
      </w:pPr>
      <w:bookmarkStart w:id="1292" w:name="h.gc4qp92vdjo5" w:colFirst="0" w:colLast="0"/>
      <w:bookmarkStart w:id="1293" w:name="_Collapsed_Graph"/>
      <w:bookmarkStart w:id="1294" w:name="_Ref359925892"/>
      <w:bookmarkStart w:id="1295" w:name="_Toc404592930"/>
      <w:bookmarkEnd w:id="1292"/>
      <w:bookmarkEnd w:id="1293"/>
      <w:r w:rsidRPr="00DE1B49">
        <w:t xml:space="preserve">Collapsed </w:t>
      </w:r>
      <w:r w:rsidR="005F6601">
        <w:t>G</w:t>
      </w:r>
      <w:r w:rsidRPr="00DE1B49">
        <w:t>raph</w:t>
      </w:r>
      <w:bookmarkEnd w:id="1294"/>
      <w:ins w:id="1296" w:author="Kathrin Eichler" w:date="2014-11-17T11:23:00Z">
        <w:r w:rsidR="00862D1A">
          <w:t xml:space="preserve"> [</w:t>
        </w:r>
        <w:proofErr w:type="spellStart"/>
        <w:r w:rsidR="00862D1A">
          <w:t>Lili</w:t>
        </w:r>
        <w:proofErr w:type="spellEnd"/>
        <w:r w:rsidR="00862D1A">
          <w:t>]</w:t>
        </w:r>
      </w:ins>
      <w:bookmarkEnd w:id="1295"/>
    </w:p>
    <w:p w:rsidR="0087709E" w:rsidRPr="00DE1B49" w:rsidRDefault="0087709E" w:rsidP="0087709E">
      <w:pPr>
        <w:rPr>
          <w:lang w:val="en-US"/>
        </w:rPr>
      </w:pPr>
      <w:r w:rsidRPr="00DE1B49">
        <w:rPr>
          <w:lang w:val="en-US"/>
        </w:rPr>
        <w:t xml:space="preserve">A collapsed graph, implemented in class </w:t>
      </w:r>
      <w:proofErr w:type="spellStart"/>
      <w:r w:rsidRPr="0051694E">
        <w:rPr>
          <w:i/>
          <w:lang w:val="en-US"/>
        </w:rPr>
        <w:t>EntailmentGraphCollapsed</w:t>
      </w:r>
      <w:proofErr w:type="spellEnd"/>
      <w:r w:rsidRPr="00DE1B49">
        <w:rPr>
          <w:lang w:val="en-US"/>
        </w:rPr>
        <w:t xml:space="preserve">, is a simple directed graph, obtained from the raw graph by collapsing nodes corresponding to equivalent text fragments (from the point of view of the </w:t>
      </w:r>
      <w:r w:rsidR="00DA413B">
        <w:rPr>
          <w:lang w:val="en-US"/>
        </w:rPr>
        <w:t>e</w:t>
      </w:r>
      <w:r w:rsidRPr="00DE1B49">
        <w:rPr>
          <w:lang w:val="en-US"/>
        </w:rPr>
        <w:t xml:space="preserve">ntailment relation), and multiple edges between the same pair of nodes, as well as resolving conflicts (transitivity violations) resulting from automatic entailment decisions. </w:t>
      </w:r>
    </w:p>
    <w:p w:rsidR="0087709E" w:rsidRPr="00DE1B49" w:rsidRDefault="0087709E" w:rsidP="0087709E">
      <w:pPr>
        <w:rPr>
          <w:lang w:val="en-US"/>
        </w:rPr>
      </w:pPr>
    </w:p>
    <w:p w:rsidR="0087709E" w:rsidRPr="00DE1B49" w:rsidRDefault="0087709E" w:rsidP="0087709E">
      <w:pPr>
        <w:rPr>
          <w:lang w:val="en-US"/>
        </w:rPr>
      </w:pPr>
      <w:r w:rsidRPr="00DE1B49">
        <w:rPr>
          <w:lang w:val="en-US"/>
        </w:rPr>
        <w:t>By definition, collapsed graph is a transitive graph.</w:t>
      </w:r>
    </w:p>
    <w:p w:rsidR="0087709E" w:rsidRPr="00DE1B49" w:rsidRDefault="0087709E" w:rsidP="0087709E">
      <w:pPr>
        <w:rPr>
          <w:lang w:val="en-US"/>
        </w:rPr>
      </w:pPr>
    </w:p>
    <w:p w:rsidR="0087709E" w:rsidRPr="00DE1B49" w:rsidRDefault="0087709E" w:rsidP="0017073F">
      <w:pPr>
        <w:rPr>
          <w:lang w:val="en-US"/>
        </w:rPr>
      </w:pPr>
      <w:r w:rsidRPr="00DE1B49">
        <w:rPr>
          <w:lang w:val="en-US"/>
        </w:rPr>
        <w:t>The nodes of the collapsed graph are equivalence classes (</w:t>
      </w:r>
      <w:proofErr w:type="spellStart"/>
      <w:r w:rsidRPr="0051694E">
        <w:rPr>
          <w:i/>
          <w:lang w:val="en-US"/>
        </w:rPr>
        <w:t>EquivalenceClass</w:t>
      </w:r>
      <w:proofErr w:type="spellEnd"/>
      <w:r w:rsidRPr="00DE1B49">
        <w:rPr>
          <w:lang w:val="en-US"/>
        </w:rPr>
        <w:t>), which cover</w:t>
      </w:r>
      <w:del w:id="1297" w:author="Lili" w:date="2014-11-20T15:10:00Z">
        <w:r w:rsidRPr="00DE1B49" w:rsidDel="0017073F">
          <w:rPr>
            <w:lang w:val="en-US"/>
          </w:rPr>
          <w:delText xml:space="preserve"> a set of entailment units which cover</w:delText>
        </w:r>
      </w:del>
      <w:r w:rsidRPr="00DE1B49">
        <w:rPr>
          <w:lang w:val="en-US"/>
        </w:rPr>
        <w:t xml:space="preserve"> semantically equivalent text fragments</w:t>
      </w:r>
      <w:ins w:id="1298" w:author="Lili" w:date="2014-11-20T15:10:00Z">
        <w:r w:rsidR="0017073F">
          <w:rPr>
            <w:lang w:val="en-US"/>
          </w:rPr>
          <w:t xml:space="preserve"> (</w:t>
        </w:r>
        <w:r w:rsidR="0017073F" w:rsidRPr="00DE1B49">
          <w:rPr>
            <w:lang w:val="en-US"/>
          </w:rPr>
          <w:t>entailment units</w:t>
        </w:r>
        <w:r w:rsidR="0017073F">
          <w:rPr>
            <w:lang w:val="en-US"/>
          </w:rPr>
          <w:t>)</w:t>
        </w:r>
      </w:ins>
      <w:r w:rsidRPr="00DE1B49">
        <w:rPr>
          <w:lang w:val="en-US"/>
        </w:rPr>
        <w:t>.</w:t>
      </w:r>
    </w:p>
    <w:p w:rsidR="00DA413B" w:rsidRDefault="00DA413B" w:rsidP="0087709E">
      <w:pPr>
        <w:rPr>
          <w:lang w:val="en-US"/>
        </w:rPr>
      </w:pPr>
    </w:p>
    <w:p w:rsidR="0087709E" w:rsidRPr="00DE1B49" w:rsidRDefault="0087709E" w:rsidP="0087709E">
      <w:pPr>
        <w:rPr>
          <w:lang w:val="en-US"/>
        </w:rPr>
      </w:pPr>
      <w:r w:rsidRPr="00DE1B49">
        <w:rPr>
          <w:lang w:val="en-US"/>
        </w:rPr>
        <w:lastRenderedPageBreak/>
        <w:t>The edges of the collapsed graph are collapsed entailment relations (</w:t>
      </w:r>
      <w:proofErr w:type="spellStart"/>
      <w:r w:rsidRPr="0051694E">
        <w:rPr>
          <w:i/>
          <w:lang w:val="en-US"/>
        </w:rPr>
        <w:t>EntailmentRelationCo</w:t>
      </w:r>
      <w:r w:rsidRPr="0051694E">
        <w:rPr>
          <w:i/>
          <w:lang w:val="en-US"/>
        </w:rPr>
        <w:t>l</w:t>
      </w:r>
      <w:r w:rsidRPr="0051694E">
        <w:rPr>
          <w:i/>
          <w:lang w:val="en-US"/>
        </w:rPr>
        <w:t>lapsed</w:t>
      </w:r>
      <w:proofErr w:type="spellEnd"/>
      <w:r w:rsidRPr="00DE1B49">
        <w:rPr>
          <w:lang w:val="en-US"/>
        </w:rPr>
        <w:t>).</w:t>
      </w:r>
    </w:p>
    <w:p w:rsidR="0087709E" w:rsidRPr="00DE1B49" w:rsidRDefault="0087709E" w:rsidP="007368D3">
      <w:pPr>
        <w:pStyle w:val="berschrift4"/>
      </w:pPr>
      <w:bookmarkStart w:id="1299" w:name="h.cv91rpgmlpdm" w:colFirst="0" w:colLast="0"/>
      <w:bookmarkEnd w:id="1299"/>
      <w:proofErr w:type="gramStart"/>
      <w:r w:rsidRPr="00DE1B49">
        <w:t>class</w:t>
      </w:r>
      <w:proofErr w:type="gramEnd"/>
      <w:r w:rsidRPr="00DE1B49">
        <w:t xml:space="preserve"> </w:t>
      </w:r>
      <w:proofErr w:type="spellStart"/>
      <w:r w:rsidRPr="00DE1B49">
        <w:t>EntailmentGraphCollapsed</w:t>
      </w:r>
      <w:proofErr w:type="spellEnd"/>
      <w:r w:rsidR="00200FBC">
        <w:t xml:space="preserve"> (</w:t>
      </w:r>
      <w:proofErr w:type="spellStart"/>
      <w:r w:rsidR="00200FBC">
        <w:t>eu.</w:t>
      </w:r>
      <w:r w:rsidR="00200FBC" w:rsidRPr="00200FBC">
        <w:t>excitementpro</w:t>
      </w:r>
      <w:r w:rsidR="00200FBC">
        <w:t>ject.</w:t>
      </w:r>
      <w:r w:rsidR="00200FBC" w:rsidRPr="00200FBC">
        <w:t>tl</w:t>
      </w:r>
      <w:r w:rsidR="00200FBC">
        <w:t>.structures.collapsed</w:t>
      </w:r>
      <w:r w:rsidR="00200FBC" w:rsidRPr="00200FBC">
        <w:t>graph</w:t>
      </w:r>
      <w:proofErr w:type="spellEnd"/>
      <w:r w:rsidR="00200FBC">
        <w:t>)</w:t>
      </w:r>
    </w:p>
    <w:p w:rsidR="0087709E" w:rsidRPr="00DE1B49" w:rsidRDefault="0087709E" w:rsidP="00145F97">
      <w:pPr>
        <w:rPr>
          <w:lang w:val="en-US"/>
        </w:rPr>
      </w:pPr>
      <w:r w:rsidRPr="00DE1B49">
        <w:rPr>
          <w:lang w:val="en-US"/>
        </w:rPr>
        <w:t xml:space="preserve">The structure of the collapsed graph is simpler than </w:t>
      </w:r>
      <w:r w:rsidR="00DA413B">
        <w:rPr>
          <w:lang w:val="en-US"/>
        </w:rPr>
        <w:t xml:space="preserve">that </w:t>
      </w:r>
      <w:r w:rsidRPr="00DE1B49">
        <w:rPr>
          <w:lang w:val="en-US"/>
        </w:rPr>
        <w:t>of the raw graph:</w:t>
      </w:r>
    </w:p>
    <w:p w:rsidR="0087709E" w:rsidRPr="00DE1B49" w:rsidRDefault="0087709E" w:rsidP="00675094">
      <w:pPr>
        <w:numPr>
          <w:ilvl w:val="1"/>
          <w:numId w:val="27"/>
        </w:numPr>
        <w:spacing w:line="276" w:lineRule="auto"/>
        <w:ind w:hanging="359"/>
        <w:rPr>
          <w:lang w:val="en-US"/>
        </w:rPr>
      </w:pPr>
      <w:r w:rsidRPr="00DE1B49">
        <w:rPr>
          <w:lang w:val="en-US"/>
        </w:rPr>
        <w:t>There is no need in multiple edges between the same pair of nodes</w:t>
      </w:r>
      <w:r w:rsidR="00BB6576">
        <w:rPr>
          <w:lang w:val="en-US"/>
        </w:rPr>
        <w:t>:</w:t>
      </w:r>
      <w:r w:rsidRPr="00DE1B49">
        <w:rPr>
          <w:lang w:val="en-US"/>
        </w:rPr>
        <w:t xml:space="preserve"> such mu</w:t>
      </w:r>
      <w:r w:rsidRPr="00DE1B49">
        <w:rPr>
          <w:lang w:val="en-US"/>
        </w:rPr>
        <w:t>l</w:t>
      </w:r>
      <w:r w:rsidRPr="00DE1B49">
        <w:rPr>
          <w:lang w:val="en-US"/>
        </w:rPr>
        <w:t>tiple edges are collapsed to form a single edge with the final entailment dec</w:t>
      </w:r>
      <w:r w:rsidRPr="00DE1B49">
        <w:rPr>
          <w:lang w:val="en-US"/>
        </w:rPr>
        <w:t>i</w:t>
      </w:r>
      <w:r w:rsidRPr="00DE1B49">
        <w:rPr>
          <w:lang w:val="en-US"/>
        </w:rPr>
        <w:t xml:space="preserve">sion. </w:t>
      </w:r>
      <w:r w:rsidR="00DA413B">
        <w:rPr>
          <w:lang w:val="en-US"/>
        </w:rPr>
        <w:t>The p</w:t>
      </w:r>
      <w:r w:rsidRPr="00DE1B49">
        <w:rPr>
          <w:lang w:val="en-US"/>
        </w:rPr>
        <w:t>resence of an edge betwee</w:t>
      </w:r>
      <w:r w:rsidR="00DA413B">
        <w:rPr>
          <w:lang w:val="en-US"/>
        </w:rPr>
        <w:t>n two nodes (source and target)</w:t>
      </w:r>
      <w:r w:rsidRPr="00DE1B49">
        <w:rPr>
          <w:lang w:val="en-US"/>
        </w:rPr>
        <w:t xml:space="preserve"> means that there is an entailment relation between the two nodes in the direction source -&gt; target.</w:t>
      </w:r>
    </w:p>
    <w:p w:rsidR="0087709E" w:rsidRPr="00DE1B49" w:rsidRDefault="00BB6576" w:rsidP="00675094">
      <w:pPr>
        <w:numPr>
          <w:ilvl w:val="1"/>
          <w:numId w:val="27"/>
        </w:numPr>
        <w:spacing w:line="276" w:lineRule="auto"/>
        <w:ind w:hanging="359"/>
        <w:rPr>
          <w:lang w:val="en-US"/>
        </w:rPr>
      </w:pPr>
      <w:r>
        <w:rPr>
          <w:lang w:val="en-US"/>
        </w:rPr>
        <w:t>There are no cycles:</w:t>
      </w:r>
      <w:r w:rsidR="0087709E" w:rsidRPr="00DE1B49">
        <w:rPr>
          <w:lang w:val="en-US"/>
        </w:rPr>
        <w:t xml:space="preserve"> entailment paths, which form cycles, are collapsed to form equivalence class (paraphrase) nodes.</w:t>
      </w:r>
    </w:p>
    <w:p w:rsidR="0087709E" w:rsidRPr="00DE1B49" w:rsidRDefault="0087709E" w:rsidP="00675094">
      <w:pPr>
        <w:numPr>
          <w:ilvl w:val="1"/>
          <w:numId w:val="27"/>
        </w:numPr>
        <w:spacing w:line="276" w:lineRule="auto"/>
        <w:ind w:hanging="359"/>
        <w:rPr>
          <w:lang w:val="en-US"/>
        </w:rPr>
      </w:pPr>
      <w:r w:rsidRPr="00DE1B49">
        <w:rPr>
          <w:lang w:val="en-US"/>
        </w:rPr>
        <w:t>Edges and nodes contain less information</w:t>
      </w:r>
      <w:r w:rsidR="00BB6576">
        <w:rPr>
          <w:lang w:val="en-US"/>
        </w:rPr>
        <w:t>:</w:t>
      </w:r>
      <w:r w:rsidRPr="00DE1B49">
        <w:rPr>
          <w:lang w:val="en-US"/>
        </w:rPr>
        <w:t xml:space="preserve"> the information needed for inte</w:t>
      </w:r>
      <w:r w:rsidRPr="00DE1B49">
        <w:rPr>
          <w:lang w:val="en-US"/>
        </w:rPr>
        <w:t>r</w:t>
      </w:r>
      <w:r w:rsidRPr="00DE1B49">
        <w:rPr>
          <w:lang w:val="en-US"/>
        </w:rPr>
        <w:t>nal purposes of building the graph is excluded.</w:t>
      </w:r>
    </w:p>
    <w:p w:rsidR="0087709E" w:rsidRPr="00DE1B49" w:rsidRDefault="0087709E" w:rsidP="0087709E">
      <w:pPr>
        <w:rPr>
          <w:lang w:val="en-US"/>
        </w:rPr>
      </w:pPr>
    </w:p>
    <w:p w:rsidR="0087709E" w:rsidRPr="00DE1B49" w:rsidRDefault="0087709E" w:rsidP="00DE1B49">
      <w:pPr>
        <w:rPr>
          <w:lang w:val="en-US"/>
        </w:rPr>
      </w:pPr>
      <w:r w:rsidRPr="00DE1B49">
        <w:rPr>
          <w:lang w:val="en-US"/>
        </w:rPr>
        <w:t>The example below presents a simple collapsed graph. Numbers attached to the nodes are counters of occurrences.</w:t>
      </w:r>
    </w:p>
    <w:p w:rsidR="0087709E" w:rsidRPr="00DE1B49" w:rsidRDefault="0087709E" w:rsidP="0087709E">
      <w:pPr>
        <w:ind w:left="1440"/>
        <w:rPr>
          <w:lang w:val="en-US"/>
        </w:rPr>
      </w:pPr>
    </w:p>
    <w:p w:rsidR="0087709E" w:rsidRPr="00DE1B49" w:rsidRDefault="0087709E" w:rsidP="0087709E">
      <w:pPr>
        <w:ind w:left="1440"/>
      </w:pPr>
      <w:r w:rsidRPr="00DE1B49">
        <w:rPr>
          <w:noProof/>
          <w:lang w:val="de-DE" w:eastAsia="de-DE"/>
        </w:rPr>
        <w:drawing>
          <wp:inline distT="0" distB="0" distL="0" distR="0" wp14:anchorId="0EE28018" wp14:editId="2258E034">
            <wp:extent cx="4810125" cy="348615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25" cstate="print"/>
                    <a:stretch>
                      <a:fillRect/>
                    </a:stretch>
                  </pic:blipFill>
                  <pic:spPr>
                    <a:xfrm>
                      <a:off x="0" y="0"/>
                      <a:ext cx="4810125" cy="3486150"/>
                    </a:xfrm>
                    <a:prstGeom prst="rect">
                      <a:avLst/>
                    </a:prstGeom>
                  </pic:spPr>
                </pic:pic>
              </a:graphicData>
            </a:graphic>
          </wp:inline>
        </w:drawing>
      </w:r>
    </w:p>
    <w:p w:rsidR="0087709E" w:rsidRPr="00DE1B49" w:rsidRDefault="0087709E" w:rsidP="0087709E"/>
    <w:p w:rsidR="0087709E" w:rsidRPr="00DE1B49" w:rsidRDefault="0087709E" w:rsidP="00DE1B49">
      <w:pPr>
        <w:rPr>
          <w:lang w:val="en-US"/>
        </w:rPr>
      </w:pPr>
      <w:r w:rsidRPr="00DE1B49">
        <w:rPr>
          <w:lang w:val="en-US"/>
        </w:rPr>
        <w:t xml:space="preserve">This graph is built from the </w:t>
      </w:r>
      <w:r w:rsidR="007545E3">
        <w:rPr>
          <w:lang w:val="en-US"/>
        </w:rPr>
        <w:t>raw</w:t>
      </w:r>
      <w:r w:rsidRPr="00DE1B49">
        <w:rPr>
          <w:lang w:val="en-US"/>
        </w:rPr>
        <w:t xml:space="preserve"> graph, by collapsing multiple edges between the same pair of vertices into one edge, and grouping entailment units into equivalence classes. This process is performed by the </w:t>
      </w:r>
      <w:del w:id="1300" w:author="Kathrin Eichler" w:date="2013-10-11T12:45:00Z">
        <w:r w:rsidR="006C1AF3" w:rsidDel="00BB1926">
          <w:fldChar w:fldCharType="begin"/>
        </w:r>
        <w:r w:rsidR="00BB1926" w:rsidDel="00BB1926">
          <w:delInstrText xml:space="preserve"> HYPERLINK \l "_Collapsed_graph_generator" \h </w:delInstrText>
        </w:r>
        <w:r w:rsidR="006C1AF3" w:rsidDel="00BB1926">
          <w:fldChar w:fldCharType="separate"/>
        </w:r>
        <w:r w:rsidRPr="00DE1B49" w:rsidDel="00BB1926">
          <w:rPr>
            <w:color w:val="1155CC"/>
            <w:u w:val="single"/>
            <w:lang w:val="en-US"/>
          </w:rPr>
          <w:delText>Collapsed Graph Generator</w:delText>
        </w:r>
        <w:r w:rsidR="006C1AF3" w:rsidDel="00BB1926">
          <w:rPr>
            <w:color w:val="1155CC"/>
            <w:u w:val="single"/>
            <w:lang w:val="en-US"/>
          </w:rPr>
          <w:fldChar w:fldCharType="end"/>
        </w:r>
      </w:del>
      <w:ins w:id="1301" w:author="Kathrin Eichler" w:date="2013-10-11T12:45:00Z">
        <w:r w:rsidR="006C1AF3">
          <w:fldChar w:fldCharType="begin"/>
        </w:r>
        <w:r w:rsidR="00BB1926">
          <w:instrText xml:space="preserve"> HYPERLINK \l "_Collapsed_graph_generator" \h </w:instrText>
        </w:r>
        <w:r w:rsidR="006C1AF3">
          <w:fldChar w:fldCharType="separate"/>
        </w:r>
        <w:r w:rsidR="00BB1926">
          <w:rPr>
            <w:color w:val="1155CC"/>
            <w:u w:val="single"/>
            <w:lang w:val="en-US"/>
          </w:rPr>
          <w:t>Graph</w:t>
        </w:r>
        <w:r w:rsidR="006C1AF3">
          <w:rPr>
            <w:color w:val="1155CC"/>
            <w:u w:val="single"/>
            <w:lang w:val="en-US"/>
          </w:rPr>
          <w:fldChar w:fldCharType="end"/>
        </w:r>
        <w:r w:rsidR="00BB1926">
          <w:rPr>
            <w:color w:val="1155CC"/>
            <w:u w:val="single"/>
            <w:lang w:val="en-US"/>
          </w:rPr>
          <w:t xml:space="preserve"> Optimizer</w:t>
        </w:r>
      </w:ins>
      <w:r w:rsidRPr="00DE1B49">
        <w:rPr>
          <w:lang w:val="en-US"/>
        </w:rPr>
        <w:t xml:space="preserve"> module.</w:t>
      </w:r>
    </w:p>
    <w:p w:rsidR="0087709E" w:rsidRPr="00DE1B49" w:rsidRDefault="0087709E" w:rsidP="0087709E">
      <w:pPr>
        <w:rPr>
          <w:lang w:val="en-US"/>
        </w:rPr>
      </w:pPr>
      <w:r w:rsidRPr="00DE1B49">
        <w:rPr>
          <w:lang w:val="en-US"/>
        </w:rPr>
        <w:lastRenderedPageBreak/>
        <w:t xml:space="preserve">Unlike the </w:t>
      </w:r>
      <w:r w:rsidR="007545E3">
        <w:rPr>
          <w:lang w:val="en-US"/>
        </w:rPr>
        <w:t>raw</w:t>
      </w:r>
      <w:r w:rsidRPr="00DE1B49">
        <w:rPr>
          <w:lang w:val="en-US"/>
        </w:rPr>
        <w:t xml:space="preserve"> graph, this is no longer a multigraph, but a simple directed graph. It extends DefaultDirectedWeightedGraph, for inherited methods see the JavaDoc: </w:t>
      </w:r>
      <w:hyperlink r:id="rId26">
        <w:r w:rsidRPr="00DE1B49">
          <w:rPr>
            <w:color w:val="1155CC"/>
            <w:u w:val="single"/>
            <w:lang w:val="en-US"/>
          </w:rPr>
          <w:t>http://jgrapht.org/javadoc/org/jgrapht/graph/DefaultDirectedWeightedGraph.html</w:t>
        </w:r>
      </w:hyperlink>
    </w:p>
    <w:p w:rsidR="0087709E" w:rsidRPr="00DE1B49" w:rsidDel="002073DC" w:rsidRDefault="0087709E" w:rsidP="00A909B6">
      <w:pPr>
        <w:pStyle w:val="Listenabsatz"/>
        <w:rPr>
          <w:del w:id="1302" w:author="Lili" w:date="2014-11-20T15:11:00Z"/>
        </w:rPr>
      </w:pPr>
      <w:bookmarkStart w:id="1303" w:name="h.c7fq0c8r6fa5" w:colFirst="0" w:colLast="0"/>
      <w:bookmarkEnd w:id="1303"/>
      <w:del w:id="1304" w:author="Lili" w:date="2014-11-20T15:11:00Z">
        <w:r w:rsidRPr="00DE1B49" w:rsidDel="002073DC">
          <w:delText>Attributes</w:delText>
        </w:r>
        <w:r w:rsidR="00CA3850" w:rsidDel="002073DC">
          <w:delText>:</w:delText>
        </w:r>
      </w:del>
    </w:p>
    <w:p w:rsidR="0087709E" w:rsidRPr="00DE1B49" w:rsidDel="002073DC" w:rsidRDefault="00181B67" w:rsidP="00A23D0B">
      <w:pPr>
        <w:numPr>
          <w:ilvl w:val="1"/>
          <w:numId w:val="10"/>
        </w:numPr>
        <w:spacing w:line="276" w:lineRule="auto"/>
        <w:ind w:hanging="359"/>
        <w:rPr>
          <w:del w:id="1305" w:author="Lili" w:date="2014-11-20T15:11:00Z"/>
          <w:lang w:val="en-US"/>
        </w:rPr>
      </w:pPr>
      <w:del w:id="1306" w:author="Lili" w:date="2014-11-20T15:11:00Z">
        <w:r w:rsidRPr="007D429F" w:rsidDel="002073DC">
          <w:rPr>
            <w:i/>
          </w:rPr>
          <w:delText>Set&lt;</w:delText>
        </w:r>
        <w:r w:rsidR="003E3B87" w:rsidDel="002073DC">
          <w:rPr>
            <w:i/>
          </w:rPr>
          <w:delText>java.lang.</w:delText>
        </w:r>
        <w:r w:rsidRPr="007D429F" w:rsidDel="002073DC">
          <w:rPr>
            <w:i/>
          </w:rPr>
          <w:delText>String&gt; textualInputs</w:delText>
        </w:r>
        <w:r w:rsidR="001E44FE" w:rsidDel="002073DC">
          <w:rPr>
            <w:lang w:val="en-US" w:bidi="he-IL"/>
          </w:rPr>
          <w:delText xml:space="preserve"> </w:delText>
        </w:r>
        <w:r w:rsidR="00B77A1E" w:rsidDel="002073DC">
          <w:rPr>
            <w:lang w:val="en-US" w:bidi="he-IL"/>
          </w:rPr>
          <w:delText>–</w:delText>
        </w:r>
        <w:r w:rsidR="00A23D0B" w:rsidDel="002073DC">
          <w:rPr>
            <w:lang w:val="en-US" w:bidi="he-IL"/>
          </w:rPr>
          <w:delText xml:space="preserve"> </w:delText>
        </w:r>
        <w:r w:rsidR="001E44FE" w:rsidDel="002073DC">
          <w:rPr>
            <w:color w:val="3F7F5F"/>
            <w:lang w:val="en-US" w:bidi="he-IL"/>
          </w:rPr>
          <w:delText>the textual inputs (complete stat</w:delText>
        </w:r>
        <w:r w:rsidR="001E44FE" w:rsidDel="002073DC">
          <w:rPr>
            <w:color w:val="3F7F5F"/>
            <w:lang w:val="en-US" w:bidi="he-IL"/>
          </w:rPr>
          <w:delText>e</w:delText>
        </w:r>
        <w:r w:rsidR="001E44FE" w:rsidDel="002073DC">
          <w:rPr>
            <w:color w:val="3F7F5F"/>
            <w:lang w:val="en-US" w:bidi="he-IL"/>
          </w:rPr>
          <w:delText xml:space="preserve">ments), on which the </w:delText>
        </w:r>
        <w:r w:rsidR="001E44FE" w:rsidDel="002073DC">
          <w:rPr>
            <w:color w:val="3F7F5F"/>
            <w:u w:val="single"/>
            <w:lang w:val="en-US" w:bidi="he-IL"/>
          </w:rPr>
          <w:delText>entailment</w:delText>
        </w:r>
        <w:r w:rsidR="001E44FE" w:rsidDel="002073DC">
          <w:rPr>
            <w:color w:val="3F7F5F"/>
            <w:lang w:val="en-US" w:bidi="he-IL"/>
          </w:rPr>
          <w:delText xml:space="preserve"> graph was built.</w:delText>
        </w:r>
        <w:r w:rsidR="0087709E" w:rsidRPr="00DE1B49" w:rsidDel="002073DC">
          <w:rPr>
            <w:lang w:val="en-US"/>
          </w:rPr>
          <w:delText>.</w:delText>
        </w:r>
      </w:del>
    </w:p>
    <w:p w:rsidR="0087709E" w:rsidRPr="00DE1B49" w:rsidDel="002073DC" w:rsidRDefault="00AE3200" w:rsidP="00DE1B49">
      <w:pPr>
        <w:numPr>
          <w:ilvl w:val="1"/>
          <w:numId w:val="10"/>
        </w:numPr>
        <w:spacing w:line="276" w:lineRule="auto"/>
        <w:ind w:hanging="359"/>
        <w:rPr>
          <w:del w:id="1307" w:author="Lili" w:date="2014-11-20T15:11:00Z"/>
          <w:lang w:val="en-US"/>
        </w:rPr>
      </w:pPr>
      <w:del w:id="1308" w:author="Lili" w:date="2014-11-20T15:11:00Z">
        <w:r w:rsidDel="002073DC">
          <w:rPr>
            <w:i/>
          </w:rPr>
          <w:delText>i</w:delText>
        </w:r>
        <w:r w:rsidDel="002073DC">
          <w:rPr>
            <w:i/>
            <w:lang w:val="en-US"/>
          </w:rPr>
          <w:delText xml:space="preserve">nt </w:delText>
        </w:r>
        <w:r w:rsidR="0087709E" w:rsidRPr="00DE1B49" w:rsidDel="002073DC">
          <w:rPr>
            <w:i/>
            <w:lang w:val="en-US"/>
          </w:rPr>
          <w:delText>numberOfEntailmentUnits</w:delText>
        </w:r>
        <w:r w:rsidDel="002073DC">
          <w:rPr>
            <w:lang w:val="en-US"/>
          </w:rPr>
          <w:delText xml:space="preserve"> </w:delText>
        </w:r>
        <w:r w:rsidR="0087709E" w:rsidRPr="00DE1B49" w:rsidDel="002073DC">
          <w:rPr>
            <w:lang w:val="en-US"/>
          </w:rPr>
          <w:delText xml:space="preserve"> </w:delText>
        </w:r>
        <w:r w:rsidR="00B77A1E" w:rsidDel="002073DC">
          <w:rPr>
            <w:lang w:val="en-US"/>
          </w:rPr>
          <w:delText>–</w:delText>
        </w:r>
        <w:r w:rsidR="0087709E" w:rsidRPr="00DE1B49" w:rsidDel="002073DC">
          <w:rPr>
            <w:lang w:val="en-US"/>
          </w:rPr>
          <w:delText xml:space="preserve"> the number of entailment units contained in the graph. This number is not necessarily the same as the number of nodes in the graph, since each equivalence class node corresponds to one or more e</w:delText>
        </w:r>
        <w:r w:rsidR="0087709E" w:rsidRPr="00DE1B49" w:rsidDel="002073DC">
          <w:rPr>
            <w:lang w:val="en-US"/>
          </w:rPr>
          <w:delText>n</w:delText>
        </w:r>
        <w:r w:rsidR="0087709E" w:rsidRPr="00DE1B49" w:rsidDel="002073DC">
          <w:rPr>
            <w:lang w:val="en-US"/>
          </w:rPr>
          <w:delText>tailment unit(s).</w:delText>
        </w:r>
      </w:del>
    </w:p>
    <w:p w:rsidR="0087709E" w:rsidRPr="00A909B6" w:rsidDel="002073DC" w:rsidRDefault="0087709E" w:rsidP="00A909B6">
      <w:pPr>
        <w:pStyle w:val="Listenabsatz"/>
        <w:rPr>
          <w:del w:id="1309" w:author="Lili" w:date="2014-11-20T15:11:00Z"/>
        </w:rPr>
      </w:pPr>
      <w:bookmarkStart w:id="1310" w:name="h.umgln433wzzk" w:colFirst="0" w:colLast="0"/>
      <w:bookmarkEnd w:id="1310"/>
      <w:del w:id="1311" w:author="Lili" w:date="2014-11-20T15:11:00Z">
        <w:r w:rsidRPr="00DE1B49" w:rsidDel="002073DC">
          <w:delText>Constructors</w:delText>
        </w:r>
        <w:r w:rsidR="00CA3850" w:rsidDel="002073DC">
          <w:delText>:</w:delText>
        </w:r>
      </w:del>
    </w:p>
    <w:p w:rsidR="0087709E" w:rsidRPr="00DE1B49" w:rsidDel="002073DC" w:rsidRDefault="0087709E" w:rsidP="0087709E">
      <w:pPr>
        <w:ind w:left="1440"/>
        <w:rPr>
          <w:del w:id="1312" w:author="Lili" w:date="2014-11-20T15:11:00Z"/>
          <w:lang w:val="en-US"/>
        </w:rPr>
      </w:pPr>
      <w:del w:id="1313" w:author="Lili" w:date="2014-11-20T15:11:00Z">
        <w:r w:rsidRPr="00DE1B49" w:rsidDel="002073DC">
          <w:rPr>
            <w:i/>
            <w:lang w:val="en-US"/>
          </w:rPr>
          <w:delText>EntailmentGraphCollapsed()</w:delText>
        </w:r>
      </w:del>
    </w:p>
    <w:p w:rsidR="0087709E" w:rsidDel="002073DC" w:rsidRDefault="0087709E" w:rsidP="00C1739C">
      <w:pPr>
        <w:ind w:left="1440"/>
        <w:rPr>
          <w:del w:id="1314" w:author="Lili" w:date="2014-11-20T15:11:00Z"/>
          <w:lang w:val="en-US"/>
        </w:rPr>
      </w:pPr>
      <w:del w:id="1315" w:author="Lili" w:date="2014-11-20T15:11:00Z">
        <w:r w:rsidRPr="00DE1B49" w:rsidDel="002073DC">
          <w:rPr>
            <w:lang w:val="en-US"/>
          </w:rPr>
          <w:delText xml:space="preserve">The constructor generates an empty </w:delText>
        </w:r>
      </w:del>
      <w:del w:id="1316" w:author="Lili" w:date="2013-10-24T13:13:00Z">
        <w:r w:rsidRPr="00DE1B49" w:rsidDel="00C1739C">
          <w:rPr>
            <w:lang w:val="en-US"/>
          </w:rPr>
          <w:delText xml:space="preserve">raw </w:delText>
        </w:r>
      </w:del>
      <w:del w:id="1317" w:author="Lili" w:date="2014-11-20T15:11:00Z">
        <w:r w:rsidRPr="00DE1B49" w:rsidDel="002073DC">
          <w:rPr>
            <w:lang w:val="en-US"/>
          </w:rPr>
          <w:delText>entailment graph.</w:delText>
        </w:r>
      </w:del>
    </w:p>
    <w:p w:rsidR="003167BD" w:rsidDel="002073DC" w:rsidRDefault="003167BD" w:rsidP="00DE1B49">
      <w:pPr>
        <w:ind w:left="1440"/>
        <w:rPr>
          <w:del w:id="1318" w:author="Lili" w:date="2014-11-20T15:11:00Z"/>
          <w:lang w:val="en-US"/>
        </w:rPr>
      </w:pPr>
    </w:p>
    <w:p w:rsidR="003167BD" w:rsidRPr="00DE1B49" w:rsidDel="002073DC" w:rsidRDefault="003167BD" w:rsidP="003167BD">
      <w:pPr>
        <w:ind w:left="1440"/>
        <w:rPr>
          <w:del w:id="1319" w:author="Lili" w:date="2014-11-20T15:11:00Z"/>
          <w:lang w:val="en-US"/>
        </w:rPr>
      </w:pPr>
      <w:del w:id="1320" w:author="Lili" w:date="2014-11-20T15:11:00Z">
        <w:r w:rsidRPr="00DE1B49" w:rsidDel="002073DC">
          <w:rPr>
            <w:i/>
            <w:lang w:val="en-US"/>
          </w:rPr>
          <w:delText>EntailmentGraph</w:delText>
        </w:r>
        <w:r w:rsidDel="002073DC">
          <w:rPr>
            <w:i/>
            <w:lang w:val="en-US"/>
          </w:rPr>
          <w:delText>Collapsed</w:delText>
        </w:r>
        <w:r w:rsidRPr="00DE1B49" w:rsidDel="002073DC">
          <w:rPr>
            <w:i/>
            <w:lang w:val="en-US"/>
          </w:rPr>
          <w:delText xml:space="preserve">(java.io.File </w:delText>
        </w:r>
        <w:r w:rsidDel="002073DC">
          <w:rPr>
            <w:i/>
            <w:lang w:val="en-US"/>
          </w:rPr>
          <w:delText>xmlF</w:delText>
        </w:r>
        <w:r w:rsidRPr="00DE1B49" w:rsidDel="002073DC">
          <w:rPr>
            <w:i/>
            <w:lang w:val="en-US"/>
          </w:rPr>
          <w:delText>ile)</w:delText>
        </w:r>
      </w:del>
    </w:p>
    <w:p w:rsidR="003167BD" w:rsidRPr="00DE1B49" w:rsidDel="002073DC" w:rsidRDefault="003167BD" w:rsidP="00182986">
      <w:pPr>
        <w:ind w:left="1440"/>
        <w:rPr>
          <w:del w:id="1321" w:author="Lili" w:date="2014-11-20T15:11:00Z"/>
          <w:lang w:val="en-US"/>
        </w:rPr>
      </w:pPr>
      <w:del w:id="1322" w:author="Lili" w:date="2014-11-20T15:11:00Z">
        <w:r w:rsidRPr="00DE1B49" w:rsidDel="002073DC">
          <w:rPr>
            <w:lang w:val="en-US"/>
          </w:rPr>
          <w:delText xml:space="preserve">The constructor uploads an existing </w:delText>
        </w:r>
        <w:r w:rsidR="00182986" w:rsidDel="002073DC">
          <w:rPr>
            <w:lang w:val="en-US"/>
          </w:rPr>
          <w:delText>collapsed</w:delText>
        </w:r>
        <w:r w:rsidRPr="00DE1B49" w:rsidDel="002073DC">
          <w:rPr>
            <w:lang w:val="en-US"/>
          </w:rPr>
          <w:delText xml:space="preserve"> graph from the given </w:delText>
        </w:r>
        <w:r w:rsidDel="002073DC">
          <w:rPr>
            <w:lang w:val="en-US"/>
          </w:rPr>
          <w:delText xml:space="preserve">xml </w:delText>
        </w:r>
        <w:r w:rsidRPr="00DE1B49" w:rsidDel="002073DC">
          <w:rPr>
            <w:lang w:val="en-US"/>
          </w:rPr>
          <w:delText xml:space="preserve">file. </w:delText>
        </w:r>
        <w:r w:rsidDel="002073DC">
          <w:rPr>
            <w:lang w:val="en-US"/>
          </w:rPr>
          <w:delText xml:space="preserve">The file is assumed to follow the format of the output produced by toXML() method of the </w:delText>
        </w:r>
        <w:r w:rsidRPr="00DC252C" w:rsidDel="002073DC">
          <w:rPr>
            <w:iCs/>
            <w:lang w:val="en-US"/>
          </w:rPr>
          <w:delText>EntailmentGraph</w:delText>
        </w:r>
        <w:r w:rsidR="00182986" w:rsidDel="002073DC">
          <w:rPr>
            <w:iCs/>
            <w:lang w:val="en-US"/>
          </w:rPr>
          <w:delText>Collapsed</w:delText>
        </w:r>
        <w:r w:rsidRPr="00DE1B49" w:rsidDel="002073DC">
          <w:rPr>
            <w:lang w:val="en-US"/>
          </w:rPr>
          <w:delText xml:space="preserve"> </w:delText>
        </w:r>
        <w:r w:rsidDel="002073DC">
          <w:rPr>
            <w:lang w:val="en-US"/>
          </w:rPr>
          <w:delText xml:space="preserve">class. </w:delText>
        </w:r>
      </w:del>
    </w:p>
    <w:p w:rsidR="003167BD" w:rsidDel="002073DC" w:rsidRDefault="003167BD" w:rsidP="003167BD">
      <w:pPr>
        <w:numPr>
          <w:ilvl w:val="2"/>
          <w:numId w:val="30"/>
        </w:numPr>
        <w:spacing w:line="276" w:lineRule="auto"/>
        <w:ind w:hanging="359"/>
        <w:rPr>
          <w:del w:id="1323" w:author="Lili" w:date="2014-11-20T15:11:00Z"/>
          <w:lang w:val="en-US"/>
        </w:rPr>
      </w:pPr>
      <w:del w:id="1324" w:author="Lili" w:date="2014-11-20T15:11:00Z">
        <w:r w:rsidRPr="00DE1B49" w:rsidDel="002073DC">
          <w:rPr>
            <w:lang w:val="en-US"/>
          </w:rPr>
          <w:delText xml:space="preserve">@param </w:delText>
        </w:r>
        <w:r w:rsidDel="002073DC">
          <w:rPr>
            <w:lang w:val="en-US"/>
          </w:rPr>
          <w:delText>xmlF</w:delText>
        </w:r>
        <w:r w:rsidRPr="00DE1B49" w:rsidDel="002073DC">
          <w:rPr>
            <w:lang w:val="en-US"/>
          </w:rPr>
          <w:delText xml:space="preserve">ile </w:delText>
        </w:r>
        <w:r w:rsidR="00B77A1E" w:rsidDel="002073DC">
          <w:rPr>
            <w:lang w:val="en-US"/>
          </w:rPr>
          <w:delText>–</w:delText>
        </w:r>
        <w:r w:rsidRPr="00DE1B49" w:rsidDel="002073DC">
          <w:rPr>
            <w:lang w:val="en-US"/>
          </w:rPr>
          <w:delText xml:space="preserve"> the </w:delText>
        </w:r>
        <w:r w:rsidDel="002073DC">
          <w:rPr>
            <w:lang w:val="en-US"/>
          </w:rPr>
          <w:delText xml:space="preserve">xml </w:delText>
        </w:r>
        <w:r w:rsidRPr="00DE1B49" w:rsidDel="002073DC">
          <w:rPr>
            <w:lang w:val="en-US"/>
          </w:rPr>
          <w:delText>file from which to load a previously pr</w:delText>
        </w:r>
        <w:r w:rsidRPr="00DE1B49" w:rsidDel="002073DC">
          <w:rPr>
            <w:lang w:val="en-US"/>
          </w:rPr>
          <w:delText>o</w:delText>
        </w:r>
        <w:r w:rsidRPr="00DE1B49" w:rsidDel="002073DC">
          <w:rPr>
            <w:lang w:val="en-US"/>
          </w:rPr>
          <w:delText>duced raw entailment graph.</w:delText>
        </w:r>
      </w:del>
    </w:p>
    <w:p w:rsidR="003167BD" w:rsidRPr="00DE1B49" w:rsidDel="002073DC" w:rsidRDefault="003167BD" w:rsidP="005C5357">
      <w:pPr>
        <w:numPr>
          <w:ilvl w:val="2"/>
          <w:numId w:val="30"/>
        </w:numPr>
        <w:spacing w:line="276" w:lineRule="auto"/>
        <w:ind w:hanging="359"/>
        <w:rPr>
          <w:del w:id="1325" w:author="Lili" w:date="2014-11-20T15:11:00Z"/>
          <w:lang w:val="en-US"/>
        </w:rPr>
      </w:pPr>
      <w:del w:id="1326" w:author="Lili" w:date="2014-11-20T15:11:00Z">
        <w:r w:rsidDel="002073DC">
          <w:rPr>
            <w:lang w:val="en-US"/>
          </w:rPr>
          <w:delText>throws EntailmentGraph</w:delText>
        </w:r>
        <w:r w:rsidR="005C5357" w:rsidDel="002073DC">
          <w:rPr>
            <w:lang w:val="en-US"/>
          </w:rPr>
          <w:delText>Collapsed</w:delText>
        </w:r>
        <w:r w:rsidDel="002073DC">
          <w:rPr>
            <w:lang w:val="en-US"/>
          </w:rPr>
          <w:delText>Exception if creating the graph from the given file did not succeed for some reason (file not found, wrong xml format etc.)</w:delText>
        </w:r>
      </w:del>
    </w:p>
    <w:p w:rsidR="003167BD" w:rsidRPr="00DE1B49" w:rsidDel="002073DC" w:rsidRDefault="003167BD" w:rsidP="00DE1B49">
      <w:pPr>
        <w:ind w:left="1440"/>
        <w:rPr>
          <w:del w:id="1327" w:author="Lili" w:date="2014-11-20T15:11:00Z"/>
          <w:lang w:val="en-US"/>
        </w:rPr>
      </w:pPr>
    </w:p>
    <w:p w:rsidR="0087709E" w:rsidRPr="00DE1B49" w:rsidDel="002073DC" w:rsidRDefault="0087709E" w:rsidP="00A909B6">
      <w:pPr>
        <w:pStyle w:val="Listenabsatz"/>
        <w:rPr>
          <w:del w:id="1328" w:author="Lili" w:date="2014-11-20T15:11:00Z"/>
        </w:rPr>
      </w:pPr>
      <w:bookmarkStart w:id="1329" w:name="h.c34hvxej1tgj" w:colFirst="0" w:colLast="0"/>
      <w:bookmarkEnd w:id="1329"/>
      <w:del w:id="1330" w:author="Lili" w:date="2014-11-20T15:11:00Z">
        <w:r w:rsidRPr="00DE1B49" w:rsidDel="002073DC">
          <w:delText>Methods</w:delText>
        </w:r>
        <w:r w:rsidR="00CA3850" w:rsidDel="002073DC">
          <w:delText>:</w:delText>
        </w:r>
      </w:del>
    </w:p>
    <w:p w:rsidR="00F936A2" w:rsidDel="002073DC" w:rsidRDefault="00F936A2" w:rsidP="00F936A2">
      <w:pPr>
        <w:ind w:left="1440"/>
        <w:rPr>
          <w:del w:id="1331" w:author="Lili" w:date="2014-11-20T15:11:00Z"/>
          <w:i/>
          <w:lang w:val="en-US"/>
        </w:rPr>
      </w:pPr>
      <w:del w:id="1332" w:author="Lili" w:date="2014-11-20T15:11:00Z">
        <w:r w:rsidRPr="00DE1B49" w:rsidDel="002073DC">
          <w:rPr>
            <w:i/>
            <w:lang w:val="en-US"/>
          </w:rPr>
          <w:delText>E</w:delText>
        </w:r>
        <w:r w:rsidDel="002073DC">
          <w:rPr>
            <w:i/>
            <w:lang w:val="en-US"/>
          </w:rPr>
          <w:delText>quivalenceClass</w:delText>
        </w:r>
        <w:r w:rsidRPr="00DE1B49" w:rsidDel="002073DC">
          <w:rPr>
            <w:i/>
            <w:lang w:val="en-US"/>
          </w:rPr>
          <w:delText xml:space="preserve"> getVertex(java.lang.String text) </w:delText>
        </w:r>
      </w:del>
    </w:p>
    <w:p w:rsidR="00F936A2" w:rsidRPr="007D429F" w:rsidDel="002073DC" w:rsidRDefault="00F936A2" w:rsidP="00852AE0">
      <w:pPr>
        <w:ind w:left="1440"/>
        <w:rPr>
          <w:del w:id="1333" w:author="Lili" w:date="2014-11-20T15:11:00Z"/>
          <w:i/>
          <w:lang w:val="en-US"/>
        </w:rPr>
      </w:pPr>
      <w:del w:id="1334" w:author="Lili" w:date="2014-11-20T15:11:00Z">
        <w:r w:rsidRPr="00DE1B49" w:rsidDel="002073DC">
          <w:rPr>
            <w:i/>
            <w:lang w:val="en-US"/>
          </w:rPr>
          <w:delText>E</w:delText>
        </w:r>
        <w:r w:rsidDel="002073DC">
          <w:rPr>
            <w:i/>
            <w:lang w:val="en-US"/>
          </w:rPr>
          <w:delText>quivalenceClass</w:delText>
        </w:r>
        <w:r w:rsidRPr="00DE1B49" w:rsidDel="002073DC">
          <w:rPr>
            <w:i/>
            <w:lang w:val="en-US"/>
          </w:rPr>
          <w:delText xml:space="preserve"> getVertex(</w:delText>
        </w:r>
        <w:r w:rsidDel="002073DC">
          <w:rPr>
            <w:i/>
            <w:lang w:val="en-US"/>
          </w:rPr>
          <w:delText>EntailmentUnit eu</w:delText>
        </w:r>
        <w:r w:rsidRPr="00DE1B49" w:rsidDel="002073DC">
          <w:rPr>
            <w:i/>
            <w:lang w:val="en-US"/>
          </w:rPr>
          <w:delText xml:space="preserve">) </w:delText>
        </w:r>
      </w:del>
    </w:p>
    <w:p w:rsidR="00F936A2" w:rsidRPr="00DE1B49" w:rsidDel="002073DC" w:rsidRDefault="00F936A2" w:rsidP="00852AE0">
      <w:pPr>
        <w:numPr>
          <w:ilvl w:val="2"/>
          <w:numId w:val="90"/>
        </w:numPr>
        <w:spacing w:line="276" w:lineRule="auto"/>
        <w:ind w:hanging="359"/>
        <w:rPr>
          <w:del w:id="1335" w:author="Lili" w:date="2014-11-20T15:11:00Z"/>
          <w:lang w:val="en-US"/>
        </w:rPr>
      </w:pPr>
      <w:del w:id="1336" w:author="Lili" w:date="2014-11-20T15:11:00Z">
        <w:r w:rsidRPr="00DE1B49" w:rsidDel="002073DC">
          <w:rPr>
            <w:lang w:val="en-US"/>
          </w:rPr>
          <w:delText>@return (</w:delText>
        </w:r>
        <w:r w:rsidR="00852AE0" w:rsidDel="002073DC">
          <w:rPr>
            <w:lang w:val="en-US"/>
          </w:rPr>
          <w:delText>EquivalenceClass</w:delText>
        </w:r>
        <w:r w:rsidRPr="00DE1B49" w:rsidDel="002073DC">
          <w:rPr>
            <w:lang w:val="en-US"/>
          </w:rPr>
          <w:delText xml:space="preserve">) </w:delText>
        </w:r>
        <w:r w:rsidR="00B77A1E" w:rsidDel="002073DC">
          <w:rPr>
            <w:lang w:val="en-US"/>
          </w:rPr>
          <w:delText>–</w:delText>
        </w:r>
        <w:r w:rsidRPr="00DE1B49" w:rsidDel="002073DC">
          <w:rPr>
            <w:lang w:val="en-US"/>
          </w:rPr>
          <w:delText xml:space="preserve"> the node, which corresponds to the gi</w:delText>
        </w:r>
        <w:r w:rsidRPr="00DE1B49" w:rsidDel="002073DC">
          <w:rPr>
            <w:lang w:val="en-US"/>
          </w:rPr>
          <w:delText>v</w:delText>
        </w:r>
        <w:r w:rsidRPr="00DE1B49" w:rsidDel="002073DC">
          <w:rPr>
            <w:lang w:val="en-US"/>
          </w:rPr>
          <w:delText>en text</w:delText>
        </w:r>
        <w:r w:rsidR="00C857E1" w:rsidDel="002073DC">
          <w:rPr>
            <w:lang w:val="en-US"/>
          </w:rPr>
          <w:delText xml:space="preserve"> or to the given entailment unit</w:delText>
        </w:r>
        <w:r w:rsidRPr="00DE1B49" w:rsidDel="002073DC">
          <w:rPr>
            <w:lang w:val="en-US"/>
          </w:rPr>
          <w:delText>. If such</w:delText>
        </w:r>
        <w:r w:rsidDel="002073DC">
          <w:rPr>
            <w:lang w:val="en-US"/>
          </w:rPr>
          <w:delText xml:space="preserve"> a</w:delText>
        </w:r>
        <w:r w:rsidRPr="00DE1B49" w:rsidDel="002073DC">
          <w:rPr>
            <w:lang w:val="en-US"/>
          </w:rPr>
          <w:delText xml:space="preserve"> node is not found in the graph, returns null.</w:delText>
        </w:r>
      </w:del>
    </w:p>
    <w:p w:rsidR="00F936A2" w:rsidDel="002073DC" w:rsidRDefault="00F936A2" w:rsidP="00207EB0">
      <w:pPr>
        <w:numPr>
          <w:ilvl w:val="2"/>
          <w:numId w:val="90"/>
        </w:numPr>
        <w:spacing w:line="276" w:lineRule="auto"/>
        <w:ind w:hanging="359"/>
        <w:rPr>
          <w:del w:id="1337" w:author="Lili" w:date="2014-11-20T15:11:00Z"/>
          <w:lang w:val="en-US"/>
        </w:rPr>
      </w:pPr>
      <w:del w:id="1338" w:author="Lili" w:date="2014-11-20T15:11:00Z">
        <w:r w:rsidRPr="00DE1B49" w:rsidDel="002073DC">
          <w:rPr>
            <w:lang w:val="en-US"/>
          </w:rPr>
          <w:delText xml:space="preserve">@param text </w:delText>
        </w:r>
        <w:r w:rsidR="00B77A1E" w:rsidDel="002073DC">
          <w:rPr>
            <w:lang w:val="en-US"/>
          </w:rPr>
          <w:delText>–</w:delText>
        </w:r>
        <w:r w:rsidRPr="00DE1B49" w:rsidDel="002073DC">
          <w:rPr>
            <w:lang w:val="en-US"/>
          </w:rPr>
          <w:delText xml:space="preserve"> the </w:delText>
        </w:r>
        <w:r w:rsidR="00DB468E" w:rsidDel="002073DC">
          <w:rPr>
            <w:lang w:val="en-US"/>
          </w:rPr>
          <w:delText xml:space="preserve">canonical </w:delText>
        </w:r>
        <w:r w:rsidRPr="00DE1B49" w:rsidDel="002073DC">
          <w:rPr>
            <w:lang w:val="en-US"/>
          </w:rPr>
          <w:delText>text</w:delText>
        </w:r>
        <w:r w:rsidR="00DB468E" w:rsidDel="002073DC">
          <w:rPr>
            <w:lang w:val="en-US"/>
          </w:rPr>
          <w:delText xml:space="preserve"> of one of the entailment units </w:delText>
        </w:r>
        <w:r w:rsidR="00207EB0" w:rsidDel="002073DC">
          <w:rPr>
            <w:lang w:val="en-US"/>
          </w:rPr>
          <w:delText>i</w:delText>
        </w:r>
        <w:r w:rsidR="00207EB0" w:rsidDel="002073DC">
          <w:rPr>
            <w:lang w:val="en-US"/>
          </w:rPr>
          <w:delText>n</w:delText>
        </w:r>
        <w:r w:rsidR="00207EB0" w:rsidDel="002073DC">
          <w:rPr>
            <w:lang w:val="en-US"/>
          </w:rPr>
          <w:delText>cluded in</w:delText>
        </w:r>
        <w:r w:rsidRPr="00DE1B49" w:rsidDel="002073DC">
          <w:rPr>
            <w:lang w:val="en-US"/>
          </w:rPr>
          <w:delText xml:space="preserve"> the node to be returned</w:delText>
        </w:r>
      </w:del>
    </w:p>
    <w:p w:rsidR="000646A2" w:rsidRPr="000646A2" w:rsidDel="002073DC" w:rsidRDefault="000646A2" w:rsidP="00207EB0">
      <w:pPr>
        <w:numPr>
          <w:ilvl w:val="2"/>
          <w:numId w:val="90"/>
        </w:numPr>
        <w:spacing w:line="276" w:lineRule="auto"/>
        <w:ind w:hanging="359"/>
        <w:rPr>
          <w:del w:id="1339" w:author="Lili" w:date="2014-11-20T15:11:00Z"/>
          <w:lang w:val="en-US"/>
        </w:rPr>
      </w:pPr>
      <w:del w:id="1340" w:author="Lili" w:date="2014-11-20T15:11:00Z">
        <w:r w:rsidRPr="00DE1B49" w:rsidDel="002073DC">
          <w:rPr>
            <w:lang w:val="en-US"/>
          </w:rPr>
          <w:delText xml:space="preserve">@param </w:delText>
        </w:r>
        <w:r w:rsidDel="002073DC">
          <w:rPr>
            <w:lang w:val="en-US"/>
          </w:rPr>
          <w:delText>eu</w:delText>
        </w:r>
        <w:r w:rsidRPr="00DE1B49" w:rsidDel="002073DC">
          <w:rPr>
            <w:lang w:val="en-US"/>
          </w:rPr>
          <w:delText xml:space="preserve"> </w:delText>
        </w:r>
        <w:r w:rsidR="00B77A1E" w:rsidDel="002073DC">
          <w:rPr>
            <w:lang w:val="en-US"/>
          </w:rPr>
          <w:delText>–</w:delText>
        </w:r>
        <w:r w:rsidRPr="00DE1B49" w:rsidDel="002073DC">
          <w:rPr>
            <w:lang w:val="en-US"/>
          </w:rPr>
          <w:delText xml:space="preserve"> the </w:delText>
        </w:r>
        <w:r w:rsidDel="002073DC">
          <w:rPr>
            <w:lang w:val="en-US"/>
          </w:rPr>
          <w:delText xml:space="preserve">entailment unit </w:delText>
        </w:r>
        <w:r w:rsidR="00207EB0" w:rsidDel="002073DC">
          <w:rPr>
            <w:lang w:val="en-US"/>
          </w:rPr>
          <w:delText>included</w:delText>
        </w:r>
        <w:r w:rsidDel="002073DC">
          <w:rPr>
            <w:lang w:val="en-US"/>
          </w:rPr>
          <w:delText xml:space="preserve"> </w:delText>
        </w:r>
        <w:r w:rsidR="00207EB0" w:rsidDel="002073DC">
          <w:rPr>
            <w:lang w:val="en-US"/>
          </w:rPr>
          <w:delText>in</w:delText>
        </w:r>
        <w:r w:rsidRPr="00DE1B49" w:rsidDel="002073DC">
          <w:rPr>
            <w:lang w:val="en-US"/>
          </w:rPr>
          <w:delText xml:space="preserve"> the node to be returned</w:delText>
        </w:r>
      </w:del>
    </w:p>
    <w:p w:rsidR="001E44FE" w:rsidDel="002073DC" w:rsidRDefault="001E44FE" w:rsidP="0087709E">
      <w:pPr>
        <w:ind w:left="1440"/>
        <w:rPr>
          <w:del w:id="1341" w:author="Lili" w:date="2014-11-20T15:11:00Z"/>
          <w:i/>
        </w:rPr>
      </w:pPr>
    </w:p>
    <w:p w:rsidR="0087709E" w:rsidRPr="00DE1B49" w:rsidDel="002073DC" w:rsidRDefault="00D57225" w:rsidP="0087709E">
      <w:pPr>
        <w:ind w:left="1440"/>
        <w:rPr>
          <w:del w:id="1342" w:author="Lili" w:date="2014-11-20T15:11:00Z"/>
        </w:rPr>
      </w:pPr>
      <w:del w:id="1343" w:author="Lili" w:date="2014-11-20T15:11:00Z">
        <w:r w:rsidDel="002073DC">
          <w:rPr>
            <w:i/>
          </w:rPr>
          <w:delText xml:space="preserve">int </w:delText>
        </w:r>
        <w:r w:rsidR="0087709E" w:rsidRPr="00DE1B49" w:rsidDel="002073DC">
          <w:rPr>
            <w:i/>
          </w:rPr>
          <w:delText>getNumberOfInteractions()</w:delText>
        </w:r>
      </w:del>
    </w:p>
    <w:p w:rsidR="0087709E" w:rsidRPr="00DE1B49" w:rsidDel="002073DC" w:rsidRDefault="0087709E" w:rsidP="00675094">
      <w:pPr>
        <w:numPr>
          <w:ilvl w:val="2"/>
          <w:numId w:val="73"/>
        </w:numPr>
        <w:spacing w:line="276" w:lineRule="auto"/>
        <w:ind w:hanging="359"/>
        <w:rPr>
          <w:del w:id="1344" w:author="Lili" w:date="2014-11-20T15:11:00Z"/>
          <w:lang w:val="en-US"/>
        </w:rPr>
      </w:pPr>
      <w:del w:id="1345" w:author="Lili" w:date="2014-11-20T15:11:00Z">
        <w:r w:rsidRPr="00DE1B49" w:rsidDel="002073DC">
          <w:rPr>
            <w:lang w:val="en-US"/>
          </w:rPr>
          <w:delText>@return (</w:delText>
        </w:r>
        <w:r w:rsidRPr="00DE1B49" w:rsidDel="002073DC">
          <w:rPr>
            <w:i/>
            <w:lang w:val="en-US"/>
          </w:rPr>
          <w:delText>int</w:delText>
        </w:r>
        <w:r w:rsidRPr="00DE1B49" w:rsidDel="002073DC">
          <w:rPr>
            <w:lang w:val="en-US"/>
          </w:rPr>
          <w:delText xml:space="preserve">) </w:delText>
        </w:r>
        <w:r w:rsidR="00B77A1E" w:rsidDel="002073DC">
          <w:rPr>
            <w:lang w:val="en-US"/>
          </w:rPr>
          <w:delText>–</w:delText>
        </w:r>
        <w:r w:rsidRPr="00DE1B49" w:rsidDel="002073DC">
          <w:rPr>
            <w:lang w:val="en-US"/>
          </w:rPr>
          <w:delText xml:space="preserve"> returns the number of interactions, based on which the entailment graph was built.</w:delText>
        </w:r>
      </w:del>
    </w:p>
    <w:p w:rsidR="0087709E" w:rsidRPr="00DE1B49" w:rsidDel="002073DC" w:rsidRDefault="0087709E" w:rsidP="0087709E">
      <w:pPr>
        <w:ind w:left="1440"/>
        <w:rPr>
          <w:del w:id="1346" w:author="Lili" w:date="2014-11-20T15:11:00Z"/>
          <w:lang w:val="en-US"/>
        </w:rPr>
      </w:pPr>
      <w:del w:id="1347" w:author="Lili" w:date="2014-11-20T15:11:00Z">
        <w:r w:rsidRPr="00DE1B49" w:rsidDel="002073DC">
          <w:rPr>
            <w:lang w:val="en-US"/>
          </w:rPr>
          <w:delText xml:space="preserve"> </w:delText>
        </w:r>
      </w:del>
    </w:p>
    <w:p w:rsidR="0087709E" w:rsidRPr="00DE1B49" w:rsidDel="002073DC" w:rsidRDefault="00D57225" w:rsidP="0087709E">
      <w:pPr>
        <w:ind w:left="1440"/>
        <w:rPr>
          <w:del w:id="1348" w:author="Lili" w:date="2014-11-20T15:11:00Z"/>
          <w:lang w:val="en-US"/>
        </w:rPr>
      </w:pPr>
      <w:del w:id="1349" w:author="Lili" w:date="2014-11-20T15:11:00Z">
        <w:r w:rsidDel="002073DC">
          <w:rPr>
            <w:i/>
            <w:lang w:val="en-US"/>
          </w:rPr>
          <w:delText xml:space="preserve">List&lt;EquivalenceClass&gt; </w:delText>
        </w:r>
        <w:r w:rsidR="0087709E" w:rsidRPr="00DE1B49" w:rsidDel="002073DC">
          <w:rPr>
            <w:i/>
            <w:lang w:val="en-US"/>
          </w:rPr>
          <w:delText>sortNodesByNumberOfInteractions(int X)</w:delText>
        </w:r>
        <w:r w:rsidR="0087709E" w:rsidRPr="00DE1B49" w:rsidDel="002073DC">
          <w:rPr>
            <w:lang w:val="en-US"/>
          </w:rPr>
          <w:delText xml:space="preserve"> </w:delText>
        </w:r>
      </w:del>
    </w:p>
    <w:p w:rsidR="0087709E" w:rsidRPr="00DE1B49" w:rsidDel="002073DC" w:rsidRDefault="0087709E" w:rsidP="0087709E">
      <w:pPr>
        <w:ind w:left="1440"/>
        <w:rPr>
          <w:del w:id="1350" w:author="Lili" w:date="2014-11-20T15:11:00Z"/>
          <w:lang w:val="en-US"/>
        </w:rPr>
      </w:pPr>
      <w:del w:id="1351" w:author="Lili" w:date="2014-11-20T15:11:00Z">
        <w:r w:rsidRPr="00DE1B49" w:rsidDel="002073DC">
          <w:rPr>
            <w:lang w:val="en-US"/>
          </w:rPr>
          <w:lastRenderedPageBreak/>
          <w:delText xml:space="preserve">This method is required by the NICE scenario and returns the top X nodes in the graph, based on the number of associated interactions. </w:delText>
        </w:r>
      </w:del>
    </w:p>
    <w:p w:rsidR="0087709E" w:rsidRPr="00DE1B49" w:rsidDel="002073DC" w:rsidRDefault="0087709E" w:rsidP="00675094">
      <w:pPr>
        <w:numPr>
          <w:ilvl w:val="2"/>
          <w:numId w:val="16"/>
        </w:numPr>
        <w:spacing w:line="276" w:lineRule="auto"/>
        <w:ind w:hanging="359"/>
        <w:rPr>
          <w:del w:id="1352" w:author="Lili" w:date="2014-11-20T15:11:00Z"/>
          <w:lang w:val="en-US"/>
        </w:rPr>
      </w:pPr>
      <w:del w:id="1353" w:author="Lili" w:date="2014-11-20T15:11:00Z">
        <w:r w:rsidRPr="00DE1B49" w:rsidDel="002073DC">
          <w:rPr>
            <w:lang w:val="en-US"/>
          </w:rPr>
          <w:delText xml:space="preserve">@return (List&lt;EquivalenceClass&gt;) </w:delText>
        </w:r>
        <w:r w:rsidR="00B77A1E" w:rsidDel="002073DC">
          <w:rPr>
            <w:lang w:val="en-US"/>
          </w:rPr>
          <w:delText>–</w:delText>
        </w:r>
        <w:r w:rsidRPr="00DE1B49" w:rsidDel="002073DC">
          <w:rPr>
            <w:lang w:val="en-US"/>
          </w:rPr>
          <w:delText xml:space="preserve"> the list of equivalence class nodes, sorted in descending order by the number of associated inte</w:delText>
        </w:r>
        <w:r w:rsidRPr="00DE1B49" w:rsidDel="002073DC">
          <w:rPr>
            <w:lang w:val="en-US"/>
          </w:rPr>
          <w:delText>r</w:delText>
        </w:r>
        <w:r w:rsidRPr="00DE1B49" w:rsidDel="002073DC">
          <w:rPr>
            <w:lang w:val="en-US"/>
          </w:rPr>
          <w:delText>actions.</w:delText>
        </w:r>
      </w:del>
    </w:p>
    <w:p w:rsidR="0087709E" w:rsidRPr="00DE1B49" w:rsidDel="002073DC" w:rsidRDefault="0087709E" w:rsidP="0087709E">
      <w:pPr>
        <w:ind w:left="1440"/>
        <w:rPr>
          <w:del w:id="1354" w:author="Lili" w:date="2014-11-20T15:11:00Z"/>
          <w:lang w:val="en-US"/>
        </w:rPr>
      </w:pPr>
    </w:p>
    <w:p w:rsidR="0087709E" w:rsidRPr="00DE1B49" w:rsidDel="002073DC" w:rsidRDefault="00D57225" w:rsidP="0087709E">
      <w:pPr>
        <w:ind w:left="1440"/>
        <w:rPr>
          <w:del w:id="1355" w:author="Lili" w:date="2014-11-20T15:11:00Z"/>
          <w:lang w:val="en-US"/>
        </w:rPr>
      </w:pPr>
      <w:del w:id="1356" w:author="Lili" w:date="2014-11-20T15:11:00Z">
        <w:r w:rsidDel="002073DC">
          <w:rPr>
            <w:i/>
            <w:lang w:val="en-US"/>
          </w:rPr>
          <w:delText xml:space="preserve">int </w:delText>
        </w:r>
        <w:r w:rsidR="0087709E" w:rsidRPr="00DE1B49" w:rsidDel="002073DC">
          <w:rPr>
            <w:i/>
            <w:lang w:val="en-US"/>
          </w:rPr>
          <w:delText>getNumberOfEntailmentUnits()</w:delText>
        </w:r>
      </w:del>
    </w:p>
    <w:p w:rsidR="0087709E" w:rsidRPr="00DE1B49" w:rsidDel="002073DC" w:rsidRDefault="0087709E" w:rsidP="0087709E">
      <w:pPr>
        <w:ind w:left="1440"/>
        <w:rPr>
          <w:del w:id="1357" w:author="Lili" w:date="2014-11-20T15:11:00Z"/>
          <w:lang w:val="en-US"/>
        </w:rPr>
      </w:pPr>
      <w:del w:id="1358" w:author="Lili" w:date="2014-11-20T15:11:00Z">
        <w:r w:rsidRPr="00DE1B49" w:rsidDel="002073DC">
          <w:rPr>
            <w:lang w:val="en-US"/>
          </w:rPr>
          <w:delText>This method is required by the NICE scenario.</w:delText>
        </w:r>
      </w:del>
    </w:p>
    <w:p w:rsidR="0087709E" w:rsidRPr="00DE1B49" w:rsidDel="002073DC" w:rsidRDefault="0087709E" w:rsidP="00675094">
      <w:pPr>
        <w:numPr>
          <w:ilvl w:val="2"/>
          <w:numId w:val="43"/>
        </w:numPr>
        <w:spacing w:line="276" w:lineRule="auto"/>
        <w:ind w:hanging="359"/>
        <w:rPr>
          <w:del w:id="1359" w:author="Lili" w:date="2014-11-20T15:11:00Z"/>
          <w:lang w:val="en-US"/>
        </w:rPr>
      </w:pPr>
      <w:del w:id="1360" w:author="Lili" w:date="2014-11-20T15:11:00Z">
        <w:r w:rsidRPr="00DE1B49" w:rsidDel="002073DC">
          <w:rPr>
            <w:lang w:val="en-US"/>
          </w:rPr>
          <w:delText xml:space="preserve">@return (int) </w:delText>
        </w:r>
        <w:r w:rsidR="00B77A1E" w:rsidDel="002073DC">
          <w:rPr>
            <w:lang w:val="en-US"/>
          </w:rPr>
          <w:delText>–</w:delText>
        </w:r>
        <w:r w:rsidRPr="00DE1B49" w:rsidDel="002073DC">
          <w:rPr>
            <w:lang w:val="en-US"/>
          </w:rPr>
          <w:delText xml:space="preserve"> returns the number of entailment units contained in the graph. </w:delText>
        </w:r>
      </w:del>
    </w:p>
    <w:p w:rsidR="0087709E" w:rsidRPr="00DE1B49" w:rsidDel="002073DC" w:rsidRDefault="0087709E" w:rsidP="0087709E">
      <w:pPr>
        <w:ind w:left="1440"/>
        <w:rPr>
          <w:del w:id="1361" w:author="Lili" w:date="2014-11-20T15:11:00Z"/>
          <w:lang w:val="en-US"/>
        </w:rPr>
      </w:pPr>
    </w:p>
    <w:p w:rsidR="0087709E" w:rsidRPr="00DE1B49" w:rsidDel="002073DC" w:rsidRDefault="00D57225" w:rsidP="0087709E">
      <w:pPr>
        <w:ind w:left="1440"/>
        <w:rPr>
          <w:del w:id="1362" w:author="Lili" w:date="2014-11-20T15:11:00Z"/>
          <w:lang w:val="en-US"/>
        </w:rPr>
      </w:pPr>
      <w:del w:id="1363" w:author="Lili" w:date="2014-11-20T15:11:00Z">
        <w:r w:rsidDel="002073DC">
          <w:rPr>
            <w:i/>
            <w:lang w:val="en-US"/>
          </w:rPr>
          <w:delText xml:space="preserve">int </w:delText>
        </w:r>
        <w:r w:rsidR="0087709E" w:rsidRPr="00DE1B49" w:rsidDel="002073DC">
          <w:rPr>
            <w:i/>
            <w:lang w:val="en-US"/>
          </w:rPr>
          <w:delText>getNumberOfEquivalenceClasses()</w:delText>
        </w:r>
      </w:del>
      <w:del w:id="1364" w:author="Lili" w:date="2013-09-10T13:41:00Z">
        <w:r w:rsidR="0087709E" w:rsidRPr="00DE1B49" w:rsidDel="00294F59">
          <w:rPr>
            <w:lang w:val="en-US"/>
          </w:rPr>
          <w:delText>.</w:delText>
        </w:r>
      </w:del>
    </w:p>
    <w:p w:rsidR="0087709E" w:rsidRPr="00DE1B49" w:rsidDel="002073DC" w:rsidRDefault="0087709E" w:rsidP="0087709E">
      <w:pPr>
        <w:ind w:left="1440"/>
        <w:rPr>
          <w:del w:id="1365" w:author="Lili" w:date="2014-11-20T15:11:00Z"/>
          <w:lang w:val="en-US"/>
        </w:rPr>
      </w:pPr>
      <w:del w:id="1366" w:author="Lili" w:date="2014-11-20T15:11:00Z">
        <w:r w:rsidRPr="00DE1B49" w:rsidDel="002073DC">
          <w:rPr>
            <w:lang w:val="en-US"/>
          </w:rPr>
          <w:delText>This method is required by the NICE scenario.</w:delText>
        </w:r>
      </w:del>
    </w:p>
    <w:p w:rsidR="0087709E" w:rsidRPr="00DE1B49" w:rsidDel="002073DC" w:rsidRDefault="0087709E" w:rsidP="00675094">
      <w:pPr>
        <w:numPr>
          <w:ilvl w:val="2"/>
          <w:numId w:val="22"/>
        </w:numPr>
        <w:spacing w:line="276" w:lineRule="auto"/>
        <w:ind w:hanging="359"/>
        <w:rPr>
          <w:del w:id="1367" w:author="Lili" w:date="2014-11-20T15:11:00Z"/>
          <w:lang w:val="en-US"/>
        </w:rPr>
      </w:pPr>
      <w:del w:id="1368" w:author="Lili" w:date="2014-11-20T15:11:00Z">
        <w:r w:rsidRPr="00DE1B49" w:rsidDel="002073DC">
          <w:rPr>
            <w:lang w:val="en-US"/>
          </w:rPr>
          <w:delText xml:space="preserve">@return (int) </w:delText>
        </w:r>
        <w:r w:rsidR="00B77A1E" w:rsidDel="002073DC">
          <w:rPr>
            <w:lang w:val="en-US"/>
          </w:rPr>
          <w:delText>–</w:delText>
        </w:r>
        <w:r w:rsidRPr="00DE1B49" w:rsidDel="002073DC">
          <w:rPr>
            <w:lang w:val="en-US"/>
          </w:rPr>
          <w:delText xml:space="preserve"> returns the number of nodes in the graph.  </w:delText>
        </w:r>
      </w:del>
    </w:p>
    <w:p w:rsidR="00294F59" w:rsidRPr="00FD7B84" w:rsidDel="002073DC" w:rsidRDefault="00294F59" w:rsidP="00294F59">
      <w:pPr>
        <w:ind w:left="1440"/>
        <w:rPr>
          <w:del w:id="1369" w:author="Lili" w:date="2014-11-20T15:11:00Z"/>
          <w:iCs/>
          <w:lang w:val="en-US"/>
        </w:rPr>
      </w:pPr>
    </w:p>
    <w:p w:rsidR="0087709E" w:rsidRPr="00DE1B49" w:rsidDel="002073DC" w:rsidRDefault="00D57225" w:rsidP="0087709E">
      <w:pPr>
        <w:ind w:left="1440"/>
        <w:rPr>
          <w:del w:id="1370" w:author="Lili" w:date="2014-11-20T15:11:00Z"/>
          <w:lang w:val="en-US"/>
        </w:rPr>
      </w:pPr>
      <w:del w:id="1371" w:author="Lili" w:date="2014-11-20T15:11:00Z">
        <w:r w:rsidRPr="00D57225" w:rsidDel="002073DC">
          <w:rPr>
            <w:i/>
            <w:lang w:val="en-US"/>
          </w:rPr>
          <w:delText xml:space="preserve">Set&lt;EntailmentUnit&gt; </w:delText>
        </w:r>
        <w:r w:rsidR="0087709E" w:rsidRPr="00D57225" w:rsidDel="002073DC">
          <w:rPr>
            <w:i/>
            <w:lang w:val="en-US"/>
          </w:rPr>
          <w:delText>getEquivalentEntailmentUnits</w:delText>
        </w:r>
        <w:r w:rsidR="0087709E" w:rsidRPr="00DE1B49" w:rsidDel="002073DC">
          <w:rPr>
            <w:i/>
            <w:lang w:val="en-US"/>
          </w:rPr>
          <w:delText>(java.lang.String e</w:delText>
        </w:r>
        <w:r w:rsidR="0087709E" w:rsidRPr="00DE1B49" w:rsidDel="002073DC">
          <w:rPr>
            <w:i/>
            <w:lang w:val="en-US"/>
          </w:rPr>
          <w:delText>n</w:delText>
        </w:r>
        <w:r w:rsidR="0087709E" w:rsidRPr="00DE1B49" w:rsidDel="002073DC">
          <w:rPr>
            <w:i/>
            <w:lang w:val="en-US"/>
          </w:rPr>
          <w:delText>tailmentUnitText)</w:delText>
        </w:r>
      </w:del>
    </w:p>
    <w:p w:rsidR="0087709E" w:rsidRPr="00DE1B49" w:rsidDel="002073DC" w:rsidRDefault="00D57225" w:rsidP="0087709E">
      <w:pPr>
        <w:ind w:left="1440"/>
        <w:rPr>
          <w:del w:id="1372" w:author="Lili" w:date="2014-11-20T15:11:00Z"/>
          <w:lang w:val="en-US"/>
        </w:rPr>
      </w:pPr>
      <w:del w:id="1373" w:author="Lili" w:date="2014-11-20T15:11:00Z">
        <w:r w:rsidRPr="00D57225" w:rsidDel="002073DC">
          <w:rPr>
            <w:i/>
            <w:lang w:val="en-US"/>
          </w:rPr>
          <w:delText>Set&lt;EntailmentUnit&gt;</w:delText>
        </w:r>
        <w:r w:rsidDel="002073DC">
          <w:rPr>
            <w:i/>
            <w:lang w:val="en-US"/>
          </w:rPr>
          <w:delText xml:space="preserve"> </w:delText>
        </w:r>
        <w:r w:rsidR="0087709E" w:rsidRPr="00DE1B49" w:rsidDel="002073DC">
          <w:rPr>
            <w:i/>
            <w:lang w:val="en-US"/>
          </w:rPr>
          <w:delText>getEquivalentEntailmentUnits(EntailmentUnit e</w:delText>
        </w:r>
        <w:r w:rsidR="0087709E" w:rsidRPr="00DE1B49" w:rsidDel="002073DC">
          <w:rPr>
            <w:i/>
            <w:lang w:val="en-US"/>
          </w:rPr>
          <w:delText>n</w:delText>
        </w:r>
        <w:r w:rsidR="0087709E" w:rsidRPr="00DE1B49" w:rsidDel="002073DC">
          <w:rPr>
            <w:i/>
            <w:lang w:val="en-US"/>
          </w:rPr>
          <w:delText>tailmentUnit)</w:delText>
        </w:r>
      </w:del>
    </w:p>
    <w:p w:rsidR="0087709E" w:rsidRPr="00DE1B49" w:rsidDel="002073DC" w:rsidRDefault="0087709E" w:rsidP="0087709E">
      <w:pPr>
        <w:ind w:left="1440"/>
        <w:rPr>
          <w:del w:id="1374" w:author="Lili" w:date="2014-11-20T15:11:00Z"/>
          <w:lang w:val="en-US"/>
        </w:rPr>
      </w:pPr>
      <w:del w:id="1375" w:author="Lili" w:date="2014-11-20T15:11:00Z">
        <w:r w:rsidRPr="00DE1B49" w:rsidDel="002073DC">
          <w:rPr>
            <w:lang w:val="en-US"/>
          </w:rPr>
          <w:delText>This method returns equivalent entailment units for a given input entailment unit, i.e. entailment units, which are in the same equivalence class.</w:delText>
        </w:r>
      </w:del>
    </w:p>
    <w:p w:rsidR="0087709E" w:rsidRPr="00DE1B49" w:rsidDel="002073DC" w:rsidRDefault="0087709E" w:rsidP="00675094">
      <w:pPr>
        <w:numPr>
          <w:ilvl w:val="2"/>
          <w:numId w:val="59"/>
        </w:numPr>
        <w:spacing w:line="276" w:lineRule="auto"/>
        <w:ind w:hanging="359"/>
        <w:rPr>
          <w:del w:id="1376" w:author="Lili" w:date="2014-11-20T15:11:00Z"/>
          <w:lang w:val="en-US"/>
        </w:rPr>
      </w:pPr>
      <w:del w:id="1377" w:author="Lili" w:date="2014-11-20T15:11:00Z">
        <w:r w:rsidRPr="00DE1B49" w:rsidDel="002073DC">
          <w:rPr>
            <w:lang w:val="en-US"/>
          </w:rPr>
          <w:delText xml:space="preserve">@return (Set&lt;EntailmentUnit&gt;) </w:delText>
        </w:r>
        <w:r w:rsidR="00B77A1E" w:rsidDel="002073DC">
          <w:rPr>
            <w:lang w:val="en-US"/>
          </w:rPr>
          <w:delText>–</w:delText>
        </w:r>
        <w:r w:rsidRPr="00DE1B49" w:rsidDel="002073DC">
          <w:rPr>
            <w:lang w:val="en-US"/>
          </w:rPr>
          <w:delText xml:space="preserve"> the set of entailment units. If there are no entailment units answering this search, </w:delText>
        </w:r>
        <w:r w:rsidR="00DA413B" w:rsidDel="002073DC">
          <w:rPr>
            <w:lang w:val="en-US"/>
          </w:rPr>
          <w:delText xml:space="preserve">an </w:delText>
        </w:r>
        <w:r w:rsidRPr="00DE1B49" w:rsidDel="002073DC">
          <w:rPr>
            <w:lang w:val="en-US"/>
          </w:rPr>
          <w:delText xml:space="preserve">empty set </w:delText>
        </w:r>
        <w:r w:rsidR="00E31180" w:rsidDel="002073DC">
          <w:rPr>
            <w:lang w:val="en-US"/>
          </w:rPr>
          <w:delText>is</w:delText>
        </w:r>
        <w:r w:rsidRPr="00DE1B49" w:rsidDel="002073DC">
          <w:rPr>
            <w:lang w:val="en-US"/>
          </w:rPr>
          <w:delText xml:space="preserve"> r</w:delText>
        </w:r>
        <w:r w:rsidRPr="00DE1B49" w:rsidDel="002073DC">
          <w:rPr>
            <w:lang w:val="en-US"/>
          </w:rPr>
          <w:delText>e</w:delText>
        </w:r>
        <w:r w:rsidRPr="00DE1B49" w:rsidDel="002073DC">
          <w:rPr>
            <w:lang w:val="en-US"/>
          </w:rPr>
          <w:delText>turned. If there is no such entailment unit as given in the method’s p</w:delText>
        </w:r>
        <w:r w:rsidRPr="00DE1B49" w:rsidDel="002073DC">
          <w:rPr>
            <w:lang w:val="en-US"/>
          </w:rPr>
          <w:delText>a</w:delText>
        </w:r>
        <w:r w:rsidRPr="00DE1B49" w:rsidDel="002073DC">
          <w:rPr>
            <w:lang w:val="en-US"/>
          </w:rPr>
          <w:delText>rameter, the method return</w:delText>
        </w:r>
        <w:r w:rsidR="00E31180" w:rsidDel="002073DC">
          <w:rPr>
            <w:lang w:val="en-US"/>
          </w:rPr>
          <w:delText>s</w:delText>
        </w:r>
        <w:r w:rsidRPr="00DE1B49" w:rsidDel="002073DC">
          <w:rPr>
            <w:lang w:val="en-US"/>
          </w:rPr>
          <w:delText xml:space="preserve"> null.</w:delText>
        </w:r>
      </w:del>
    </w:p>
    <w:p w:rsidR="0087709E" w:rsidRPr="00DE1B49" w:rsidDel="002073DC" w:rsidRDefault="0087709E" w:rsidP="00675094">
      <w:pPr>
        <w:numPr>
          <w:ilvl w:val="2"/>
          <w:numId w:val="59"/>
        </w:numPr>
        <w:spacing w:line="276" w:lineRule="auto"/>
        <w:ind w:hanging="359"/>
        <w:rPr>
          <w:del w:id="1378" w:author="Lili" w:date="2014-11-20T15:11:00Z"/>
          <w:lang w:val="en-US"/>
        </w:rPr>
      </w:pPr>
      <w:del w:id="1379" w:author="Lili" w:date="2014-11-20T15:11:00Z">
        <w:r w:rsidRPr="00DE1B49" w:rsidDel="002073DC">
          <w:rPr>
            <w:lang w:val="en-US"/>
          </w:rPr>
          <w:delText xml:space="preserve">@param entailmentUnitText or entailmentUnit </w:delText>
        </w:r>
        <w:r w:rsidR="00B77A1E" w:rsidDel="002073DC">
          <w:rPr>
            <w:lang w:val="en-US"/>
          </w:rPr>
          <w:delText>–</w:delText>
        </w:r>
        <w:r w:rsidRPr="00DE1B49" w:rsidDel="002073DC">
          <w:rPr>
            <w:lang w:val="en-US"/>
          </w:rPr>
          <w:delText xml:space="preserve"> the canonical text of the entailment unit whose paraphrases are to be found or the entai</w:delText>
        </w:r>
        <w:r w:rsidRPr="00DE1B49" w:rsidDel="002073DC">
          <w:rPr>
            <w:lang w:val="en-US"/>
          </w:rPr>
          <w:delText>l</w:delText>
        </w:r>
        <w:r w:rsidRPr="00DE1B49" w:rsidDel="002073DC">
          <w:rPr>
            <w:lang w:val="en-US"/>
          </w:rPr>
          <w:delText xml:space="preserve">ment unit itself. </w:delText>
        </w:r>
      </w:del>
    </w:p>
    <w:p w:rsidR="0087709E" w:rsidRPr="00DE1B49" w:rsidDel="002073DC" w:rsidRDefault="0087709E" w:rsidP="0087709E">
      <w:pPr>
        <w:ind w:left="1440"/>
        <w:rPr>
          <w:del w:id="1380" w:author="Lili" w:date="2014-11-20T15:11:00Z"/>
          <w:lang w:val="en-US"/>
        </w:rPr>
      </w:pPr>
    </w:p>
    <w:p w:rsidR="0087709E" w:rsidRPr="00DE1B49" w:rsidDel="002073DC" w:rsidRDefault="00D57225" w:rsidP="0087709E">
      <w:pPr>
        <w:ind w:left="1440"/>
        <w:rPr>
          <w:del w:id="1381" w:author="Lili" w:date="2014-11-20T15:11:00Z"/>
          <w:lang w:val="en-US"/>
        </w:rPr>
      </w:pPr>
      <w:del w:id="1382" w:author="Lili" w:date="2014-11-20T15:11:00Z">
        <w:r w:rsidDel="002073DC">
          <w:rPr>
            <w:i/>
            <w:lang w:val="en-US"/>
          </w:rPr>
          <w:delText>Set&lt;EquivalenceClass</w:delText>
        </w:r>
        <w:r w:rsidRPr="00D57225" w:rsidDel="002073DC">
          <w:rPr>
            <w:i/>
            <w:lang w:val="en-US"/>
          </w:rPr>
          <w:delText xml:space="preserve">&gt; </w:delText>
        </w:r>
        <w:r w:rsidR="0087709E" w:rsidRPr="00DE1B49" w:rsidDel="002073DC">
          <w:rPr>
            <w:i/>
            <w:lang w:val="en-US"/>
          </w:rPr>
          <w:delText>getEntailingEquivalenceClasses(java.lang.String e</w:delText>
        </w:r>
        <w:r w:rsidR="0087709E" w:rsidRPr="00DE1B49" w:rsidDel="002073DC">
          <w:rPr>
            <w:i/>
            <w:lang w:val="en-US"/>
          </w:rPr>
          <w:delText>n</w:delText>
        </w:r>
        <w:r w:rsidR="0087709E" w:rsidRPr="00DE1B49" w:rsidDel="002073DC">
          <w:rPr>
            <w:i/>
            <w:lang w:val="en-US"/>
          </w:rPr>
          <w:delText>tailmentUnitText)</w:delText>
        </w:r>
      </w:del>
    </w:p>
    <w:p w:rsidR="0087709E" w:rsidRPr="00DE1B49" w:rsidDel="002073DC" w:rsidRDefault="00D57225" w:rsidP="0087709E">
      <w:pPr>
        <w:ind w:left="1440"/>
        <w:rPr>
          <w:del w:id="1383" w:author="Lili" w:date="2014-11-20T15:11:00Z"/>
          <w:lang w:val="en-US"/>
        </w:rPr>
      </w:pPr>
      <w:del w:id="1384" w:author="Lili" w:date="2014-11-20T15:11:00Z">
        <w:r w:rsidDel="002073DC">
          <w:rPr>
            <w:i/>
            <w:lang w:val="en-US"/>
          </w:rPr>
          <w:delText>Set&lt;EquivalenceClass</w:delText>
        </w:r>
        <w:r w:rsidRPr="00D57225" w:rsidDel="002073DC">
          <w:rPr>
            <w:i/>
            <w:lang w:val="en-US"/>
          </w:rPr>
          <w:delText xml:space="preserve">&gt; </w:delText>
        </w:r>
        <w:r w:rsidR="0087709E" w:rsidRPr="00DE1B49" w:rsidDel="002073DC">
          <w:rPr>
            <w:i/>
            <w:lang w:val="en-US"/>
          </w:rPr>
          <w:delText>getEntailingEquivalenceClasses(EntailmentUnit e</w:delText>
        </w:r>
        <w:r w:rsidR="0087709E" w:rsidRPr="00DE1B49" w:rsidDel="002073DC">
          <w:rPr>
            <w:i/>
            <w:lang w:val="en-US"/>
          </w:rPr>
          <w:delText>n</w:delText>
        </w:r>
        <w:r w:rsidR="0087709E" w:rsidRPr="00DE1B49" w:rsidDel="002073DC">
          <w:rPr>
            <w:i/>
            <w:lang w:val="en-US"/>
          </w:rPr>
          <w:delText>tailmentUnit)</w:delText>
        </w:r>
      </w:del>
    </w:p>
    <w:p w:rsidR="0087709E" w:rsidRPr="00DE1B49" w:rsidDel="002073DC" w:rsidRDefault="0087709E" w:rsidP="0087709E">
      <w:pPr>
        <w:ind w:left="1440"/>
        <w:rPr>
          <w:del w:id="1385" w:author="Lili" w:date="2014-11-20T15:11:00Z"/>
          <w:lang w:val="en-US"/>
        </w:rPr>
      </w:pPr>
      <w:del w:id="1386" w:author="Lili" w:date="2014-11-20T15:11:00Z">
        <w:r w:rsidRPr="00DE1B49" w:rsidDel="002073DC">
          <w:rPr>
            <w:lang w:val="en-US"/>
          </w:rPr>
          <w:delText>This method returns equivalence classes containing entailment units entailing the input entailment unit, i.e. equivalence classes, for which there is an edge going from this equivalence class to the equivalence class of the input entai</w:delText>
        </w:r>
        <w:r w:rsidRPr="00DE1B49" w:rsidDel="002073DC">
          <w:rPr>
            <w:lang w:val="en-US"/>
          </w:rPr>
          <w:delText>l</w:delText>
        </w:r>
        <w:r w:rsidRPr="00DE1B49" w:rsidDel="002073DC">
          <w:rPr>
            <w:lang w:val="en-US"/>
          </w:rPr>
          <w:delText xml:space="preserve">ment unit.    </w:delText>
        </w:r>
      </w:del>
    </w:p>
    <w:p w:rsidR="0087709E" w:rsidRPr="00DE1B49" w:rsidDel="002073DC" w:rsidRDefault="0087709E" w:rsidP="00675094">
      <w:pPr>
        <w:numPr>
          <w:ilvl w:val="2"/>
          <w:numId w:val="59"/>
        </w:numPr>
        <w:spacing w:line="276" w:lineRule="auto"/>
        <w:ind w:hanging="359"/>
        <w:rPr>
          <w:del w:id="1387" w:author="Lili" w:date="2014-11-20T15:11:00Z"/>
          <w:lang w:val="en-US"/>
        </w:rPr>
      </w:pPr>
      <w:del w:id="1388" w:author="Lili" w:date="2014-11-20T15:11:00Z">
        <w:r w:rsidRPr="00DE1B49" w:rsidDel="002073DC">
          <w:rPr>
            <w:lang w:val="en-US"/>
          </w:rPr>
          <w:delText xml:space="preserve">return (Set&lt;EquivalenceClass&gt;) </w:delText>
        </w:r>
        <w:r w:rsidR="00B77A1E" w:rsidDel="002073DC">
          <w:rPr>
            <w:lang w:val="en-US"/>
          </w:rPr>
          <w:delText>–</w:delText>
        </w:r>
        <w:r w:rsidRPr="00DE1B49" w:rsidDel="002073DC">
          <w:rPr>
            <w:lang w:val="en-US"/>
          </w:rPr>
          <w:delText xml:space="preserve"> the set of equivalence class nodes. If there are no equivalence classes answering this search, </w:delText>
        </w:r>
        <w:r w:rsidR="00DA413B" w:rsidDel="002073DC">
          <w:rPr>
            <w:lang w:val="en-US"/>
          </w:rPr>
          <w:delText xml:space="preserve">an </w:delText>
        </w:r>
        <w:r w:rsidRPr="00DE1B49" w:rsidDel="002073DC">
          <w:rPr>
            <w:lang w:val="en-US"/>
          </w:rPr>
          <w:delText xml:space="preserve">empty set </w:delText>
        </w:r>
        <w:r w:rsidR="00E31180" w:rsidDel="002073DC">
          <w:rPr>
            <w:lang w:val="en-US"/>
          </w:rPr>
          <w:delText>is</w:delText>
        </w:r>
        <w:r w:rsidRPr="00DE1B49" w:rsidDel="002073DC">
          <w:rPr>
            <w:lang w:val="en-US"/>
          </w:rPr>
          <w:delText xml:space="preserve"> </w:delText>
        </w:r>
        <w:r w:rsidRPr="00DE1B49" w:rsidDel="002073DC">
          <w:rPr>
            <w:lang w:val="en-US"/>
          </w:rPr>
          <w:lastRenderedPageBreak/>
          <w:delText>returned. If there is no such entailment unit as given in the method’s parameter, the method return</w:delText>
        </w:r>
        <w:r w:rsidR="00E31180" w:rsidDel="002073DC">
          <w:rPr>
            <w:lang w:val="en-US"/>
          </w:rPr>
          <w:delText>s</w:delText>
        </w:r>
        <w:r w:rsidRPr="00DE1B49" w:rsidDel="002073DC">
          <w:rPr>
            <w:lang w:val="en-US"/>
          </w:rPr>
          <w:delText xml:space="preserve"> null.</w:delText>
        </w:r>
      </w:del>
    </w:p>
    <w:p w:rsidR="0087709E" w:rsidRPr="00DE1B49" w:rsidDel="002073DC" w:rsidRDefault="0087709E" w:rsidP="00675094">
      <w:pPr>
        <w:numPr>
          <w:ilvl w:val="2"/>
          <w:numId w:val="69"/>
        </w:numPr>
        <w:spacing w:line="276" w:lineRule="auto"/>
        <w:ind w:hanging="359"/>
        <w:rPr>
          <w:del w:id="1389" w:author="Lili" w:date="2014-11-20T15:11:00Z"/>
          <w:lang w:val="en-US"/>
        </w:rPr>
      </w:pPr>
      <w:del w:id="1390" w:author="Lili" w:date="2014-11-20T15:11:00Z">
        <w:r w:rsidRPr="00DE1B49" w:rsidDel="002073DC">
          <w:rPr>
            <w:lang w:val="en-US"/>
          </w:rPr>
          <w:delText xml:space="preserve">@param entailmentUnitText or entailmentUnit </w:delText>
        </w:r>
        <w:r w:rsidR="00B77A1E" w:rsidDel="002073DC">
          <w:rPr>
            <w:lang w:val="en-US"/>
          </w:rPr>
          <w:delText>–</w:delText>
        </w:r>
        <w:r w:rsidRPr="00DE1B49" w:rsidDel="002073DC">
          <w:rPr>
            <w:lang w:val="en-US"/>
          </w:rPr>
          <w:delText xml:space="preserve"> the canonical text of the entailment unit whose entailing equivalence classes are to be found, or the entailment unit itself.</w:delText>
        </w:r>
      </w:del>
    </w:p>
    <w:p w:rsidR="0087709E" w:rsidRPr="00DE1B49" w:rsidDel="002073DC" w:rsidRDefault="0087709E" w:rsidP="0087709E">
      <w:pPr>
        <w:ind w:left="1440"/>
        <w:rPr>
          <w:del w:id="1391" w:author="Lili" w:date="2014-11-20T15:11:00Z"/>
          <w:lang w:val="en-US"/>
        </w:rPr>
      </w:pPr>
    </w:p>
    <w:p w:rsidR="0087709E" w:rsidRPr="00DE1B49" w:rsidDel="002073DC" w:rsidRDefault="000C6E73" w:rsidP="0087709E">
      <w:pPr>
        <w:ind w:left="1440"/>
        <w:rPr>
          <w:del w:id="1392" w:author="Lili" w:date="2014-11-20T15:11:00Z"/>
          <w:lang w:val="en-US"/>
        </w:rPr>
      </w:pPr>
      <w:del w:id="1393" w:author="Lili" w:date="2014-11-20T15:11:00Z">
        <w:r w:rsidDel="002073DC">
          <w:rPr>
            <w:i/>
            <w:lang w:val="en-US"/>
          </w:rPr>
          <w:delText>Set</w:delText>
        </w:r>
        <w:r w:rsidR="00D57225" w:rsidDel="002073DC">
          <w:rPr>
            <w:i/>
            <w:lang w:val="en-US"/>
          </w:rPr>
          <w:delText>&lt;EquivalenceClass</w:delText>
        </w:r>
        <w:r w:rsidR="00D57225" w:rsidRPr="00D57225" w:rsidDel="002073DC">
          <w:rPr>
            <w:i/>
            <w:lang w:val="en-US"/>
          </w:rPr>
          <w:delText xml:space="preserve">&gt; </w:delText>
        </w:r>
        <w:r w:rsidR="0087709E" w:rsidRPr="00DE1B49" w:rsidDel="002073DC">
          <w:rPr>
            <w:i/>
            <w:lang w:val="en-US"/>
          </w:rPr>
          <w:delText>getEntailedEquivalenceClasses(java.lang.String e</w:delText>
        </w:r>
        <w:r w:rsidR="0087709E" w:rsidRPr="00DE1B49" w:rsidDel="002073DC">
          <w:rPr>
            <w:i/>
            <w:lang w:val="en-US"/>
          </w:rPr>
          <w:delText>n</w:delText>
        </w:r>
        <w:r w:rsidR="0087709E" w:rsidRPr="00DE1B49" w:rsidDel="002073DC">
          <w:rPr>
            <w:i/>
            <w:lang w:val="en-US"/>
          </w:rPr>
          <w:delText>tailmentUnitText)</w:delText>
        </w:r>
      </w:del>
    </w:p>
    <w:p w:rsidR="0087709E" w:rsidRPr="00DE1B49" w:rsidDel="002073DC" w:rsidRDefault="000C6E73" w:rsidP="0087709E">
      <w:pPr>
        <w:ind w:left="1440"/>
        <w:rPr>
          <w:del w:id="1394" w:author="Lili" w:date="2014-11-20T15:11:00Z"/>
          <w:lang w:val="en-US"/>
        </w:rPr>
      </w:pPr>
      <w:del w:id="1395" w:author="Lili" w:date="2014-11-20T15:11:00Z">
        <w:r w:rsidDel="002073DC">
          <w:rPr>
            <w:i/>
            <w:lang w:val="en-US"/>
          </w:rPr>
          <w:delText>Set</w:delText>
        </w:r>
        <w:r w:rsidR="00D57225" w:rsidDel="002073DC">
          <w:rPr>
            <w:i/>
            <w:lang w:val="en-US"/>
          </w:rPr>
          <w:delText>&lt;EquivalenceClass</w:delText>
        </w:r>
        <w:r w:rsidR="00D57225" w:rsidRPr="00D57225" w:rsidDel="002073DC">
          <w:rPr>
            <w:i/>
            <w:lang w:val="en-US"/>
          </w:rPr>
          <w:delText xml:space="preserve">&gt; </w:delText>
        </w:r>
        <w:r w:rsidR="0087709E" w:rsidRPr="00DE1B49" w:rsidDel="002073DC">
          <w:rPr>
            <w:i/>
            <w:lang w:val="en-US"/>
          </w:rPr>
          <w:delText>getEntailedEquivalenceClasses(EntailmentUnit e</w:delText>
        </w:r>
        <w:r w:rsidR="0087709E" w:rsidRPr="00DE1B49" w:rsidDel="002073DC">
          <w:rPr>
            <w:i/>
            <w:lang w:val="en-US"/>
          </w:rPr>
          <w:delText>n</w:delText>
        </w:r>
        <w:r w:rsidR="0087709E" w:rsidRPr="00DE1B49" w:rsidDel="002073DC">
          <w:rPr>
            <w:i/>
            <w:lang w:val="en-US"/>
          </w:rPr>
          <w:delText>tailmentUnit)</w:delText>
        </w:r>
      </w:del>
    </w:p>
    <w:p w:rsidR="0087709E" w:rsidRPr="00DE1B49" w:rsidDel="002073DC" w:rsidRDefault="0087709E" w:rsidP="0087709E">
      <w:pPr>
        <w:ind w:left="1440"/>
        <w:rPr>
          <w:del w:id="1396" w:author="Lili" w:date="2014-11-20T15:11:00Z"/>
          <w:lang w:val="en-US"/>
        </w:rPr>
      </w:pPr>
      <w:del w:id="1397" w:author="Lili" w:date="2014-11-20T15:11:00Z">
        <w:r w:rsidRPr="00DE1B49" w:rsidDel="002073DC">
          <w:rPr>
            <w:lang w:val="en-US"/>
          </w:rPr>
          <w:delText>This method returns equivalence classes containing entailment units entailed by the input entailment unit, i.e. equivalence classes for which there is an edge going to this equivalence class from the equivalence class of the input e</w:delText>
        </w:r>
        <w:r w:rsidRPr="00DE1B49" w:rsidDel="002073DC">
          <w:rPr>
            <w:lang w:val="en-US"/>
          </w:rPr>
          <w:delText>n</w:delText>
        </w:r>
        <w:r w:rsidRPr="00DE1B49" w:rsidDel="002073DC">
          <w:rPr>
            <w:lang w:val="en-US"/>
          </w:rPr>
          <w:delText xml:space="preserve">tailment unit.    </w:delText>
        </w:r>
      </w:del>
    </w:p>
    <w:p w:rsidR="0087709E" w:rsidRPr="00DE1B49" w:rsidDel="002073DC" w:rsidRDefault="0087709E" w:rsidP="00675094">
      <w:pPr>
        <w:numPr>
          <w:ilvl w:val="2"/>
          <w:numId w:val="59"/>
        </w:numPr>
        <w:spacing w:line="276" w:lineRule="auto"/>
        <w:ind w:hanging="359"/>
        <w:rPr>
          <w:del w:id="1398" w:author="Lili" w:date="2014-11-20T15:11:00Z"/>
          <w:lang w:val="en-US"/>
        </w:rPr>
      </w:pPr>
      <w:del w:id="1399" w:author="Lili" w:date="2014-11-20T15:11:00Z">
        <w:r w:rsidRPr="00DE1B49" w:rsidDel="002073DC">
          <w:rPr>
            <w:lang w:val="en-US"/>
          </w:rPr>
          <w:delText>return (</w:delText>
        </w:r>
        <w:r w:rsidR="0016314B" w:rsidDel="002073DC">
          <w:rPr>
            <w:lang w:val="en-US"/>
          </w:rPr>
          <w:delText>Set</w:delText>
        </w:r>
        <w:r w:rsidRPr="00DE1B49" w:rsidDel="002073DC">
          <w:rPr>
            <w:lang w:val="en-US"/>
          </w:rPr>
          <w:delText xml:space="preserve">&lt;EquivalenceClass&gt;) </w:delText>
        </w:r>
        <w:r w:rsidR="00B77A1E" w:rsidDel="002073DC">
          <w:rPr>
            <w:lang w:val="en-US"/>
          </w:rPr>
          <w:delText>–</w:delText>
        </w:r>
        <w:r w:rsidRPr="00DE1B49" w:rsidDel="002073DC">
          <w:rPr>
            <w:lang w:val="en-US"/>
          </w:rPr>
          <w:delText xml:space="preserve"> the list of equivalence class nodes.  If there are no equivalence classes answering this search, empty set </w:delText>
        </w:r>
        <w:r w:rsidR="00E31180" w:rsidDel="002073DC">
          <w:rPr>
            <w:lang w:val="en-US"/>
          </w:rPr>
          <w:delText>is</w:delText>
        </w:r>
        <w:r w:rsidRPr="00DE1B49" w:rsidDel="002073DC">
          <w:rPr>
            <w:lang w:val="en-US"/>
          </w:rPr>
          <w:delText xml:space="preserve"> returned. If there is no such entailment unit as given in the method’s parameter, the method return</w:delText>
        </w:r>
        <w:r w:rsidR="00E31180" w:rsidDel="002073DC">
          <w:rPr>
            <w:lang w:val="en-US"/>
          </w:rPr>
          <w:delText>s</w:delText>
        </w:r>
        <w:r w:rsidRPr="00DE1B49" w:rsidDel="002073DC">
          <w:rPr>
            <w:lang w:val="en-US"/>
          </w:rPr>
          <w:delText xml:space="preserve"> null.</w:delText>
        </w:r>
      </w:del>
    </w:p>
    <w:p w:rsidR="0087709E" w:rsidRPr="00DE1B49" w:rsidDel="002073DC" w:rsidRDefault="0087709E" w:rsidP="00675094">
      <w:pPr>
        <w:numPr>
          <w:ilvl w:val="2"/>
          <w:numId w:val="16"/>
        </w:numPr>
        <w:spacing w:line="276" w:lineRule="auto"/>
        <w:ind w:hanging="359"/>
        <w:rPr>
          <w:del w:id="1400" w:author="Lili" w:date="2014-11-20T15:11:00Z"/>
          <w:lang w:val="en-US"/>
        </w:rPr>
      </w:pPr>
      <w:del w:id="1401" w:author="Lili" w:date="2014-11-20T15:11:00Z">
        <w:r w:rsidRPr="00DE1B49" w:rsidDel="002073DC">
          <w:rPr>
            <w:lang w:val="en-US"/>
          </w:rPr>
          <w:delText xml:space="preserve">@param entailmentUnitText or entailmentUnit </w:delText>
        </w:r>
        <w:r w:rsidR="00B77A1E" w:rsidDel="002073DC">
          <w:rPr>
            <w:lang w:val="en-US"/>
          </w:rPr>
          <w:delText>–</w:delText>
        </w:r>
        <w:r w:rsidRPr="00DE1B49" w:rsidDel="002073DC">
          <w:rPr>
            <w:lang w:val="en-US"/>
          </w:rPr>
          <w:delText xml:space="preserve"> canonical text of the entailment unit whose entailed equivalence classes are to be found, or the entailment unit itself.</w:delText>
        </w:r>
      </w:del>
    </w:p>
    <w:p w:rsidR="0087709E" w:rsidRPr="00DE1B49" w:rsidDel="002073DC" w:rsidRDefault="0087709E" w:rsidP="0087709E">
      <w:pPr>
        <w:ind w:left="1440"/>
        <w:rPr>
          <w:del w:id="1402" w:author="Lili" w:date="2014-11-20T15:11:00Z"/>
          <w:lang w:val="en-US"/>
        </w:rPr>
      </w:pPr>
    </w:p>
    <w:p w:rsidR="0087709E" w:rsidRPr="00C64949" w:rsidDel="002073DC" w:rsidRDefault="00C64949" w:rsidP="0087709E">
      <w:pPr>
        <w:ind w:left="1440"/>
        <w:rPr>
          <w:del w:id="1403" w:author="Lili" w:date="2014-11-20T15:11:00Z"/>
          <w:i/>
          <w:lang w:val="en-US"/>
        </w:rPr>
      </w:pPr>
      <w:del w:id="1404" w:author="Lili" w:date="2014-11-20T15:11:00Z">
        <w:r w:rsidRPr="00C64949" w:rsidDel="002073DC">
          <w:rPr>
            <w:i/>
            <w:lang w:val="en-US"/>
          </w:rPr>
          <w:delText xml:space="preserve">EntailmentGraphCollapsed </w:delText>
        </w:r>
        <w:r w:rsidR="0087709E" w:rsidRPr="00C64949" w:rsidDel="002073DC">
          <w:rPr>
            <w:i/>
            <w:lang w:val="en-US"/>
          </w:rPr>
          <w:delText>getSubgraphFor(java.lang.String entailme</w:delText>
        </w:r>
        <w:r w:rsidR="0087709E" w:rsidRPr="00C64949" w:rsidDel="002073DC">
          <w:rPr>
            <w:i/>
            <w:lang w:val="en-US"/>
          </w:rPr>
          <w:delText>n</w:delText>
        </w:r>
        <w:r w:rsidR="0087709E" w:rsidRPr="00C64949" w:rsidDel="002073DC">
          <w:rPr>
            <w:i/>
            <w:lang w:val="en-US"/>
          </w:rPr>
          <w:delText xml:space="preserve">tUnitText)  </w:delText>
        </w:r>
      </w:del>
    </w:p>
    <w:p w:rsidR="0087709E" w:rsidRPr="00DE1B49" w:rsidDel="002073DC" w:rsidRDefault="00C64949" w:rsidP="0087709E">
      <w:pPr>
        <w:ind w:left="1440"/>
        <w:rPr>
          <w:del w:id="1405" w:author="Lili" w:date="2014-11-20T15:11:00Z"/>
          <w:lang w:val="en-US"/>
        </w:rPr>
      </w:pPr>
      <w:del w:id="1406" w:author="Lili" w:date="2014-11-20T15:11:00Z">
        <w:r w:rsidRPr="00C64949" w:rsidDel="002073DC">
          <w:rPr>
            <w:i/>
            <w:lang w:val="en-US"/>
          </w:rPr>
          <w:delText xml:space="preserve">EntailmentGraphCollapsed </w:delText>
        </w:r>
        <w:r w:rsidR="0087709E" w:rsidRPr="00C64949" w:rsidDel="002073DC">
          <w:rPr>
            <w:i/>
            <w:lang w:val="en-US"/>
          </w:rPr>
          <w:delText>getSubgraphFor</w:delText>
        </w:r>
        <w:r w:rsidR="0087709E" w:rsidRPr="00DE1B49" w:rsidDel="002073DC">
          <w:rPr>
            <w:i/>
            <w:lang w:val="en-US"/>
          </w:rPr>
          <w:delText>(EntailmentUnit  entailme</w:delText>
        </w:r>
        <w:r w:rsidR="0087709E" w:rsidRPr="00DE1B49" w:rsidDel="002073DC">
          <w:rPr>
            <w:i/>
            <w:lang w:val="en-US"/>
          </w:rPr>
          <w:delText>n</w:delText>
        </w:r>
        <w:r w:rsidR="0087709E" w:rsidRPr="00DE1B49" w:rsidDel="002073DC">
          <w:rPr>
            <w:i/>
            <w:lang w:val="en-US"/>
          </w:rPr>
          <w:delText>tUnit)</w:delText>
        </w:r>
        <w:r w:rsidR="0087709E" w:rsidRPr="00DE1B49" w:rsidDel="002073DC">
          <w:rPr>
            <w:lang w:val="en-US"/>
          </w:rPr>
          <w:delText xml:space="preserve">  </w:delText>
        </w:r>
      </w:del>
    </w:p>
    <w:p w:rsidR="0087709E" w:rsidRPr="00DE1B49" w:rsidDel="002073DC" w:rsidRDefault="0087709E" w:rsidP="0087709E">
      <w:pPr>
        <w:ind w:left="1440"/>
        <w:rPr>
          <w:del w:id="1407" w:author="Lili" w:date="2014-11-20T15:11:00Z"/>
          <w:lang w:val="en-US"/>
        </w:rPr>
      </w:pPr>
      <w:del w:id="1408" w:author="Lili" w:date="2014-11-20T15:11:00Z">
        <w:r w:rsidRPr="00DE1B49" w:rsidDel="002073DC">
          <w:rPr>
            <w:lang w:val="en-US"/>
          </w:rPr>
          <w:delText>This  method  is  required  by  the  ALMA  scenario  and returns a subgraph with all nodes containing the input entailment unit, as well as all nodes direc</w:delText>
        </w:r>
        <w:r w:rsidRPr="00DE1B49" w:rsidDel="002073DC">
          <w:rPr>
            <w:lang w:val="en-US"/>
          </w:rPr>
          <w:delText>t</w:delText>
        </w:r>
        <w:r w:rsidRPr="00DE1B49" w:rsidDel="002073DC">
          <w:rPr>
            <w:lang w:val="en-US"/>
          </w:rPr>
          <w:delText>ly connected to one of these nodes, i.e., all equivalent, entailed or entailing e</w:delText>
        </w:r>
        <w:r w:rsidRPr="00DE1B49" w:rsidDel="002073DC">
          <w:rPr>
            <w:lang w:val="en-US"/>
          </w:rPr>
          <w:delText>n</w:delText>
        </w:r>
        <w:r w:rsidRPr="00DE1B49" w:rsidDel="002073DC">
          <w:rPr>
            <w:lang w:val="en-US"/>
          </w:rPr>
          <w:delText>tailment units.</w:delText>
        </w:r>
      </w:del>
    </w:p>
    <w:p w:rsidR="0087709E" w:rsidRPr="00DE1B49" w:rsidDel="002073DC" w:rsidRDefault="0051694E" w:rsidP="00675094">
      <w:pPr>
        <w:numPr>
          <w:ilvl w:val="2"/>
          <w:numId w:val="59"/>
        </w:numPr>
        <w:spacing w:line="276" w:lineRule="auto"/>
        <w:ind w:hanging="359"/>
        <w:rPr>
          <w:del w:id="1409" w:author="Lili" w:date="2014-11-20T15:11:00Z"/>
          <w:lang w:val="en-US"/>
        </w:rPr>
      </w:pPr>
      <w:del w:id="1410" w:author="Lili" w:date="2014-11-20T15:11:00Z">
        <w:r w:rsidDel="002073DC">
          <w:rPr>
            <w:lang w:val="en-US"/>
          </w:rPr>
          <w:delText>@</w:delText>
        </w:r>
        <w:r w:rsidR="0087709E" w:rsidRPr="00DE1B49" w:rsidDel="002073DC">
          <w:rPr>
            <w:lang w:val="en-US"/>
          </w:rPr>
          <w:delText xml:space="preserve">return (EntailmentGraphCollapsed) </w:delText>
        </w:r>
        <w:r w:rsidR="00B77A1E" w:rsidDel="002073DC">
          <w:rPr>
            <w:lang w:val="en-US"/>
          </w:rPr>
          <w:delText>–</w:delText>
        </w:r>
        <w:r w:rsidR="0087709E" w:rsidRPr="00DE1B49" w:rsidDel="002073DC">
          <w:rPr>
            <w:lang w:val="en-US"/>
          </w:rPr>
          <w:delText xml:space="preserve"> the required subgraph. If there are no entailment units answering this search, empty graph </w:delText>
        </w:r>
        <w:r w:rsidR="00E31180" w:rsidDel="002073DC">
          <w:rPr>
            <w:lang w:val="en-US"/>
          </w:rPr>
          <w:delText>is</w:delText>
        </w:r>
        <w:r w:rsidR="0087709E" w:rsidRPr="00DE1B49" w:rsidDel="002073DC">
          <w:rPr>
            <w:lang w:val="en-US"/>
          </w:rPr>
          <w:delText xml:space="preserve"> r</w:delText>
        </w:r>
        <w:r w:rsidR="0087709E" w:rsidRPr="00DE1B49" w:rsidDel="002073DC">
          <w:rPr>
            <w:lang w:val="en-US"/>
          </w:rPr>
          <w:delText>e</w:delText>
        </w:r>
        <w:r w:rsidR="0087709E" w:rsidRPr="00DE1B49" w:rsidDel="002073DC">
          <w:rPr>
            <w:lang w:val="en-US"/>
          </w:rPr>
          <w:delText>turned (graph with no nodes and no edges). If there is no such entai</w:delText>
        </w:r>
        <w:r w:rsidR="0087709E" w:rsidRPr="00DE1B49" w:rsidDel="002073DC">
          <w:rPr>
            <w:lang w:val="en-US"/>
          </w:rPr>
          <w:delText>l</w:delText>
        </w:r>
        <w:r w:rsidR="0087709E" w:rsidRPr="00DE1B49" w:rsidDel="002073DC">
          <w:rPr>
            <w:lang w:val="en-US"/>
          </w:rPr>
          <w:delText>ment unit as given in the method’s parameter, the method return</w:delText>
        </w:r>
        <w:r w:rsidR="00E31180" w:rsidDel="002073DC">
          <w:rPr>
            <w:lang w:val="en-US"/>
          </w:rPr>
          <w:delText>s</w:delText>
        </w:r>
        <w:r w:rsidR="0087709E" w:rsidRPr="00DE1B49" w:rsidDel="002073DC">
          <w:rPr>
            <w:lang w:val="en-US"/>
          </w:rPr>
          <w:delText xml:space="preserve"> null.</w:delText>
        </w:r>
      </w:del>
    </w:p>
    <w:p w:rsidR="0087709E" w:rsidRPr="00DE1B49" w:rsidDel="002073DC" w:rsidRDefault="0087709E" w:rsidP="00675094">
      <w:pPr>
        <w:numPr>
          <w:ilvl w:val="2"/>
          <w:numId w:val="78"/>
        </w:numPr>
        <w:spacing w:line="276" w:lineRule="auto"/>
        <w:ind w:hanging="359"/>
        <w:rPr>
          <w:del w:id="1411" w:author="Lili" w:date="2014-11-20T15:11:00Z"/>
          <w:lang w:val="en-US"/>
        </w:rPr>
      </w:pPr>
      <w:del w:id="1412" w:author="Lili" w:date="2014-11-20T15:11:00Z">
        <w:r w:rsidRPr="00DE1B49" w:rsidDel="002073DC">
          <w:rPr>
            <w:lang w:val="en-US"/>
          </w:rPr>
          <w:delText xml:space="preserve">@param entailmentUnitText or entailmentUnit </w:delText>
        </w:r>
        <w:r w:rsidR="00B77A1E" w:rsidDel="002073DC">
          <w:rPr>
            <w:lang w:val="en-US"/>
          </w:rPr>
          <w:delText>–</w:delText>
        </w:r>
        <w:r w:rsidRPr="00DE1B49" w:rsidDel="002073DC">
          <w:rPr>
            <w:lang w:val="en-US"/>
          </w:rPr>
          <w:delText xml:space="preserve"> canonical text of the entailment unit whose subgraph should be returned, or the entailment unit itself.</w:delText>
        </w:r>
      </w:del>
    </w:p>
    <w:p w:rsidR="0087709E" w:rsidRPr="00DE1B49" w:rsidDel="002073DC" w:rsidRDefault="0087709E" w:rsidP="0087709E">
      <w:pPr>
        <w:ind w:left="1440"/>
        <w:rPr>
          <w:del w:id="1413" w:author="Lili" w:date="2014-11-20T15:11:00Z"/>
          <w:lang w:val="en-US"/>
        </w:rPr>
      </w:pPr>
      <w:del w:id="1414" w:author="Lili" w:date="2014-11-20T15:11:00Z">
        <w:r w:rsidRPr="00DE1B49" w:rsidDel="002073DC">
          <w:rPr>
            <w:lang w:val="en-US"/>
          </w:rPr>
          <w:delText xml:space="preserve"> </w:delText>
        </w:r>
      </w:del>
    </w:p>
    <w:p w:rsidR="0087709E" w:rsidRPr="00DE1B49" w:rsidDel="002073DC" w:rsidRDefault="00C64949" w:rsidP="0087709E">
      <w:pPr>
        <w:ind w:left="1440"/>
        <w:rPr>
          <w:del w:id="1415" w:author="Lili" w:date="2014-11-20T15:11:00Z"/>
          <w:lang w:val="en-US"/>
        </w:rPr>
      </w:pPr>
      <w:del w:id="1416" w:author="Lili" w:date="2014-11-20T15:11:00Z">
        <w:r w:rsidDel="002073DC">
          <w:rPr>
            <w:i/>
            <w:lang w:val="en-US"/>
          </w:rPr>
          <w:delText xml:space="preserve">Set&lt;String&gt; </w:delText>
        </w:r>
        <w:r w:rsidR="0087709E" w:rsidRPr="00DE1B49" w:rsidDel="002073DC">
          <w:rPr>
            <w:i/>
            <w:lang w:val="en-US"/>
          </w:rPr>
          <w:delText>getRelevantInteractionIDs(java.lang.String entailme</w:delText>
        </w:r>
        <w:r w:rsidR="0087709E" w:rsidRPr="00DE1B49" w:rsidDel="002073DC">
          <w:rPr>
            <w:i/>
            <w:lang w:val="en-US"/>
          </w:rPr>
          <w:delText>n</w:delText>
        </w:r>
        <w:r w:rsidR="0087709E" w:rsidRPr="00DE1B49" w:rsidDel="002073DC">
          <w:rPr>
            <w:i/>
            <w:lang w:val="en-US"/>
          </w:rPr>
          <w:delText>tUnitText)</w:delText>
        </w:r>
      </w:del>
    </w:p>
    <w:p w:rsidR="0087709E" w:rsidRPr="00DE1B49" w:rsidDel="002073DC" w:rsidRDefault="00C64949" w:rsidP="0087709E">
      <w:pPr>
        <w:ind w:left="1440"/>
        <w:rPr>
          <w:del w:id="1417" w:author="Lili" w:date="2014-11-20T15:11:00Z"/>
          <w:lang w:val="en-US"/>
        </w:rPr>
      </w:pPr>
      <w:del w:id="1418" w:author="Lili" w:date="2014-11-20T15:11:00Z">
        <w:r w:rsidDel="002073DC">
          <w:rPr>
            <w:i/>
            <w:lang w:val="en-US"/>
          </w:rPr>
          <w:delText xml:space="preserve">Set&lt;String&gt; </w:delText>
        </w:r>
        <w:r w:rsidR="0087709E" w:rsidRPr="00DE1B49" w:rsidDel="002073DC">
          <w:rPr>
            <w:i/>
            <w:lang w:val="en-US"/>
          </w:rPr>
          <w:delText>getRelevantInteractionIDs(EntailmentUnit entailmentUnit)</w:delText>
        </w:r>
      </w:del>
    </w:p>
    <w:p w:rsidR="0087709E" w:rsidRPr="00DE1B49" w:rsidDel="002073DC" w:rsidRDefault="0087709E" w:rsidP="0087709E">
      <w:pPr>
        <w:ind w:left="1440"/>
        <w:rPr>
          <w:del w:id="1419" w:author="Lili" w:date="2014-11-20T15:11:00Z"/>
          <w:lang w:val="en-US"/>
        </w:rPr>
      </w:pPr>
      <w:del w:id="1420" w:author="Lili" w:date="2014-11-20T15:11:00Z">
        <w:r w:rsidRPr="00DE1B49" w:rsidDel="002073DC">
          <w:rPr>
            <w:lang w:val="en-US"/>
          </w:rPr>
          <w:lastRenderedPageBreak/>
          <w:delText xml:space="preserve">This  method   is   required  by   the   ALMA   scenario   and   returns the ids of </w:delText>
        </w:r>
      </w:del>
    </w:p>
    <w:p w:rsidR="0087709E" w:rsidRPr="00DE1B49" w:rsidDel="002073DC" w:rsidRDefault="0087709E" w:rsidP="0087709E">
      <w:pPr>
        <w:ind w:left="1440"/>
        <w:rPr>
          <w:del w:id="1421" w:author="Lili" w:date="2014-11-20T15:11:00Z"/>
          <w:lang w:val="en-US"/>
        </w:rPr>
      </w:pPr>
      <w:del w:id="1422" w:author="Lili" w:date="2014-11-20T15:11:00Z">
        <w:r w:rsidRPr="00DE1B49" w:rsidDel="002073DC">
          <w:rPr>
            <w:lang w:val="en-US"/>
          </w:rPr>
          <w:delText xml:space="preserve">interactions that contain an entailment unit  that is equivalent to the input  entailment unit based on the entailment graph. </w:delText>
        </w:r>
      </w:del>
    </w:p>
    <w:p w:rsidR="0087709E" w:rsidRPr="00DE1B49" w:rsidDel="002073DC" w:rsidRDefault="0087709E" w:rsidP="00675094">
      <w:pPr>
        <w:numPr>
          <w:ilvl w:val="2"/>
          <w:numId w:val="59"/>
        </w:numPr>
        <w:spacing w:line="276" w:lineRule="auto"/>
        <w:ind w:hanging="359"/>
        <w:rPr>
          <w:del w:id="1423" w:author="Lili" w:date="2014-11-20T15:11:00Z"/>
          <w:lang w:val="en-US"/>
        </w:rPr>
      </w:pPr>
      <w:del w:id="1424" w:author="Lili" w:date="2014-11-20T15:11:00Z">
        <w:r w:rsidRPr="00DE1B49" w:rsidDel="002073DC">
          <w:rPr>
            <w:lang w:val="en-US"/>
          </w:rPr>
          <w:delText>@return (Set&lt;</w:delText>
        </w:r>
        <w:r w:rsidR="00C64949" w:rsidDel="002073DC">
          <w:rPr>
            <w:lang w:val="en-US"/>
          </w:rPr>
          <w:delText>String</w:delText>
        </w:r>
        <w:r w:rsidRPr="00DE1B49" w:rsidDel="002073DC">
          <w:rPr>
            <w:lang w:val="en-US"/>
          </w:rPr>
          <w:delText xml:space="preserve">&gt;) </w:delText>
        </w:r>
        <w:r w:rsidR="00B77A1E" w:rsidDel="002073DC">
          <w:rPr>
            <w:lang w:val="en-US"/>
          </w:rPr>
          <w:delText>–</w:delText>
        </w:r>
        <w:r w:rsidRPr="00DE1B49" w:rsidDel="002073DC">
          <w:rPr>
            <w:lang w:val="en-US"/>
          </w:rPr>
          <w:delText xml:space="preserve"> the set of relevant interactions’ ids. If there is no such entailment unit as given in the method’s parameter, the met</w:delText>
        </w:r>
        <w:r w:rsidRPr="00DE1B49" w:rsidDel="002073DC">
          <w:rPr>
            <w:lang w:val="en-US"/>
          </w:rPr>
          <w:delText>h</w:delText>
        </w:r>
        <w:r w:rsidRPr="00DE1B49" w:rsidDel="002073DC">
          <w:rPr>
            <w:lang w:val="en-US"/>
          </w:rPr>
          <w:delText>od return</w:delText>
        </w:r>
        <w:r w:rsidR="00E31180" w:rsidDel="002073DC">
          <w:rPr>
            <w:lang w:val="en-US"/>
          </w:rPr>
          <w:delText>s</w:delText>
        </w:r>
        <w:r w:rsidRPr="00DE1B49" w:rsidDel="002073DC">
          <w:rPr>
            <w:lang w:val="en-US"/>
          </w:rPr>
          <w:delText xml:space="preserve"> null.</w:delText>
        </w:r>
      </w:del>
    </w:p>
    <w:p w:rsidR="0087709E" w:rsidRPr="00DE1B49" w:rsidDel="002073DC" w:rsidRDefault="0087709E" w:rsidP="00675094">
      <w:pPr>
        <w:numPr>
          <w:ilvl w:val="2"/>
          <w:numId w:val="78"/>
        </w:numPr>
        <w:spacing w:line="276" w:lineRule="auto"/>
        <w:ind w:hanging="359"/>
        <w:rPr>
          <w:del w:id="1425" w:author="Lili" w:date="2014-11-20T15:11:00Z"/>
          <w:lang w:val="en-US"/>
        </w:rPr>
      </w:pPr>
      <w:del w:id="1426" w:author="Lili" w:date="2014-11-20T15:11:00Z">
        <w:r w:rsidRPr="00DE1B49" w:rsidDel="002073DC">
          <w:rPr>
            <w:lang w:val="en-US"/>
          </w:rPr>
          <w:delText xml:space="preserve">@param entailmentUnitText or entailmentUnit </w:delText>
        </w:r>
        <w:r w:rsidR="00B77A1E" w:rsidDel="002073DC">
          <w:rPr>
            <w:lang w:val="en-US"/>
          </w:rPr>
          <w:delText>–</w:delText>
        </w:r>
        <w:r w:rsidR="00E31180" w:rsidDel="002073DC">
          <w:rPr>
            <w:lang w:val="en-US"/>
          </w:rPr>
          <w:delText xml:space="preserve"> canonical text of the </w:delText>
        </w:r>
        <w:r w:rsidRPr="00DE1B49" w:rsidDel="002073DC">
          <w:rPr>
            <w:lang w:val="en-US"/>
          </w:rPr>
          <w:delText>entailment unit whose relevant interactions need to be found, or the entailment unit itself.</w:delText>
        </w:r>
      </w:del>
    </w:p>
    <w:p w:rsidR="0087709E" w:rsidDel="002073DC" w:rsidRDefault="0087709E" w:rsidP="00C64949">
      <w:pPr>
        <w:rPr>
          <w:del w:id="1427" w:author="Lili" w:date="2014-11-20T15:11:00Z"/>
          <w:lang w:val="en-US"/>
        </w:rPr>
      </w:pPr>
    </w:p>
    <w:p w:rsidR="00FE5FF1" w:rsidRPr="00DE1B49" w:rsidDel="002073DC" w:rsidRDefault="00FE5FF1" w:rsidP="00FE5FF1">
      <w:pPr>
        <w:ind w:left="1440"/>
        <w:rPr>
          <w:del w:id="1428" w:author="Lili" w:date="2014-11-20T15:11:00Z"/>
          <w:lang w:val="en-US"/>
        </w:rPr>
      </w:pPr>
      <w:del w:id="1429" w:author="Lili" w:date="2014-11-20T15:11:00Z">
        <w:r w:rsidRPr="00DE1B49" w:rsidDel="002073DC">
          <w:rPr>
            <w:u w:val="single"/>
            <w:lang w:val="en-US"/>
          </w:rPr>
          <w:delText xml:space="preserve">Methods </w:delText>
        </w:r>
        <w:r w:rsidDel="002073DC">
          <w:rPr>
            <w:u w:val="single"/>
            <w:lang w:val="en-US"/>
          </w:rPr>
          <w:delText xml:space="preserve">to output </w:delText>
        </w:r>
        <w:r w:rsidRPr="00DE1B49" w:rsidDel="002073DC">
          <w:rPr>
            <w:u w:val="single"/>
            <w:lang w:val="en-US"/>
          </w:rPr>
          <w:delText>the graph</w:delText>
        </w:r>
        <w:r w:rsidRPr="00DE1B49" w:rsidDel="002073DC">
          <w:rPr>
            <w:lang w:val="en-US"/>
          </w:rPr>
          <w:delText>:</w:delText>
        </w:r>
      </w:del>
    </w:p>
    <w:p w:rsidR="00FE5FF1" w:rsidDel="002073DC" w:rsidRDefault="00FE5FF1" w:rsidP="00FE5FF1">
      <w:pPr>
        <w:ind w:left="1440"/>
        <w:rPr>
          <w:del w:id="1430" w:author="Lili" w:date="2014-11-20T15:11:00Z"/>
          <w:i/>
          <w:lang w:val="en-US"/>
        </w:rPr>
      </w:pPr>
      <w:del w:id="1431" w:author="Lili" w:date="2014-11-20T15:11:00Z">
        <w:r w:rsidDel="002073DC">
          <w:rPr>
            <w:i/>
            <w:lang w:val="en-US"/>
          </w:rPr>
          <w:delText>void  toXML(java.lang.String filename)</w:delText>
        </w:r>
      </w:del>
    </w:p>
    <w:p w:rsidR="00FE5FF1" w:rsidRPr="004A7E0D" w:rsidDel="002073DC" w:rsidRDefault="00FE5FF1" w:rsidP="00FE5FF1">
      <w:pPr>
        <w:ind w:left="1440"/>
        <w:rPr>
          <w:del w:id="1432" w:author="Lili" w:date="2014-11-20T15:11:00Z"/>
          <w:iCs/>
          <w:lang w:val="en-US"/>
        </w:rPr>
      </w:pPr>
      <w:del w:id="1433" w:author="Lili" w:date="2014-11-20T15:11:00Z">
        <w:r w:rsidDel="002073DC">
          <w:rPr>
            <w:iCs/>
            <w:lang w:val="en-US"/>
          </w:rPr>
          <w:delText>The method saves the graph to an xml file with the given filename.</w:delText>
        </w:r>
      </w:del>
    </w:p>
    <w:p w:rsidR="00FE5FF1" w:rsidDel="002073DC" w:rsidRDefault="00FE5FF1" w:rsidP="00FE5FF1">
      <w:pPr>
        <w:numPr>
          <w:ilvl w:val="2"/>
          <w:numId w:val="30"/>
        </w:numPr>
        <w:spacing w:line="276" w:lineRule="auto"/>
        <w:ind w:hanging="359"/>
        <w:rPr>
          <w:del w:id="1434" w:author="Lili" w:date="2014-11-20T15:11:00Z"/>
          <w:lang w:val="en-US"/>
        </w:rPr>
      </w:pPr>
      <w:del w:id="1435" w:author="Lili" w:date="2014-11-20T15:11:00Z">
        <w:r w:rsidRPr="00DE1B49" w:rsidDel="002073DC">
          <w:rPr>
            <w:lang w:val="en-US"/>
          </w:rPr>
          <w:delText xml:space="preserve">@param </w:delText>
        </w:r>
        <w:r w:rsidDel="002073DC">
          <w:rPr>
            <w:lang w:val="en-US"/>
          </w:rPr>
          <w:delText>filename</w:delText>
        </w:r>
        <w:r w:rsidRPr="00DE1B49" w:rsidDel="002073DC">
          <w:rPr>
            <w:lang w:val="en-US"/>
          </w:rPr>
          <w:delText xml:space="preserve"> </w:delText>
        </w:r>
        <w:r w:rsidR="00B77A1E" w:rsidDel="002073DC">
          <w:rPr>
            <w:lang w:val="en-US"/>
          </w:rPr>
          <w:delText>–</w:delText>
        </w:r>
        <w:r w:rsidRPr="00DE1B49" w:rsidDel="002073DC">
          <w:rPr>
            <w:lang w:val="en-US"/>
          </w:rPr>
          <w:delText xml:space="preserve"> the </w:delText>
        </w:r>
        <w:r w:rsidDel="002073DC">
          <w:rPr>
            <w:lang w:val="en-US"/>
          </w:rPr>
          <w:delText xml:space="preserve">name of the xml </w:delText>
        </w:r>
        <w:r w:rsidRPr="00DE1B49" w:rsidDel="002073DC">
          <w:rPr>
            <w:lang w:val="en-US"/>
          </w:rPr>
          <w:delText xml:space="preserve">file </w:delText>
        </w:r>
        <w:r w:rsidDel="002073DC">
          <w:rPr>
            <w:lang w:val="en-US"/>
          </w:rPr>
          <w:delText>to which the graph should be saved</w:delText>
        </w:r>
        <w:r w:rsidRPr="00DE1B49" w:rsidDel="002073DC">
          <w:rPr>
            <w:lang w:val="en-US"/>
          </w:rPr>
          <w:delText>.</w:delText>
        </w:r>
      </w:del>
    </w:p>
    <w:p w:rsidR="00FE5FF1" w:rsidRPr="00DE1B49" w:rsidDel="002073DC" w:rsidRDefault="00FE5FF1" w:rsidP="00FE5FF1">
      <w:pPr>
        <w:numPr>
          <w:ilvl w:val="2"/>
          <w:numId w:val="30"/>
        </w:numPr>
        <w:spacing w:line="276" w:lineRule="auto"/>
        <w:ind w:hanging="359"/>
        <w:rPr>
          <w:del w:id="1436" w:author="Lili" w:date="2014-11-20T15:11:00Z"/>
          <w:lang w:val="en-US"/>
        </w:rPr>
      </w:pPr>
      <w:del w:id="1437" w:author="Lili" w:date="2014-11-20T15:11:00Z">
        <w:r w:rsidDel="002073DC">
          <w:rPr>
            <w:lang w:val="en-US"/>
          </w:rPr>
          <w:delText>throws EntailmentGraphCollapsedException if saving the graph to the given file did not succeed for some reason.</w:delText>
        </w:r>
      </w:del>
    </w:p>
    <w:p w:rsidR="00FE5FF1" w:rsidRPr="00B4623E" w:rsidDel="002073DC" w:rsidRDefault="00FE5FF1" w:rsidP="00FE5FF1">
      <w:pPr>
        <w:ind w:left="1440"/>
        <w:rPr>
          <w:del w:id="1438" w:author="Lili" w:date="2014-11-20T15:11:00Z"/>
          <w:iCs/>
          <w:lang w:val="en-US"/>
        </w:rPr>
      </w:pPr>
    </w:p>
    <w:p w:rsidR="00FE5FF1" w:rsidDel="002073DC" w:rsidRDefault="00FE5FF1" w:rsidP="00FE5FF1">
      <w:pPr>
        <w:ind w:left="1440"/>
        <w:rPr>
          <w:del w:id="1439" w:author="Lili" w:date="2014-11-20T15:11:00Z"/>
          <w:i/>
          <w:lang w:val="en-US"/>
        </w:rPr>
      </w:pPr>
      <w:del w:id="1440" w:author="Lili" w:date="2014-11-20T15:11:00Z">
        <w:r w:rsidDel="002073DC">
          <w:rPr>
            <w:i/>
            <w:lang w:val="en-US"/>
          </w:rPr>
          <w:delText>java.lang.String  toDOT</w:delText>
        </w:r>
        <w:r w:rsidRPr="00DE1B49" w:rsidDel="002073DC">
          <w:rPr>
            <w:i/>
            <w:lang w:val="en-US"/>
          </w:rPr>
          <w:delText>()</w:delText>
        </w:r>
      </w:del>
    </w:p>
    <w:p w:rsidR="00FE5FF1" w:rsidDel="002073DC" w:rsidRDefault="00FE5FF1" w:rsidP="00FE5FF1">
      <w:pPr>
        <w:ind w:left="1440"/>
        <w:rPr>
          <w:del w:id="1441" w:author="Lili" w:date="2014-11-20T15:11:00Z"/>
          <w:i/>
          <w:lang w:val="en-US"/>
        </w:rPr>
      </w:pPr>
      <w:del w:id="1442" w:author="Lili" w:date="2014-11-20T15:11:00Z">
        <w:r w:rsidDel="002073DC">
          <w:rPr>
            <w:i/>
            <w:lang w:val="en-US"/>
          </w:rPr>
          <w:delText>void toDOT(java.lang.String filename)</w:delText>
        </w:r>
      </w:del>
    </w:p>
    <w:p w:rsidR="00FE5FF1" w:rsidRPr="00354583" w:rsidDel="002073DC" w:rsidRDefault="00FE5FF1" w:rsidP="00FE5FF1">
      <w:pPr>
        <w:ind w:left="1440"/>
        <w:rPr>
          <w:del w:id="1443" w:author="Lili" w:date="2014-11-20T15:11:00Z"/>
          <w:u w:val="single"/>
          <w:lang w:val="en-US"/>
        </w:rPr>
      </w:pPr>
      <w:del w:id="1444" w:author="Lili" w:date="2014-11-20T15:11:00Z">
        <w:r w:rsidDel="002073DC">
          <w:rPr>
            <w:u w:val="single"/>
            <w:lang w:val="en-US"/>
          </w:rPr>
          <w:delText>The method g</w:delText>
        </w:r>
        <w:r w:rsidRPr="00354583" w:rsidDel="002073DC">
          <w:rPr>
            <w:u w:val="single"/>
            <w:lang w:val="en-US"/>
          </w:rPr>
          <w:delText xml:space="preserve">enerates a single string, which contains the graph in </w:delText>
        </w:r>
        <w:r w:rsidR="00181B67" w:rsidRPr="007D429F" w:rsidDel="002073DC">
          <w:delText>DOT fo</w:delText>
        </w:r>
        <w:r w:rsidR="00181B67" w:rsidRPr="007D429F" w:rsidDel="002073DC">
          <w:delText>r</w:delText>
        </w:r>
        <w:r w:rsidR="00181B67" w:rsidRPr="007D429F" w:rsidDel="002073DC">
          <w:delText>mat</w:delText>
        </w:r>
        <w:r w:rsidRPr="00354583" w:rsidDel="002073DC">
          <w:rPr>
            <w:u w:val="single"/>
            <w:lang w:val="en-US"/>
          </w:rPr>
          <w:delText xml:space="preserve"> </w:delText>
        </w:r>
        <w:r w:rsidR="00F37E66" w:rsidDel="002073DC">
          <w:rPr>
            <w:u w:val="single"/>
            <w:lang w:val="en-US"/>
          </w:rPr>
          <w:delText>(</w:delText>
        </w:r>
        <w:r w:rsidR="00F37E66" w:rsidRPr="00F37E66" w:rsidDel="002073DC">
          <w:rPr>
            <w:u w:val="single"/>
            <w:lang w:val="en-US"/>
          </w:rPr>
          <w:delText>http://en.wikipedia.org/wiki/DOT_(graph_description_language)</w:delText>
        </w:r>
        <w:r w:rsidR="00F37E66" w:rsidDel="002073DC">
          <w:rPr>
            <w:u w:val="single"/>
            <w:lang w:val="en-US"/>
          </w:rPr>
          <w:delText xml:space="preserve">) </w:delText>
        </w:r>
        <w:r w:rsidRPr="00354583" w:rsidDel="002073DC">
          <w:rPr>
            <w:u w:val="single"/>
            <w:lang w:val="en-US"/>
          </w:rPr>
          <w:delText>for visualization</w:delText>
        </w:r>
        <w:r w:rsidDel="002073DC">
          <w:rPr>
            <w:u w:val="single"/>
            <w:lang w:val="en-US"/>
          </w:rPr>
          <w:delText>. The string is either returned or saved to the given output file (if provided).</w:delText>
        </w:r>
      </w:del>
    </w:p>
    <w:p w:rsidR="00FE5FF1" w:rsidRPr="00DE1B49" w:rsidDel="002073DC" w:rsidRDefault="00FE5FF1" w:rsidP="00FE5FF1">
      <w:pPr>
        <w:numPr>
          <w:ilvl w:val="2"/>
          <w:numId w:val="67"/>
        </w:numPr>
        <w:spacing w:line="276" w:lineRule="auto"/>
        <w:ind w:hanging="359"/>
        <w:rPr>
          <w:del w:id="1445" w:author="Lili" w:date="2014-11-20T15:11:00Z"/>
        </w:rPr>
      </w:pPr>
      <w:del w:id="1446" w:author="Lili" w:date="2014-11-20T15:11:00Z">
        <w:r w:rsidRPr="00DE1B49" w:rsidDel="002073DC">
          <w:rPr>
            <w:lang w:val="en-US"/>
          </w:rPr>
          <w:delText>@return (</w:delText>
        </w:r>
        <w:r w:rsidDel="002073DC">
          <w:rPr>
            <w:i/>
            <w:lang w:val="en-US"/>
          </w:rPr>
          <w:delText>java.lang.String</w:delText>
        </w:r>
        <w:r w:rsidRPr="00DE1B49" w:rsidDel="002073DC">
          <w:rPr>
            <w:lang w:val="en-US"/>
          </w:rPr>
          <w:delText xml:space="preserve">) </w:delText>
        </w:r>
        <w:r w:rsidR="00B77A1E" w:rsidDel="002073DC">
          <w:rPr>
            <w:lang w:val="en-US"/>
          </w:rPr>
          <w:delText>–</w:delText>
        </w:r>
        <w:r w:rsidRPr="00DE1B49" w:rsidDel="002073DC">
          <w:rPr>
            <w:lang w:val="en-US"/>
          </w:rPr>
          <w:delText xml:space="preserve"> the </w:delText>
        </w:r>
        <w:r w:rsidDel="002073DC">
          <w:rPr>
            <w:lang w:val="en-US"/>
          </w:rPr>
          <w:delText>string with the graph in DOT format</w:delText>
        </w:r>
        <w:r w:rsidRPr="00DE1B49" w:rsidDel="002073DC">
          <w:delText>.</w:delText>
        </w:r>
        <w:r w:rsidDel="002073DC">
          <w:delText xml:space="preserve"> </w:delText>
        </w:r>
      </w:del>
    </w:p>
    <w:p w:rsidR="00FE5FF1" w:rsidDel="002073DC" w:rsidRDefault="00FE5FF1" w:rsidP="00FE5FF1">
      <w:pPr>
        <w:numPr>
          <w:ilvl w:val="2"/>
          <w:numId w:val="67"/>
        </w:numPr>
        <w:spacing w:line="276" w:lineRule="auto"/>
        <w:ind w:hanging="359"/>
        <w:rPr>
          <w:del w:id="1447" w:author="Lili" w:date="2014-11-20T15:11:00Z"/>
        </w:rPr>
      </w:pPr>
      <w:del w:id="1448" w:author="Lili" w:date="2014-11-20T15:11:00Z">
        <w:r w:rsidRPr="00DE1B49" w:rsidDel="002073DC">
          <w:delText xml:space="preserve">@param </w:delText>
        </w:r>
        <w:r w:rsidDel="002073DC">
          <w:delText xml:space="preserve">filename </w:delText>
        </w:r>
        <w:r w:rsidR="00B77A1E" w:rsidDel="002073DC">
          <w:delText>–</w:delText>
        </w:r>
        <w:r w:rsidDel="002073DC">
          <w:delText xml:space="preserve"> the name of the output file. If provided, the string will be saved to the file rather than returned.</w:delText>
        </w:r>
      </w:del>
    </w:p>
    <w:p w:rsidR="00FE5FF1" w:rsidRPr="00DE1B49" w:rsidDel="002073DC" w:rsidRDefault="00FE5FF1" w:rsidP="00FE5FF1">
      <w:pPr>
        <w:numPr>
          <w:ilvl w:val="2"/>
          <w:numId w:val="67"/>
        </w:numPr>
        <w:spacing w:line="276" w:lineRule="auto"/>
        <w:ind w:hanging="359"/>
        <w:rPr>
          <w:del w:id="1449" w:author="Lili" w:date="2014-11-20T15:11:00Z"/>
        </w:rPr>
      </w:pPr>
      <w:del w:id="1450" w:author="Lili" w:date="2014-11-20T15:11:00Z">
        <w:r w:rsidDel="002073DC">
          <w:delText xml:space="preserve">throws IOException if saving to the file failed for some reason. </w:delText>
        </w:r>
        <w:r w:rsidRPr="00DE1B49" w:rsidDel="002073DC">
          <w:delText xml:space="preserve"> </w:delText>
        </w:r>
      </w:del>
    </w:p>
    <w:p w:rsidR="00FE5FF1" w:rsidRPr="007D429F" w:rsidDel="002073DC" w:rsidRDefault="00FE5FF1" w:rsidP="00C64949">
      <w:pPr>
        <w:rPr>
          <w:del w:id="1451" w:author="Lili" w:date="2014-11-20T15:11:00Z"/>
        </w:rPr>
      </w:pPr>
    </w:p>
    <w:p w:rsidR="00DA413B" w:rsidDel="002073DC" w:rsidRDefault="0087709E" w:rsidP="00DE1B49">
      <w:pPr>
        <w:ind w:left="1440"/>
        <w:rPr>
          <w:del w:id="1452" w:author="Lili" w:date="2014-11-20T15:11:00Z"/>
          <w:lang w:val="en-US"/>
        </w:rPr>
      </w:pPr>
      <w:del w:id="1453" w:author="Lili" w:date="2014-11-20T15:11:00Z">
        <w:r w:rsidRPr="00DE1B49" w:rsidDel="002073DC">
          <w:rPr>
            <w:u w:val="single"/>
            <w:lang w:val="en-US"/>
          </w:rPr>
          <w:delText>Specialized implementation of graph node methods</w:delText>
        </w:r>
        <w:r w:rsidRPr="00DE1B49" w:rsidDel="002073DC">
          <w:rPr>
            <w:lang w:val="en-US"/>
          </w:rPr>
          <w:delText xml:space="preserve"> </w:delText>
        </w:r>
      </w:del>
    </w:p>
    <w:p w:rsidR="0087709E" w:rsidRPr="00DE1B49" w:rsidRDefault="0087709E" w:rsidP="00DE1B49">
      <w:pPr>
        <w:ind w:left="1440"/>
        <w:rPr>
          <w:lang w:val="en-US"/>
        </w:rPr>
      </w:pPr>
      <w:del w:id="1454" w:author="Lili" w:date="2014-11-20T15:11:00Z">
        <w:r w:rsidRPr="00DE1B49" w:rsidDel="002073DC">
          <w:rPr>
            <w:i/>
            <w:lang w:val="en-US"/>
          </w:rPr>
          <w:delText>toString()</w:delText>
        </w:r>
      </w:del>
    </w:p>
    <w:p w:rsidR="0087709E" w:rsidRPr="00DE1B49" w:rsidRDefault="0087709E" w:rsidP="007368D3">
      <w:pPr>
        <w:pStyle w:val="berschrift4"/>
      </w:pPr>
      <w:bookmarkStart w:id="1455" w:name="h.10hqqsem8uxk" w:colFirst="0" w:colLast="0"/>
      <w:bookmarkEnd w:id="1455"/>
      <w:proofErr w:type="gramStart"/>
      <w:r w:rsidRPr="00DE1B49">
        <w:t>class</w:t>
      </w:r>
      <w:proofErr w:type="gramEnd"/>
      <w:r w:rsidRPr="00DE1B49">
        <w:t xml:space="preserve"> </w:t>
      </w:r>
      <w:proofErr w:type="spellStart"/>
      <w:r w:rsidRPr="00DE1B49">
        <w:t>EquivalenceClass</w:t>
      </w:r>
      <w:proofErr w:type="spellEnd"/>
      <w:r w:rsidR="00200FBC">
        <w:t xml:space="preserve"> (</w:t>
      </w:r>
      <w:proofErr w:type="spellStart"/>
      <w:r w:rsidR="00200FBC">
        <w:t>eu.</w:t>
      </w:r>
      <w:r w:rsidR="00200FBC" w:rsidRPr="00200FBC">
        <w:t>excitementpro</w:t>
      </w:r>
      <w:r w:rsidR="00200FBC">
        <w:t>ject.</w:t>
      </w:r>
      <w:r w:rsidR="00200FBC" w:rsidRPr="00200FBC">
        <w:t>tl</w:t>
      </w:r>
      <w:r w:rsidR="00200FBC">
        <w:t>.structures.collapsed</w:t>
      </w:r>
      <w:r w:rsidR="00200FBC" w:rsidRPr="00200FBC">
        <w:t>graph</w:t>
      </w:r>
      <w:proofErr w:type="spellEnd"/>
      <w:r w:rsidR="00200FBC">
        <w:t>)</w:t>
      </w:r>
    </w:p>
    <w:p w:rsidR="0087709E" w:rsidRPr="00DE1B49" w:rsidRDefault="0087709E" w:rsidP="009D4C2F">
      <w:pPr>
        <w:rPr>
          <w:lang w:val="en-US"/>
        </w:rPr>
      </w:pPr>
      <w:r w:rsidRPr="00DE1B49">
        <w:rPr>
          <w:lang w:val="en-US"/>
        </w:rPr>
        <w:t>The node of the collapsed entailment graph is an equivalence class. This type of node co</w:t>
      </w:r>
      <w:r w:rsidRPr="00DE1B49">
        <w:rPr>
          <w:lang w:val="en-US"/>
        </w:rPr>
        <w:t>n</w:t>
      </w:r>
      <w:r w:rsidRPr="00DE1B49">
        <w:rPr>
          <w:lang w:val="en-US"/>
        </w:rPr>
        <w:t>tain</w:t>
      </w:r>
      <w:r w:rsidR="00E31180">
        <w:rPr>
          <w:lang w:val="en-US"/>
        </w:rPr>
        <w:t>s</w:t>
      </w:r>
      <w:r w:rsidRPr="00DE1B49">
        <w:rPr>
          <w:lang w:val="en-US"/>
        </w:rPr>
        <w:t xml:space="preserve"> all text fragments that are equivalent from the point of view of textual entailment.</w:t>
      </w:r>
      <w:ins w:id="1456" w:author="Lili" w:date="2014-11-20T15:12:00Z">
        <w:r w:rsidR="00B367A7">
          <w:rPr>
            <w:lang w:val="en-US"/>
          </w:rPr>
          <w:t xml:space="preserve"> More formally, each </w:t>
        </w:r>
        <w:proofErr w:type="spellStart"/>
        <w:r w:rsidR="00B367A7" w:rsidRPr="00B367A7">
          <w:rPr>
            <w:i/>
            <w:iCs/>
            <w:lang w:val="en-US"/>
            <w:rPrChange w:id="1457" w:author="Lili" w:date="2014-11-20T15:12:00Z">
              <w:rPr>
                <w:lang w:val="en-US"/>
              </w:rPr>
            </w:rPrChange>
          </w:rPr>
          <w:t>EquivalenceClass</w:t>
        </w:r>
        <w:proofErr w:type="spellEnd"/>
        <w:r w:rsidR="00B367A7">
          <w:rPr>
            <w:lang w:val="en-US"/>
          </w:rPr>
          <w:t xml:space="preserve"> contains a set of </w:t>
        </w:r>
        <w:r w:rsidR="00B367A7" w:rsidRPr="00B367A7">
          <w:rPr>
            <w:i/>
            <w:iCs/>
            <w:lang w:val="en-US"/>
            <w:rPrChange w:id="1458" w:author="Lili" w:date="2014-11-20T15:12:00Z">
              <w:rPr>
                <w:lang w:val="en-US"/>
              </w:rPr>
            </w:rPrChange>
          </w:rPr>
          <w:t>EntailmentUnit</w:t>
        </w:r>
        <w:r w:rsidR="00B367A7">
          <w:rPr>
            <w:lang w:val="en-US"/>
          </w:rPr>
          <w:t>-s</w:t>
        </w:r>
        <w:r w:rsidR="00E35160">
          <w:rPr>
            <w:lang w:val="en-US"/>
          </w:rPr>
          <w:t xml:space="preserve">, which </w:t>
        </w:r>
        <w:proofErr w:type="gramStart"/>
        <w:r w:rsidR="00E35160">
          <w:rPr>
            <w:lang w:val="en-US"/>
          </w:rPr>
          <w:t>were</w:t>
        </w:r>
        <w:proofErr w:type="gramEnd"/>
        <w:r w:rsidR="00E35160">
          <w:rPr>
            <w:lang w:val="en-US"/>
          </w:rPr>
          <w:t xml:space="preserve"> considered paraphrasing by </w:t>
        </w:r>
      </w:ins>
      <w:ins w:id="1459" w:author="Lili" w:date="2014-11-20T15:13:00Z">
        <w:r w:rsidR="00E35160">
          <w:rPr>
            <w:lang w:val="en-US"/>
          </w:rPr>
          <w:t>a</w:t>
        </w:r>
        <w:r w:rsidR="009D4C2F">
          <w:rPr>
            <w:lang w:val="en-US"/>
          </w:rPr>
          <w:t>n</w:t>
        </w:r>
      </w:ins>
      <w:ins w:id="1460" w:author="Lili" w:date="2014-11-20T15:12:00Z">
        <w:r w:rsidR="00E35160">
          <w:rPr>
            <w:lang w:val="en-US"/>
          </w:rPr>
          <w:t xml:space="preserve"> </w:t>
        </w:r>
      </w:ins>
      <w:ins w:id="1461" w:author="Lili" w:date="2014-11-20T15:13:00Z">
        <w:r w:rsidR="00E35160">
          <w:rPr>
            <w:lang w:val="en-US"/>
          </w:rPr>
          <w:t>algorithm</w:t>
        </w:r>
      </w:ins>
      <w:ins w:id="1462" w:author="Lili" w:date="2014-11-20T15:14:00Z">
        <w:r w:rsidR="009D4C2F">
          <w:rPr>
            <w:lang w:val="en-US"/>
          </w:rPr>
          <w:t xml:space="preserve"> utilized for graph construction</w:t>
        </w:r>
      </w:ins>
      <w:ins w:id="1463" w:author="Lili" w:date="2014-11-20T15:13:00Z">
        <w:r w:rsidR="00E35160">
          <w:rPr>
            <w:lang w:val="en-US"/>
          </w:rPr>
          <w:t>.</w:t>
        </w:r>
      </w:ins>
      <w:ins w:id="1464" w:author="Lili" w:date="2014-11-20T15:12:00Z">
        <w:r w:rsidR="00B367A7">
          <w:rPr>
            <w:lang w:val="en-US"/>
          </w:rPr>
          <w:t xml:space="preserve"> </w:t>
        </w:r>
      </w:ins>
    </w:p>
    <w:p w:rsidR="0087709E" w:rsidRPr="00DE1B49" w:rsidDel="00E35160" w:rsidRDefault="0087709E" w:rsidP="00E35160">
      <w:pPr>
        <w:pStyle w:val="Listenabsatz"/>
        <w:rPr>
          <w:del w:id="1465" w:author="Lili" w:date="2014-11-20T15:13:00Z"/>
        </w:rPr>
      </w:pPr>
      <w:bookmarkStart w:id="1466" w:name="h.bgzgn1c24mw7" w:colFirst="0" w:colLast="0"/>
      <w:bookmarkEnd w:id="1466"/>
      <w:r w:rsidRPr="00DE1B49">
        <w:t>Attributes</w:t>
      </w:r>
      <w:r w:rsidR="00CA3850">
        <w:t>:</w:t>
      </w:r>
      <w:ins w:id="1467" w:author="Lili" w:date="2014-11-20T15:13:00Z">
        <w:r w:rsidR="00E35160" w:rsidRPr="00DE1B49" w:rsidDel="00E35160">
          <w:t xml:space="preserve"> </w:t>
        </w:r>
      </w:ins>
    </w:p>
    <w:p w:rsidR="0087709E" w:rsidRPr="00DE1B49" w:rsidDel="00E35160" w:rsidRDefault="00AE3200">
      <w:pPr>
        <w:pStyle w:val="Listenabsatz"/>
        <w:rPr>
          <w:del w:id="1468" w:author="Lili" w:date="2014-11-20T15:13:00Z"/>
          <w:lang w:val="en-US"/>
        </w:rPr>
        <w:pPrChange w:id="1469" w:author="Lili" w:date="2014-11-20T15:13:00Z">
          <w:pPr>
            <w:numPr>
              <w:ilvl w:val="1"/>
              <w:numId w:val="71"/>
            </w:numPr>
            <w:spacing w:line="276" w:lineRule="auto"/>
            <w:ind w:left="1440" w:hanging="359"/>
          </w:pPr>
        </w:pPrChange>
      </w:pPr>
      <w:del w:id="1470" w:author="Lili" w:date="2014-11-20T15:13:00Z">
        <w:r w:rsidDel="00E35160">
          <w:rPr>
            <w:i/>
            <w:lang w:val="en-US"/>
          </w:rPr>
          <w:lastRenderedPageBreak/>
          <w:delText xml:space="preserve">Set&lt;EntailmentUnit&gt; </w:delText>
        </w:r>
        <w:r w:rsidR="0087709E" w:rsidRPr="00DE1B49" w:rsidDel="00E35160">
          <w:rPr>
            <w:i/>
            <w:lang w:val="en-US"/>
          </w:rPr>
          <w:delText>entailmentUnits</w:delText>
        </w:r>
        <w:r w:rsidR="0087709E" w:rsidRPr="00DE1B49" w:rsidDel="00E35160">
          <w:rPr>
            <w:lang w:val="en-US"/>
          </w:rPr>
          <w:delText xml:space="preserve"> </w:delText>
        </w:r>
        <w:r w:rsidR="00B77A1E" w:rsidDel="00E35160">
          <w:rPr>
            <w:lang w:val="en-US"/>
          </w:rPr>
          <w:delText>–</w:delText>
        </w:r>
        <w:r w:rsidR="0087709E" w:rsidRPr="00DE1B49" w:rsidDel="00E35160">
          <w:rPr>
            <w:lang w:val="en-US"/>
          </w:rPr>
          <w:delText xml:space="preserve"> the set of all entailment units, which were considered paraphrasing</w:delText>
        </w:r>
      </w:del>
    </w:p>
    <w:p w:rsidR="0087709E" w:rsidRPr="00DE1B49" w:rsidDel="00E35160" w:rsidRDefault="00AE3200">
      <w:pPr>
        <w:pStyle w:val="Listenabsatz"/>
        <w:rPr>
          <w:del w:id="1471" w:author="Lili" w:date="2014-11-20T15:13:00Z"/>
          <w:lang w:val="en-US"/>
        </w:rPr>
        <w:pPrChange w:id="1472" w:author="Lili" w:date="2014-11-20T15:13:00Z">
          <w:pPr>
            <w:numPr>
              <w:ilvl w:val="1"/>
              <w:numId w:val="71"/>
            </w:numPr>
            <w:spacing w:line="276" w:lineRule="auto"/>
            <w:ind w:left="1440" w:hanging="359"/>
          </w:pPr>
        </w:pPrChange>
      </w:pPr>
      <w:del w:id="1473" w:author="Lili" w:date="2014-11-20T15:13:00Z">
        <w:r w:rsidDel="00E35160">
          <w:rPr>
            <w:i/>
            <w:lang w:val="en-US"/>
          </w:rPr>
          <w:delText xml:space="preserve">String </w:delText>
        </w:r>
        <w:r w:rsidR="0087709E" w:rsidRPr="00DE1B49" w:rsidDel="00E35160">
          <w:rPr>
            <w:i/>
            <w:lang w:val="en-US"/>
          </w:rPr>
          <w:delText>label</w:delText>
        </w:r>
        <w:r w:rsidR="0087709E" w:rsidRPr="00DE1B49" w:rsidDel="00E35160">
          <w:rPr>
            <w:lang w:val="en-US"/>
          </w:rPr>
          <w:delText xml:space="preserve"> </w:delText>
        </w:r>
        <w:r w:rsidR="00B77A1E" w:rsidDel="00E35160">
          <w:rPr>
            <w:lang w:val="en-US"/>
          </w:rPr>
          <w:delText>–</w:delText>
        </w:r>
        <w:r w:rsidR="0087709E" w:rsidRPr="00DE1B49" w:rsidDel="00E35160">
          <w:rPr>
            <w:lang w:val="en-US"/>
          </w:rPr>
          <w:delText xml:space="preserve"> the representative text</w:delText>
        </w:r>
      </w:del>
    </w:p>
    <w:p w:rsidR="0087709E" w:rsidRPr="00A909B6" w:rsidDel="00E35160" w:rsidRDefault="00AE3200">
      <w:pPr>
        <w:pStyle w:val="Listenabsatz"/>
        <w:rPr>
          <w:del w:id="1474" w:author="Lili" w:date="2014-11-20T15:13:00Z"/>
          <w:lang w:val="en-US"/>
        </w:rPr>
        <w:pPrChange w:id="1475" w:author="Lili" w:date="2014-11-20T15:13:00Z">
          <w:pPr>
            <w:numPr>
              <w:ilvl w:val="1"/>
              <w:numId w:val="71"/>
            </w:numPr>
            <w:spacing w:line="276" w:lineRule="auto"/>
            <w:ind w:left="1440" w:hanging="359"/>
          </w:pPr>
        </w:pPrChange>
      </w:pPr>
      <w:del w:id="1476" w:author="Lili" w:date="2014-11-20T15:13:00Z">
        <w:r w:rsidDel="00E35160">
          <w:rPr>
            <w:i/>
            <w:lang w:val="en-US"/>
          </w:rPr>
          <w:delText>int mentionsNumber</w:delText>
        </w:r>
        <w:r w:rsidR="0087709E" w:rsidRPr="00DE1B49" w:rsidDel="00E35160">
          <w:rPr>
            <w:i/>
            <w:lang w:val="en-US"/>
          </w:rPr>
          <w:delText xml:space="preserve"> </w:delText>
        </w:r>
        <w:r w:rsidR="0087709E" w:rsidRPr="00DE1B49" w:rsidDel="00E35160">
          <w:rPr>
            <w:lang w:val="en-US"/>
          </w:rPr>
          <w:delText xml:space="preserve"> </w:delText>
        </w:r>
        <w:r w:rsidR="00B77A1E" w:rsidDel="00E35160">
          <w:rPr>
            <w:lang w:val="en-US"/>
          </w:rPr>
          <w:delText>–</w:delText>
        </w:r>
        <w:r w:rsidR="0087709E" w:rsidRPr="00DE1B49" w:rsidDel="00E35160">
          <w:rPr>
            <w:lang w:val="en-US"/>
          </w:rPr>
          <w:delText xml:space="preserve"> overall number of entailment unit mentions for the equivalence class (sum of the frequencies of all the entailment units, which form the equivalence class)</w:delText>
        </w:r>
      </w:del>
    </w:p>
    <w:p w:rsidR="0087709E" w:rsidRPr="00A909B6" w:rsidDel="00E35160" w:rsidRDefault="0087709E" w:rsidP="00E35160">
      <w:pPr>
        <w:pStyle w:val="Listenabsatz"/>
        <w:rPr>
          <w:del w:id="1477" w:author="Lili" w:date="2014-11-20T15:13:00Z"/>
        </w:rPr>
      </w:pPr>
      <w:bookmarkStart w:id="1478" w:name="h.bp3dllq7pkb8" w:colFirst="0" w:colLast="0"/>
      <w:bookmarkEnd w:id="1478"/>
      <w:del w:id="1479" w:author="Lili" w:date="2014-11-20T15:13:00Z">
        <w:r w:rsidRPr="00DE1B49" w:rsidDel="00E35160">
          <w:delText>Constructors</w:delText>
        </w:r>
        <w:r w:rsidR="00CA3850" w:rsidDel="00E35160">
          <w:delText>:</w:delText>
        </w:r>
      </w:del>
    </w:p>
    <w:p w:rsidR="0087709E" w:rsidRPr="00DE1B49" w:rsidDel="00E35160" w:rsidRDefault="0087709E">
      <w:pPr>
        <w:pStyle w:val="Listenabsatz"/>
        <w:rPr>
          <w:del w:id="1480" w:author="Lili" w:date="2014-11-20T15:13:00Z"/>
          <w:lang w:val="en-US"/>
        </w:rPr>
        <w:pPrChange w:id="1481" w:author="Lili" w:date="2014-11-20T15:13:00Z">
          <w:pPr>
            <w:ind w:left="1440"/>
          </w:pPr>
        </w:pPrChange>
      </w:pPr>
      <w:del w:id="1482" w:author="Lili" w:date="2014-11-20T15:13:00Z">
        <w:r w:rsidRPr="00DE1B49" w:rsidDel="00E35160">
          <w:rPr>
            <w:i/>
            <w:lang w:val="en-US"/>
          </w:rPr>
          <w:delText>EquivalenceClass(EntailmentUnit eu)</w:delText>
        </w:r>
      </w:del>
    </w:p>
    <w:p w:rsidR="0087709E" w:rsidRPr="00DE1B49" w:rsidDel="00E35160" w:rsidRDefault="0087709E">
      <w:pPr>
        <w:pStyle w:val="Listenabsatz"/>
        <w:rPr>
          <w:del w:id="1483" w:author="Lili" w:date="2014-11-20T15:13:00Z"/>
          <w:lang w:val="en-US"/>
        </w:rPr>
        <w:pPrChange w:id="1484" w:author="Lili" w:date="2014-11-20T15:13:00Z">
          <w:pPr>
            <w:ind w:left="1440"/>
          </w:pPr>
        </w:pPrChange>
      </w:pPr>
      <w:del w:id="1485" w:author="Lili" w:date="2014-11-20T15:13:00Z">
        <w:r w:rsidRPr="00DE1B49" w:rsidDel="00E35160">
          <w:rPr>
            <w:lang w:val="en-US"/>
          </w:rPr>
          <w:delText>Constructs the equivalence class based on a single entailment unit</w:delText>
        </w:r>
      </w:del>
    </w:p>
    <w:p w:rsidR="0087709E" w:rsidRPr="00DE1B49" w:rsidDel="00E35160" w:rsidRDefault="0087709E">
      <w:pPr>
        <w:pStyle w:val="Listenabsatz"/>
        <w:rPr>
          <w:del w:id="1486" w:author="Lili" w:date="2014-11-20T15:13:00Z"/>
        </w:rPr>
        <w:pPrChange w:id="1487" w:author="Lili" w:date="2014-11-20T15:13:00Z">
          <w:pPr>
            <w:numPr>
              <w:ilvl w:val="2"/>
              <w:numId w:val="70"/>
            </w:numPr>
            <w:spacing w:line="276" w:lineRule="auto"/>
            <w:ind w:left="2160" w:hanging="359"/>
          </w:pPr>
        </w:pPrChange>
      </w:pPr>
      <w:del w:id="1488" w:author="Lili" w:date="2014-11-20T15:13:00Z">
        <w:r w:rsidRPr="00DE1B49" w:rsidDel="00E35160">
          <w:rPr>
            <w:lang w:val="en-US"/>
          </w:rPr>
          <w:delText xml:space="preserve"> </w:delText>
        </w:r>
        <w:r w:rsidRPr="00DE1B49" w:rsidDel="00E35160">
          <w:delText xml:space="preserve">@param eu </w:delText>
        </w:r>
        <w:r w:rsidR="00B77A1E" w:rsidDel="00E35160">
          <w:delText>–</w:delText>
        </w:r>
        <w:r w:rsidRPr="00DE1B49" w:rsidDel="00E35160">
          <w:delText xml:space="preserve"> the entailment unit</w:delText>
        </w:r>
      </w:del>
    </w:p>
    <w:p w:rsidR="00A43D2B" w:rsidRPr="0051694E" w:rsidDel="00E35160" w:rsidRDefault="00A43D2B">
      <w:pPr>
        <w:pStyle w:val="Listenabsatz"/>
        <w:rPr>
          <w:del w:id="1489" w:author="Lili" w:date="2014-11-20T15:13:00Z"/>
          <w:i/>
        </w:rPr>
        <w:pPrChange w:id="1490" w:author="Lili" w:date="2014-11-20T15:13:00Z">
          <w:pPr>
            <w:ind w:left="1440"/>
          </w:pPr>
        </w:pPrChange>
      </w:pPr>
    </w:p>
    <w:p w:rsidR="0087709E" w:rsidRPr="00DE1B49" w:rsidDel="00E35160" w:rsidRDefault="0087709E">
      <w:pPr>
        <w:pStyle w:val="Listenabsatz"/>
        <w:rPr>
          <w:del w:id="1491" w:author="Lili" w:date="2014-11-20T15:13:00Z"/>
          <w:lang w:val="en-US"/>
        </w:rPr>
        <w:pPrChange w:id="1492" w:author="Lili" w:date="2014-11-20T15:13:00Z">
          <w:pPr>
            <w:ind w:left="1440"/>
          </w:pPr>
        </w:pPrChange>
      </w:pPr>
      <w:del w:id="1493" w:author="Lili" w:date="2014-11-20T15:13:00Z">
        <w:r w:rsidRPr="00DE1B49" w:rsidDel="00E35160">
          <w:rPr>
            <w:i/>
            <w:lang w:val="en-US"/>
          </w:rPr>
          <w:delText>EquivalenceClass(Set&lt;EntailmentUnit&gt; s_eu)</w:delText>
        </w:r>
      </w:del>
    </w:p>
    <w:p w:rsidR="0087709E" w:rsidRPr="00DE1B49" w:rsidDel="00E35160" w:rsidRDefault="0087709E">
      <w:pPr>
        <w:pStyle w:val="Listenabsatz"/>
        <w:rPr>
          <w:del w:id="1494" w:author="Lili" w:date="2014-11-20T15:13:00Z"/>
          <w:lang w:val="en-US"/>
        </w:rPr>
        <w:pPrChange w:id="1495" w:author="Lili" w:date="2014-11-20T15:13:00Z">
          <w:pPr>
            <w:ind w:left="1440"/>
          </w:pPr>
        </w:pPrChange>
      </w:pPr>
      <w:del w:id="1496" w:author="Lili" w:date="2014-11-20T15:13:00Z">
        <w:r w:rsidRPr="00DE1B49" w:rsidDel="00E35160">
          <w:rPr>
            <w:lang w:val="en-US"/>
          </w:rPr>
          <w:delText>Constructs the equivalence class based on a set of entailment units</w:delText>
        </w:r>
      </w:del>
    </w:p>
    <w:p w:rsidR="0087709E" w:rsidRPr="00A909B6" w:rsidDel="00E35160" w:rsidRDefault="0087709E">
      <w:pPr>
        <w:pStyle w:val="Listenabsatz"/>
        <w:rPr>
          <w:del w:id="1497" w:author="Lili" w:date="2014-11-20T15:13:00Z"/>
          <w:lang w:val="en-US"/>
        </w:rPr>
        <w:pPrChange w:id="1498" w:author="Lili" w:date="2014-11-20T15:13:00Z">
          <w:pPr>
            <w:numPr>
              <w:ilvl w:val="2"/>
              <w:numId w:val="72"/>
            </w:numPr>
            <w:spacing w:line="276" w:lineRule="auto"/>
            <w:ind w:left="2160" w:hanging="359"/>
          </w:pPr>
        </w:pPrChange>
      </w:pPr>
      <w:del w:id="1499" w:author="Lili" w:date="2014-11-20T15:13:00Z">
        <w:r w:rsidRPr="00DE1B49" w:rsidDel="00E35160">
          <w:rPr>
            <w:lang w:val="en-US"/>
          </w:rPr>
          <w:delText xml:space="preserve"> @param s_eu </w:delText>
        </w:r>
        <w:r w:rsidR="00B77A1E" w:rsidDel="00E35160">
          <w:rPr>
            <w:lang w:val="en-US"/>
          </w:rPr>
          <w:delText>–</w:delText>
        </w:r>
        <w:r w:rsidRPr="00DE1B49" w:rsidDel="00E35160">
          <w:rPr>
            <w:lang w:val="en-US"/>
          </w:rPr>
          <w:delText xml:space="preserve"> the set of entailment units </w:delText>
        </w:r>
      </w:del>
    </w:p>
    <w:p w:rsidR="00A43D2B" w:rsidDel="00E35160" w:rsidRDefault="00A43D2B">
      <w:pPr>
        <w:pStyle w:val="Listenabsatz"/>
        <w:rPr>
          <w:del w:id="1500" w:author="Lili" w:date="2014-11-20T15:13:00Z"/>
          <w:i/>
          <w:lang w:val="en-US"/>
        </w:rPr>
        <w:pPrChange w:id="1501" w:author="Lili" w:date="2014-11-20T15:13:00Z">
          <w:pPr>
            <w:ind w:left="1440"/>
          </w:pPr>
        </w:pPrChange>
      </w:pPr>
    </w:p>
    <w:p w:rsidR="0087709E" w:rsidRPr="00DE1B49" w:rsidDel="00E35160" w:rsidRDefault="0087709E">
      <w:pPr>
        <w:pStyle w:val="Listenabsatz"/>
        <w:rPr>
          <w:del w:id="1502" w:author="Lili" w:date="2014-11-20T15:13:00Z"/>
          <w:lang w:val="en-US"/>
        </w:rPr>
        <w:pPrChange w:id="1503" w:author="Lili" w:date="2014-11-20T15:13:00Z">
          <w:pPr>
            <w:ind w:left="1440"/>
          </w:pPr>
        </w:pPrChange>
      </w:pPr>
      <w:del w:id="1504" w:author="Lili" w:date="2014-11-20T15:13:00Z">
        <w:r w:rsidRPr="00DE1B49" w:rsidDel="00E35160">
          <w:rPr>
            <w:i/>
            <w:lang w:val="en-US"/>
          </w:rPr>
          <w:delText>EquivalenceClass(java.lang.String label, Set&lt;EntailmentUnit&gt; s_eu)</w:delText>
        </w:r>
      </w:del>
    </w:p>
    <w:p w:rsidR="0087709E" w:rsidRPr="00DE1B49" w:rsidDel="00E35160" w:rsidRDefault="0087709E">
      <w:pPr>
        <w:pStyle w:val="Listenabsatz"/>
        <w:rPr>
          <w:del w:id="1505" w:author="Lili" w:date="2014-11-20T15:13:00Z"/>
          <w:lang w:val="en-US"/>
        </w:rPr>
        <w:pPrChange w:id="1506" w:author="Lili" w:date="2014-11-20T15:13:00Z">
          <w:pPr>
            <w:ind w:left="1440"/>
          </w:pPr>
        </w:pPrChange>
      </w:pPr>
      <w:del w:id="1507" w:author="Lili" w:date="2014-11-20T15:13:00Z">
        <w:r w:rsidRPr="00DE1B49" w:rsidDel="00E35160">
          <w:rPr>
            <w:lang w:val="en-US"/>
          </w:rPr>
          <w:delText>Constructs the equivalence class based on a set of entailment units with an expli</w:delText>
        </w:r>
        <w:r w:rsidRPr="00DE1B49" w:rsidDel="00E35160">
          <w:rPr>
            <w:lang w:val="en-US"/>
          </w:rPr>
          <w:delText>c</w:delText>
        </w:r>
        <w:r w:rsidRPr="00DE1B49" w:rsidDel="00E35160">
          <w:rPr>
            <w:lang w:val="en-US"/>
          </w:rPr>
          <w:delText>itly specified label (representative text)</w:delText>
        </w:r>
      </w:del>
    </w:p>
    <w:p w:rsidR="0087709E" w:rsidRPr="00DE1B49" w:rsidDel="00E35160" w:rsidRDefault="0087709E">
      <w:pPr>
        <w:pStyle w:val="Listenabsatz"/>
        <w:rPr>
          <w:del w:id="1508" w:author="Lili" w:date="2014-11-20T15:13:00Z"/>
          <w:lang w:val="en-US"/>
        </w:rPr>
        <w:pPrChange w:id="1509" w:author="Lili" w:date="2014-11-20T15:13:00Z">
          <w:pPr>
            <w:numPr>
              <w:ilvl w:val="2"/>
              <w:numId w:val="72"/>
            </w:numPr>
            <w:spacing w:line="276" w:lineRule="auto"/>
            <w:ind w:left="2160" w:hanging="359"/>
          </w:pPr>
        </w:pPrChange>
      </w:pPr>
      <w:del w:id="1510" w:author="Lili" w:date="2014-11-20T15:13:00Z">
        <w:r w:rsidRPr="00DE1B49" w:rsidDel="00E35160">
          <w:rPr>
            <w:lang w:val="en-US"/>
          </w:rPr>
          <w:delText xml:space="preserve">@param label </w:delText>
        </w:r>
        <w:r w:rsidR="00B77A1E" w:rsidDel="00E35160">
          <w:rPr>
            <w:lang w:val="en-US"/>
          </w:rPr>
          <w:delText>–</w:delText>
        </w:r>
        <w:r w:rsidRPr="00DE1B49" w:rsidDel="00E35160">
          <w:rPr>
            <w:lang w:val="en-US"/>
          </w:rPr>
          <w:delText xml:space="preserve"> the label of the equivalence class  </w:delText>
        </w:r>
      </w:del>
    </w:p>
    <w:p w:rsidR="0087709E" w:rsidDel="00E35160" w:rsidRDefault="0087709E">
      <w:pPr>
        <w:pStyle w:val="Listenabsatz"/>
        <w:rPr>
          <w:del w:id="1511" w:author="Lili" w:date="2014-11-20T15:13:00Z"/>
          <w:lang w:val="en-US"/>
        </w:rPr>
        <w:pPrChange w:id="1512" w:author="Lili" w:date="2014-11-20T15:13:00Z">
          <w:pPr>
            <w:numPr>
              <w:ilvl w:val="2"/>
              <w:numId w:val="72"/>
            </w:numPr>
            <w:spacing w:line="276" w:lineRule="auto"/>
            <w:ind w:left="2160" w:hanging="359"/>
          </w:pPr>
        </w:pPrChange>
      </w:pPr>
      <w:del w:id="1513" w:author="Lili" w:date="2014-11-20T15:13:00Z">
        <w:r w:rsidRPr="00DE1B49" w:rsidDel="00E35160">
          <w:rPr>
            <w:lang w:val="en-US"/>
          </w:rPr>
          <w:delText xml:space="preserve">@param s_eu </w:delText>
        </w:r>
        <w:r w:rsidR="00B77A1E" w:rsidDel="00E35160">
          <w:rPr>
            <w:lang w:val="en-US"/>
          </w:rPr>
          <w:delText>–</w:delText>
        </w:r>
        <w:r w:rsidRPr="00DE1B49" w:rsidDel="00E35160">
          <w:rPr>
            <w:lang w:val="en-US"/>
          </w:rPr>
          <w:delText xml:space="preserve"> the set of entailment units </w:delText>
        </w:r>
      </w:del>
    </w:p>
    <w:p w:rsidR="00A909B6" w:rsidRPr="00DE1B49" w:rsidDel="00E35160" w:rsidRDefault="00A909B6">
      <w:pPr>
        <w:pStyle w:val="Listenabsatz"/>
        <w:rPr>
          <w:del w:id="1514" w:author="Lili" w:date="2014-11-20T15:13:00Z"/>
          <w:lang w:val="en-US"/>
        </w:rPr>
        <w:pPrChange w:id="1515" w:author="Lili" w:date="2014-11-20T15:13:00Z">
          <w:pPr>
            <w:spacing w:line="276" w:lineRule="auto"/>
            <w:ind w:left="2160"/>
          </w:pPr>
        </w:pPrChange>
      </w:pPr>
    </w:p>
    <w:p w:rsidR="0087709E" w:rsidRPr="00A909B6" w:rsidDel="00E35160" w:rsidRDefault="0087709E" w:rsidP="00E35160">
      <w:pPr>
        <w:pStyle w:val="Listenabsatz"/>
        <w:rPr>
          <w:del w:id="1516" w:author="Lili" w:date="2014-11-20T15:13:00Z"/>
        </w:rPr>
      </w:pPr>
      <w:bookmarkStart w:id="1517" w:name="h.1k00xltcdcyq" w:colFirst="0" w:colLast="0"/>
      <w:bookmarkEnd w:id="1517"/>
      <w:del w:id="1518" w:author="Lili" w:date="2014-11-20T15:13:00Z">
        <w:r w:rsidRPr="00DE1B49" w:rsidDel="00E35160">
          <w:delText>Methods</w:delText>
        </w:r>
        <w:r w:rsidR="00CA3850" w:rsidDel="00E35160">
          <w:delText>:</w:delText>
        </w:r>
      </w:del>
    </w:p>
    <w:p w:rsidR="0087709E" w:rsidRPr="00DE1B49" w:rsidDel="00E35160" w:rsidRDefault="0087709E">
      <w:pPr>
        <w:pStyle w:val="Listenabsatz"/>
        <w:rPr>
          <w:del w:id="1519" w:author="Lili" w:date="2014-11-20T15:13:00Z"/>
          <w:lang w:val="en-US"/>
        </w:rPr>
        <w:pPrChange w:id="1520" w:author="Lili" w:date="2014-11-20T15:13:00Z">
          <w:pPr>
            <w:ind w:left="720"/>
          </w:pPr>
        </w:pPrChange>
      </w:pPr>
      <w:del w:id="1521" w:author="Lili" w:date="2014-11-20T15:13:00Z">
        <w:r w:rsidRPr="00C64949" w:rsidDel="00E35160">
          <w:rPr>
            <w:i/>
            <w:lang w:val="en-US"/>
          </w:rPr>
          <w:tab/>
        </w:r>
        <w:r w:rsidR="00C64949" w:rsidRPr="00C64949" w:rsidDel="00E35160">
          <w:rPr>
            <w:i/>
            <w:lang w:val="en-US"/>
          </w:rPr>
          <w:delText xml:space="preserve">Set&lt;EntailmentUnit&gt; </w:delText>
        </w:r>
        <w:r w:rsidRPr="00C64949" w:rsidDel="00E35160">
          <w:rPr>
            <w:i/>
            <w:lang w:val="en-US"/>
          </w:rPr>
          <w:delText>getE</w:delText>
        </w:r>
        <w:r w:rsidRPr="00DE1B49" w:rsidDel="00E35160">
          <w:rPr>
            <w:i/>
            <w:lang w:val="en-US"/>
          </w:rPr>
          <w:delText>ntailmentUnits()</w:delText>
        </w:r>
      </w:del>
    </w:p>
    <w:p w:rsidR="0087709E" w:rsidRPr="00DE1B49" w:rsidDel="00E35160" w:rsidRDefault="0087709E">
      <w:pPr>
        <w:pStyle w:val="Listenabsatz"/>
        <w:rPr>
          <w:del w:id="1522" w:author="Lili" w:date="2014-11-20T15:13:00Z"/>
          <w:lang w:val="en-US"/>
        </w:rPr>
        <w:pPrChange w:id="1523" w:author="Lili" w:date="2014-11-20T15:13:00Z">
          <w:pPr>
            <w:ind w:left="720"/>
          </w:pPr>
        </w:pPrChange>
      </w:pPr>
      <w:del w:id="1524" w:author="Lili" w:date="2014-11-20T15:13:00Z">
        <w:r w:rsidRPr="00DE1B49" w:rsidDel="00E35160">
          <w:rPr>
            <w:i/>
            <w:lang w:val="en-US"/>
          </w:rPr>
          <w:tab/>
        </w:r>
        <w:r w:rsidRPr="00DE1B49" w:rsidDel="00E35160">
          <w:rPr>
            <w:lang w:val="en-US"/>
          </w:rPr>
          <w:delText>Returns the set of entailment units, which form the equivalence class</w:delText>
        </w:r>
      </w:del>
    </w:p>
    <w:p w:rsidR="0087709E" w:rsidRPr="00A909B6" w:rsidDel="00E35160" w:rsidRDefault="0087709E">
      <w:pPr>
        <w:pStyle w:val="Listenabsatz"/>
        <w:rPr>
          <w:del w:id="1525" w:author="Lili" w:date="2014-11-20T15:13:00Z"/>
          <w:lang w:val="en-US"/>
        </w:rPr>
        <w:pPrChange w:id="1526" w:author="Lili" w:date="2014-11-20T15:13:00Z">
          <w:pPr>
            <w:numPr>
              <w:ilvl w:val="2"/>
              <w:numId w:val="68"/>
            </w:numPr>
            <w:spacing w:line="276" w:lineRule="auto"/>
            <w:ind w:left="2160" w:hanging="359"/>
          </w:pPr>
        </w:pPrChange>
      </w:pPr>
      <w:del w:id="1527" w:author="Lili" w:date="2014-11-20T15:13:00Z">
        <w:r w:rsidRPr="00DE1B49" w:rsidDel="00E35160">
          <w:rPr>
            <w:lang w:val="en-US"/>
          </w:rPr>
          <w:delText xml:space="preserve">@return (Set&lt;EntailmentUnit&gt;) </w:delText>
        </w:r>
        <w:r w:rsidR="00B77A1E" w:rsidDel="00E35160">
          <w:rPr>
            <w:lang w:val="en-US"/>
          </w:rPr>
          <w:delText>–</w:delText>
        </w:r>
        <w:r w:rsidRPr="00DE1B49" w:rsidDel="00E35160">
          <w:rPr>
            <w:lang w:val="en-US"/>
          </w:rPr>
          <w:delText xml:space="preserve"> the set of entailment units</w:delText>
        </w:r>
      </w:del>
    </w:p>
    <w:p w:rsidR="00A909B6" w:rsidDel="00E35160" w:rsidRDefault="0087709E">
      <w:pPr>
        <w:pStyle w:val="Listenabsatz"/>
        <w:rPr>
          <w:del w:id="1528" w:author="Lili" w:date="2014-11-20T15:13:00Z"/>
          <w:i/>
          <w:lang w:val="en-US"/>
        </w:rPr>
        <w:pPrChange w:id="1529" w:author="Lili" w:date="2014-11-20T15:13:00Z">
          <w:pPr>
            <w:ind w:left="720"/>
          </w:pPr>
        </w:pPrChange>
      </w:pPr>
      <w:del w:id="1530" w:author="Lili" w:date="2014-11-20T15:13:00Z">
        <w:r w:rsidRPr="00DE1B49" w:rsidDel="00E35160">
          <w:rPr>
            <w:i/>
            <w:lang w:val="en-US"/>
          </w:rPr>
          <w:tab/>
        </w:r>
      </w:del>
    </w:p>
    <w:p w:rsidR="0087709E" w:rsidRPr="00DE1B49" w:rsidDel="00E35160" w:rsidRDefault="00C64949">
      <w:pPr>
        <w:pStyle w:val="Listenabsatz"/>
        <w:rPr>
          <w:del w:id="1531" w:author="Lili" w:date="2014-11-20T15:13:00Z"/>
          <w:lang w:val="en-US"/>
        </w:rPr>
        <w:pPrChange w:id="1532" w:author="Lili" w:date="2014-11-20T15:13:00Z">
          <w:pPr>
            <w:ind w:left="720" w:firstLine="720"/>
          </w:pPr>
        </w:pPrChange>
      </w:pPr>
      <w:del w:id="1533" w:author="Lili" w:date="2014-11-20T15:13:00Z">
        <w:r w:rsidDel="00E35160">
          <w:rPr>
            <w:i/>
            <w:lang w:val="en-US"/>
          </w:rPr>
          <w:delText xml:space="preserve">Set&lt;String&gt; </w:delText>
        </w:r>
        <w:r w:rsidR="0087709E" w:rsidRPr="00DE1B49" w:rsidDel="00E35160">
          <w:rPr>
            <w:i/>
            <w:lang w:val="en-US"/>
          </w:rPr>
          <w:delText>getEntailmentUnitTexts()</w:delText>
        </w:r>
      </w:del>
    </w:p>
    <w:p w:rsidR="0087709E" w:rsidRPr="00DE1B49" w:rsidDel="00E35160" w:rsidRDefault="0087709E">
      <w:pPr>
        <w:pStyle w:val="Listenabsatz"/>
        <w:rPr>
          <w:del w:id="1534" w:author="Lili" w:date="2014-11-20T15:13:00Z"/>
          <w:lang w:val="en-US"/>
        </w:rPr>
        <w:pPrChange w:id="1535" w:author="Lili" w:date="2014-11-20T15:13:00Z">
          <w:pPr>
            <w:ind w:left="1440"/>
          </w:pPr>
        </w:pPrChange>
      </w:pPr>
      <w:del w:id="1536" w:author="Lili" w:date="2014-11-20T15:13:00Z">
        <w:r w:rsidRPr="00DE1B49" w:rsidDel="00E35160">
          <w:rPr>
            <w:lang w:val="en-US"/>
          </w:rPr>
          <w:delText>Returns the set of the texts of entailment units, which form the equivalence class</w:delText>
        </w:r>
      </w:del>
    </w:p>
    <w:p w:rsidR="0087709E" w:rsidDel="00E35160" w:rsidRDefault="0087709E">
      <w:pPr>
        <w:pStyle w:val="Listenabsatz"/>
        <w:rPr>
          <w:del w:id="1537" w:author="Lili" w:date="2014-11-20T15:13:00Z"/>
          <w:lang w:val="en-US"/>
        </w:rPr>
        <w:pPrChange w:id="1538" w:author="Lili" w:date="2014-11-20T15:13:00Z">
          <w:pPr>
            <w:numPr>
              <w:ilvl w:val="2"/>
              <w:numId w:val="68"/>
            </w:numPr>
            <w:spacing w:line="276" w:lineRule="auto"/>
            <w:ind w:left="2160" w:hanging="359"/>
          </w:pPr>
        </w:pPrChange>
      </w:pPr>
      <w:del w:id="1539" w:author="Lili" w:date="2014-11-20T15:13:00Z">
        <w:r w:rsidRPr="00DE1B49" w:rsidDel="00E35160">
          <w:rPr>
            <w:lang w:val="en-US"/>
          </w:rPr>
          <w:delText xml:space="preserve">@return (Set&lt;java.lang.String&gt;) </w:delText>
        </w:r>
        <w:r w:rsidR="00B77A1E" w:rsidDel="00E35160">
          <w:rPr>
            <w:lang w:val="en-US"/>
          </w:rPr>
          <w:delText>–</w:delText>
        </w:r>
        <w:r w:rsidRPr="00DE1B49" w:rsidDel="00E35160">
          <w:rPr>
            <w:lang w:val="en-US"/>
          </w:rPr>
          <w:delText xml:space="preserve"> the set of entailment unit texts</w:delText>
        </w:r>
      </w:del>
    </w:p>
    <w:p w:rsidR="00A909B6" w:rsidRPr="00A909B6" w:rsidDel="00E35160" w:rsidRDefault="00A909B6">
      <w:pPr>
        <w:pStyle w:val="Listenabsatz"/>
        <w:rPr>
          <w:del w:id="1540" w:author="Lili" w:date="2014-11-20T15:13:00Z"/>
          <w:lang w:val="en-US"/>
        </w:rPr>
        <w:pPrChange w:id="1541" w:author="Lili" w:date="2014-11-20T15:13:00Z">
          <w:pPr>
            <w:spacing w:line="276" w:lineRule="auto"/>
            <w:ind w:left="2160"/>
          </w:pPr>
        </w:pPrChange>
      </w:pPr>
    </w:p>
    <w:p w:rsidR="00C046A8" w:rsidDel="00E35160" w:rsidRDefault="004C3088">
      <w:pPr>
        <w:pStyle w:val="Listenabsatz"/>
        <w:rPr>
          <w:del w:id="1542" w:author="Lili" w:date="2014-11-20T15:13:00Z"/>
          <w:i/>
          <w:lang w:val="en-US"/>
        </w:rPr>
        <w:pPrChange w:id="1543" w:author="Lili" w:date="2014-11-20T15:13:00Z">
          <w:pPr>
            <w:ind w:left="720"/>
          </w:pPr>
        </w:pPrChange>
      </w:pPr>
      <w:del w:id="1544" w:author="Lili" w:date="2014-11-20T15:13:00Z">
        <w:r w:rsidDel="00E35160">
          <w:rPr>
            <w:i/>
            <w:lang w:val="en-US"/>
          </w:rPr>
          <w:tab/>
        </w:r>
        <w:r w:rsidRPr="004C3088" w:rsidDel="00E35160">
          <w:rPr>
            <w:i/>
            <w:lang w:val="en-US"/>
          </w:rPr>
          <w:delText>boolean containsEntailmentUnit(EntailmentUnit eu)</w:delText>
        </w:r>
      </w:del>
    </w:p>
    <w:p w:rsidR="00C046A8" w:rsidRPr="007D429F" w:rsidDel="00E35160" w:rsidRDefault="004C3088">
      <w:pPr>
        <w:pStyle w:val="Listenabsatz"/>
        <w:rPr>
          <w:del w:id="1545" w:author="Lili" w:date="2014-11-20T15:13:00Z"/>
          <w:lang w:val="en-US"/>
        </w:rPr>
        <w:pPrChange w:id="1546" w:author="Lili" w:date="2014-11-20T15:13:00Z">
          <w:pPr>
            <w:ind w:left="1440"/>
          </w:pPr>
        </w:pPrChange>
      </w:pPr>
      <w:del w:id="1547" w:author="Lili" w:date="2014-11-20T15:13:00Z">
        <w:r w:rsidDel="00E35160">
          <w:rPr>
            <w:lang w:val="en-US"/>
          </w:rPr>
          <w:delText>The method r</w:delText>
        </w:r>
        <w:r w:rsidR="00181B67" w:rsidRPr="007D429F" w:rsidDel="00E35160">
          <w:rPr>
            <w:lang w:val="en-US"/>
          </w:rPr>
          <w:delText>eturns true if the input entailment unit is contained in the equiv</w:delText>
        </w:r>
        <w:r w:rsidR="00181B67" w:rsidRPr="007D429F" w:rsidDel="00E35160">
          <w:rPr>
            <w:lang w:val="en-US"/>
          </w:rPr>
          <w:delText>a</w:delText>
        </w:r>
        <w:r w:rsidR="00181B67" w:rsidRPr="007D429F" w:rsidDel="00E35160">
          <w:rPr>
            <w:lang w:val="en-US"/>
          </w:rPr>
          <w:delText xml:space="preserve">lence class. Otherwise </w:delText>
        </w:r>
        <w:r w:rsidDel="00E35160">
          <w:rPr>
            <w:lang w:val="en-US"/>
          </w:rPr>
          <w:delText xml:space="preserve">it </w:delText>
        </w:r>
        <w:r w:rsidR="00181B67" w:rsidRPr="007D429F" w:rsidDel="00E35160">
          <w:rPr>
            <w:lang w:val="en-US"/>
          </w:rPr>
          <w:delText>returns false</w:delText>
        </w:r>
        <w:r w:rsidDel="00E35160">
          <w:rPr>
            <w:lang w:val="en-US"/>
          </w:rPr>
          <w:delText>.</w:delText>
        </w:r>
      </w:del>
    </w:p>
    <w:p w:rsidR="00C046A8" w:rsidRPr="007D429F" w:rsidDel="00E35160" w:rsidRDefault="00181B67">
      <w:pPr>
        <w:pStyle w:val="Listenabsatz"/>
        <w:rPr>
          <w:del w:id="1548" w:author="Lili" w:date="2014-11-20T15:13:00Z"/>
          <w:lang w:val="en-US"/>
        </w:rPr>
        <w:pPrChange w:id="1549" w:author="Lili" w:date="2014-11-20T15:13:00Z">
          <w:pPr>
            <w:numPr>
              <w:ilvl w:val="2"/>
              <w:numId w:val="68"/>
            </w:numPr>
            <w:spacing w:line="276" w:lineRule="auto"/>
            <w:ind w:left="2160" w:hanging="359"/>
          </w:pPr>
        </w:pPrChange>
      </w:pPr>
      <w:del w:id="1550" w:author="Lili" w:date="2014-11-20T15:13:00Z">
        <w:r w:rsidRPr="007D429F" w:rsidDel="00E35160">
          <w:rPr>
            <w:lang w:val="en-US"/>
          </w:rPr>
          <w:delText>@param eu - the input entailment unit</w:delText>
        </w:r>
      </w:del>
    </w:p>
    <w:p w:rsidR="00C046A8" w:rsidRPr="007D429F" w:rsidDel="00E35160" w:rsidRDefault="00181B67">
      <w:pPr>
        <w:pStyle w:val="Listenabsatz"/>
        <w:rPr>
          <w:del w:id="1551" w:author="Lili" w:date="2014-11-20T15:13:00Z"/>
          <w:lang w:val="en-US"/>
        </w:rPr>
        <w:pPrChange w:id="1552" w:author="Lili" w:date="2014-11-20T15:13:00Z">
          <w:pPr>
            <w:numPr>
              <w:ilvl w:val="2"/>
              <w:numId w:val="68"/>
            </w:numPr>
            <w:spacing w:line="276" w:lineRule="auto"/>
            <w:ind w:left="2160" w:hanging="359"/>
          </w:pPr>
        </w:pPrChange>
      </w:pPr>
      <w:del w:id="1553" w:author="Lili" w:date="2014-11-20T15:13:00Z">
        <w:r w:rsidRPr="007D429F" w:rsidDel="00E35160">
          <w:rPr>
            <w:lang w:val="en-US"/>
          </w:rPr>
          <w:delText>@return true/false</w:delText>
        </w:r>
      </w:del>
    </w:p>
    <w:p w:rsidR="004C3088" w:rsidDel="00E35160" w:rsidRDefault="004C3088">
      <w:pPr>
        <w:pStyle w:val="Listenabsatz"/>
        <w:rPr>
          <w:del w:id="1554" w:author="Lili" w:date="2014-11-20T15:13:00Z"/>
          <w:i/>
          <w:lang w:val="en-US"/>
        </w:rPr>
        <w:pPrChange w:id="1555" w:author="Lili" w:date="2014-11-20T15:13:00Z">
          <w:pPr>
            <w:ind w:left="720"/>
          </w:pPr>
        </w:pPrChange>
      </w:pPr>
    </w:p>
    <w:p w:rsidR="0087709E" w:rsidRPr="00DE1B49" w:rsidDel="00E35160" w:rsidRDefault="0087709E">
      <w:pPr>
        <w:pStyle w:val="Listenabsatz"/>
        <w:rPr>
          <w:del w:id="1556" w:author="Lili" w:date="2014-11-20T15:13:00Z"/>
          <w:lang w:val="en-US"/>
        </w:rPr>
        <w:pPrChange w:id="1557" w:author="Lili" w:date="2014-11-20T15:13:00Z">
          <w:pPr>
            <w:ind w:left="720"/>
          </w:pPr>
        </w:pPrChange>
      </w:pPr>
      <w:del w:id="1558" w:author="Lili" w:date="2014-11-20T15:13:00Z">
        <w:r w:rsidRPr="00DE1B49" w:rsidDel="00E35160">
          <w:rPr>
            <w:i/>
            <w:lang w:val="en-US"/>
          </w:rPr>
          <w:tab/>
        </w:r>
        <w:r w:rsidR="00C64949" w:rsidDel="00E35160">
          <w:rPr>
            <w:i/>
            <w:lang w:val="en-US"/>
          </w:rPr>
          <w:delText xml:space="preserve">String </w:delText>
        </w:r>
        <w:r w:rsidRPr="00DE1B49" w:rsidDel="00E35160">
          <w:rPr>
            <w:i/>
            <w:lang w:val="en-US"/>
          </w:rPr>
          <w:delText>getLabel()</w:delText>
        </w:r>
      </w:del>
    </w:p>
    <w:p w:rsidR="0087709E" w:rsidRPr="00DE1B49" w:rsidDel="00E35160" w:rsidRDefault="0087709E">
      <w:pPr>
        <w:pStyle w:val="Listenabsatz"/>
        <w:rPr>
          <w:del w:id="1559" w:author="Lili" w:date="2014-11-20T15:13:00Z"/>
          <w:lang w:val="en-US"/>
        </w:rPr>
        <w:pPrChange w:id="1560" w:author="Lili" w:date="2014-11-20T15:13:00Z">
          <w:pPr>
            <w:ind w:left="720"/>
          </w:pPr>
        </w:pPrChange>
      </w:pPr>
      <w:del w:id="1561" w:author="Lili" w:date="2014-11-20T15:13:00Z">
        <w:r w:rsidRPr="00DE1B49" w:rsidDel="00E35160">
          <w:rPr>
            <w:i/>
            <w:lang w:val="en-US"/>
          </w:rPr>
          <w:tab/>
        </w:r>
        <w:r w:rsidRPr="00DE1B49" w:rsidDel="00E35160">
          <w:rPr>
            <w:lang w:val="en-US"/>
          </w:rPr>
          <w:delText>Returns the label of  the equivalence class</w:delText>
        </w:r>
      </w:del>
    </w:p>
    <w:p w:rsidR="0087709E" w:rsidDel="00E35160" w:rsidRDefault="0087709E">
      <w:pPr>
        <w:pStyle w:val="Listenabsatz"/>
        <w:rPr>
          <w:del w:id="1562" w:author="Lili" w:date="2014-11-20T15:13:00Z"/>
          <w:lang w:val="en-US"/>
        </w:rPr>
        <w:pPrChange w:id="1563" w:author="Lili" w:date="2014-11-20T15:13:00Z">
          <w:pPr>
            <w:numPr>
              <w:ilvl w:val="2"/>
              <w:numId w:val="68"/>
            </w:numPr>
            <w:spacing w:line="276" w:lineRule="auto"/>
            <w:ind w:left="2160" w:hanging="359"/>
          </w:pPr>
        </w:pPrChange>
      </w:pPr>
      <w:del w:id="1564" w:author="Lili" w:date="2014-11-20T15:13:00Z">
        <w:r w:rsidRPr="00DE1B49" w:rsidDel="00E35160">
          <w:rPr>
            <w:lang w:val="en-US"/>
          </w:rPr>
          <w:delText xml:space="preserve">@return (java.lang.String) </w:delText>
        </w:r>
        <w:r w:rsidR="00B77A1E" w:rsidDel="00E35160">
          <w:rPr>
            <w:lang w:val="en-US"/>
          </w:rPr>
          <w:delText>–</w:delText>
        </w:r>
        <w:r w:rsidRPr="00DE1B49" w:rsidDel="00E35160">
          <w:rPr>
            <w:lang w:val="en-US"/>
          </w:rPr>
          <w:delText xml:space="preserve"> the label</w:delText>
        </w:r>
      </w:del>
    </w:p>
    <w:p w:rsidR="004C3088" w:rsidRPr="00A909B6" w:rsidDel="00E35160" w:rsidRDefault="004C3088">
      <w:pPr>
        <w:pStyle w:val="Listenabsatz"/>
        <w:rPr>
          <w:del w:id="1565" w:author="Lili" w:date="2014-11-20T15:13:00Z"/>
          <w:lang w:val="en-US"/>
        </w:rPr>
        <w:pPrChange w:id="1566" w:author="Lili" w:date="2014-11-20T15:13:00Z">
          <w:pPr>
            <w:spacing w:line="276" w:lineRule="auto"/>
            <w:ind w:left="2160"/>
          </w:pPr>
        </w:pPrChange>
      </w:pPr>
    </w:p>
    <w:p w:rsidR="0087709E" w:rsidRPr="00DE1B49" w:rsidDel="00E35160" w:rsidRDefault="0087709E">
      <w:pPr>
        <w:pStyle w:val="Listenabsatz"/>
        <w:rPr>
          <w:del w:id="1567" w:author="Lili" w:date="2014-11-20T15:13:00Z"/>
          <w:lang w:val="en-US"/>
        </w:rPr>
        <w:pPrChange w:id="1568" w:author="Lili" w:date="2014-11-20T15:13:00Z">
          <w:pPr>
            <w:ind w:left="720"/>
          </w:pPr>
        </w:pPrChange>
      </w:pPr>
      <w:del w:id="1569" w:author="Lili" w:date="2014-11-20T15:13:00Z">
        <w:r w:rsidRPr="00DE1B49" w:rsidDel="00E35160">
          <w:rPr>
            <w:i/>
            <w:lang w:val="en-US"/>
          </w:rPr>
          <w:tab/>
        </w:r>
        <w:r w:rsidR="00C64949" w:rsidDel="00E35160">
          <w:rPr>
            <w:i/>
            <w:lang w:val="en-US"/>
          </w:rPr>
          <w:delText xml:space="preserve">int </w:delText>
        </w:r>
        <w:r w:rsidRPr="00DE1B49" w:rsidDel="00E35160">
          <w:rPr>
            <w:i/>
            <w:lang w:val="en-US"/>
          </w:rPr>
          <w:delText>getNumberOfMentions()</w:delText>
        </w:r>
      </w:del>
    </w:p>
    <w:p w:rsidR="0087709E" w:rsidRPr="00DE1B49" w:rsidDel="00E35160" w:rsidRDefault="0087709E">
      <w:pPr>
        <w:pStyle w:val="Listenabsatz"/>
        <w:rPr>
          <w:del w:id="1570" w:author="Lili" w:date="2014-11-20T15:13:00Z"/>
          <w:lang w:val="en-US"/>
        </w:rPr>
        <w:pPrChange w:id="1571" w:author="Lili" w:date="2014-11-20T15:13:00Z">
          <w:pPr>
            <w:ind w:left="1440"/>
          </w:pPr>
        </w:pPrChange>
      </w:pPr>
      <w:del w:id="1572" w:author="Lili" w:date="2014-11-20T15:13:00Z">
        <w:r w:rsidRPr="00DE1B49" w:rsidDel="00E35160">
          <w:rPr>
            <w:lang w:val="en-US"/>
          </w:rPr>
          <w:delText>Returns the number of mentions of the equivalence class (sum of the number of mentions of each of its entailment units)</w:delText>
        </w:r>
      </w:del>
    </w:p>
    <w:p w:rsidR="0087709E" w:rsidRPr="00DE1B49" w:rsidDel="00E35160" w:rsidRDefault="0087709E">
      <w:pPr>
        <w:pStyle w:val="Listenabsatz"/>
        <w:rPr>
          <w:del w:id="1573" w:author="Lili" w:date="2014-11-20T15:13:00Z"/>
          <w:lang w:val="en-US"/>
        </w:rPr>
        <w:pPrChange w:id="1574" w:author="Lili" w:date="2014-11-20T15:13:00Z">
          <w:pPr>
            <w:numPr>
              <w:ilvl w:val="2"/>
              <w:numId w:val="68"/>
            </w:numPr>
            <w:spacing w:line="276" w:lineRule="auto"/>
            <w:ind w:left="2160" w:hanging="359"/>
          </w:pPr>
        </w:pPrChange>
      </w:pPr>
      <w:del w:id="1575" w:author="Lili" w:date="2014-11-20T15:13:00Z">
        <w:r w:rsidRPr="00DE1B49" w:rsidDel="00E35160">
          <w:rPr>
            <w:lang w:val="en-US"/>
          </w:rPr>
          <w:delText xml:space="preserve">@return (int) </w:delText>
        </w:r>
        <w:r w:rsidR="00B77A1E" w:rsidDel="00E35160">
          <w:rPr>
            <w:lang w:val="en-US"/>
          </w:rPr>
          <w:delText>–</w:delText>
        </w:r>
        <w:r w:rsidRPr="00DE1B49" w:rsidDel="00E35160">
          <w:rPr>
            <w:lang w:val="en-US"/>
          </w:rPr>
          <w:delText xml:space="preserve"> the number of mentions</w:delText>
        </w:r>
      </w:del>
    </w:p>
    <w:p w:rsidR="0087709E" w:rsidRPr="00DE1B49" w:rsidDel="00E35160" w:rsidRDefault="0087709E">
      <w:pPr>
        <w:pStyle w:val="Listenabsatz"/>
        <w:rPr>
          <w:del w:id="1576" w:author="Lili" w:date="2014-11-20T15:13:00Z"/>
          <w:lang w:val="en-US"/>
        </w:rPr>
        <w:pPrChange w:id="1577" w:author="Lili" w:date="2014-11-20T15:13:00Z">
          <w:pPr>
            <w:ind w:left="720"/>
          </w:pPr>
        </w:pPrChange>
      </w:pPr>
    </w:p>
    <w:p w:rsidR="0087709E" w:rsidRPr="00DE1B49" w:rsidDel="00E35160" w:rsidRDefault="0087709E">
      <w:pPr>
        <w:pStyle w:val="Listenabsatz"/>
        <w:rPr>
          <w:del w:id="1578" w:author="Lili" w:date="2014-11-20T15:13:00Z"/>
          <w:lang w:val="en-US"/>
        </w:rPr>
        <w:pPrChange w:id="1579" w:author="Lili" w:date="2014-11-20T15:13:00Z">
          <w:pPr>
            <w:ind w:left="720"/>
          </w:pPr>
        </w:pPrChange>
      </w:pPr>
      <w:del w:id="1580" w:author="Lili" w:date="2014-11-20T15:13:00Z">
        <w:r w:rsidRPr="00DE1B49" w:rsidDel="00E35160">
          <w:rPr>
            <w:i/>
            <w:lang w:val="en-US"/>
          </w:rPr>
          <w:tab/>
        </w:r>
        <w:r w:rsidR="00C64949" w:rsidDel="00E35160">
          <w:rPr>
            <w:i/>
            <w:lang w:val="en-US"/>
          </w:rPr>
          <w:delText xml:space="preserve">Set&lt;String&gt; </w:delText>
        </w:r>
        <w:r w:rsidRPr="00DE1B49" w:rsidDel="00E35160">
          <w:rPr>
            <w:i/>
            <w:lang w:val="en-US"/>
          </w:rPr>
          <w:delText>getInteractionIDs()</w:delText>
        </w:r>
      </w:del>
    </w:p>
    <w:p w:rsidR="0087709E" w:rsidRPr="00DE1B49" w:rsidDel="00E35160" w:rsidRDefault="0087709E">
      <w:pPr>
        <w:pStyle w:val="Listenabsatz"/>
        <w:rPr>
          <w:del w:id="1581" w:author="Lili" w:date="2014-11-20T15:13:00Z"/>
          <w:lang w:val="en-US"/>
        </w:rPr>
        <w:pPrChange w:id="1582" w:author="Lili" w:date="2014-11-20T15:13:00Z">
          <w:pPr>
            <w:ind w:left="1440"/>
          </w:pPr>
        </w:pPrChange>
      </w:pPr>
      <w:del w:id="1583" w:author="Lili" w:date="2014-11-20T15:13:00Z">
        <w:r w:rsidRPr="00DE1B49" w:rsidDel="00E35160">
          <w:rPr>
            <w:lang w:val="en-US"/>
          </w:rPr>
          <w:delText>Returns the ids of interactions that contain entailment units, which are part of the equivalence class</w:delText>
        </w:r>
      </w:del>
    </w:p>
    <w:p w:rsidR="0087709E" w:rsidRPr="00DE1B49" w:rsidDel="00E35160" w:rsidRDefault="00C64949">
      <w:pPr>
        <w:pStyle w:val="Listenabsatz"/>
        <w:rPr>
          <w:del w:id="1584" w:author="Lili" w:date="2014-11-20T15:13:00Z"/>
          <w:lang w:val="en-US"/>
        </w:rPr>
        <w:pPrChange w:id="1585" w:author="Lili" w:date="2014-11-20T15:13:00Z">
          <w:pPr>
            <w:numPr>
              <w:ilvl w:val="2"/>
              <w:numId w:val="68"/>
            </w:numPr>
            <w:spacing w:line="276" w:lineRule="auto"/>
            <w:ind w:left="2160" w:hanging="359"/>
          </w:pPr>
        </w:pPrChange>
      </w:pPr>
      <w:del w:id="1586" w:author="Lili" w:date="2014-11-20T15:13:00Z">
        <w:r w:rsidDel="00E35160">
          <w:rPr>
            <w:lang w:val="en-US"/>
          </w:rPr>
          <w:delText>@return (Set&lt;String</w:delText>
        </w:r>
        <w:r w:rsidR="0087709E" w:rsidRPr="00DE1B49" w:rsidDel="00E35160">
          <w:rPr>
            <w:lang w:val="en-US"/>
          </w:rPr>
          <w:delText xml:space="preserve">&gt;) </w:delText>
        </w:r>
        <w:r w:rsidR="00B77A1E" w:rsidDel="00E35160">
          <w:rPr>
            <w:lang w:val="en-US"/>
          </w:rPr>
          <w:delText>–</w:delText>
        </w:r>
        <w:r w:rsidR="0087709E" w:rsidRPr="00DE1B49" w:rsidDel="00E35160">
          <w:rPr>
            <w:lang w:val="en-US"/>
          </w:rPr>
          <w:delText xml:space="preserve"> the set of interaction ids</w:delText>
        </w:r>
      </w:del>
    </w:p>
    <w:p w:rsidR="0087709E" w:rsidRPr="00DE1B49" w:rsidDel="00E35160" w:rsidRDefault="0087709E">
      <w:pPr>
        <w:pStyle w:val="Listenabsatz"/>
        <w:rPr>
          <w:del w:id="1587" w:author="Lili" w:date="2014-11-20T15:13:00Z"/>
          <w:lang w:val="en-US"/>
        </w:rPr>
        <w:pPrChange w:id="1588" w:author="Lili" w:date="2014-11-20T15:13:00Z">
          <w:pPr/>
        </w:pPrChange>
      </w:pPr>
    </w:p>
    <w:p w:rsidR="0087709E" w:rsidDel="00E35160" w:rsidRDefault="0087709E">
      <w:pPr>
        <w:pStyle w:val="Listenabsatz"/>
        <w:rPr>
          <w:del w:id="1589" w:author="Lili" w:date="2014-11-20T15:13:00Z"/>
          <w:i/>
          <w:lang w:val="en-US"/>
        </w:rPr>
        <w:pPrChange w:id="1590" w:author="Lili" w:date="2014-11-20T15:13:00Z">
          <w:pPr/>
        </w:pPrChange>
      </w:pPr>
      <w:del w:id="1591" w:author="Lili" w:date="2014-11-20T15:13:00Z">
        <w:r w:rsidRPr="00DE1B49" w:rsidDel="00E35160">
          <w:rPr>
            <w:lang w:val="en-US"/>
          </w:rPr>
          <w:tab/>
        </w:r>
        <w:r w:rsidRPr="00DE1B49" w:rsidDel="00E35160">
          <w:rPr>
            <w:lang w:val="en-US"/>
          </w:rPr>
          <w:tab/>
        </w:r>
        <w:r w:rsidR="00C64949" w:rsidRPr="00C64949" w:rsidDel="00E35160">
          <w:rPr>
            <w:i/>
            <w:lang w:val="en-US"/>
          </w:rPr>
          <w:delText xml:space="preserve">void </w:delText>
        </w:r>
        <w:r w:rsidRPr="00C64949" w:rsidDel="00E35160">
          <w:rPr>
            <w:i/>
            <w:lang w:val="en-US"/>
          </w:rPr>
          <w:delText>add</w:delText>
        </w:r>
        <w:r w:rsidR="007C3AE0" w:rsidRPr="00C64949" w:rsidDel="00E35160">
          <w:rPr>
            <w:i/>
            <w:lang w:val="en-US"/>
          </w:rPr>
          <w:delText xml:space="preserve"> </w:delText>
        </w:r>
        <w:r w:rsidRPr="00C64949" w:rsidDel="00E35160">
          <w:rPr>
            <w:i/>
            <w:lang w:val="en-US"/>
          </w:rPr>
          <w:delText>(EntailmentUnit eu)</w:delText>
        </w:r>
      </w:del>
    </w:p>
    <w:p w:rsidR="007C3AE0" w:rsidRPr="00C64949" w:rsidDel="00E35160" w:rsidRDefault="007C3AE0">
      <w:pPr>
        <w:pStyle w:val="Listenabsatz"/>
        <w:rPr>
          <w:del w:id="1592" w:author="Lili" w:date="2014-11-20T15:13:00Z"/>
          <w:i/>
          <w:lang w:val="en-US"/>
        </w:rPr>
        <w:pPrChange w:id="1593" w:author="Lili" w:date="2014-11-20T15:13:00Z">
          <w:pPr/>
        </w:pPrChange>
      </w:pPr>
      <w:del w:id="1594" w:author="Lili" w:date="2014-11-20T15:13:00Z">
        <w:r w:rsidRPr="00DE1B49" w:rsidDel="00E35160">
          <w:rPr>
            <w:lang w:val="en-US"/>
          </w:rPr>
          <w:tab/>
        </w:r>
        <w:r w:rsidRPr="00DE1B49" w:rsidDel="00E35160">
          <w:rPr>
            <w:lang w:val="en-US"/>
          </w:rPr>
          <w:tab/>
        </w:r>
        <w:r w:rsidRPr="00C64949" w:rsidDel="00E35160">
          <w:rPr>
            <w:i/>
            <w:lang w:val="en-US"/>
          </w:rPr>
          <w:delText>void add (</w:delText>
        </w:r>
        <w:r w:rsidDel="00E35160">
          <w:rPr>
            <w:i/>
            <w:lang w:val="en-US"/>
          </w:rPr>
          <w:delText>Set&lt;</w:delText>
        </w:r>
        <w:r w:rsidRPr="00C64949" w:rsidDel="00E35160">
          <w:rPr>
            <w:i/>
            <w:lang w:val="en-US"/>
          </w:rPr>
          <w:delText>EntailmentUnit</w:delText>
        </w:r>
        <w:r w:rsidDel="00E35160">
          <w:rPr>
            <w:i/>
            <w:lang w:val="en-US"/>
          </w:rPr>
          <w:delText>&gt; s_</w:delText>
        </w:r>
        <w:r w:rsidRPr="00C64949" w:rsidDel="00E35160">
          <w:rPr>
            <w:i/>
            <w:lang w:val="en-US"/>
          </w:rPr>
          <w:delText xml:space="preserve"> eu)</w:delText>
        </w:r>
      </w:del>
    </w:p>
    <w:p w:rsidR="00BD361C" w:rsidRPr="00DE1B49" w:rsidDel="00E35160" w:rsidRDefault="0087709E">
      <w:pPr>
        <w:pStyle w:val="Listenabsatz"/>
        <w:rPr>
          <w:del w:id="1595" w:author="Lili" w:date="2014-11-20T15:13:00Z"/>
          <w:lang w:val="en-US"/>
        </w:rPr>
        <w:pPrChange w:id="1596" w:author="Lili" w:date="2014-11-20T15:13:00Z">
          <w:pPr>
            <w:ind w:left="1440"/>
          </w:pPr>
        </w:pPrChange>
      </w:pPr>
      <w:del w:id="1597" w:author="Lili" w:date="2014-11-20T15:13:00Z">
        <w:r w:rsidRPr="00DE1B49" w:rsidDel="00E35160">
          <w:rPr>
            <w:lang w:val="en-US"/>
          </w:rPr>
          <w:delText>Adds the input entailment unit</w:delText>
        </w:r>
        <w:r w:rsidR="007C3AE0" w:rsidDel="00E35160">
          <w:rPr>
            <w:lang w:val="en-US"/>
          </w:rPr>
          <w:delText>(s)</w:delText>
        </w:r>
        <w:r w:rsidRPr="00DE1B49" w:rsidDel="00E35160">
          <w:rPr>
            <w:lang w:val="en-US"/>
          </w:rPr>
          <w:delText xml:space="preserve"> to the equivalence class.</w:delText>
        </w:r>
        <w:r w:rsidR="00BD361C" w:rsidDel="00E35160">
          <w:rPr>
            <w:lang w:val="en-US"/>
          </w:rPr>
          <w:delText xml:space="preserve"> </w:delText>
        </w:r>
        <w:r w:rsidR="00181B67" w:rsidRPr="007D429F" w:rsidDel="00E35160">
          <w:rPr>
            <w:lang w:val="en-US"/>
          </w:rPr>
          <w:delText>If the set already co</w:delText>
        </w:r>
        <w:r w:rsidR="00181B67" w:rsidRPr="007D429F" w:rsidDel="00E35160">
          <w:rPr>
            <w:lang w:val="en-US"/>
          </w:rPr>
          <w:delText>n</w:delText>
        </w:r>
        <w:r w:rsidR="00181B67" w:rsidRPr="007D429F" w:rsidDel="00E35160">
          <w:rPr>
            <w:lang w:val="en-US"/>
          </w:rPr>
          <w:delText xml:space="preserve">tains any of the input entailment units, </w:delText>
        </w:r>
        <w:r w:rsidR="00A902D0" w:rsidDel="00E35160">
          <w:rPr>
            <w:lang w:val="en-US"/>
          </w:rPr>
          <w:delText xml:space="preserve">the corresponding entailment unit </w:delText>
        </w:r>
        <w:r w:rsidR="00181B67" w:rsidRPr="007D429F" w:rsidDel="00E35160">
          <w:rPr>
            <w:lang w:val="en-US"/>
          </w:rPr>
          <w:delText xml:space="preserve">will not be added. The method </w:delText>
        </w:r>
        <w:r w:rsidR="00C8631F" w:rsidDel="00E35160">
          <w:rPr>
            <w:lang w:val="en-US"/>
          </w:rPr>
          <w:delText xml:space="preserve">does not </w:delText>
        </w:r>
        <w:r w:rsidR="003B71A2" w:rsidDel="00E35160">
          <w:rPr>
            <w:lang w:val="en-US"/>
          </w:rPr>
          <w:delText>change</w:delText>
        </w:r>
        <w:r w:rsidR="00181B67" w:rsidRPr="007D429F" w:rsidDel="00E35160">
          <w:rPr>
            <w:lang w:val="en-US"/>
          </w:rPr>
          <w:delText xml:space="preserve"> the representative text (label) of the equivalence class.</w:delText>
        </w:r>
      </w:del>
    </w:p>
    <w:p w:rsidR="0087709E" w:rsidDel="00E35160" w:rsidRDefault="0087709E">
      <w:pPr>
        <w:pStyle w:val="Listenabsatz"/>
        <w:rPr>
          <w:del w:id="1598" w:author="Lili" w:date="2014-11-20T15:13:00Z"/>
          <w:lang w:val="en-US"/>
        </w:rPr>
        <w:pPrChange w:id="1599" w:author="Lili" w:date="2014-11-20T15:13:00Z">
          <w:pPr>
            <w:numPr>
              <w:ilvl w:val="2"/>
              <w:numId w:val="35"/>
            </w:numPr>
            <w:spacing w:line="276" w:lineRule="auto"/>
            <w:ind w:left="2160" w:hanging="359"/>
          </w:pPr>
        </w:pPrChange>
      </w:pPr>
      <w:del w:id="1600" w:author="Lili" w:date="2014-11-20T15:13:00Z">
        <w:r w:rsidRPr="00DE1B49" w:rsidDel="00E35160">
          <w:rPr>
            <w:lang w:val="en-US"/>
          </w:rPr>
          <w:delText xml:space="preserve">@param eu </w:delText>
        </w:r>
        <w:r w:rsidR="00B77A1E" w:rsidDel="00E35160">
          <w:rPr>
            <w:lang w:val="en-US"/>
          </w:rPr>
          <w:delText>–</w:delText>
        </w:r>
        <w:r w:rsidRPr="00DE1B49" w:rsidDel="00E35160">
          <w:rPr>
            <w:lang w:val="en-US"/>
          </w:rPr>
          <w:delText xml:space="preserve"> the entailment unit to be added</w:delText>
        </w:r>
      </w:del>
    </w:p>
    <w:p w:rsidR="00C45CCA" w:rsidRPr="00DE1B49" w:rsidDel="00E35160" w:rsidRDefault="00C45CCA">
      <w:pPr>
        <w:pStyle w:val="Listenabsatz"/>
        <w:rPr>
          <w:del w:id="1601" w:author="Lili" w:date="2014-11-20T15:13:00Z"/>
          <w:lang w:val="en-US"/>
        </w:rPr>
        <w:pPrChange w:id="1602" w:author="Lili" w:date="2014-11-20T15:13:00Z">
          <w:pPr>
            <w:numPr>
              <w:ilvl w:val="2"/>
              <w:numId w:val="35"/>
            </w:numPr>
            <w:spacing w:line="276" w:lineRule="auto"/>
            <w:ind w:left="2160" w:hanging="359"/>
          </w:pPr>
        </w:pPrChange>
      </w:pPr>
      <w:del w:id="1603" w:author="Lili" w:date="2014-11-20T15:13:00Z">
        <w:r w:rsidDel="00E35160">
          <w:rPr>
            <w:lang w:val="en-US"/>
          </w:rPr>
          <w:delText xml:space="preserve">@param s_eu </w:delText>
        </w:r>
        <w:r w:rsidR="00B77A1E" w:rsidDel="00E35160">
          <w:rPr>
            <w:lang w:val="en-US"/>
          </w:rPr>
          <w:delText>–</w:delText>
        </w:r>
        <w:r w:rsidDel="00E35160">
          <w:rPr>
            <w:lang w:val="en-US"/>
          </w:rPr>
          <w:delText xml:space="preserve"> the set of entailment units to be added</w:delText>
        </w:r>
        <w:r w:rsidR="0036004C" w:rsidDel="00E35160">
          <w:rPr>
            <w:lang w:val="en-US"/>
          </w:rPr>
          <w:delText>.</w:delText>
        </w:r>
      </w:del>
    </w:p>
    <w:p w:rsidR="0087709E" w:rsidRPr="00DE1B49" w:rsidDel="00E35160" w:rsidRDefault="0087709E">
      <w:pPr>
        <w:pStyle w:val="Listenabsatz"/>
        <w:rPr>
          <w:del w:id="1604" w:author="Lili" w:date="2014-11-20T15:13:00Z"/>
          <w:lang w:val="en-US"/>
        </w:rPr>
        <w:pPrChange w:id="1605" w:author="Lili" w:date="2014-11-20T15:13:00Z">
          <w:pPr>
            <w:ind w:left="1440"/>
          </w:pPr>
        </w:pPrChange>
      </w:pPr>
    </w:p>
    <w:p w:rsidR="0087709E" w:rsidRPr="00DE1B49" w:rsidDel="00E35160" w:rsidRDefault="0087709E">
      <w:pPr>
        <w:pStyle w:val="Listenabsatz"/>
        <w:rPr>
          <w:del w:id="1606" w:author="Lili" w:date="2014-11-20T15:13:00Z"/>
          <w:lang w:val="en-US"/>
        </w:rPr>
        <w:pPrChange w:id="1607" w:author="Lili" w:date="2014-11-20T15:13:00Z">
          <w:pPr>
            <w:ind w:left="1440"/>
          </w:pPr>
        </w:pPrChange>
      </w:pPr>
      <w:del w:id="1608" w:author="Lili" w:date="2014-11-20T15:13:00Z">
        <w:r w:rsidRPr="00DE1B49" w:rsidDel="00E35160">
          <w:rPr>
            <w:u w:val="single"/>
            <w:lang w:val="en-US"/>
          </w:rPr>
          <w:delText>Specialized implementation of graph node methods</w:delText>
        </w:r>
        <w:r w:rsidRPr="00DE1B49" w:rsidDel="00E35160">
          <w:rPr>
            <w:lang w:val="en-US"/>
          </w:rPr>
          <w:delText xml:space="preserve">: </w:delText>
        </w:r>
        <w:r w:rsidRPr="00DE1B49" w:rsidDel="00E35160">
          <w:rPr>
            <w:i/>
            <w:lang w:val="en-US"/>
          </w:rPr>
          <w:delText>toString()</w:delText>
        </w:r>
      </w:del>
    </w:p>
    <w:p w:rsidR="0087709E" w:rsidRPr="00DE1B49" w:rsidRDefault="0087709E" w:rsidP="00952956">
      <w:pPr>
        <w:pStyle w:val="berschrift4"/>
      </w:pPr>
      <w:bookmarkStart w:id="1609" w:name="h.x4x6t09eiffp" w:colFirst="0" w:colLast="0"/>
      <w:bookmarkEnd w:id="1609"/>
      <w:proofErr w:type="gramStart"/>
      <w:r w:rsidRPr="00DE1B49">
        <w:t>class</w:t>
      </w:r>
      <w:proofErr w:type="gramEnd"/>
      <w:r w:rsidRPr="00DE1B49">
        <w:t xml:space="preserve"> </w:t>
      </w:r>
      <w:proofErr w:type="spellStart"/>
      <w:r w:rsidRPr="00DE1B49">
        <w:t>EntailmentRelationCollapsed</w:t>
      </w:r>
      <w:proofErr w:type="spellEnd"/>
      <w:r w:rsidR="00200FBC">
        <w:t xml:space="preserve"> (</w:t>
      </w:r>
      <w:proofErr w:type="spellStart"/>
      <w:r w:rsidR="00200FBC">
        <w:t>eu.</w:t>
      </w:r>
      <w:r w:rsidR="00200FBC" w:rsidRPr="00200FBC">
        <w:t>excitementpro</w:t>
      </w:r>
      <w:r w:rsidR="00200FBC">
        <w:t>ject.</w:t>
      </w:r>
      <w:r w:rsidR="00200FBC" w:rsidRPr="00200FBC">
        <w:t>tl</w:t>
      </w:r>
      <w:r w:rsidR="00200FBC">
        <w:t>.structures.collapsed</w:t>
      </w:r>
      <w:r w:rsidR="00200FBC" w:rsidRPr="00200FBC">
        <w:t>graph</w:t>
      </w:r>
      <w:proofErr w:type="spellEnd"/>
      <w:r w:rsidR="00200FBC">
        <w:t>)</w:t>
      </w:r>
    </w:p>
    <w:p w:rsidR="0087709E" w:rsidRPr="00DE1B49" w:rsidRDefault="0087709E" w:rsidP="00DE1B49">
      <w:pPr>
        <w:rPr>
          <w:lang w:val="en-US"/>
        </w:rPr>
      </w:pPr>
      <w:r w:rsidRPr="00DE1B49">
        <w:rPr>
          <w:lang w:val="en-US"/>
        </w:rPr>
        <w:t>This class implements the collapsed graph edges, obtained by collapsing multiple edges (d</w:t>
      </w:r>
      <w:r w:rsidRPr="00DE1B49">
        <w:rPr>
          <w:lang w:val="en-US"/>
        </w:rPr>
        <w:t>e</w:t>
      </w:r>
      <w:r w:rsidRPr="00DE1B49">
        <w:rPr>
          <w:lang w:val="en-US"/>
        </w:rPr>
        <w:t xml:space="preserve">cisions from different EDAs or other sources) from the raw graph into one edge. The edges are directional and represent entailment relations between the source and the target nodes (source -&gt; target). This class extends DefaultEdge: </w:t>
      </w:r>
      <w:hyperlink r:id="rId27">
        <w:r w:rsidRPr="00DE1B49">
          <w:rPr>
            <w:color w:val="1155CC"/>
            <w:u w:val="single"/>
            <w:lang w:val="en-US"/>
          </w:rPr>
          <w:t>http://jgrapht.org/javadoc/org/jgrapht/graph/DefaultEdge.html</w:t>
        </w:r>
      </w:hyperlink>
    </w:p>
    <w:p w:rsidR="0087709E" w:rsidRPr="00DE1B49" w:rsidRDefault="0087709E" w:rsidP="0087709E">
      <w:pPr>
        <w:ind w:left="720"/>
        <w:rPr>
          <w:lang w:val="en-US"/>
        </w:rPr>
      </w:pPr>
    </w:p>
    <w:p w:rsidR="0087709E" w:rsidRPr="00DE1B49" w:rsidDel="00EC6477" w:rsidRDefault="0087709E" w:rsidP="0087709E">
      <w:pPr>
        <w:pStyle w:val="Listenabsatz"/>
        <w:rPr>
          <w:del w:id="1610" w:author="Lili" w:date="2014-11-20T15:15:00Z"/>
        </w:rPr>
      </w:pPr>
      <w:bookmarkStart w:id="1611" w:name="h.s765o2azkrf7" w:colFirst="0" w:colLast="0"/>
      <w:bookmarkEnd w:id="1611"/>
      <w:del w:id="1612" w:author="Lili" w:date="2014-11-20T15:15:00Z">
        <w:r w:rsidRPr="00DE1B49" w:rsidDel="00EC6477">
          <w:delText>Attributes</w:delText>
        </w:r>
        <w:r w:rsidR="00CA3850" w:rsidDel="00EC6477">
          <w:delText>:</w:delText>
        </w:r>
      </w:del>
    </w:p>
    <w:p w:rsidR="0087709E" w:rsidRPr="00DE1B49" w:rsidDel="00EC6477" w:rsidRDefault="00AE3200" w:rsidP="00675094">
      <w:pPr>
        <w:numPr>
          <w:ilvl w:val="1"/>
          <w:numId w:val="91"/>
        </w:numPr>
        <w:spacing w:line="276" w:lineRule="auto"/>
        <w:ind w:hanging="359"/>
        <w:rPr>
          <w:del w:id="1613" w:author="Lili" w:date="2014-11-20T15:15:00Z"/>
        </w:rPr>
      </w:pPr>
      <w:del w:id="1614" w:author="Lili" w:date="2014-11-20T15:15:00Z">
        <w:r w:rsidRPr="00AE3200" w:rsidDel="00EC6477">
          <w:rPr>
            <w:i/>
          </w:rPr>
          <w:delText>EquivalenceClass</w:delText>
        </w:r>
        <w:r w:rsidDel="00EC6477">
          <w:delText xml:space="preserve"> </w:delText>
        </w:r>
        <w:r w:rsidRPr="00DE1B49" w:rsidDel="00EC6477">
          <w:rPr>
            <w:i/>
          </w:rPr>
          <w:delText>source</w:delText>
        </w:r>
        <w:r w:rsidR="0087709E" w:rsidRPr="00DE1B49" w:rsidDel="00EC6477">
          <w:delText xml:space="preserve"> </w:delText>
        </w:r>
        <w:r w:rsidR="00B77A1E" w:rsidDel="00EC6477">
          <w:delText>–</w:delText>
        </w:r>
        <w:r w:rsidR="0087709E" w:rsidRPr="00DE1B49" w:rsidDel="00EC6477">
          <w:delText xml:space="preserve"> the source node </w:delText>
        </w:r>
      </w:del>
    </w:p>
    <w:p w:rsidR="0087709E" w:rsidRPr="00DE1B49" w:rsidDel="00EC6477" w:rsidRDefault="00AE3200" w:rsidP="00675094">
      <w:pPr>
        <w:numPr>
          <w:ilvl w:val="1"/>
          <w:numId w:val="91"/>
        </w:numPr>
        <w:spacing w:line="276" w:lineRule="auto"/>
        <w:ind w:hanging="359"/>
        <w:rPr>
          <w:del w:id="1615" w:author="Lili" w:date="2014-11-20T15:15:00Z"/>
        </w:rPr>
      </w:pPr>
      <w:del w:id="1616" w:author="Lili" w:date="2014-11-20T15:15:00Z">
        <w:r w:rsidRPr="00AE3200" w:rsidDel="00EC6477">
          <w:rPr>
            <w:i/>
          </w:rPr>
          <w:delText>EquivalenceClass</w:delText>
        </w:r>
        <w:r w:rsidDel="00EC6477">
          <w:delText xml:space="preserve"> </w:delText>
        </w:r>
        <w:r w:rsidR="0087709E" w:rsidRPr="00DE1B49" w:rsidDel="00EC6477">
          <w:rPr>
            <w:i/>
          </w:rPr>
          <w:delText>target</w:delText>
        </w:r>
        <w:r w:rsidDel="00EC6477">
          <w:delText xml:space="preserve"> </w:delText>
        </w:r>
        <w:r w:rsidR="00B77A1E" w:rsidDel="00EC6477">
          <w:delText>–</w:delText>
        </w:r>
        <w:r w:rsidR="0087709E" w:rsidRPr="00DE1B49" w:rsidDel="00EC6477">
          <w:delText xml:space="preserve"> the target node</w:delText>
        </w:r>
      </w:del>
    </w:p>
    <w:p w:rsidR="0087709E" w:rsidRPr="00DE1B49" w:rsidDel="00EC6477" w:rsidRDefault="00AE3200" w:rsidP="0087709E">
      <w:pPr>
        <w:numPr>
          <w:ilvl w:val="1"/>
          <w:numId w:val="91"/>
        </w:numPr>
        <w:spacing w:line="276" w:lineRule="auto"/>
        <w:ind w:hanging="359"/>
        <w:rPr>
          <w:del w:id="1617" w:author="Lili" w:date="2014-11-20T15:15:00Z"/>
          <w:lang w:val="en-US"/>
        </w:rPr>
      </w:pPr>
      <w:del w:id="1618" w:author="Lili" w:date="2014-11-20T15:15:00Z">
        <w:r w:rsidDel="00EC6477">
          <w:rPr>
            <w:i/>
          </w:rPr>
          <w:delText>d</w:delText>
        </w:r>
        <w:r w:rsidDel="00EC6477">
          <w:rPr>
            <w:i/>
            <w:lang w:val="en-US"/>
          </w:rPr>
          <w:delText xml:space="preserve">ouble </w:delText>
        </w:r>
        <w:r w:rsidR="0087709E" w:rsidRPr="00DE1B49" w:rsidDel="00EC6477">
          <w:rPr>
            <w:i/>
            <w:lang w:val="en-US"/>
          </w:rPr>
          <w:delText>confidence</w:delText>
        </w:r>
        <w:r w:rsidR="0087709E" w:rsidRPr="00DE1B49" w:rsidDel="00EC6477">
          <w:rPr>
            <w:lang w:val="en-US"/>
          </w:rPr>
          <w:delText xml:space="preserve"> </w:delText>
        </w:r>
        <w:r w:rsidR="00B77A1E" w:rsidDel="00EC6477">
          <w:rPr>
            <w:lang w:val="en-US"/>
          </w:rPr>
          <w:delText>–</w:delText>
        </w:r>
        <w:r w:rsidR="0087709E" w:rsidRPr="00DE1B49" w:rsidDel="00EC6477">
          <w:rPr>
            <w:lang w:val="en-US"/>
          </w:rPr>
          <w:delText xml:space="preserve"> confidence that entailment relation source -&gt; target i</w:delText>
        </w:r>
        <w:r w:rsidR="0087709E" w:rsidRPr="00DE1B49" w:rsidDel="00EC6477">
          <w:rPr>
            <w:lang w:val="en-US"/>
          </w:rPr>
          <w:delText>n</w:delText>
        </w:r>
        <w:r w:rsidR="0087709E" w:rsidRPr="00DE1B49" w:rsidDel="00EC6477">
          <w:rPr>
            <w:lang w:val="en-US"/>
          </w:rPr>
          <w:delText>deed holds</w:delText>
        </w:r>
      </w:del>
    </w:p>
    <w:p w:rsidR="0087709E" w:rsidRPr="00A909B6" w:rsidDel="00EC6477" w:rsidRDefault="0087709E" w:rsidP="00A909B6">
      <w:pPr>
        <w:pStyle w:val="Listenabsatz"/>
        <w:rPr>
          <w:del w:id="1619" w:author="Lili" w:date="2014-11-20T15:15:00Z"/>
        </w:rPr>
      </w:pPr>
      <w:bookmarkStart w:id="1620" w:name="h.audmt3vnwd1j" w:colFirst="0" w:colLast="0"/>
      <w:bookmarkEnd w:id="1620"/>
      <w:del w:id="1621" w:author="Lili" w:date="2014-11-20T15:15:00Z">
        <w:r w:rsidRPr="00DE1B49" w:rsidDel="00EC6477">
          <w:delText>Constructors</w:delText>
        </w:r>
        <w:r w:rsidR="00CA3850" w:rsidDel="00EC6477">
          <w:delText>:</w:delText>
        </w:r>
      </w:del>
    </w:p>
    <w:p w:rsidR="0087709E" w:rsidRPr="00DE1B49" w:rsidDel="00EC6477" w:rsidRDefault="0087709E" w:rsidP="00DE1B49">
      <w:pPr>
        <w:ind w:left="1440"/>
        <w:rPr>
          <w:del w:id="1622" w:author="Lili" w:date="2014-11-20T15:15:00Z"/>
          <w:lang w:val="en-US"/>
        </w:rPr>
      </w:pPr>
      <w:del w:id="1623" w:author="Lili" w:date="2014-11-20T15:15:00Z">
        <w:r w:rsidRPr="00DE1B49" w:rsidDel="00EC6477">
          <w:rPr>
            <w:i/>
            <w:lang w:val="en-US"/>
          </w:rPr>
          <w:delText>EntailmentRelationCollapsed(EquivalenceClass source, EquivalenceClass target, double confidence)</w:delText>
        </w:r>
      </w:del>
    </w:p>
    <w:p w:rsidR="0087709E" w:rsidRPr="00DE1B49" w:rsidDel="00EC6477" w:rsidRDefault="0087709E" w:rsidP="0087709E">
      <w:pPr>
        <w:ind w:left="720" w:firstLine="720"/>
        <w:rPr>
          <w:del w:id="1624" w:author="Lili" w:date="2014-11-20T15:15:00Z"/>
          <w:lang w:val="en-US"/>
        </w:rPr>
      </w:pPr>
      <w:del w:id="1625" w:author="Lili" w:date="2014-11-20T15:15:00Z">
        <w:r w:rsidRPr="00DE1B49" w:rsidDel="00EC6477">
          <w:rPr>
            <w:lang w:val="en-US"/>
          </w:rPr>
          <w:delText>Creates an edge with the given confidence from source to target.</w:delText>
        </w:r>
      </w:del>
    </w:p>
    <w:p w:rsidR="0087709E" w:rsidRPr="00DE1B49" w:rsidDel="00EC6477" w:rsidRDefault="0087709E" w:rsidP="00675094">
      <w:pPr>
        <w:numPr>
          <w:ilvl w:val="2"/>
          <w:numId w:val="40"/>
        </w:numPr>
        <w:spacing w:line="276" w:lineRule="auto"/>
        <w:ind w:hanging="359"/>
        <w:rPr>
          <w:del w:id="1626" w:author="Lili" w:date="2014-11-20T15:15:00Z"/>
        </w:rPr>
      </w:pPr>
      <w:del w:id="1627" w:author="Lili" w:date="2014-11-20T15:15:00Z">
        <w:r w:rsidRPr="00DE1B49" w:rsidDel="00EC6477">
          <w:delText xml:space="preserve">@param source </w:delText>
        </w:r>
        <w:r w:rsidR="00B77A1E" w:rsidDel="00EC6477">
          <w:delText>–</w:delText>
        </w:r>
        <w:r w:rsidRPr="00DE1B49" w:rsidDel="00EC6477">
          <w:delText xml:space="preserve"> the source node</w:delText>
        </w:r>
      </w:del>
    </w:p>
    <w:p w:rsidR="0087709E" w:rsidRPr="00DE1B49" w:rsidDel="00EC6477" w:rsidRDefault="0087709E" w:rsidP="00675094">
      <w:pPr>
        <w:numPr>
          <w:ilvl w:val="2"/>
          <w:numId w:val="40"/>
        </w:numPr>
        <w:spacing w:line="276" w:lineRule="auto"/>
        <w:ind w:hanging="359"/>
        <w:rPr>
          <w:del w:id="1628" w:author="Lili" w:date="2014-11-20T15:15:00Z"/>
        </w:rPr>
      </w:pPr>
      <w:del w:id="1629" w:author="Lili" w:date="2014-11-20T15:15:00Z">
        <w:r w:rsidRPr="00DE1B49" w:rsidDel="00EC6477">
          <w:delText xml:space="preserve">@param target </w:delText>
        </w:r>
        <w:r w:rsidR="00B77A1E" w:rsidDel="00EC6477">
          <w:delText>–</w:delText>
        </w:r>
        <w:r w:rsidRPr="00DE1B49" w:rsidDel="00EC6477">
          <w:delText xml:space="preserve"> the target node</w:delText>
        </w:r>
      </w:del>
    </w:p>
    <w:p w:rsidR="0087709E" w:rsidRPr="00DE1B49" w:rsidDel="00EC6477" w:rsidRDefault="0087709E" w:rsidP="00675094">
      <w:pPr>
        <w:numPr>
          <w:ilvl w:val="2"/>
          <w:numId w:val="40"/>
        </w:numPr>
        <w:spacing w:line="276" w:lineRule="auto"/>
        <w:ind w:hanging="359"/>
        <w:rPr>
          <w:del w:id="1630" w:author="Lili" w:date="2014-11-20T15:15:00Z"/>
        </w:rPr>
      </w:pPr>
      <w:del w:id="1631" w:author="Lili" w:date="2014-11-20T15:15:00Z">
        <w:r w:rsidRPr="00DE1B49" w:rsidDel="00EC6477">
          <w:delText xml:space="preserve">@param confidence </w:delText>
        </w:r>
        <w:r w:rsidR="00B77A1E" w:rsidDel="00EC6477">
          <w:delText>–</w:delText>
        </w:r>
        <w:r w:rsidRPr="00DE1B49" w:rsidDel="00EC6477">
          <w:delText xml:space="preserve"> the confidence</w:delText>
        </w:r>
      </w:del>
    </w:p>
    <w:p w:rsidR="0087709E" w:rsidRPr="00DE1B49" w:rsidDel="00EC6477" w:rsidRDefault="0087709E" w:rsidP="0087709E">
      <w:pPr>
        <w:pStyle w:val="Listenabsatz"/>
        <w:rPr>
          <w:del w:id="1632" w:author="Lili" w:date="2014-11-20T15:15:00Z"/>
        </w:rPr>
      </w:pPr>
      <w:bookmarkStart w:id="1633" w:name="h.g7f9a3n8cynb" w:colFirst="0" w:colLast="0"/>
      <w:bookmarkEnd w:id="1633"/>
      <w:del w:id="1634" w:author="Lili" w:date="2014-11-20T15:15:00Z">
        <w:r w:rsidRPr="00DE1B49" w:rsidDel="00EC6477">
          <w:delText>Methods</w:delText>
        </w:r>
        <w:r w:rsidR="00CA3850" w:rsidDel="00EC6477">
          <w:delText>:</w:delText>
        </w:r>
        <w:r w:rsidRPr="00DE1B49" w:rsidDel="00EC6477">
          <w:tab/>
        </w:r>
      </w:del>
    </w:p>
    <w:p w:rsidR="0087709E" w:rsidRPr="00DE1B49" w:rsidDel="00EC6477" w:rsidRDefault="00C64949" w:rsidP="0087709E">
      <w:pPr>
        <w:ind w:left="1440"/>
        <w:rPr>
          <w:del w:id="1635" w:author="Lili" w:date="2014-11-20T15:15:00Z"/>
        </w:rPr>
      </w:pPr>
      <w:del w:id="1636" w:author="Lili" w:date="2014-11-20T15:15:00Z">
        <w:r w:rsidDel="00EC6477">
          <w:rPr>
            <w:i/>
          </w:rPr>
          <w:delText xml:space="preserve">double </w:delText>
        </w:r>
        <w:r w:rsidR="0087709E" w:rsidRPr="00DE1B49" w:rsidDel="00EC6477">
          <w:rPr>
            <w:i/>
          </w:rPr>
          <w:delText>getConfidence()</w:delText>
        </w:r>
      </w:del>
    </w:p>
    <w:p w:rsidR="0087709E" w:rsidRPr="00DE1B49" w:rsidDel="00EC6477" w:rsidRDefault="0087709E" w:rsidP="0087709E">
      <w:pPr>
        <w:ind w:left="1440"/>
        <w:rPr>
          <w:del w:id="1637" w:author="Lili" w:date="2014-11-20T15:15:00Z"/>
          <w:lang w:val="en-US"/>
        </w:rPr>
      </w:pPr>
      <w:del w:id="1638" w:author="Lili" w:date="2014-11-20T15:15:00Z">
        <w:r w:rsidRPr="00DE1B49" w:rsidDel="00EC6477">
          <w:rPr>
            <w:lang w:val="en-US"/>
          </w:rPr>
          <w:delText>Returns the confidence of the edge.</w:delText>
        </w:r>
      </w:del>
    </w:p>
    <w:p w:rsidR="0087709E" w:rsidRPr="00DE1B49" w:rsidDel="00EC6477" w:rsidRDefault="0087709E" w:rsidP="00675094">
      <w:pPr>
        <w:numPr>
          <w:ilvl w:val="2"/>
          <w:numId w:val="26"/>
        </w:numPr>
        <w:spacing w:line="276" w:lineRule="auto"/>
        <w:ind w:hanging="359"/>
        <w:rPr>
          <w:del w:id="1639" w:author="Lili" w:date="2014-11-20T15:15:00Z"/>
        </w:rPr>
      </w:pPr>
      <w:del w:id="1640" w:author="Lili" w:date="2014-11-20T15:15:00Z">
        <w:r w:rsidRPr="00DE1B49" w:rsidDel="00EC6477">
          <w:delText>@return (double)</w:delText>
        </w:r>
      </w:del>
    </w:p>
    <w:p w:rsidR="0087709E" w:rsidRPr="00DE1B49" w:rsidDel="00EC6477" w:rsidRDefault="0087709E" w:rsidP="0087709E">
      <w:pPr>
        <w:ind w:left="1440"/>
        <w:rPr>
          <w:del w:id="1641" w:author="Lili" w:date="2014-11-20T15:15:00Z"/>
        </w:rPr>
      </w:pPr>
    </w:p>
    <w:p w:rsidR="0087709E" w:rsidRPr="00DE1B49" w:rsidDel="00EC6477" w:rsidRDefault="0087709E" w:rsidP="0087709E">
      <w:pPr>
        <w:ind w:left="1440"/>
        <w:rPr>
          <w:del w:id="1642" w:author="Lili" w:date="2014-11-20T15:15:00Z"/>
          <w:lang w:val="en-US"/>
        </w:rPr>
      </w:pPr>
      <w:del w:id="1643" w:author="Lili" w:date="2014-11-20T15:15:00Z">
        <w:r w:rsidRPr="00DE1B49" w:rsidDel="00EC6477">
          <w:rPr>
            <w:u w:val="single"/>
            <w:lang w:val="en-US"/>
          </w:rPr>
          <w:delText>Specialized implementation of graph edge methods</w:delText>
        </w:r>
        <w:r w:rsidRPr="00DE1B49" w:rsidDel="00EC6477">
          <w:rPr>
            <w:lang w:val="en-US"/>
          </w:rPr>
          <w:delText>:</w:delText>
        </w:r>
      </w:del>
    </w:p>
    <w:p w:rsidR="00A909B6" w:rsidDel="00EC6477" w:rsidRDefault="0087709E" w:rsidP="00DE1B49">
      <w:pPr>
        <w:ind w:left="1440"/>
        <w:rPr>
          <w:del w:id="1644" w:author="Lili" w:date="2014-11-20T15:15:00Z"/>
          <w:i/>
          <w:lang w:val="en-US"/>
        </w:rPr>
      </w:pPr>
      <w:del w:id="1645" w:author="Lili" w:date="2014-11-20T15:15:00Z">
        <w:r w:rsidRPr="00DE1B49" w:rsidDel="00EC6477">
          <w:rPr>
            <w:i/>
            <w:lang w:val="en-US"/>
          </w:rPr>
          <w:delText>getSource(), getTarget(), toString()</w:delText>
        </w:r>
      </w:del>
    </w:p>
    <w:p w:rsidR="0087709E" w:rsidRPr="00A909B6" w:rsidRDefault="00A909B6" w:rsidP="00A909B6">
      <w:pPr>
        <w:spacing w:after="200" w:line="276" w:lineRule="auto"/>
        <w:rPr>
          <w:i/>
          <w:lang w:val="en-US"/>
        </w:rPr>
      </w:pPr>
      <w:r>
        <w:rPr>
          <w:i/>
          <w:lang w:val="en-US"/>
        </w:rPr>
        <w:br w:type="page"/>
      </w:r>
    </w:p>
    <w:p w:rsidR="0087709E" w:rsidRPr="00DE1B49" w:rsidRDefault="0087709E" w:rsidP="0087709E">
      <w:pPr>
        <w:pStyle w:val="berschrift1"/>
        <w:rPr>
          <w:rFonts w:ascii="Georgia" w:hAnsi="Georgia"/>
        </w:rPr>
      </w:pPr>
      <w:bookmarkStart w:id="1646" w:name="h.w4nkgx89b0eb" w:colFirst="0" w:colLast="0"/>
      <w:bookmarkStart w:id="1647" w:name="id.po9nsmprjay" w:colFirst="0" w:colLast="0"/>
      <w:bookmarkStart w:id="1648" w:name="_UIMA_type_system"/>
      <w:bookmarkStart w:id="1649" w:name="_Ref359919824"/>
      <w:bookmarkStart w:id="1650" w:name="_Ref359923712"/>
      <w:bookmarkStart w:id="1651" w:name="_Toc404592931"/>
      <w:bookmarkEnd w:id="1646"/>
      <w:bookmarkEnd w:id="1647"/>
      <w:bookmarkEnd w:id="1648"/>
      <w:r w:rsidRPr="00DE1B49">
        <w:rPr>
          <w:rFonts w:ascii="Georgia" w:hAnsi="Georgia"/>
        </w:rPr>
        <w:lastRenderedPageBreak/>
        <w:t xml:space="preserve">UIMA </w:t>
      </w:r>
      <w:r w:rsidR="00D109A8">
        <w:rPr>
          <w:rFonts w:ascii="Georgia" w:hAnsi="Georgia"/>
        </w:rPr>
        <w:t>T</w:t>
      </w:r>
      <w:r w:rsidRPr="00DE1B49">
        <w:rPr>
          <w:rFonts w:ascii="Georgia" w:hAnsi="Georgia"/>
        </w:rPr>
        <w:t xml:space="preserve">ype </w:t>
      </w:r>
      <w:r w:rsidR="00D109A8">
        <w:rPr>
          <w:rFonts w:ascii="Georgia" w:hAnsi="Georgia"/>
        </w:rPr>
        <w:t>S</w:t>
      </w:r>
      <w:r w:rsidRPr="00DE1B49">
        <w:rPr>
          <w:rFonts w:ascii="Georgia" w:hAnsi="Georgia"/>
        </w:rPr>
        <w:t>ystem for T</w:t>
      </w:r>
      <w:r w:rsidR="00D109A8">
        <w:rPr>
          <w:rFonts w:ascii="Georgia" w:hAnsi="Georgia"/>
        </w:rPr>
        <w:t>ransduction Layer</w:t>
      </w:r>
      <w:bookmarkEnd w:id="1649"/>
      <w:bookmarkEnd w:id="1650"/>
      <w:ins w:id="1652" w:author="Kathrin Eichler" w:date="2014-11-17T11:23:00Z">
        <w:r w:rsidR="00862D1A">
          <w:rPr>
            <w:rFonts w:ascii="Georgia" w:hAnsi="Georgia"/>
          </w:rPr>
          <w:t xml:space="preserve"> [Gil]</w:t>
        </w:r>
      </w:ins>
      <w:bookmarkEnd w:id="1651"/>
    </w:p>
    <w:p w:rsidR="0087709E" w:rsidRPr="00DE1B49" w:rsidRDefault="0087709E" w:rsidP="0087709E">
      <w:pPr>
        <w:pStyle w:val="berschrift2"/>
      </w:pPr>
      <w:bookmarkStart w:id="1653" w:name="h.pe23z2izb8ww" w:colFirst="0" w:colLast="0"/>
      <w:bookmarkStart w:id="1654" w:name="_Toc404592932"/>
      <w:bookmarkEnd w:id="1653"/>
      <w:r w:rsidRPr="00DE1B49">
        <w:t>Introduction</w:t>
      </w:r>
      <w:bookmarkEnd w:id="1654"/>
    </w:p>
    <w:p w:rsidR="0087709E" w:rsidRPr="00706473" w:rsidRDefault="0087709E" w:rsidP="0087709E">
      <w:pPr>
        <w:rPr>
          <w:lang w:val="en-US"/>
        </w:rPr>
      </w:pPr>
      <w:r w:rsidRPr="00706473">
        <w:rPr>
          <w:lang w:val="en-US"/>
        </w:rPr>
        <w:t xml:space="preserve">There are two types of </w:t>
      </w:r>
      <w:proofErr w:type="spellStart"/>
      <w:r w:rsidRPr="00706473">
        <w:rPr>
          <w:lang w:val="en-US"/>
        </w:rPr>
        <w:t>CASes</w:t>
      </w:r>
      <w:proofErr w:type="spellEnd"/>
      <w:r w:rsidRPr="00706473">
        <w:rPr>
          <w:lang w:val="en-US"/>
        </w:rPr>
        <w:t xml:space="preserve"> used in the Transduction Layer. </w:t>
      </w:r>
      <w:r w:rsidR="002B35EB" w:rsidRPr="00706473">
        <w:rPr>
          <w:lang w:val="en-US"/>
        </w:rPr>
        <w:t>The f</w:t>
      </w:r>
      <w:r w:rsidRPr="00706473">
        <w:rPr>
          <w:lang w:val="en-US"/>
        </w:rPr>
        <w:t xml:space="preserve">irst is </w:t>
      </w:r>
      <w:r w:rsidR="002B35EB" w:rsidRPr="00706473">
        <w:rPr>
          <w:lang w:val="en-US"/>
        </w:rPr>
        <w:t xml:space="preserve">the </w:t>
      </w:r>
      <w:r w:rsidR="00004F99" w:rsidRPr="00706473">
        <w:rPr>
          <w:i/>
          <w:lang w:val="en-US"/>
        </w:rPr>
        <w:t>i</w:t>
      </w:r>
      <w:r w:rsidRPr="00706473">
        <w:rPr>
          <w:i/>
          <w:lang w:val="en-US"/>
        </w:rPr>
        <w:t>nput CAS</w:t>
      </w:r>
      <w:r w:rsidRPr="00706473">
        <w:rPr>
          <w:lang w:val="en-US"/>
        </w:rPr>
        <w:t xml:space="preserve">, which holds the customer interaction, fragment annotations and modifier annotations. </w:t>
      </w:r>
      <w:r w:rsidR="007B467F" w:rsidRPr="00706473">
        <w:rPr>
          <w:lang w:val="en-US"/>
        </w:rPr>
        <w:t>The steps for obtaining these annotations</w:t>
      </w:r>
      <w:r w:rsidRPr="00706473">
        <w:rPr>
          <w:lang w:val="en-US"/>
        </w:rPr>
        <w:t xml:space="preserve"> are </w:t>
      </w:r>
      <w:r w:rsidR="007B467F" w:rsidRPr="00706473">
        <w:rPr>
          <w:lang w:val="en-US"/>
        </w:rPr>
        <w:t xml:space="preserve">detailed </w:t>
      </w:r>
      <w:r w:rsidRPr="00706473">
        <w:rPr>
          <w:lang w:val="en-US"/>
        </w:rPr>
        <w:t xml:space="preserve">in </w:t>
      </w:r>
      <w:r w:rsidR="007B467F" w:rsidRPr="00706473">
        <w:rPr>
          <w:lang w:val="en-US"/>
        </w:rPr>
        <w:t xml:space="preserve">the </w:t>
      </w:r>
      <w:r w:rsidRPr="00706473">
        <w:rPr>
          <w:lang w:val="en-US"/>
        </w:rPr>
        <w:t xml:space="preserve">decomposition data flow description.  </w:t>
      </w:r>
    </w:p>
    <w:p w:rsidR="007B467F" w:rsidRPr="00706473" w:rsidRDefault="007B467F" w:rsidP="007B467F">
      <w:pPr>
        <w:rPr>
          <w:lang w:val="en-US"/>
        </w:rPr>
      </w:pPr>
      <w:r w:rsidRPr="00706473">
        <w:rPr>
          <w:lang w:val="en-US"/>
        </w:rPr>
        <w:t xml:space="preserve">The other type is the CAS data that is used as input for the EDA. </w:t>
      </w:r>
    </w:p>
    <w:p w:rsidR="0087709E" w:rsidRPr="00706473" w:rsidRDefault="0087709E" w:rsidP="0087709E">
      <w:pPr>
        <w:rPr>
          <w:lang w:val="en-US"/>
        </w:rPr>
      </w:pPr>
    </w:p>
    <w:p w:rsidR="00644D89" w:rsidRDefault="0087709E" w:rsidP="00644D89">
      <w:pPr>
        <w:pStyle w:val="Normal2"/>
        <w:rPr>
          <w:rFonts w:eastAsia="Times New Roman" w:cs="Arial"/>
          <w:color w:val="000000"/>
          <w:lang w:val="en-US" w:eastAsia="de-DE"/>
        </w:rPr>
      </w:pPr>
      <w:r w:rsidRPr="00706473">
        <w:rPr>
          <w:lang w:val="en-US"/>
        </w:rPr>
        <w:t xml:space="preserve">In this section, we </w:t>
      </w:r>
      <w:r w:rsidR="007B467F" w:rsidRPr="00706473">
        <w:rPr>
          <w:lang w:val="en-US"/>
        </w:rPr>
        <w:t xml:space="preserve">present </w:t>
      </w:r>
      <w:r w:rsidRPr="00706473">
        <w:rPr>
          <w:lang w:val="en-US"/>
        </w:rPr>
        <w:t xml:space="preserve">only the type systems that are newly added for the first case (input CAS). For other types (linguistic annotations for EDAs), please refer to the Excitement open platform specification. </w:t>
      </w:r>
      <w:r w:rsidR="00644D89" w:rsidRPr="00C657CE">
        <w:rPr>
          <w:rFonts w:eastAsia="Times New Roman" w:cs="Arial"/>
          <w:color w:val="000000"/>
          <w:lang w:val="en-US" w:eastAsia="de-DE"/>
        </w:rPr>
        <w:t>One input CAS always holds one Interaction. It can have multiple numbers of fragments and modifie</w:t>
      </w:r>
      <w:r w:rsidR="00AD0B02">
        <w:rPr>
          <w:rFonts w:eastAsia="Times New Roman" w:cs="Arial"/>
          <w:color w:val="000000"/>
          <w:lang w:val="en-US" w:eastAsia="de-DE"/>
        </w:rPr>
        <w:t xml:space="preserve">rs. The CAS can only have one </w:t>
      </w:r>
      <w:r w:rsidR="00644D89" w:rsidRPr="00C657CE">
        <w:rPr>
          <w:rFonts w:eastAsia="Times New Roman" w:cs="Arial"/>
          <w:color w:val="000000"/>
          <w:lang w:val="en-US" w:eastAsia="de-DE"/>
        </w:rPr>
        <w:t xml:space="preserve">Metadata, which includes </w:t>
      </w:r>
      <w:r w:rsidR="00B40904">
        <w:rPr>
          <w:rFonts w:eastAsia="Times New Roman" w:cs="Arial"/>
          <w:color w:val="000000"/>
          <w:lang w:val="en-US" w:eastAsia="de-DE"/>
        </w:rPr>
        <w:t xml:space="preserve">the </w:t>
      </w:r>
      <w:r w:rsidR="00644D89" w:rsidRPr="00C657CE">
        <w:rPr>
          <w:rFonts w:eastAsia="Times New Roman" w:cs="Arial"/>
          <w:color w:val="000000"/>
          <w:lang w:val="en-US" w:eastAsia="de-DE"/>
        </w:rPr>
        <w:t xml:space="preserve">interaction ID. </w:t>
      </w:r>
      <w:r w:rsidR="00B40904">
        <w:rPr>
          <w:rFonts w:eastAsia="Times New Roman" w:cs="Arial"/>
          <w:color w:val="000000"/>
          <w:lang w:val="en-US" w:eastAsia="de-DE"/>
        </w:rPr>
        <w:t xml:space="preserve">The </w:t>
      </w:r>
      <w:r w:rsidR="00644D89" w:rsidRPr="00C657CE">
        <w:rPr>
          <w:rFonts w:eastAsia="Times New Roman" w:cs="Arial"/>
          <w:color w:val="000000"/>
          <w:lang w:val="en-US" w:eastAsia="de-DE"/>
        </w:rPr>
        <w:t xml:space="preserve">CAS will also contain all linguistic annotations (POS, lemma, parse result, </w:t>
      </w:r>
      <w:proofErr w:type="spellStart"/>
      <w:r w:rsidR="00644D89" w:rsidRPr="00C657CE">
        <w:rPr>
          <w:rFonts w:eastAsia="Times New Roman" w:cs="Arial"/>
          <w:color w:val="000000"/>
          <w:lang w:val="en-US" w:eastAsia="de-DE"/>
        </w:rPr>
        <w:t>etc</w:t>
      </w:r>
      <w:proofErr w:type="spellEnd"/>
      <w:r w:rsidR="00644D89" w:rsidRPr="00C657CE">
        <w:rPr>
          <w:rFonts w:eastAsia="Times New Roman" w:cs="Arial"/>
          <w:color w:val="000000"/>
          <w:lang w:val="en-US" w:eastAsia="de-DE"/>
        </w:rPr>
        <w:t>)</w:t>
      </w:r>
      <w:r w:rsidR="00644D89">
        <w:rPr>
          <w:rFonts w:eastAsia="Times New Roman" w:cs="Arial"/>
          <w:color w:val="000000"/>
          <w:lang w:val="en-US" w:eastAsia="de-DE"/>
        </w:rPr>
        <w:t>.</w:t>
      </w:r>
      <w:r w:rsidR="00644D89" w:rsidRPr="00C657CE">
        <w:rPr>
          <w:rFonts w:eastAsia="Times New Roman" w:cs="Arial"/>
          <w:color w:val="000000"/>
          <w:lang w:val="en-US" w:eastAsia="de-DE"/>
        </w:rPr>
        <w:t xml:space="preserve"> </w:t>
      </w:r>
      <w:r w:rsidR="00644D89">
        <w:rPr>
          <w:rFonts w:eastAsia="Times New Roman" w:cs="Arial"/>
          <w:color w:val="000000"/>
          <w:lang w:val="en-US" w:eastAsia="de-DE"/>
        </w:rPr>
        <w:t>The following figure shows an example of an input CAS.</w:t>
      </w:r>
    </w:p>
    <w:p w:rsidR="00644D89" w:rsidRDefault="00644D89" w:rsidP="00644D89">
      <w:pPr>
        <w:pStyle w:val="Normal2"/>
        <w:rPr>
          <w:rFonts w:eastAsia="Times New Roman" w:cs="Times New Roman"/>
          <w:lang w:val="en-US" w:eastAsia="de-DE"/>
        </w:rPr>
      </w:pPr>
    </w:p>
    <w:p w:rsidR="00644D89" w:rsidRPr="00C657CE" w:rsidRDefault="008348FB" w:rsidP="00644D89">
      <w:pPr>
        <w:pStyle w:val="Normal2"/>
        <w:rPr>
          <w:rFonts w:eastAsia="Times New Roman" w:cs="Times New Roman"/>
          <w:lang w:val="en-US" w:eastAsia="de-DE"/>
        </w:rPr>
      </w:pPr>
      <w:r w:rsidRPr="007D429F">
        <w:rPr>
          <w:rFonts w:eastAsia="Times New Roman" w:cs="Times New Roman"/>
          <w:noProof/>
          <w:lang w:val="de-DE" w:eastAsia="de-DE"/>
        </w:rPr>
        <w:drawing>
          <wp:inline distT="0" distB="0" distL="0" distR="0" wp14:anchorId="469DE94E" wp14:editId="330C3AF1">
            <wp:extent cx="5731510" cy="3597910"/>
            <wp:effectExtent l="0" t="0" r="2540" b="254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 of Interaction as CAS.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31510" cy="3597910"/>
                    </a:xfrm>
                    <a:prstGeom prst="rect">
                      <a:avLst/>
                    </a:prstGeom>
                  </pic:spPr>
                </pic:pic>
              </a:graphicData>
            </a:graphic>
          </wp:inline>
        </w:drawing>
      </w:r>
    </w:p>
    <w:p w:rsidR="00644D89" w:rsidRDefault="00644D89" w:rsidP="00644D89">
      <w:pPr>
        <w:pStyle w:val="Normal2"/>
        <w:rPr>
          <w:lang w:val="en-US"/>
        </w:rPr>
      </w:pPr>
    </w:p>
    <w:p w:rsidR="00C657CE" w:rsidRPr="00C657CE" w:rsidRDefault="00644D89" w:rsidP="00644D89">
      <w:pPr>
        <w:pStyle w:val="Normal2"/>
        <w:rPr>
          <w:lang w:val="en-US"/>
        </w:rPr>
      </w:pPr>
      <w:r>
        <w:rPr>
          <w:lang w:val="en-US"/>
        </w:rPr>
        <w:t xml:space="preserve">Details about all types related to the input CAS are given in the following section. </w:t>
      </w:r>
    </w:p>
    <w:p w:rsidR="0087709E" w:rsidRPr="00706473" w:rsidRDefault="0087709E" w:rsidP="004440E2">
      <w:pPr>
        <w:pStyle w:val="berschrift2"/>
      </w:pPr>
      <w:bookmarkStart w:id="1655" w:name="h.bsrfm19uxiwk" w:colFirst="0" w:colLast="0"/>
      <w:bookmarkStart w:id="1656" w:name="_Types"/>
      <w:bookmarkStart w:id="1657" w:name="_Toc404592933"/>
      <w:bookmarkEnd w:id="1655"/>
      <w:bookmarkEnd w:id="1656"/>
      <w:r w:rsidRPr="00706473">
        <w:lastRenderedPageBreak/>
        <w:t>Types</w:t>
      </w:r>
      <w:bookmarkEnd w:id="1657"/>
      <w:r w:rsidR="004440E2" w:rsidRPr="00706473">
        <w:t xml:space="preserve"> </w:t>
      </w:r>
    </w:p>
    <w:p w:rsidR="0087709E" w:rsidRPr="00DE1B49" w:rsidRDefault="0087709E" w:rsidP="007368D3">
      <w:pPr>
        <w:pStyle w:val="berschrift3"/>
      </w:pPr>
      <w:bookmarkStart w:id="1658" w:name="h.rytqqvugcvwg" w:colFirst="0" w:colLast="0"/>
      <w:bookmarkStart w:id="1659" w:name="_Ref359918813"/>
      <w:bookmarkStart w:id="1660" w:name="_Toc404592934"/>
      <w:bookmarkEnd w:id="1658"/>
      <w:r w:rsidRPr="00DE1B49">
        <w:t>Metadata</w:t>
      </w:r>
      <w:bookmarkEnd w:id="1659"/>
      <w:r w:rsidR="00D333B3">
        <w:t xml:space="preserve"> (</w:t>
      </w:r>
      <w:r w:rsidR="00D333B3" w:rsidRPr="004440E2">
        <w:t>eu</w:t>
      </w:r>
      <w:r w:rsidR="00D333B3">
        <w:t>.</w:t>
      </w:r>
      <w:r w:rsidR="00D333B3" w:rsidRPr="004440E2">
        <w:t>excitement</w:t>
      </w:r>
      <w:r w:rsidR="00D333B3">
        <w:t>.</w:t>
      </w:r>
      <w:r w:rsidR="00D333B3" w:rsidRPr="004440E2">
        <w:t>type</w:t>
      </w:r>
      <w:r w:rsidR="00D333B3">
        <w:t>.</w:t>
      </w:r>
      <w:r w:rsidR="00D333B3" w:rsidRPr="004440E2">
        <w:t>tl</w:t>
      </w:r>
      <w:r w:rsidR="00D333B3">
        <w:t>)</w:t>
      </w:r>
      <w:bookmarkEnd w:id="1660"/>
    </w:p>
    <w:p w:rsidR="0087709E" w:rsidRPr="00DE1B49" w:rsidRDefault="0087709E" w:rsidP="00A5717B">
      <w:pPr>
        <w:pStyle w:val="berschrift4"/>
      </w:pPr>
      <w:bookmarkStart w:id="1661" w:name="h.jziq4ujios1" w:colFirst="0" w:colLast="0"/>
      <w:bookmarkEnd w:id="1661"/>
      <w:proofErr w:type="spellStart"/>
      <w:r w:rsidRPr="00DE1B49">
        <w:t>Supertype</w:t>
      </w:r>
      <w:proofErr w:type="spellEnd"/>
    </w:p>
    <w:p w:rsidR="0087709E" w:rsidRPr="00DE1B49" w:rsidRDefault="0087709E" w:rsidP="0087709E">
      <w:pPr>
        <w:rPr>
          <w:lang w:val="en-US"/>
        </w:rPr>
      </w:pPr>
      <w:r w:rsidRPr="00DE1B49">
        <w:rPr>
          <w:lang w:val="en-US"/>
        </w:rPr>
        <w:t xml:space="preserve">- </w:t>
      </w:r>
      <w:proofErr w:type="spellStart"/>
      <w:r w:rsidRPr="00DE1B49">
        <w:rPr>
          <w:lang w:val="en-US"/>
        </w:rPr>
        <w:t>uima.tcas.Annotation</w:t>
      </w:r>
      <w:proofErr w:type="spellEnd"/>
      <w:r w:rsidRPr="00DE1B49">
        <w:rPr>
          <w:lang w:val="en-US"/>
        </w:rPr>
        <w:t xml:space="preserve"> </w:t>
      </w:r>
    </w:p>
    <w:p w:rsidR="0087709E" w:rsidRPr="00DE1B49" w:rsidRDefault="0087709E" w:rsidP="007368D3">
      <w:pPr>
        <w:pStyle w:val="berschrift4"/>
      </w:pPr>
      <w:bookmarkStart w:id="1662" w:name="h.gvvyn6rcacdz" w:colFirst="0" w:colLast="0"/>
      <w:bookmarkEnd w:id="1662"/>
      <w:r w:rsidRPr="00DE1B49">
        <w:t>Features</w:t>
      </w:r>
    </w:p>
    <w:p w:rsidR="00060657" w:rsidRPr="00060657" w:rsidRDefault="00060657" w:rsidP="00060657">
      <w:pPr>
        <w:rPr>
          <w:lang w:val="en-US"/>
        </w:rPr>
      </w:pPr>
      <w:r w:rsidRPr="00060657">
        <w:rPr>
          <w:lang w:val="en-US"/>
        </w:rPr>
        <w:t xml:space="preserve">The type includes: (all strings) </w:t>
      </w:r>
    </w:p>
    <w:p w:rsidR="00060657" w:rsidRPr="00723C2D" w:rsidRDefault="00060657" w:rsidP="00723C2D">
      <w:pPr>
        <w:pStyle w:val="Listenabsatz"/>
        <w:numPr>
          <w:ilvl w:val="0"/>
          <w:numId w:val="101"/>
        </w:numPr>
        <w:rPr>
          <w:lang w:val="en-US"/>
        </w:rPr>
      </w:pPr>
      <w:proofErr w:type="spellStart"/>
      <w:r w:rsidRPr="00723C2D">
        <w:rPr>
          <w:lang w:val="en-US"/>
        </w:rPr>
        <w:t>interactionId</w:t>
      </w:r>
      <w:proofErr w:type="spellEnd"/>
      <w:r w:rsidRPr="00723C2D">
        <w:rPr>
          <w:lang w:val="en-US"/>
        </w:rPr>
        <w:t xml:space="preserve"> </w:t>
      </w:r>
    </w:p>
    <w:p w:rsidR="00060657" w:rsidRPr="00723C2D" w:rsidRDefault="00060657" w:rsidP="00723C2D">
      <w:pPr>
        <w:pStyle w:val="Listenabsatz"/>
        <w:numPr>
          <w:ilvl w:val="0"/>
          <w:numId w:val="101"/>
        </w:numPr>
        <w:rPr>
          <w:lang w:val="en-US"/>
        </w:rPr>
      </w:pPr>
      <w:r w:rsidRPr="00723C2D">
        <w:rPr>
          <w:lang w:val="en-US"/>
        </w:rPr>
        <w:t xml:space="preserve">channel </w:t>
      </w:r>
    </w:p>
    <w:p w:rsidR="00060657" w:rsidRPr="00723C2D" w:rsidRDefault="00060657" w:rsidP="00723C2D">
      <w:pPr>
        <w:pStyle w:val="Listenabsatz"/>
        <w:numPr>
          <w:ilvl w:val="0"/>
          <w:numId w:val="101"/>
        </w:numPr>
        <w:rPr>
          <w:lang w:val="en-US"/>
        </w:rPr>
      </w:pPr>
      <w:r w:rsidRPr="00723C2D">
        <w:rPr>
          <w:lang w:val="en-US"/>
        </w:rPr>
        <w:t xml:space="preserve">provider </w:t>
      </w:r>
    </w:p>
    <w:p w:rsidR="00060657" w:rsidRPr="00723C2D" w:rsidRDefault="00060657" w:rsidP="00723C2D">
      <w:pPr>
        <w:pStyle w:val="Listenabsatz"/>
        <w:numPr>
          <w:ilvl w:val="0"/>
          <w:numId w:val="101"/>
        </w:numPr>
        <w:rPr>
          <w:lang w:val="en-US"/>
        </w:rPr>
      </w:pPr>
      <w:r w:rsidRPr="00723C2D">
        <w:rPr>
          <w:lang w:val="en-US"/>
        </w:rPr>
        <w:t xml:space="preserve">date (string as YYYY-MM-DD)  </w:t>
      </w:r>
    </w:p>
    <w:p w:rsidR="00723C2D" w:rsidRDefault="00060657" w:rsidP="00723C2D">
      <w:pPr>
        <w:pStyle w:val="Listenabsatz"/>
        <w:numPr>
          <w:ilvl w:val="0"/>
          <w:numId w:val="101"/>
        </w:numPr>
        <w:rPr>
          <w:lang w:val="en-US"/>
        </w:rPr>
      </w:pPr>
      <w:proofErr w:type="spellStart"/>
      <w:r w:rsidRPr="00723C2D">
        <w:rPr>
          <w:lang w:val="en-US"/>
        </w:rPr>
        <w:t>businessScenario</w:t>
      </w:r>
      <w:proofErr w:type="spellEnd"/>
      <w:r w:rsidRPr="00723C2D">
        <w:rPr>
          <w:lang w:val="en-US"/>
        </w:rPr>
        <w:t xml:space="preserve"> </w:t>
      </w:r>
    </w:p>
    <w:p w:rsidR="00360C6A" w:rsidRPr="00723C2D" w:rsidRDefault="00060657" w:rsidP="00723C2D">
      <w:pPr>
        <w:pStyle w:val="Listenabsatz"/>
        <w:numPr>
          <w:ilvl w:val="0"/>
          <w:numId w:val="101"/>
        </w:numPr>
        <w:rPr>
          <w:lang w:val="en-US"/>
        </w:rPr>
      </w:pPr>
      <w:r w:rsidRPr="00060657">
        <w:t>author</w:t>
      </w:r>
      <w:bookmarkStart w:id="1663" w:name="h.zeps35x6esrv" w:colFirst="0" w:colLast="0"/>
      <w:bookmarkEnd w:id="1663"/>
    </w:p>
    <w:p w:rsidR="00723C2D" w:rsidRPr="00723C2D" w:rsidRDefault="00723C2D" w:rsidP="00723C2D">
      <w:pPr>
        <w:pStyle w:val="Listenabsatz"/>
        <w:numPr>
          <w:ilvl w:val="0"/>
          <w:numId w:val="100"/>
        </w:numPr>
        <w:rPr>
          <w:lang w:val="en-US"/>
        </w:rPr>
      </w:pPr>
      <w:r>
        <w:rPr>
          <w:lang w:val="en-US"/>
        </w:rPr>
        <w:t>category</w:t>
      </w:r>
    </w:p>
    <w:p w:rsidR="0087709E" w:rsidRPr="00DE1B49" w:rsidRDefault="0087709E" w:rsidP="007368D3">
      <w:pPr>
        <w:pStyle w:val="berschrift4"/>
      </w:pPr>
      <w:r w:rsidRPr="00DE1B49">
        <w:t>Description</w:t>
      </w:r>
    </w:p>
    <w:p w:rsidR="00360C6A" w:rsidRDefault="00060657" w:rsidP="00360C6A">
      <w:r w:rsidRPr="00060657">
        <w:rPr>
          <w:lang w:val="en-US"/>
        </w:rPr>
        <w:t xml:space="preserve">This type description file defines </w:t>
      </w:r>
      <w:r w:rsidR="00B40904">
        <w:rPr>
          <w:lang w:val="en-US"/>
        </w:rPr>
        <w:t xml:space="preserve">the </w:t>
      </w:r>
      <w:r w:rsidR="008A2871">
        <w:rPr>
          <w:lang w:val="en-US"/>
        </w:rPr>
        <w:t>i</w:t>
      </w:r>
      <w:r w:rsidRPr="00060657">
        <w:rPr>
          <w:lang w:val="en-US"/>
        </w:rPr>
        <w:t>nput</w:t>
      </w:r>
      <w:r w:rsidR="008A2871">
        <w:rPr>
          <w:lang w:val="en-US"/>
        </w:rPr>
        <w:t xml:space="preserve"> CAS </w:t>
      </w:r>
      <w:r w:rsidRPr="00060657">
        <w:rPr>
          <w:lang w:val="en-US"/>
        </w:rPr>
        <w:t>Metadata type, which</w:t>
      </w:r>
      <w:r>
        <w:rPr>
          <w:lang w:val="en-US"/>
        </w:rPr>
        <w:t xml:space="preserve"> </w:t>
      </w:r>
      <w:r w:rsidRPr="00060657">
        <w:rPr>
          <w:lang w:val="en-US"/>
        </w:rPr>
        <w:t>records various metadata related to the Interaction and the input</w:t>
      </w:r>
      <w:r>
        <w:rPr>
          <w:lang w:val="en-US"/>
        </w:rPr>
        <w:t xml:space="preserve"> </w:t>
      </w:r>
      <w:r w:rsidRPr="00060657">
        <w:rPr>
          <w:lang w:val="en-US"/>
        </w:rPr>
        <w:t>CAS. Note that one CAS should have only one metadata (only the first</w:t>
      </w:r>
      <w:r>
        <w:rPr>
          <w:lang w:val="en-US"/>
        </w:rPr>
        <w:t xml:space="preserve"> </w:t>
      </w:r>
      <w:r w:rsidRPr="00060657">
        <w:rPr>
          <w:lang w:val="en-US"/>
        </w:rPr>
        <w:t>one should be considered, if more than one), and each CAS should have</w:t>
      </w:r>
      <w:r>
        <w:rPr>
          <w:lang w:val="en-US"/>
        </w:rPr>
        <w:t xml:space="preserve"> </w:t>
      </w:r>
      <w:r w:rsidRPr="00060657">
        <w:rPr>
          <w:lang w:val="en-US"/>
        </w:rPr>
        <w:t xml:space="preserve">one metadata, even if all of its fields are null.  </w:t>
      </w:r>
      <w:r w:rsidRPr="00060657">
        <w:t>Note that language ID is not re</w:t>
      </w:r>
      <w:r w:rsidRPr="00060657">
        <w:t>c</w:t>
      </w:r>
      <w:r w:rsidRPr="00060657">
        <w:t>orded in this metadata type. It is</w:t>
      </w:r>
      <w:r>
        <w:t xml:space="preserve"> </w:t>
      </w:r>
      <w:r w:rsidRPr="00060657">
        <w:t>directly recorded in CAS. Also note that all of the metadata are</w:t>
      </w:r>
      <w:r>
        <w:t xml:space="preserve"> </w:t>
      </w:r>
      <w:r w:rsidRPr="00060657">
        <w:t xml:space="preserve">simply strings, and can be null if that metadata is missing.  </w:t>
      </w:r>
      <w:bookmarkStart w:id="1664" w:name="h.edms3wkn51p" w:colFirst="0" w:colLast="0"/>
      <w:bookmarkEnd w:id="1664"/>
    </w:p>
    <w:p w:rsidR="0087709E" w:rsidRPr="00DE1B49" w:rsidRDefault="0087709E" w:rsidP="007368D3">
      <w:pPr>
        <w:pStyle w:val="berschrift3"/>
      </w:pPr>
      <w:bookmarkStart w:id="1665" w:name="_Ref359919878"/>
      <w:bookmarkStart w:id="1666" w:name="_Toc404592935"/>
      <w:r w:rsidRPr="00DE1B49">
        <w:t>FragmentAnnotation</w:t>
      </w:r>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1665"/>
      <w:bookmarkEnd w:id="1666"/>
    </w:p>
    <w:p w:rsidR="0087709E" w:rsidRPr="00DE1B49" w:rsidRDefault="0087709E" w:rsidP="00A5717B">
      <w:pPr>
        <w:pStyle w:val="berschrift4"/>
      </w:pPr>
      <w:bookmarkStart w:id="1667" w:name="h.kph76rvc99mb" w:colFirst="0" w:colLast="0"/>
      <w:bookmarkEnd w:id="1667"/>
      <w:r w:rsidRPr="00DE1B49">
        <w:t>Super type</w:t>
      </w:r>
    </w:p>
    <w:p w:rsidR="0087709E" w:rsidRPr="00DE1B49" w:rsidRDefault="0087709E" w:rsidP="0087709E">
      <w:pPr>
        <w:rPr>
          <w:lang w:val="en-US"/>
        </w:rPr>
      </w:pPr>
      <w:r w:rsidRPr="00DE1B49">
        <w:rPr>
          <w:lang w:val="en-US"/>
        </w:rPr>
        <w:t>-</w:t>
      </w:r>
      <w:proofErr w:type="spellStart"/>
      <w:r w:rsidRPr="00DE1B49">
        <w:rPr>
          <w:rFonts w:eastAsia="Arial" w:cs="Arial"/>
          <w:color w:val="000000"/>
          <w:lang w:val="en-US"/>
        </w:rPr>
        <w:t>uima.tcas.Annotation</w:t>
      </w:r>
      <w:proofErr w:type="spellEnd"/>
    </w:p>
    <w:p w:rsidR="0087709E" w:rsidRPr="00DE1B49" w:rsidRDefault="0087709E" w:rsidP="007368D3">
      <w:pPr>
        <w:pStyle w:val="berschrift4"/>
      </w:pPr>
      <w:bookmarkStart w:id="1668" w:name="h.gc7v6t8fyrnd" w:colFirst="0" w:colLast="0"/>
      <w:bookmarkEnd w:id="1668"/>
      <w:r w:rsidRPr="00DE1B49">
        <w:t>Features</w:t>
      </w:r>
    </w:p>
    <w:p w:rsidR="0087709E" w:rsidRPr="00706473" w:rsidRDefault="0087709E" w:rsidP="0087709E">
      <w:pPr>
        <w:rPr>
          <w:lang w:val="en-US"/>
        </w:rPr>
      </w:pPr>
      <w:r w:rsidRPr="00DE1B49">
        <w:rPr>
          <w:lang w:val="en-US"/>
        </w:rPr>
        <w:t xml:space="preserve">- begin/end (inherited): </w:t>
      </w:r>
      <w:r w:rsidR="00196AE8">
        <w:rPr>
          <w:lang w:val="en-US"/>
        </w:rPr>
        <w:t>this span covers the general region, even if the fragment text is non-</w:t>
      </w:r>
      <w:r w:rsidR="00196AE8" w:rsidRPr="00706473">
        <w:rPr>
          <w:lang w:val="en-US"/>
        </w:rPr>
        <w:t>contiguous within the region</w:t>
      </w:r>
      <w:r w:rsidRPr="00706473">
        <w:rPr>
          <w:lang w:val="en-US"/>
        </w:rPr>
        <w:t>.</w:t>
      </w:r>
    </w:p>
    <w:p w:rsidR="0087709E" w:rsidRPr="00DE1B49" w:rsidRDefault="0087709E" w:rsidP="0087709E">
      <w:pPr>
        <w:rPr>
          <w:lang w:val="en-US"/>
        </w:rPr>
      </w:pPr>
      <w:r w:rsidRPr="00DE1B49">
        <w:rPr>
          <w:lang w:val="en-US"/>
        </w:rPr>
        <w:t xml:space="preserve">- </w:t>
      </w:r>
      <w:proofErr w:type="gramStart"/>
      <w:r w:rsidRPr="00DE1B49">
        <w:rPr>
          <w:lang w:val="en-US"/>
        </w:rPr>
        <w:t>text</w:t>
      </w:r>
      <w:proofErr w:type="gramEnd"/>
      <w:r w:rsidRPr="00DE1B49">
        <w:rPr>
          <w:lang w:val="en-US"/>
        </w:rPr>
        <w:t xml:space="preserve"> (String): this holds the text that this fragmentation represents.</w:t>
      </w:r>
    </w:p>
    <w:p w:rsidR="0087709E" w:rsidRPr="00DE1B49" w:rsidRDefault="0087709E" w:rsidP="0087709E">
      <w:pPr>
        <w:rPr>
          <w:lang w:val="en-US"/>
        </w:rPr>
      </w:pPr>
      <w:r w:rsidRPr="00DE1B49">
        <w:rPr>
          <w:lang w:val="en-US"/>
        </w:rPr>
        <w:lastRenderedPageBreak/>
        <w:t xml:space="preserve">- </w:t>
      </w:r>
      <w:proofErr w:type="spellStart"/>
      <w:proofErr w:type="gramStart"/>
      <w:r w:rsidRPr="00DE1B49">
        <w:rPr>
          <w:lang w:val="en-US"/>
        </w:rPr>
        <w:t>fragParts</w:t>
      </w:r>
      <w:proofErr w:type="spellEnd"/>
      <w:proofErr w:type="gramEnd"/>
      <w:r w:rsidRPr="00DE1B49">
        <w:rPr>
          <w:lang w:val="en-US"/>
        </w:rPr>
        <w:t xml:space="preserve"> (Array of </w:t>
      </w:r>
      <w:proofErr w:type="spellStart"/>
      <w:r w:rsidRPr="00DE1B49">
        <w:rPr>
          <w:lang w:val="en-US"/>
        </w:rPr>
        <w:t>FragmentParts</w:t>
      </w:r>
      <w:proofErr w:type="spellEnd"/>
      <w:r w:rsidRPr="00DE1B49">
        <w:rPr>
          <w:lang w:val="en-US"/>
        </w:rPr>
        <w:t xml:space="preserve"> type): this holds one or more </w:t>
      </w:r>
      <w:proofErr w:type="spellStart"/>
      <w:r w:rsidRPr="00DE1B49">
        <w:rPr>
          <w:lang w:val="en-US"/>
        </w:rPr>
        <w:t>FragmentsParts</w:t>
      </w:r>
      <w:proofErr w:type="spellEnd"/>
      <w:r w:rsidRPr="00DE1B49">
        <w:rPr>
          <w:lang w:val="en-US"/>
        </w:rPr>
        <w:t xml:space="preserve"> type in an array. Thus, it can actually map non-conti</w:t>
      </w:r>
      <w:r w:rsidR="00196AE8">
        <w:rPr>
          <w:lang w:val="en-US"/>
        </w:rPr>
        <w:t>gu</w:t>
      </w:r>
      <w:r w:rsidRPr="00DE1B49">
        <w:rPr>
          <w:lang w:val="en-US"/>
        </w:rPr>
        <w:t>ous regions. If the fragmentation is conti</w:t>
      </w:r>
      <w:r w:rsidR="00196AE8">
        <w:rPr>
          <w:lang w:val="en-US"/>
        </w:rPr>
        <w:t>gu</w:t>
      </w:r>
      <w:r w:rsidRPr="00DE1B49">
        <w:rPr>
          <w:lang w:val="en-US"/>
        </w:rPr>
        <w:t xml:space="preserve">ous, this array </w:t>
      </w:r>
      <w:r w:rsidR="005E5A62">
        <w:rPr>
          <w:lang w:val="en-US"/>
        </w:rPr>
        <w:t>has</w:t>
      </w:r>
      <w:r w:rsidR="005E5A62" w:rsidRPr="00DE1B49">
        <w:rPr>
          <w:lang w:val="en-US"/>
        </w:rPr>
        <w:t xml:space="preserve"> </w:t>
      </w:r>
      <w:r w:rsidRPr="00DE1B49">
        <w:rPr>
          <w:lang w:val="en-US"/>
        </w:rPr>
        <w:t>only one item.</w:t>
      </w:r>
    </w:p>
    <w:p w:rsidR="0087709E" w:rsidRPr="00DE1B49" w:rsidRDefault="0087709E" w:rsidP="007368D3">
      <w:pPr>
        <w:pStyle w:val="berschrift4"/>
      </w:pPr>
      <w:bookmarkStart w:id="1669" w:name="h.gqjh6ho51oze" w:colFirst="0" w:colLast="0"/>
      <w:bookmarkEnd w:id="1669"/>
      <w:r w:rsidRPr="00DE1B49">
        <w:t>Description</w:t>
      </w:r>
    </w:p>
    <w:p w:rsidR="0087709E" w:rsidRPr="00DE1B49" w:rsidRDefault="0087709E" w:rsidP="0087709E">
      <w:pPr>
        <w:rPr>
          <w:lang w:val="en-US"/>
        </w:rPr>
      </w:pPr>
      <w:r w:rsidRPr="00DE1B49">
        <w:rPr>
          <w:lang w:val="en-US"/>
        </w:rPr>
        <w:t xml:space="preserve">This type annotates a </w:t>
      </w:r>
      <w:r w:rsidRPr="007E7ED7">
        <w:rPr>
          <w:i/>
          <w:lang w:val="en-US"/>
        </w:rPr>
        <w:t>fragment</w:t>
      </w:r>
      <w:r w:rsidRPr="00DE1B49">
        <w:rPr>
          <w:lang w:val="en-US"/>
        </w:rPr>
        <w:t xml:space="preserve">, as defined in EXCITEMENT WP6 (and WP2). This is the base type of two different fragments: </w:t>
      </w:r>
      <w:proofErr w:type="spellStart"/>
      <w:r w:rsidRPr="00DE1B49">
        <w:rPr>
          <w:lang w:val="en-US"/>
        </w:rPr>
        <w:t>AssumedFragment</w:t>
      </w:r>
      <w:proofErr w:type="spellEnd"/>
      <w:r w:rsidRPr="00DE1B49">
        <w:rPr>
          <w:lang w:val="en-US"/>
        </w:rPr>
        <w:t xml:space="preserve"> type and </w:t>
      </w:r>
      <w:proofErr w:type="spellStart"/>
      <w:r w:rsidRPr="00DE1B49">
        <w:rPr>
          <w:lang w:val="en-US"/>
        </w:rPr>
        <w:t>DeterminedFragment</w:t>
      </w:r>
      <w:proofErr w:type="spellEnd"/>
      <w:r w:rsidRPr="00DE1B49">
        <w:rPr>
          <w:lang w:val="en-US"/>
        </w:rPr>
        <w:t xml:space="preserve"> type.</w:t>
      </w:r>
    </w:p>
    <w:p w:rsidR="0087709E" w:rsidRPr="00DE1B49" w:rsidRDefault="0087709E" w:rsidP="0087709E">
      <w:pPr>
        <w:rPr>
          <w:lang w:val="en-US"/>
        </w:rPr>
      </w:pPr>
    </w:p>
    <w:p w:rsidR="0087709E" w:rsidRPr="00DE1B49" w:rsidRDefault="0087709E" w:rsidP="0087709E">
      <w:pPr>
        <w:rPr>
          <w:lang w:val="en-US"/>
        </w:rPr>
      </w:pPr>
      <w:proofErr w:type="gramStart"/>
      <w:r w:rsidRPr="00DE1B49">
        <w:rPr>
          <w:lang w:val="en-US"/>
        </w:rPr>
        <w:t>Example.</w:t>
      </w:r>
      <w:proofErr w:type="gramEnd"/>
    </w:p>
    <w:p w:rsidR="0087709E" w:rsidRPr="00DE1B49" w:rsidRDefault="0087709E" w:rsidP="0087709E">
      <w:pPr>
        <w:rPr>
          <w:lang w:val="en-US"/>
        </w:rPr>
      </w:pPr>
      <w:r w:rsidRPr="00DE1B49">
        <w:rPr>
          <w:lang w:val="en-US"/>
        </w:rPr>
        <w:t>0                                     23                             44                                     67</w:t>
      </w:r>
    </w:p>
    <w:p w:rsidR="0087709E" w:rsidRPr="00DE1B49" w:rsidRDefault="0087709E" w:rsidP="0087709E">
      <w:pPr>
        <w:rPr>
          <w:lang w:val="en-US"/>
        </w:rPr>
      </w:pPr>
      <w:r w:rsidRPr="00DE1B49">
        <w:rPr>
          <w:lang w:val="en-US"/>
        </w:rPr>
        <w:t xml:space="preserve">The connection was slow. I was on vacation. GPRS was </w:t>
      </w:r>
      <w:proofErr w:type="gramStart"/>
      <w:r w:rsidRPr="00DE1B49">
        <w:rPr>
          <w:lang w:val="en-US"/>
        </w:rPr>
        <w:t>specially</w:t>
      </w:r>
      <w:proofErr w:type="gramEnd"/>
      <w:r w:rsidRPr="00DE1B49">
        <w:rPr>
          <w:lang w:val="en-US"/>
        </w:rPr>
        <w:t xml:space="preserve"> slow.</w:t>
      </w:r>
    </w:p>
    <w:p w:rsidR="0087709E" w:rsidRPr="00DE1B49" w:rsidRDefault="0087709E" w:rsidP="0087709E">
      <w:pPr>
        <w:rPr>
          <w:lang w:val="en-US"/>
        </w:rPr>
      </w:pPr>
      <w:proofErr w:type="gramStart"/>
      <w:r w:rsidRPr="00DE1B49">
        <w:rPr>
          <w:lang w:val="en-US"/>
        </w:rPr>
        <w:t>begin:</w:t>
      </w:r>
      <w:proofErr w:type="gramEnd"/>
      <w:r w:rsidRPr="00DE1B49">
        <w:rPr>
          <w:lang w:val="en-US"/>
        </w:rPr>
        <w:t>0</w:t>
      </w:r>
    </w:p>
    <w:p w:rsidR="0087709E" w:rsidRPr="00DE1B49" w:rsidRDefault="0087709E" w:rsidP="0087709E">
      <w:pPr>
        <w:rPr>
          <w:lang w:val="en-US"/>
        </w:rPr>
      </w:pPr>
      <w:proofErr w:type="gramStart"/>
      <w:r w:rsidRPr="00DE1B49">
        <w:rPr>
          <w:lang w:val="en-US"/>
        </w:rPr>
        <w:t>end:</w:t>
      </w:r>
      <w:proofErr w:type="gramEnd"/>
      <w:r w:rsidRPr="00DE1B49">
        <w:rPr>
          <w:lang w:val="en-US"/>
        </w:rPr>
        <w:t>67</w:t>
      </w:r>
    </w:p>
    <w:p w:rsidR="0087709E" w:rsidRPr="00DE1B49" w:rsidRDefault="0087709E" w:rsidP="0087709E">
      <w:pPr>
        <w:rPr>
          <w:lang w:val="en-US"/>
        </w:rPr>
      </w:pPr>
      <w:proofErr w:type="gramStart"/>
      <w:r w:rsidRPr="00DE1B49">
        <w:rPr>
          <w:lang w:val="en-US"/>
        </w:rPr>
        <w:t>text</w:t>
      </w:r>
      <w:proofErr w:type="gramEnd"/>
      <w:r w:rsidRPr="00DE1B49">
        <w:rPr>
          <w:lang w:val="en-US"/>
        </w:rPr>
        <w:t xml:space="preserve">: The connection was slow. GPRS was </w:t>
      </w:r>
      <w:proofErr w:type="gramStart"/>
      <w:r w:rsidRPr="00DE1B49">
        <w:rPr>
          <w:lang w:val="en-US"/>
        </w:rPr>
        <w:t>specially</w:t>
      </w:r>
      <w:proofErr w:type="gramEnd"/>
      <w:r w:rsidRPr="00DE1B49">
        <w:rPr>
          <w:lang w:val="en-US"/>
        </w:rPr>
        <w:t xml:space="preserve"> slow.</w:t>
      </w:r>
    </w:p>
    <w:p w:rsidR="0087709E" w:rsidRPr="00DE1B49" w:rsidRDefault="0087709E" w:rsidP="0087709E">
      <w:pPr>
        <w:rPr>
          <w:lang w:val="en-US"/>
        </w:rPr>
      </w:pPr>
      <w:proofErr w:type="spellStart"/>
      <w:proofErr w:type="gramStart"/>
      <w:r w:rsidRPr="00DE1B49">
        <w:rPr>
          <w:lang w:val="en-US"/>
        </w:rPr>
        <w:t>fragParts</w:t>
      </w:r>
      <w:proofErr w:type="spellEnd"/>
      <w:r w:rsidRPr="00DE1B49">
        <w:rPr>
          <w:lang w:val="en-US"/>
        </w:rPr>
        <w:t>(</w:t>
      </w:r>
      <w:proofErr w:type="gramEnd"/>
      <w:r w:rsidRPr="00DE1B49">
        <w:rPr>
          <w:lang w:val="en-US"/>
        </w:rPr>
        <w:t xml:space="preserve">0): </w:t>
      </w:r>
      <w:proofErr w:type="spellStart"/>
      <w:r w:rsidRPr="00DE1B49">
        <w:rPr>
          <w:lang w:val="en-US"/>
        </w:rPr>
        <w:t>FragmentParts</w:t>
      </w:r>
      <w:proofErr w:type="spellEnd"/>
      <w:r w:rsidRPr="00DE1B49">
        <w:rPr>
          <w:lang w:val="en-US"/>
        </w:rPr>
        <w:t xml:space="preserve"> -begin:0  -end:23</w:t>
      </w:r>
    </w:p>
    <w:p w:rsidR="0087709E" w:rsidRPr="00DE1B49" w:rsidRDefault="0087709E" w:rsidP="0087709E">
      <w:pPr>
        <w:rPr>
          <w:lang w:val="en-US"/>
        </w:rPr>
      </w:pPr>
      <w:r w:rsidRPr="00DE1B49">
        <w:rPr>
          <w:lang w:val="en-US"/>
        </w:rPr>
        <w:t xml:space="preserve">       </w:t>
      </w:r>
      <w:r w:rsidRPr="00DE1B49">
        <w:rPr>
          <w:lang w:val="en-US"/>
        </w:rPr>
        <w:tab/>
        <w:t xml:space="preserve">   (1): </w:t>
      </w:r>
      <w:proofErr w:type="spellStart"/>
      <w:r w:rsidRPr="00DE1B49">
        <w:rPr>
          <w:lang w:val="en-US"/>
        </w:rPr>
        <w:t>FragmentParts</w:t>
      </w:r>
      <w:proofErr w:type="spellEnd"/>
      <w:r w:rsidRPr="00DE1B49">
        <w:rPr>
          <w:lang w:val="en-US"/>
        </w:rPr>
        <w:t xml:space="preserve"> -begin</w:t>
      </w:r>
      <w:proofErr w:type="gramStart"/>
      <w:r w:rsidRPr="00DE1B49">
        <w:rPr>
          <w:lang w:val="en-US"/>
        </w:rPr>
        <w:t>:44</w:t>
      </w:r>
      <w:proofErr w:type="gramEnd"/>
      <w:r w:rsidRPr="00DE1B49">
        <w:rPr>
          <w:lang w:val="en-US"/>
        </w:rPr>
        <w:t xml:space="preserve"> -end:67</w:t>
      </w:r>
    </w:p>
    <w:p w:rsidR="0087709E" w:rsidRPr="00DE1B49" w:rsidRDefault="0087709E" w:rsidP="007368D3">
      <w:pPr>
        <w:pStyle w:val="berschrift3"/>
      </w:pPr>
      <w:bookmarkStart w:id="1670" w:name="h.n2b96diaje27" w:colFirst="0" w:colLast="0"/>
      <w:bookmarkStart w:id="1671" w:name="_Toc404592936"/>
      <w:bookmarkEnd w:id="1670"/>
      <w:proofErr w:type="spellStart"/>
      <w:r w:rsidRPr="00DE1B49">
        <w:t>FragmentPart</w:t>
      </w:r>
      <w:proofErr w:type="spellEnd"/>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1671"/>
    </w:p>
    <w:p w:rsidR="0087709E" w:rsidRPr="00DE1B49" w:rsidRDefault="0087709E" w:rsidP="00A5717B">
      <w:pPr>
        <w:pStyle w:val="berschrift4"/>
      </w:pPr>
      <w:bookmarkStart w:id="1672" w:name="h.ovw5d0urr2w9" w:colFirst="0" w:colLast="0"/>
      <w:bookmarkEnd w:id="1672"/>
      <w:r w:rsidRPr="00DE1B49">
        <w:t>Super type</w:t>
      </w:r>
    </w:p>
    <w:p w:rsidR="0087709E" w:rsidRPr="00DE1B49" w:rsidRDefault="0087709E" w:rsidP="0087709E">
      <w:pPr>
        <w:rPr>
          <w:lang w:val="en-US"/>
        </w:rPr>
      </w:pPr>
      <w:r w:rsidRPr="00DE1B49">
        <w:rPr>
          <w:lang w:val="en-US"/>
        </w:rPr>
        <w:t>-</w:t>
      </w:r>
      <w:proofErr w:type="spellStart"/>
      <w:r w:rsidRPr="00DE1B49">
        <w:rPr>
          <w:lang w:val="en-US"/>
        </w:rPr>
        <w:t>uima.tcas.Annotation</w:t>
      </w:r>
      <w:proofErr w:type="spellEnd"/>
    </w:p>
    <w:p w:rsidR="0087709E" w:rsidRPr="00DE1B49" w:rsidRDefault="0087709E" w:rsidP="007368D3">
      <w:pPr>
        <w:pStyle w:val="berschrift4"/>
      </w:pPr>
      <w:bookmarkStart w:id="1673" w:name="h.xqn67ic6bgy7" w:colFirst="0" w:colLast="0"/>
      <w:bookmarkEnd w:id="1673"/>
      <w:r w:rsidRPr="00DE1B49">
        <w:t>Features</w:t>
      </w:r>
    </w:p>
    <w:p w:rsidR="0087709E" w:rsidRPr="00DE1B49" w:rsidRDefault="0087709E" w:rsidP="0087709E">
      <w:pPr>
        <w:rPr>
          <w:lang w:val="en-US"/>
        </w:rPr>
      </w:pPr>
      <w:r w:rsidRPr="00DE1B49">
        <w:rPr>
          <w:lang w:val="en-US"/>
        </w:rPr>
        <w:t>(</w:t>
      </w:r>
      <w:proofErr w:type="gramStart"/>
      <w:r w:rsidRPr="00DE1B49">
        <w:rPr>
          <w:lang w:val="en-US"/>
        </w:rPr>
        <w:t>none</w:t>
      </w:r>
      <w:proofErr w:type="gramEnd"/>
      <w:r w:rsidRPr="00DE1B49">
        <w:rPr>
          <w:lang w:val="en-US"/>
        </w:rPr>
        <w:t>)</w:t>
      </w:r>
    </w:p>
    <w:p w:rsidR="0087709E" w:rsidRPr="00DE1B49" w:rsidRDefault="0087709E" w:rsidP="007368D3">
      <w:pPr>
        <w:pStyle w:val="berschrift4"/>
      </w:pPr>
      <w:bookmarkStart w:id="1674" w:name="h.y3vfejmylsd2" w:colFirst="0" w:colLast="0"/>
      <w:bookmarkEnd w:id="1674"/>
      <w:r w:rsidRPr="00DE1B49">
        <w:t>Description</w:t>
      </w:r>
    </w:p>
    <w:p w:rsidR="0087709E" w:rsidRPr="00706473" w:rsidRDefault="0087709E" w:rsidP="0087709E">
      <w:pPr>
        <w:rPr>
          <w:lang w:val="en-US"/>
        </w:rPr>
      </w:pPr>
      <w:r w:rsidRPr="00706473">
        <w:rPr>
          <w:lang w:val="en-US"/>
        </w:rPr>
        <w:t xml:space="preserve">This is a type that is designed to represent one </w:t>
      </w:r>
      <w:r w:rsidR="005E5A62" w:rsidRPr="00706473">
        <w:rPr>
          <w:lang w:val="en-US"/>
        </w:rPr>
        <w:t>contiguous region of a (potentially non-contiguous) fragment</w:t>
      </w:r>
      <w:r w:rsidRPr="00706473">
        <w:rPr>
          <w:lang w:val="en-US"/>
        </w:rPr>
        <w:t xml:space="preserve">. </w:t>
      </w:r>
      <w:r w:rsidR="00CA52C3">
        <w:rPr>
          <w:lang w:val="en-US"/>
        </w:rPr>
        <w:t>This is o</w:t>
      </w:r>
      <w:r w:rsidRPr="00706473">
        <w:rPr>
          <w:lang w:val="en-US"/>
        </w:rPr>
        <w:t>nly used for that purpose, and does not have any additional feature.</w:t>
      </w:r>
    </w:p>
    <w:p w:rsidR="0087709E" w:rsidRPr="00DE1B49" w:rsidRDefault="0087709E" w:rsidP="007368D3">
      <w:pPr>
        <w:pStyle w:val="berschrift3"/>
      </w:pPr>
      <w:bookmarkStart w:id="1675" w:name="h.igtq2c8kuchg" w:colFirst="0" w:colLast="0"/>
      <w:bookmarkStart w:id="1676" w:name="_AssumedFragment_(eu.excitement.type"/>
      <w:bookmarkStart w:id="1677" w:name="_Toc404592937"/>
      <w:bookmarkEnd w:id="1675"/>
      <w:bookmarkEnd w:id="1676"/>
      <w:proofErr w:type="spellStart"/>
      <w:r w:rsidRPr="00DE1B49">
        <w:t>AssumedFragment</w:t>
      </w:r>
      <w:proofErr w:type="spellEnd"/>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1677"/>
    </w:p>
    <w:p w:rsidR="0087709E" w:rsidRPr="00DE1B49" w:rsidRDefault="0087709E" w:rsidP="00A5717B">
      <w:pPr>
        <w:pStyle w:val="berschrift4"/>
      </w:pPr>
      <w:bookmarkStart w:id="1678" w:name="h.exnzfmz5e7xe" w:colFirst="0" w:colLast="0"/>
      <w:bookmarkEnd w:id="1678"/>
      <w:r w:rsidRPr="00DE1B49">
        <w:t>Super type</w:t>
      </w:r>
    </w:p>
    <w:p w:rsidR="0087709E" w:rsidRPr="00DE1B49" w:rsidRDefault="0087709E" w:rsidP="0087709E">
      <w:pPr>
        <w:rPr>
          <w:lang w:val="en-US"/>
        </w:rPr>
      </w:pPr>
      <w:r w:rsidRPr="00DE1B49">
        <w:rPr>
          <w:lang w:val="en-US"/>
        </w:rPr>
        <w:t>- FragmentAnnotation</w:t>
      </w:r>
    </w:p>
    <w:p w:rsidR="0087709E" w:rsidRPr="00DE1B49" w:rsidRDefault="0087709E" w:rsidP="007368D3">
      <w:pPr>
        <w:pStyle w:val="berschrift4"/>
      </w:pPr>
      <w:bookmarkStart w:id="1679" w:name="h.z6d0pn4dgyq7" w:colFirst="0" w:colLast="0"/>
      <w:bookmarkEnd w:id="1679"/>
      <w:r w:rsidRPr="00DE1B49">
        <w:t>Features</w:t>
      </w:r>
    </w:p>
    <w:p w:rsidR="0087709E" w:rsidRPr="00DE1B49" w:rsidRDefault="0087709E" w:rsidP="0087709E">
      <w:pPr>
        <w:rPr>
          <w:lang w:val="en-US"/>
        </w:rPr>
      </w:pPr>
      <w:r w:rsidRPr="00DE1B49">
        <w:rPr>
          <w:lang w:val="en-US"/>
        </w:rPr>
        <w:t>(</w:t>
      </w:r>
      <w:proofErr w:type="gramStart"/>
      <w:r w:rsidRPr="00DE1B49">
        <w:rPr>
          <w:lang w:val="en-US"/>
        </w:rPr>
        <w:t>none</w:t>
      </w:r>
      <w:proofErr w:type="gramEnd"/>
      <w:r w:rsidRPr="00DE1B49">
        <w:rPr>
          <w:lang w:val="en-US"/>
        </w:rPr>
        <w:t>)</w:t>
      </w:r>
    </w:p>
    <w:p w:rsidR="0087709E" w:rsidRPr="00DE1B49" w:rsidRDefault="0087709E" w:rsidP="007368D3">
      <w:pPr>
        <w:pStyle w:val="berschrift4"/>
      </w:pPr>
      <w:bookmarkStart w:id="1680" w:name="h.sdr2uw9t3vp6" w:colFirst="0" w:colLast="0"/>
      <w:bookmarkEnd w:id="1680"/>
      <w:r w:rsidRPr="00DE1B49">
        <w:lastRenderedPageBreak/>
        <w:t>Description</w:t>
      </w:r>
    </w:p>
    <w:p w:rsidR="0086545E" w:rsidRPr="00706473" w:rsidRDefault="0086545E" w:rsidP="0086545E">
      <w:pPr>
        <w:rPr>
          <w:lang w:val="en-US"/>
        </w:rPr>
      </w:pPr>
      <w:r w:rsidRPr="00706473">
        <w:rPr>
          <w:lang w:val="en-US"/>
        </w:rPr>
        <w:t xml:space="preserve">This is a fragment annotation that is used to mark the </w:t>
      </w:r>
      <w:r w:rsidRPr="00706473">
        <w:rPr>
          <w:i/>
          <w:lang w:val="en-US"/>
        </w:rPr>
        <w:t>assumed fragment</w:t>
      </w:r>
      <w:r w:rsidRPr="00706473">
        <w:rPr>
          <w:lang w:val="en-US"/>
        </w:rPr>
        <w:t>. The WP7 applic</w:t>
      </w:r>
      <w:r w:rsidRPr="00706473">
        <w:rPr>
          <w:lang w:val="en-US"/>
        </w:rPr>
        <w:t>a</w:t>
      </w:r>
      <w:r w:rsidRPr="00706473">
        <w:rPr>
          <w:lang w:val="en-US"/>
        </w:rPr>
        <w:t>tion layer use</w:t>
      </w:r>
      <w:r w:rsidR="00E31180">
        <w:rPr>
          <w:lang w:val="en-US"/>
        </w:rPr>
        <w:t>s</w:t>
      </w:r>
      <w:r w:rsidRPr="00706473">
        <w:rPr>
          <w:lang w:val="en-US"/>
        </w:rPr>
        <w:t xml:space="preserve"> this annotation to mark what </w:t>
      </w:r>
      <w:r w:rsidR="00EC5959">
        <w:rPr>
          <w:lang w:val="en-US"/>
        </w:rPr>
        <w:t xml:space="preserve">the WP7 application considers </w:t>
      </w:r>
      <w:r w:rsidRPr="00706473">
        <w:rPr>
          <w:lang w:val="en-US"/>
        </w:rPr>
        <w:t>a possible fra</w:t>
      </w:r>
      <w:r w:rsidRPr="00706473">
        <w:rPr>
          <w:lang w:val="en-US"/>
        </w:rPr>
        <w:t>g</w:t>
      </w:r>
      <w:r w:rsidRPr="00706473">
        <w:rPr>
          <w:lang w:val="en-US"/>
        </w:rPr>
        <w:t>ment. This might not be accurate, and WP6 performs an additional fragment analysis.</w:t>
      </w:r>
    </w:p>
    <w:p w:rsidR="0087709E" w:rsidRPr="00DE1B49" w:rsidRDefault="0087709E" w:rsidP="007368D3">
      <w:pPr>
        <w:pStyle w:val="berschrift3"/>
      </w:pPr>
      <w:bookmarkStart w:id="1681" w:name="h.fezrbt7shod" w:colFirst="0" w:colLast="0"/>
      <w:bookmarkStart w:id="1682" w:name="_DeterminedFragment_(eu.excitement.t"/>
      <w:bookmarkStart w:id="1683" w:name="_Toc404592938"/>
      <w:bookmarkEnd w:id="1681"/>
      <w:bookmarkEnd w:id="1682"/>
      <w:proofErr w:type="spellStart"/>
      <w:r w:rsidRPr="00DE1B49">
        <w:t>DeterminedFragment</w:t>
      </w:r>
      <w:proofErr w:type="spellEnd"/>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1683"/>
    </w:p>
    <w:p w:rsidR="0087709E" w:rsidRPr="00DE1B49" w:rsidRDefault="0087709E" w:rsidP="00A5717B">
      <w:pPr>
        <w:pStyle w:val="berschrift4"/>
      </w:pPr>
      <w:bookmarkStart w:id="1684" w:name="h.p2kla8z4r8eb" w:colFirst="0" w:colLast="0"/>
      <w:bookmarkEnd w:id="1684"/>
      <w:r w:rsidRPr="00DE1B49">
        <w:t>Super type</w:t>
      </w:r>
    </w:p>
    <w:p w:rsidR="0087709E" w:rsidRPr="00DE1B49" w:rsidRDefault="0087709E" w:rsidP="0087709E">
      <w:pPr>
        <w:rPr>
          <w:lang w:val="en-US"/>
        </w:rPr>
      </w:pPr>
      <w:r w:rsidRPr="00DE1B49">
        <w:rPr>
          <w:lang w:val="en-US"/>
        </w:rPr>
        <w:t>- FragmentAnnotation</w:t>
      </w:r>
    </w:p>
    <w:p w:rsidR="0087709E" w:rsidRPr="00DE1B49" w:rsidRDefault="0087709E" w:rsidP="007368D3">
      <w:pPr>
        <w:pStyle w:val="berschrift4"/>
      </w:pPr>
      <w:bookmarkStart w:id="1685" w:name="h.7n3ytl65ty0y" w:colFirst="0" w:colLast="0"/>
      <w:bookmarkEnd w:id="1685"/>
      <w:r w:rsidRPr="00DE1B49">
        <w:t>Features</w:t>
      </w:r>
    </w:p>
    <w:p w:rsidR="0087709E" w:rsidRPr="00DE1B49" w:rsidRDefault="0087709E" w:rsidP="0087709E">
      <w:pPr>
        <w:rPr>
          <w:lang w:val="en-US"/>
        </w:rPr>
      </w:pPr>
      <w:r w:rsidRPr="00DE1B49">
        <w:rPr>
          <w:lang w:val="en-US"/>
        </w:rPr>
        <w:t>(</w:t>
      </w:r>
      <w:proofErr w:type="gramStart"/>
      <w:r w:rsidRPr="00DE1B49">
        <w:rPr>
          <w:lang w:val="en-US"/>
        </w:rPr>
        <w:t>none</w:t>
      </w:r>
      <w:proofErr w:type="gramEnd"/>
      <w:r w:rsidRPr="00DE1B49">
        <w:rPr>
          <w:lang w:val="en-US"/>
        </w:rPr>
        <w:t>)</w:t>
      </w:r>
    </w:p>
    <w:p w:rsidR="0087709E" w:rsidRPr="00DE1B49" w:rsidRDefault="0087709E" w:rsidP="007368D3">
      <w:pPr>
        <w:pStyle w:val="berschrift4"/>
      </w:pPr>
      <w:bookmarkStart w:id="1686" w:name="h.q5c1q3ve7mmt" w:colFirst="0" w:colLast="0"/>
      <w:bookmarkEnd w:id="1686"/>
      <w:r w:rsidRPr="00DE1B49">
        <w:t>Description</w:t>
      </w:r>
    </w:p>
    <w:p w:rsidR="0087709E" w:rsidRPr="00DE1B49" w:rsidRDefault="0087709E" w:rsidP="0087709E">
      <w:pPr>
        <w:rPr>
          <w:lang w:val="en-US"/>
        </w:rPr>
      </w:pPr>
      <w:r w:rsidRPr="00DE1B49">
        <w:rPr>
          <w:lang w:val="en-US"/>
        </w:rPr>
        <w:t>This is a fragmentation annotation that is "determined" by WP6 internal modules. Unlike</w:t>
      </w:r>
      <w:r w:rsidR="00E31180">
        <w:rPr>
          <w:lang w:val="en-US"/>
        </w:rPr>
        <w:t xml:space="preserve"> the</w:t>
      </w:r>
      <w:r w:rsidRPr="00DE1B49">
        <w:rPr>
          <w:lang w:val="en-US"/>
        </w:rPr>
        <w:t xml:space="preserve"> "assumed fragment", this is </w:t>
      </w:r>
      <w:r w:rsidR="00E31180">
        <w:rPr>
          <w:lang w:val="en-US"/>
        </w:rPr>
        <w:t xml:space="preserve">the </w:t>
      </w:r>
      <w:r w:rsidRPr="00DE1B49">
        <w:rPr>
          <w:lang w:val="en-US"/>
        </w:rPr>
        <w:t>actual fragment that will be treated as the real fragment.</w:t>
      </w:r>
    </w:p>
    <w:p w:rsidR="0087709E" w:rsidRPr="00DE1B49" w:rsidRDefault="0087709E" w:rsidP="007368D3">
      <w:pPr>
        <w:pStyle w:val="berschrift3"/>
      </w:pPr>
      <w:bookmarkStart w:id="1687" w:name="h.3d9a4tekrl02" w:colFirst="0" w:colLast="0"/>
      <w:bookmarkStart w:id="1688" w:name="_ModifierAnnotation_(eu.excitement.t"/>
      <w:bookmarkStart w:id="1689" w:name="_Ref359919942"/>
      <w:bookmarkStart w:id="1690" w:name="_Toc404592939"/>
      <w:bookmarkEnd w:id="1687"/>
      <w:bookmarkEnd w:id="1688"/>
      <w:r w:rsidRPr="00DE1B49">
        <w:t>ModifierAnnotation</w:t>
      </w:r>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1689"/>
      <w:bookmarkEnd w:id="1690"/>
    </w:p>
    <w:p w:rsidR="0087709E" w:rsidRPr="00DE1B49" w:rsidRDefault="0087709E" w:rsidP="00A5717B">
      <w:pPr>
        <w:pStyle w:val="berschrift4"/>
      </w:pPr>
      <w:bookmarkStart w:id="1691" w:name="h.mu4ymta9yat8" w:colFirst="0" w:colLast="0"/>
      <w:bookmarkEnd w:id="1691"/>
      <w:r w:rsidRPr="00DE1B49">
        <w:t>Super type</w:t>
      </w:r>
    </w:p>
    <w:p w:rsidR="0087709E" w:rsidRPr="00DE1B49" w:rsidRDefault="0087709E" w:rsidP="0087709E">
      <w:pPr>
        <w:rPr>
          <w:lang w:val="en-US"/>
        </w:rPr>
      </w:pPr>
      <w:r w:rsidRPr="00DE1B49">
        <w:rPr>
          <w:lang w:val="en-US"/>
        </w:rPr>
        <w:t>-</w:t>
      </w:r>
      <w:proofErr w:type="spellStart"/>
      <w:r w:rsidRPr="00DE1B49">
        <w:rPr>
          <w:lang w:val="en-US"/>
        </w:rPr>
        <w:t>uima.tcas.Annotation</w:t>
      </w:r>
      <w:proofErr w:type="spellEnd"/>
    </w:p>
    <w:p w:rsidR="0087709E" w:rsidRPr="00DE1B49" w:rsidRDefault="0087709E" w:rsidP="007368D3">
      <w:pPr>
        <w:pStyle w:val="berschrift4"/>
      </w:pPr>
      <w:bookmarkStart w:id="1692" w:name="h.22flz2gtw4my" w:colFirst="0" w:colLast="0"/>
      <w:bookmarkEnd w:id="1692"/>
      <w:r w:rsidRPr="00DE1B49">
        <w:t>Features</w:t>
      </w:r>
    </w:p>
    <w:p w:rsidR="00273A0C" w:rsidRPr="00706473" w:rsidRDefault="0087709E" w:rsidP="00273A0C">
      <w:pPr>
        <w:rPr>
          <w:lang w:val="en-US"/>
        </w:rPr>
      </w:pPr>
      <w:r w:rsidRPr="00706473">
        <w:rPr>
          <w:lang w:val="en-US"/>
        </w:rPr>
        <w:t xml:space="preserve">- </w:t>
      </w:r>
      <w:proofErr w:type="spellStart"/>
      <w:proofErr w:type="gramStart"/>
      <w:r w:rsidRPr="00706473">
        <w:rPr>
          <w:lang w:val="en-US"/>
        </w:rPr>
        <w:t>modifierParts</w:t>
      </w:r>
      <w:proofErr w:type="spellEnd"/>
      <w:proofErr w:type="gramEnd"/>
      <w:r w:rsidRPr="00706473">
        <w:rPr>
          <w:lang w:val="en-US"/>
        </w:rPr>
        <w:t xml:space="preserve"> (Array of </w:t>
      </w:r>
      <w:proofErr w:type="spellStart"/>
      <w:r w:rsidRPr="00706473">
        <w:rPr>
          <w:lang w:val="en-US"/>
        </w:rPr>
        <w:t>ModifierPart</w:t>
      </w:r>
      <w:proofErr w:type="spellEnd"/>
      <w:r w:rsidRPr="00706473">
        <w:rPr>
          <w:lang w:val="en-US"/>
        </w:rPr>
        <w:t xml:space="preserve"> type): this holds one or more </w:t>
      </w:r>
      <w:proofErr w:type="spellStart"/>
      <w:r w:rsidRPr="00706473">
        <w:rPr>
          <w:lang w:val="en-US"/>
        </w:rPr>
        <w:t>ModifierPart</w:t>
      </w:r>
      <w:proofErr w:type="spellEnd"/>
      <w:r w:rsidRPr="00706473">
        <w:rPr>
          <w:lang w:val="en-US"/>
        </w:rPr>
        <w:t xml:space="preserve"> type in an array. </w:t>
      </w:r>
      <w:r w:rsidR="00273A0C" w:rsidRPr="00706473">
        <w:rPr>
          <w:lang w:val="en-US"/>
        </w:rPr>
        <w:t>Thus, it can actually map non-contiguous regions. If the modifier is contiguous, this array only ha</w:t>
      </w:r>
      <w:r w:rsidR="00E31180">
        <w:rPr>
          <w:lang w:val="en-US"/>
        </w:rPr>
        <w:t>s</w:t>
      </w:r>
      <w:r w:rsidR="00273A0C" w:rsidRPr="00706473">
        <w:rPr>
          <w:lang w:val="en-US"/>
        </w:rPr>
        <w:t xml:space="preserve"> one item.</w:t>
      </w:r>
    </w:p>
    <w:p w:rsidR="0087709E" w:rsidRPr="00706473" w:rsidRDefault="0087709E" w:rsidP="0087709E">
      <w:pPr>
        <w:rPr>
          <w:lang w:val="en-US"/>
        </w:rPr>
      </w:pPr>
      <w:r w:rsidRPr="00706473">
        <w:rPr>
          <w:lang w:val="en-US"/>
        </w:rPr>
        <w:t xml:space="preserve">- </w:t>
      </w:r>
      <w:proofErr w:type="spellStart"/>
      <w:proofErr w:type="gramStart"/>
      <w:r w:rsidRPr="00706473">
        <w:rPr>
          <w:lang w:val="en-US"/>
        </w:rPr>
        <w:t>dependsOn</w:t>
      </w:r>
      <w:proofErr w:type="spellEnd"/>
      <w:proofErr w:type="gramEnd"/>
      <w:r w:rsidRPr="00706473">
        <w:rPr>
          <w:lang w:val="en-US"/>
        </w:rPr>
        <w:t xml:space="preserve"> (ModifierAnnotation): If this modifier depends on some other modifier, this feature points </w:t>
      </w:r>
      <w:r w:rsidR="00CE1489" w:rsidRPr="00706473">
        <w:rPr>
          <w:lang w:val="en-US"/>
        </w:rPr>
        <w:t xml:space="preserve">to </w:t>
      </w:r>
      <w:r w:rsidRPr="00706473">
        <w:rPr>
          <w:lang w:val="en-US"/>
        </w:rPr>
        <w:t>that modifier. This modifier depends</w:t>
      </w:r>
      <w:r w:rsidR="00341BF6" w:rsidRPr="00706473">
        <w:rPr>
          <w:lang w:val="en-US"/>
        </w:rPr>
        <w:t xml:space="preserve"> on </w:t>
      </w:r>
      <w:r w:rsidRPr="00706473">
        <w:rPr>
          <w:lang w:val="en-US"/>
        </w:rPr>
        <w:t xml:space="preserve">the pointed </w:t>
      </w:r>
      <w:r w:rsidR="00AD07B0" w:rsidRPr="00706473">
        <w:rPr>
          <w:lang w:val="en-US"/>
        </w:rPr>
        <w:t xml:space="preserve">to </w:t>
      </w:r>
      <w:r w:rsidRPr="00706473">
        <w:rPr>
          <w:lang w:val="en-US"/>
        </w:rPr>
        <w:t>modifier</w:t>
      </w:r>
      <w:r w:rsidR="00AD07B0" w:rsidRPr="00706473">
        <w:rPr>
          <w:lang w:val="en-US"/>
        </w:rPr>
        <w:t>.</w:t>
      </w:r>
      <w:r w:rsidRPr="00706473">
        <w:rPr>
          <w:lang w:val="en-US"/>
        </w:rPr>
        <w:t xml:space="preserve"> (</w:t>
      </w:r>
      <w:r w:rsidR="00AD07B0" w:rsidRPr="00706473">
        <w:rPr>
          <w:lang w:val="en-US"/>
        </w:rPr>
        <w:t xml:space="preserve">If the </w:t>
      </w:r>
      <w:r w:rsidRPr="00706473">
        <w:rPr>
          <w:lang w:val="en-US"/>
        </w:rPr>
        <w:t>modifier pointed</w:t>
      </w:r>
      <w:r w:rsidR="00AD07B0" w:rsidRPr="00706473">
        <w:rPr>
          <w:lang w:val="en-US"/>
        </w:rPr>
        <w:t xml:space="preserve"> to</w:t>
      </w:r>
      <w:r w:rsidRPr="00706473">
        <w:rPr>
          <w:lang w:val="en-US"/>
        </w:rPr>
        <w:t xml:space="preserve"> by this feature does not exist, this modifier is not grammatical / mea</w:t>
      </w:r>
      <w:r w:rsidRPr="00706473">
        <w:rPr>
          <w:lang w:val="en-US"/>
        </w:rPr>
        <w:t>n</w:t>
      </w:r>
      <w:r w:rsidRPr="00706473">
        <w:rPr>
          <w:lang w:val="en-US"/>
        </w:rPr>
        <w:t>ingless.)</w:t>
      </w:r>
    </w:p>
    <w:p w:rsidR="0087709E" w:rsidRPr="00DE1B49" w:rsidRDefault="0087709E" w:rsidP="007368D3">
      <w:pPr>
        <w:pStyle w:val="berschrift4"/>
      </w:pPr>
      <w:bookmarkStart w:id="1693" w:name="h.j8bnhoqmhg1x" w:colFirst="0" w:colLast="0"/>
      <w:bookmarkEnd w:id="1693"/>
      <w:r w:rsidRPr="00DE1B49">
        <w:t>Description</w:t>
      </w:r>
    </w:p>
    <w:p w:rsidR="00514F4E" w:rsidRPr="001A1F7B" w:rsidRDefault="00514F4E" w:rsidP="00514F4E">
      <w:pPr>
        <w:rPr>
          <w:lang w:val="en-US"/>
        </w:rPr>
      </w:pPr>
      <w:r w:rsidRPr="001A1F7B">
        <w:rPr>
          <w:lang w:val="en-US"/>
        </w:rPr>
        <w:t xml:space="preserve">This annotation type annotates a region as a "modifier", and it is used within WP6 modules to create the fragment graph nodes: each node represents a unique (and valid, from the point of view of the </w:t>
      </w:r>
      <w:proofErr w:type="spellStart"/>
      <w:r w:rsidRPr="001A1F7B">
        <w:rPr>
          <w:lang w:val="en-US"/>
        </w:rPr>
        <w:t>dependsOn</w:t>
      </w:r>
      <w:proofErr w:type="spellEnd"/>
      <w:r w:rsidRPr="001A1F7B">
        <w:rPr>
          <w:lang w:val="en-US"/>
        </w:rPr>
        <w:t xml:space="preserve"> relation) combination of modifiers. While this could be simple, it gets a bit complicated by "</w:t>
      </w:r>
      <w:proofErr w:type="spellStart"/>
      <w:r w:rsidRPr="001A1F7B">
        <w:rPr>
          <w:lang w:val="en-US"/>
        </w:rPr>
        <w:t>dependsOn</w:t>
      </w:r>
      <w:proofErr w:type="spellEnd"/>
      <w:r w:rsidRPr="001A1F7B">
        <w:rPr>
          <w:lang w:val="en-US"/>
        </w:rPr>
        <w:t>" and "non-contiguous" regions.</w:t>
      </w:r>
    </w:p>
    <w:p w:rsidR="0087709E" w:rsidRPr="00DE1B49" w:rsidRDefault="0087709E" w:rsidP="0087709E">
      <w:pPr>
        <w:rPr>
          <w:lang w:val="en-US"/>
        </w:rPr>
      </w:pPr>
    </w:p>
    <w:p w:rsidR="0087709E" w:rsidRPr="00DE1B49" w:rsidRDefault="0087709E" w:rsidP="0087709E">
      <w:pPr>
        <w:rPr>
          <w:lang w:val="en-US"/>
        </w:rPr>
      </w:pPr>
      <w:r w:rsidRPr="00DE1B49">
        <w:rPr>
          <w:lang w:val="en-US"/>
        </w:rPr>
        <w:lastRenderedPageBreak/>
        <w:t>See the following example:</w:t>
      </w:r>
    </w:p>
    <w:p w:rsidR="0087709E" w:rsidRPr="00DE1B49" w:rsidRDefault="0087709E" w:rsidP="0087709E">
      <w:pPr>
        <w:rPr>
          <w:lang w:val="en-US"/>
        </w:rPr>
      </w:pPr>
      <w:r w:rsidRPr="00DE1B49">
        <w:rPr>
          <w:rFonts w:eastAsia="Inconsolata" w:cs="Inconsolata"/>
          <w:lang w:val="en-US"/>
        </w:rPr>
        <w:t>0</w:t>
      </w:r>
      <w:r w:rsidR="00274F80">
        <w:rPr>
          <w:rFonts w:eastAsia="Inconsolata" w:cs="Inconsolata"/>
          <w:lang w:val="en-US"/>
        </w:rPr>
        <w:t xml:space="preserve">        </w:t>
      </w:r>
      <w:r w:rsidR="00B45BEE">
        <w:rPr>
          <w:rFonts w:eastAsia="Inconsolata" w:cs="Inconsolata"/>
          <w:lang w:val="en-US"/>
        </w:rPr>
        <w:t xml:space="preserve">                                   24 </w:t>
      </w:r>
      <w:r w:rsidR="00274F80">
        <w:rPr>
          <w:rFonts w:eastAsia="Inconsolata" w:cs="Inconsolata"/>
          <w:lang w:val="en-US"/>
        </w:rPr>
        <w:t>2</w:t>
      </w:r>
      <w:r w:rsidRPr="00DE1B49">
        <w:rPr>
          <w:rFonts w:eastAsia="Inconsolata" w:cs="Inconsolata"/>
          <w:lang w:val="en-US"/>
        </w:rPr>
        <w:t>7</w:t>
      </w:r>
      <w:r w:rsidR="00274F80">
        <w:rPr>
          <w:rFonts w:eastAsia="Inconsolata" w:cs="Inconsolata"/>
          <w:lang w:val="en-US"/>
        </w:rPr>
        <w:t xml:space="preserve">  </w:t>
      </w:r>
    </w:p>
    <w:p w:rsidR="0087709E" w:rsidRPr="00DE1B49" w:rsidRDefault="0087709E" w:rsidP="0087709E">
      <w:pPr>
        <w:rPr>
          <w:lang w:val="en-US"/>
        </w:rPr>
      </w:pPr>
      <w:r w:rsidRPr="00DE1B49">
        <w:rPr>
          <w:rFonts w:eastAsia="Inconsolata" w:cs="Inconsolata"/>
          <w:lang w:val="en-US"/>
        </w:rPr>
        <w:t>Seats are uncomfortable as too old.</w:t>
      </w:r>
    </w:p>
    <w:p w:rsidR="0087709E" w:rsidRPr="00DE1B49" w:rsidRDefault="0087709E" w:rsidP="0087709E">
      <w:pPr>
        <w:rPr>
          <w:lang w:val="en-US"/>
        </w:rPr>
      </w:pPr>
    </w:p>
    <w:p w:rsidR="0087709E" w:rsidRPr="00DE1B49" w:rsidRDefault="0087709E" w:rsidP="0087709E">
      <w:pPr>
        <w:rPr>
          <w:lang w:val="en-US"/>
        </w:rPr>
      </w:pPr>
      <w:r w:rsidRPr="00DE1B49">
        <w:rPr>
          <w:lang w:val="en-US"/>
        </w:rPr>
        <w:t>Here we have two modifiers.</w:t>
      </w:r>
    </w:p>
    <w:p w:rsidR="0087709E" w:rsidRPr="00DE1B49" w:rsidRDefault="0087709E" w:rsidP="0087709E">
      <w:pPr>
        <w:rPr>
          <w:lang w:val="en-US"/>
        </w:rPr>
      </w:pPr>
    </w:p>
    <w:p w:rsidR="0087709E" w:rsidRPr="00DE1B49" w:rsidRDefault="0087709E" w:rsidP="0087709E">
      <w:pPr>
        <w:rPr>
          <w:lang w:val="en-US"/>
        </w:rPr>
      </w:pPr>
      <w:r w:rsidRPr="00DE1B49">
        <w:rPr>
          <w:lang w:val="en-US"/>
        </w:rPr>
        <w:t>ModifierAnnotation #1 "too"</w:t>
      </w:r>
    </w:p>
    <w:p w:rsidR="0087709E" w:rsidRPr="00DE1B49" w:rsidRDefault="0087709E" w:rsidP="0087709E">
      <w:pPr>
        <w:rPr>
          <w:lang w:val="en-US"/>
        </w:rPr>
      </w:pPr>
      <w:r w:rsidRPr="00DE1B49">
        <w:rPr>
          <w:lang w:val="en-US"/>
        </w:rPr>
        <w:t>-begin: 27</w:t>
      </w:r>
    </w:p>
    <w:p w:rsidR="0087709E" w:rsidRPr="00DE1B49" w:rsidRDefault="0087709E" w:rsidP="0087709E">
      <w:pPr>
        <w:rPr>
          <w:lang w:val="en-US"/>
        </w:rPr>
      </w:pPr>
      <w:r w:rsidRPr="00DE1B49">
        <w:rPr>
          <w:lang w:val="en-US"/>
        </w:rPr>
        <w:t>-end: 29</w:t>
      </w:r>
    </w:p>
    <w:p w:rsidR="0087709E" w:rsidRPr="00DE1B49" w:rsidRDefault="0087709E" w:rsidP="0087709E">
      <w:pPr>
        <w:rPr>
          <w:lang w:val="en-US"/>
        </w:rPr>
      </w:pPr>
      <w:r w:rsidRPr="00DE1B49">
        <w:rPr>
          <w:lang w:val="en-US"/>
        </w:rPr>
        <w:t>-</w:t>
      </w:r>
      <w:proofErr w:type="spellStart"/>
      <w:r w:rsidRPr="00DE1B49">
        <w:rPr>
          <w:lang w:val="en-US"/>
        </w:rPr>
        <w:t>modifierParts</w:t>
      </w:r>
      <w:proofErr w:type="spellEnd"/>
      <w:r w:rsidRPr="00DE1B49">
        <w:rPr>
          <w:lang w:val="en-US"/>
        </w:rPr>
        <w:t>: (0) -begin</w:t>
      </w:r>
      <w:proofErr w:type="gramStart"/>
      <w:r w:rsidRPr="00DE1B49">
        <w:rPr>
          <w:lang w:val="en-US"/>
        </w:rPr>
        <w:t>:27</w:t>
      </w:r>
      <w:proofErr w:type="gramEnd"/>
      <w:r w:rsidRPr="00DE1B49">
        <w:rPr>
          <w:lang w:val="en-US"/>
        </w:rPr>
        <w:t xml:space="preserve"> -end:29</w:t>
      </w:r>
    </w:p>
    <w:p w:rsidR="0087709E" w:rsidRPr="00DE1B49" w:rsidRDefault="0087709E" w:rsidP="0087709E">
      <w:pPr>
        <w:rPr>
          <w:lang w:val="en-US"/>
        </w:rPr>
      </w:pPr>
      <w:r w:rsidRPr="00DE1B49">
        <w:rPr>
          <w:lang w:val="en-US"/>
        </w:rPr>
        <w:t>-</w:t>
      </w:r>
      <w:proofErr w:type="spellStart"/>
      <w:r w:rsidRPr="00DE1B49">
        <w:rPr>
          <w:lang w:val="en-US"/>
        </w:rPr>
        <w:t>dependsOn</w:t>
      </w:r>
      <w:proofErr w:type="spellEnd"/>
      <w:r w:rsidRPr="00DE1B49">
        <w:rPr>
          <w:lang w:val="en-US"/>
        </w:rPr>
        <w:t>: ModifierAnnotation #2</w:t>
      </w:r>
    </w:p>
    <w:p w:rsidR="0087709E" w:rsidRPr="00DE1B49" w:rsidRDefault="0087709E" w:rsidP="0087709E">
      <w:pPr>
        <w:rPr>
          <w:lang w:val="en-US"/>
        </w:rPr>
      </w:pPr>
    </w:p>
    <w:p w:rsidR="0087709E" w:rsidRPr="00DE1B49" w:rsidRDefault="0087709E" w:rsidP="0087709E">
      <w:pPr>
        <w:rPr>
          <w:lang w:val="en-US"/>
        </w:rPr>
      </w:pPr>
      <w:r w:rsidRPr="00DE1B49">
        <w:rPr>
          <w:lang w:val="en-US"/>
        </w:rPr>
        <w:t>ModifierAnnotation #2 "as ... old"</w:t>
      </w:r>
    </w:p>
    <w:p w:rsidR="0087709E" w:rsidRPr="00DE1B49" w:rsidRDefault="0087709E" w:rsidP="0087709E">
      <w:pPr>
        <w:rPr>
          <w:lang w:val="en-US"/>
        </w:rPr>
      </w:pPr>
      <w:r w:rsidRPr="00DE1B49">
        <w:rPr>
          <w:lang w:val="en-US"/>
        </w:rPr>
        <w:t>-begin: 24</w:t>
      </w:r>
    </w:p>
    <w:p w:rsidR="0087709E" w:rsidRPr="00DE1B49" w:rsidRDefault="0087709E" w:rsidP="0087709E">
      <w:pPr>
        <w:rPr>
          <w:lang w:val="en-US"/>
        </w:rPr>
      </w:pPr>
      <w:r w:rsidRPr="00DE1B49">
        <w:rPr>
          <w:lang w:val="en-US"/>
        </w:rPr>
        <w:t>-end: 34</w:t>
      </w:r>
    </w:p>
    <w:p w:rsidR="0087709E" w:rsidRPr="00DE1B49" w:rsidRDefault="0087709E" w:rsidP="0087709E">
      <w:pPr>
        <w:rPr>
          <w:lang w:val="en-US"/>
        </w:rPr>
      </w:pPr>
      <w:r w:rsidRPr="00DE1B49">
        <w:rPr>
          <w:lang w:val="en-US"/>
        </w:rPr>
        <w:t>-</w:t>
      </w:r>
      <w:proofErr w:type="spellStart"/>
      <w:r w:rsidRPr="00DE1B49">
        <w:rPr>
          <w:lang w:val="en-US"/>
        </w:rPr>
        <w:t>modifierParts</w:t>
      </w:r>
      <w:proofErr w:type="spellEnd"/>
      <w:r w:rsidRPr="00DE1B49">
        <w:rPr>
          <w:lang w:val="en-US"/>
        </w:rPr>
        <w:t>: (0) -begin</w:t>
      </w:r>
      <w:proofErr w:type="gramStart"/>
      <w:r w:rsidRPr="00DE1B49">
        <w:rPr>
          <w:lang w:val="en-US"/>
        </w:rPr>
        <w:t>:24</w:t>
      </w:r>
      <w:proofErr w:type="gramEnd"/>
      <w:r w:rsidRPr="00DE1B49">
        <w:rPr>
          <w:lang w:val="en-US"/>
        </w:rPr>
        <w:t xml:space="preserve"> -end:25</w:t>
      </w:r>
    </w:p>
    <w:p w:rsidR="0087709E" w:rsidRPr="00DE1B49" w:rsidRDefault="0087709E" w:rsidP="0087709E">
      <w:pPr>
        <w:rPr>
          <w:lang w:val="en-US"/>
        </w:rPr>
      </w:pPr>
      <w:r w:rsidRPr="00DE1B49">
        <w:rPr>
          <w:lang w:val="en-US"/>
        </w:rPr>
        <w:t xml:space="preserve">            </w:t>
      </w:r>
      <w:r w:rsidRPr="00DE1B49">
        <w:rPr>
          <w:lang w:val="en-US"/>
        </w:rPr>
        <w:tab/>
        <w:t xml:space="preserve"> (1) -begin</w:t>
      </w:r>
      <w:proofErr w:type="gramStart"/>
      <w:r w:rsidRPr="00DE1B49">
        <w:rPr>
          <w:lang w:val="en-US"/>
        </w:rPr>
        <w:t>:31</w:t>
      </w:r>
      <w:proofErr w:type="gramEnd"/>
      <w:r w:rsidRPr="00DE1B49">
        <w:rPr>
          <w:lang w:val="en-US"/>
        </w:rPr>
        <w:t xml:space="preserve"> -end:33</w:t>
      </w:r>
    </w:p>
    <w:p w:rsidR="0087709E" w:rsidRPr="00DE1B49" w:rsidRDefault="0087709E" w:rsidP="0087709E">
      <w:pPr>
        <w:rPr>
          <w:lang w:val="en-US"/>
        </w:rPr>
      </w:pPr>
      <w:r w:rsidRPr="00DE1B49">
        <w:rPr>
          <w:lang w:val="en-US"/>
        </w:rPr>
        <w:t>-</w:t>
      </w:r>
      <w:proofErr w:type="spellStart"/>
      <w:r w:rsidRPr="00DE1B49">
        <w:rPr>
          <w:lang w:val="en-US"/>
        </w:rPr>
        <w:t>dependsOn</w:t>
      </w:r>
      <w:proofErr w:type="spellEnd"/>
      <w:r w:rsidRPr="00DE1B49">
        <w:rPr>
          <w:lang w:val="en-US"/>
        </w:rPr>
        <w:t>: (null)</w:t>
      </w:r>
    </w:p>
    <w:p w:rsidR="0087709E" w:rsidRPr="00DE1B49" w:rsidRDefault="0087709E" w:rsidP="0087709E">
      <w:pPr>
        <w:rPr>
          <w:lang w:val="en-US"/>
        </w:rPr>
      </w:pPr>
    </w:p>
    <w:p w:rsidR="00C2586F" w:rsidRPr="001A1F7B" w:rsidRDefault="00C2586F" w:rsidP="00C2586F">
      <w:pPr>
        <w:rPr>
          <w:lang w:val="en-US"/>
        </w:rPr>
      </w:pPr>
      <w:r w:rsidRPr="001A1F7B">
        <w:rPr>
          <w:lang w:val="en-US"/>
        </w:rPr>
        <w:t>The above example shows two modifiers that have a dependency relation: “too” has meaning only if “old” is present. Thus, removing only modifier #</w:t>
      </w:r>
      <w:proofErr w:type="gramStart"/>
      <w:r w:rsidRPr="001A1F7B">
        <w:rPr>
          <w:lang w:val="en-US"/>
        </w:rPr>
        <w:t>2,</w:t>
      </w:r>
      <w:proofErr w:type="gramEnd"/>
      <w:r w:rsidRPr="001A1F7B">
        <w:rPr>
          <w:lang w:val="en-US"/>
        </w:rPr>
        <w:t xml:space="preserve"> is not possible. This is marked in #1 that it depends on #2. (#1 is not a valid stand-alone modifier, and if #2 is removed, #1 should also be removed).</w:t>
      </w:r>
    </w:p>
    <w:p w:rsidR="0087709E" w:rsidRPr="00DE1B49" w:rsidRDefault="0087709E" w:rsidP="007368D3">
      <w:pPr>
        <w:pStyle w:val="berschrift3"/>
      </w:pPr>
      <w:bookmarkStart w:id="1694" w:name="h.k6hr7ev5pqjs" w:colFirst="0" w:colLast="0"/>
      <w:bookmarkStart w:id="1695" w:name="_Toc404592940"/>
      <w:bookmarkEnd w:id="1694"/>
      <w:proofErr w:type="spellStart"/>
      <w:r w:rsidRPr="00DE1B49">
        <w:t>CategoryAnnotation</w:t>
      </w:r>
      <w:proofErr w:type="spellEnd"/>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1695"/>
    </w:p>
    <w:p w:rsidR="0087709E" w:rsidRPr="00DE1B49" w:rsidRDefault="0087709E" w:rsidP="00A5717B">
      <w:pPr>
        <w:pStyle w:val="berschrift4"/>
      </w:pPr>
      <w:bookmarkStart w:id="1696" w:name="h.u2e1isq543sd" w:colFirst="0" w:colLast="0"/>
      <w:bookmarkEnd w:id="1696"/>
      <w:r w:rsidRPr="00DE1B49">
        <w:t>Super type</w:t>
      </w:r>
    </w:p>
    <w:p w:rsidR="0087709E" w:rsidRPr="00DE1B49" w:rsidRDefault="0087709E" w:rsidP="0087709E">
      <w:pPr>
        <w:rPr>
          <w:lang w:val="en-US"/>
        </w:rPr>
      </w:pPr>
      <w:r w:rsidRPr="00DE1B49">
        <w:rPr>
          <w:lang w:val="en-US"/>
        </w:rPr>
        <w:t>- FragmentAnnotation</w:t>
      </w:r>
    </w:p>
    <w:p w:rsidR="0087709E" w:rsidRPr="00DE1B49" w:rsidRDefault="0087709E" w:rsidP="007368D3">
      <w:pPr>
        <w:pStyle w:val="berschrift4"/>
      </w:pPr>
      <w:bookmarkStart w:id="1697" w:name="h.us79hxi2q9dz" w:colFirst="0" w:colLast="0"/>
      <w:bookmarkEnd w:id="1697"/>
      <w:r w:rsidRPr="00DE1B49">
        <w:t>Features</w:t>
      </w:r>
    </w:p>
    <w:p w:rsidR="0087709E" w:rsidRPr="00DE1B49" w:rsidRDefault="0087709E" w:rsidP="0087709E">
      <w:pPr>
        <w:rPr>
          <w:lang w:val="en-US"/>
        </w:rPr>
      </w:pPr>
      <w:r w:rsidRPr="00DE1B49">
        <w:rPr>
          <w:lang w:val="en-US"/>
        </w:rPr>
        <w:t xml:space="preserve">- </w:t>
      </w:r>
      <w:proofErr w:type="gramStart"/>
      <w:r w:rsidRPr="00DE1B49">
        <w:rPr>
          <w:lang w:val="en-US"/>
        </w:rPr>
        <w:t>categories</w:t>
      </w:r>
      <w:proofErr w:type="gramEnd"/>
      <w:r w:rsidRPr="00DE1B49">
        <w:rPr>
          <w:lang w:val="en-US"/>
        </w:rPr>
        <w:t xml:space="preserve"> (array of </w:t>
      </w:r>
      <w:proofErr w:type="spellStart"/>
      <w:r w:rsidRPr="00DE1B49">
        <w:rPr>
          <w:lang w:val="en-US"/>
        </w:rPr>
        <w:t>CategoryDecision</w:t>
      </w:r>
      <w:proofErr w:type="spellEnd"/>
      <w:r w:rsidRPr="00DE1B49">
        <w:rPr>
          <w:lang w:val="en-US"/>
        </w:rPr>
        <w:t xml:space="preserve"> type): at least one or more category decision data associated with this fragment.</w:t>
      </w:r>
    </w:p>
    <w:p w:rsidR="0087709E" w:rsidRPr="00DE1B49" w:rsidRDefault="0087709E" w:rsidP="007368D3">
      <w:pPr>
        <w:pStyle w:val="berschrift4"/>
      </w:pPr>
      <w:bookmarkStart w:id="1698" w:name="h.bfpyin4xpc1h" w:colFirst="0" w:colLast="0"/>
      <w:bookmarkEnd w:id="1698"/>
      <w:r w:rsidRPr="00DE1B49">
        <w:t>Description</w:t>
      </w:r>
    </w:p>
    <w:p w:rsidR="0087709E" w:rsidRPr="00DE1B49" w:rsidRDefault="0087709E" w:rsidP="0087709E">
      <w:pPr>
        <w:rPr>
          <w:lang w:val="en-US"/>
        </w:rPr>
      </w:pPr>
      <w:r w:rsidRPr="00DE1B49">
        <w:rPr>
          <w:lang w:val="en-US"/>
        </w:rPr>
        <w:t>This is a type design</w:t>
      </w:r>
      <w:r w:rsidR="00C2586F">
        <w:rPr>
          <w:lang w:val="en-US"/>
        </w:rPr>
        <w:t>ed</w:t>
      </w:r>
      <w:r w:rsidRPr="00DE1B49">
        <w:rPr>
          <w:lang w:val="en-US"/>
        </w:rPr>
        <w:t xml:space="preserve"> to represent the result of us</w:t>
      </w:r>
      <w:r w:rsidR="00C2586F">
        <w:rPr>
          <w:lang w:val="en-US"/>
        </w:rPr>
        <w:t>e</w:t>
      </w:r>
      <w:r w:rsidRPr="00DE1B49">
        <w:rPr>
          <w:lang w:val="en-US"/>
        </w:rPr>
        <w:t xml:space="preserve"> case 2 processing. It represents a fra</w:t>
      </w:r>
      <w:r w:rsidRPr="00DE1B49">
        <w:rPr>
          <w:lang w:val="en-US"/>
        </w:rPr>
        <w:t>g</w:t>
      </w:r>
      <w:r w:rsidRPr="00DE1B49">
        <w:rPr>
          <w:lang w:val="en-US"/>
        </w:rPr>
        <w:t xml:space="preserve">ment, but also with the data associated for category decision. The fragment annotated by this </w:t>
      </w:r>
      <w:r w:rsidRPr="00DE1B49">
        <w:rPr>
          <w:lang w:val="en-US"/>
        </w:rPr>
        <w:lastRenderedPageBreak/>
        <w:t>type has one or more category decision type</w:t>
      </w:r>
      <w:r w:rsidR="00C2586F">
        <w:rPr>
          <w:lang w:val="en-US"/>
        </w:rPr>
        <w:t>s</w:t>
      </w:r>
      <w:r w:rsidRPr="00DE1B49">
        <w:rPr>
          <w:lang w:val="en-US"/>
        </w:rPr>
        <w:t>, which annotates category id and confidence for that category.</w:t>
      </w:r>
    </w:p>
    <w:p w:rsidR="0087709E" w:rsidRPr="00DE1B49" w:rsidRDefault="0087709E" w:rsidP="007368D3">
      <w:pPr>
        <w:pStyle w:val="berschrift3"/>
      </w:pPr>
      <w:bookmarkStart w:id="1699" w:name="h.ojc9c45fve28" w:colFirst="0" w:colLast="0"/>
      <w:bookmarkStart w:id="1700" w:name="_Toc404592941"/>
      <w:bookmarkEnd w:id="1699"/>
      <w:proofErr w:type="spellStart"/>
      <w:r w:rsidRPr="00DE1B49">
        <w:t>CategoryDecision</w:t>
      </w:r>
      <w:proofErr w:type="spellEnd"/>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1700"/>
    </w:p>
    <w:p w:rsidR="0087709E" w:rsidRPr="00DE1B49" w:rsidRDefault="0087709E" w:rsidP="00A5717B">
      <w:pPr>
        <w:pStyle w:val="berschrift4"/>
      </w:pPr>
      <w:bookmarkStart w:id="1701" w:name="h.5byrjgew5f59" w:colFirst="0" w:colLast="0"/>
      <w:bookmarkEnd w:id="1701"/>
      <w:r w:rsidRPr="00DE1B49">
        <w:t>Super type</w:t>
      </w:r>
    </w:p>
    <w:p w:rsidR="0087709E" w:rsidRPr="00DE1B49" w:rsidRDefault="0087709E" w:rsidP="0087709E">
      <w:pPr>
        <w:rPr>
          <w:lang w:val="en-US"/>
        </w:rPr>
      </w:pPr>
      <w:r w:rsidRPr="00DE1B49">
        <w:rPr>
          <w:lang w:val="en-US"/>
        </w:rPr>
        <w:t>-</w:t>
      </w:r>
      <w:proofErr w:type="spellStart"/>
      <w:r w:rsidRPr="00DE1B49">
        <w:rPr>
          <w:lang w:val="en-US"/>
        </w:rPr>
        <w:t>uima.cas.Top</w:t>
      </w:r>
      <w:proofErr w:type="spellEnd"/>
      <w:r w:rsidRPr="00DE1B49">
        <w:rPr>
          <w:lang w:val="en-US"/>
        </w:rPr>
        <w:t xml:space="preserve"> </w:t>
      </w:r>
    </w:p>
    <w:p w:rsidR="0087709E" w:rsidRPr="00DE1B49" w:rsidRDefault="0087709E" w:rsidP="007368D3">
      <w:pPr>
        <w:pStyle w:val="berschrift4"/>
      </w:pPr>
      <w:bookmarkStart w:id="1702" w:name="h.xjwikj8jfx2n" w:colFirst="0" w:colLast="0"/>
      <w:bookmarkEnd w:id="1702"/>
      <w:r w:rsidRPr="00DE1B49">
        <w:t>Features</w:t>
      </w:r>
    </w:p>
    <w:p w:rsidR="0087709E" w:rsidRPr="00DE1B49" w:rsidRDefault="0087709E" w:rsidP="0087709E">
      <w:pPr>
        <w:rPr>
          <w:lang w:val="en-US"/>
        </w:rPr>
      </w:pPr>
      <w:r w:rsidRPr="00DE1B49">
        <w:rPr>
          <w:lang w:val="en-US"/>
        </w:rPr>
        <w:t xml:space="preserve">- </w:t>
      </w:r>
      <w:proofErr w:type="spellStart"/>
      <w:proofErr w:type="gramStart"/>
      <w:r w:rsidRPr="00DE1B49">
        <w:rPr>
          <w:lang w:val="en-US"/>
        </w:rPr>
        <w:t>categoriy</w:t>
      </w:r>
      <w:proofErr w:type="spellEnd"/>
      <w:proofErr w:type="gramEnd"/>
      <w:r w:rsidRPr="00DE1B49">
        <w:rPr>
          <w:lang w:val="en-US"/>
        </w:rPr>
        <w:t xml:space="preserve"> id (String)</w:t>
      </w:r>
    </w:p>
    <w:p w:rsidR="0087709E" w:rsidRPr="00DE1B49" w:rsidRDefault="0087709E" w:rsidP="0087709E">
      <w:pPr>
        <w:rPr>
          <w:lang w:val="en-US"/>
        </w:rPr>
      </w:pPr>
      <w:r w:rsidRPr="00DE1B49">
        <w:rPr>
          <w:lang w:val="en-US"/>
        </w:rPr>
        <w:t xml:space="preserve">- </w:t>
      </w:r>
      <w:proofErr w:type="gramStart"/>
      <w:r w:rsidRPr="00DE1B49">
        <w:rPr>
          <w:lang w:val="en-US"/>
        </w:rPr>
        <w:t>confidence</w:t>
      </w:r>
      <w:proofErr w:type="gramEnd"/>
      <w:r w:rsidRPr="00DE1B49">
        <w:rPr>
          <w:lang w:val="en-US"/>
        </w:rPr>
        <w:t xml:space="preserve"> (Float)</w:t>
      </w:r>
    </w:p>
    <w:p w:rsidR="0087709E" w:rsidRPr="00DE1B49" w:rsidRDefault="0087709E" w:rsidP="007368D3">
      <w:pPr>
        <w:pStyle w:val="berschrift4"/>
      </w:pPr>
      <w:bookmarkStart w:id="1703" w:name="h.l8id7uqjj9sv" w:colFirst="0" w:colLast="0"/>
      <w:bookmarkEnd w:id="1703"/>
      <w:r w:rsidRPr="00DE1B49">
        <w:t>Description</w:t>
      </w:r>
    </w:p>
    <w:p w:rsidR="0087709E" w:rsidRPr="00DE1B49" w:rsidRDefault="0087709E" w:rsidP="0087709E">
      <w:pPr>
        <w:rPr>
          <w:lang w:val="en-US"/>
        </w:rPr>
      </w:pPr>
      <w:r w:rsidRPr="00DE1B49">
        <w:rPr>
          <w:lang w:val="en-US"/>
        </w:rPr>
        <w:t xml:space="preserve">This is the metadata used for </w:t>
      </w:r>
      <w:r w:rsidR="00EC5959">
        <w:rPr>
          <w:lang w:val="en-US"/>
        </w:rPr>
        <w:t xml:space="preserve">the output of use </w:t>
      </w:r>
      <w:r w:rsidRPr="00DE1B49">
        <w:rPr>
          <w:lang w:val="en-US"/>
        </w:rPr>
        <w:t xml:space="preserve">case 2 </w:t>
      </w:r>
      <w:r w:rsidR="00EC5959">
        <w:rPr>
          <w:lang w:val="en-US"/>
        </w:rPr>
        <w:t>(</w:t>
      </w:r>
      <w:r w:rsidRPr="00DE1B49">
        <w:rPr>
          <w:lang w:val="en-US"/>
        </w:rPr>
        <w:t xml:space="preserve">category </w:t>
      </w:r>
      <w:r w:rsidR="00EC5959">
        <w:rPr>
          <w:lang w:val="en-US"/>
        </w:rPr>
        <w:t>annotation)</w:t>
      </w:r>
      <w:r w:rsidRPr="00DE1B49">
        <w:rPr>
          <w:lang w:val="en-US"/>
        </w:rPr>
        <w:t xml:space="preserve">. This type is used in </w:t>
      </w:r>
      <w:proofErr w:type="spellStart"/>
      <w:r w:rsidRPr="00DE1B49">
        <w:rPr>
          <w:lang w:val="en-US"/>
        </w:rPr>
        <w:t>CategoryAnnotation</w:t>
      </w:r>
      <w:proofErr w:type="spellEnd"/>
      <w:r w:rsidRPr="00DE1B49">
        <w:rPr>
          <w:lang w:val="en-US"/>
        </w:rPr>
        <w:t>, as a</w:t>
      </w:r>
      <w:r w:rsidR="00EC5959">
        <w:rPr>
          <w:lang w:val="en-US"/>
        </w:rPr>
        <w:t>n</w:t>
      </w:r>
      <w:r w:rsidRPr="00DE1B49">
        <w:rPr>
          <w:lang w:val="en-US"/>
        </w:rPr>
        <w:t xml:space="preserve"> element of an array.   </w:t>
      </w:r>
    </w:p>
    <w:p w:rsidR="0087709E" w:rsidRPr="00DE1B49" w:rsidRDefault="00F7559C" w:rsidP="00F7559C">
      <w:pPr>
        <w:spacing w:after="200" w:line="276" w:lineRule="auto"/>
        <w:rPr>
          <w:lang w:val="en-US"/>
        </w:rPr>
      </w:pPr>
      <w:r>
        <w:rPr>
          <w:lang w:val="en-US"/>
        </w:rPr>
        <w:br w:type="page"/>
      </w:r>
    </w:p>
    <w:p w:rsidR="0087709E" w:rsidRPr="00DE1B49" w:rsidRDefault="0087709E" w:rsidP="0087709E">
      <w:pPr>
        <w:pStyle w:val="berschrift1"/>
        <w:rPr>
          <w:rFonts w:ascii="Georgia" w:hAnsi="Georgia"/>
        </w:rPr>
      </w:pPr>
      <w:bookmarkStart w:id="1704" w:name="h.gvu9uo9yvu5o" w:colFirst="0" w:colLast="0"/>
      <w:bookmarkStart w:id="1705" w:name="_Toc404592942"/>
      <w:bookmarkEnd w:id="1704"/>
      <w:r w:rsidRPr="00DE1B49">
        <w:rPr>
          <w:rFonts w:ascii="Georgia" w:hAnsi="Georgia"/>
        </w:rPr>
        <w:lastRenderedPageBreak/>
        <w:t xml:space="preserve">Interface </w:t>
      </w:r>
      <w:r w:rsidR="005F6601">
        <w:rPr>
          <w:rFonts w:ascii="Georgia" w:hAnsi="Georgia"/>
        </w:rPr>
        <w:t>D</w:t>
      </w:r>
      <w:r w:rsidRPr="00DE1B49">
        <w:rPr>
          <w:rFonts w:ascii="Georgia" w:hAnsi="Georgia"/>
        </w:rPr>
        <w:t xml:space="preserve">efinitions for the WP6 </w:t>
      </w:r>
      <w:r w:rsidR="005F6601">
        <w:rPr>
          <w:rFonts w:ascii="Georgia" w:hAnsi="Georgia"/>
        </w:rPr>
        <w:t>M</w:t>
      </w:r>
      <w:r w:rsidRPr="00DE1B49">
        <w:rPr>
          <w:rFonts w:ascii="Georgia" w:hAnsi="Georgia"/>
        </w:rPr>
        <w:t>odules</w:t>
      </w:r>
      <w:bookmarkEnd w:id="1705"/>
    </w:p>
    <w:p w:rsidR="0087709E" w:rsidRPr="00DE1B49" w:rsidRDefault="0087709E" w:rsidP="0087709E">
      <w:pPr>
        <w:rPr>
          <w:lang w:val="en-US"/>
        </w:rPr>
      </w:pPr>
      <w:r w:rsidRPr="00DE1B49">
        <w:rPr>
          <w:lang w:val="en-US"/>
        </w:rPr>
        <w:t>This section describes interfaces of all modules. Before looking into the interface definitions, please take a look at</w:t>
      </w:r>
      <w:r w:rsidR="00B71D53">
        <w:rPr>
          <w:lang w:val="en-US"/>
        </w:rPr>
        <w:t xml:space="preserve"> the</w:t>
      </w:r>
      <w:r w:rsidR="00541D00">
        <w:rPr>
          <w:lang w:val="en-US"/>
        </w:rPr>
        <w:t xml:space="preserve"> </w:t>
      </w:r>
      <w:r w:rsidR="00686979">
        <w:rPr>
          <w:lang w:val="en-US"/>
        </w:rPr>
        <w:t>section</w:t>
      </w:r>
      <w:r w:rsidR="00E91608">
        <w:rPr>
          <w:lang w:val="en-US"/>
        </w:rPr>
        <w:t xml:space="preserve"> </w:t>
      </w:r>
      <w:r w:rsidR="006C1AF3">
        <w:rPr>
          <w:lang w:val="en-US"/>
        </w:rPr>
        <w:fldChar w:fldCharType="begin"/>
      </w:r>
      <w:r w:rsidR="00E91608">
        <w:rPr>
          <w:lang w:val="en-US"/>
        </w:rPr>
        <w:instrText xml:space="preserve"> REF _Ref358637513 \r \h </w:instrText>
      </w:r>
      <w:r w:rsidR="006C1AF3">
        <w:rPr>
          <w:lang w:val="en-US"/>
        </w:rPr>
      </w:r>
      <w:r w:rsidR="006C1AF3">
        <w:rPr>
          <w:lang w:val="en-US"/>
        </w:rPr>
        <w:fldChar w:fldCharType="separate"/>
      </w:r>
      <w:r w:rsidR="00D76112">
        <w:rPr>
          <w:lang w:val="en-US"/>
        </w:rPr>
        <w:t>2</w:t>
      </w:r>
      <w:r w:rsidR="006C1AF3">
        <w:rPr>
          <w:lang w:val="en-US"/>
        </w:rPr>
        <w:fldChar w:fldCharType="end"/>
      </w:r>
      <w:r w:rsidR="00686979">
        <w:rPr>
          <w:lang w:val="en-US"/>
        </w:rPr>
        <w:t>,</w:t>
      </w:r>
      <w:r w:rsidRPr="00DE1B49">
        <w:rPr>
          <w:lang w:val="en-US"/>
        </w:rPr>
        <w:t xml:space="preserve"> which </w:t>
      </w:r>
      <w:r w:rsidR="00135322">
        <w:rPr>
          <w:lang w:val="en-US"/>
        </w:rPr>
        <w:t>details</w:t>
      </w:r>
      <w:r w:rsidRPr="00DE1B49">
        <w:rPr>
          <w:lang w:val="en-US"/>
        </w:rPr>
        <w:t xml:space="preserve"> how each compo</w:t>
      </w:r>
      <w:r w:rsidR="00B71D53">
        <w:rPr>
          <w:lang w:val="en-US"/>
        </w:rPr>
        <w:t>nent listed in the section contributes</w:t>
      </w:r>
      <w:r w:rsidRPr="00DE1B49">
        <w:rPr>
          <w:lang w:val="en-US"/>
        </w:rPr>
        <w:t xml:space="preserve"> </w:t>
      </w:r>
      <w:r w:rsidR="00B71D53">
        <w:rPr>
          <w:lang w:val="en-US"/>
        </w:rPr>
        <w:t>to the whole process</w:t>
      </w:r>
      <w:r w:rsidRPr="00DE1B49">
        <w:rPr>
          <w:lang w:val="en-US"/>
        </w:rPr>
        <w:t xml:space="preserve">. </w:t>
      </w:r>
    </w:p>
    <w:p w:rsidR="0087709E" w:rsidRPr="00DE1B49" w:rsidRDefault="0087709E" w:rsidP="0087709E">
      <w:pPr>
        <w:pStyle w:val="berschrift2"/>
      </w:pPr>
      <w:bookmarkStart w:id="1706" w:name="h.52vdi0z3106b" w:colFirst="0" w:colLast="0"/>
      <w:bookmarkStart w:id="1707" w:name="_Toc404592943"/>
      <w:bookmarkEnd w:id="1706"/>
      <w:r w:rsidRPr="00DE1B49">
        <w:t>Interfaces of Decomposition Components</w:t>
      </w:r>
      <w:ins w:id="1708" w:author="Kathrin Eichler" w:date="2014-11-17T11:24:00Z">
        <w:r w:rsidR="009E17B3">
          <w:t xml:space="preserve"> [</w:t>
        </w:r>
        <w:proofErr w:type="spellStart"/>
        <w:r w:rsidR="009E17B3">
          <w:t>Vivi</w:t>
        </w:r>
        <w:proofErr w:type="spellEnd"/>
        <w:r w:rsidR="009E17B3">
          <w:t>]</w:t>
        </w:r>
      </w:ins>
      <w:bookmarkEnd w:id="1707"/>
    </w:p>
    <w:p w:rsidR="0087709E" w:rsidRPr="00DE1B49" w:rsidRDefault="005E31BF" w:rsidP="007368D3">
      <w:pPr>
        <w:pStyle w:val="berschrift3"/>
      </w:pPr>
      <w:bookmarkStart w:id="1709" w:name="h.iaik8e1326b" w:colFirst="0" w:colLast="0"/>
      <w:bookmarkStart w:id="1710" w:name="_Fragment_Annotator_module:"/>
      <w:bookmarkStart w:id="1711" w:name="_Toc404592944"/>
      <w:bookmarkEnd w:id="1709"/>
      <w:bookmarkEnd w:id="1710"/>
      <w:r>
        <w:t>Fragment Annotator M</w:t>
      </w:r>
      <w:r w:rsidR="0087709E" w:rsidRPr="00DE1B49">
        <w:t xml:space="preserve">odule: interface </w:t>
      </w:r>
      <w:proofErr w:type="spellStart"/>
      <w:proofErr w:type="gramStart"/>
      <w:r w:rsidR="0087709E" w:rsidRPr="00DE1B49">
        <w:rPr>
          <w:i/>
        </w:rPr>
        <w:t>FragmentAnnotator</w:t>
      </w:r>
      <w:proofErr w:type="spellEnd"/>
      <w:r w:rsidR="0087709E" w:rsidRPr="00DE1B49">
        <w:t xml:space="preserve"> </w:t>
      </w:r>
      <w:r w:rsidR="00D26AB1">
        <w:t xml:space="preserve"> (</w:t>
      </w:r>
      <w:proofErr w:type="spellStart"/>
      <w:proofErr w:type="gramEnd"/>
      <w:r w:rsidR="00D26AB1" w:rsidRPr="00D26AB1">
        <w:t>eu</w:t>
      </w:r>
      <w:r w:rsidR="00D26AB1">
        <w:t>.</w:t>
      </w:r>
      <w:r w:rsidR="00D26AB1" w:rsidRPr="00D26AB1">
        <w:t>excitementproject</w:t>
      </w:r>
      <w:r w:rsidR="00D26AB1">
        <w:t>.</w:t>
      </w:r>
      <w:r w:rsidR="00D26AB1" w:rsidRPr="00D26AB1">
        <w:t>tl</w:t>
      </w:r>
      <w:r w:rsidR="00D26AB1">
        <w:t>.</w:t>
      </w:r>
      <w:r w:rsidR="00D26AB1" w:rsidRPr="00D26AB1">
        <w:t>decomposition</w:t>
      </w:r>
      <w:r w:rsidR="00D26AB1">
        <w:t>.</w:t>
      </w:r>
      <w:r w:rsidR="00D26AB1" w:rsidRPr="00D26AB1">
        <w:t>api</w:t>
      </w:r>
      <w:proofErr w:type="spellEnd"/>
      <w:r w:rsidR="00D26AB1">
        <w:t>)</w:t>
      </w:r>
      <w:bookmarkEnd w:id="1711"/>
    </w:p>
    <w:p w:rsidR="0087709E" w:rsidRPr="00DE1B49" w:rsidRDefault="0087709E" w:rsidP="00A5717B">
      <w:pPr>
        <w:pStyle w:val="berschrift4"/>
      </w:pPr>
      <w:bookmarkStart w:id="1712" w:name="h.raj7arcn4rmw" w:colFirst="0" w:colLast="0"/>
      <w:bookmarkEnd w:id="1712"/>
      <w:r w:rsidRPr="00DE1B49">
        <w:t xml:space="preserve">General Description </w:t>
      </w:r>
    </w:p>
    <w:p w:rsidR="0087709E" w:rsidRPr="00DE1B49" w:rsidRDefault="0087709E" w:rsidP="0087709E">
      <w:pPr>
        <w:rPr>
          <w:lang w:val="en-US"/>
        </w:rPr>
      </w:pPr>
      <w:r w:rsidRPr="00DE1B49">
        <w:rPr>
          <w:lang w:val="en-US"/>
        </w:rPr>
        <w:t>As described in</w:t>
      </w:r>
      <w:r w:rsidR="002B35EB">
        <w:rPr>
          <w:lang w:val="en-US"/>
        </w:rPr>
        <w:t xml:space="preserve"> </w:t>
      </w:r>
      <w:r w:rsidRPr="00DE1B49">
        <w:rPr>
          <w:lang w:val="en-US"/>
        </w:rPr>
        <w:t xml:space="preserve">section </w:t>
      </w:r>
      <w:r w:rsidR="006C1AF3">
        <w:rPr>
          <w:lang w:val="en-US"/>
        </w:rPr>
        <w:fldChar w:fldCharType="begin"/>
      </w:r>
      <w:r w:rsidR="00E91608">
        <w:rPr>
          <w:lang w:val="en-US"/>
        </w:rPr>
        <w:instrText xml:space="preserve"> REF _Ref359919794 \r \h </w:instrText>
      </w:r>
      <w:r w:rsidR="006C1AF3">
        <w:rPr>
          <w:lang w:val="en-US"/>
        </w:rPr>
      </w:r>
      <w:r w:rsidR="006C1AF3">
        <w:rPr>
          <w:lang w:val="en-US"/>
        </w:rPr>
        <w:fldChar w:fldCharType="separate"/>
      </w:r>
      <w:r w:rsidR="00D76112">
        <w:rPr>
          <w:lang w:val="en-US"/>
        </w:rPr>
        <w:t>2.1.2</w:t>
      </w:r>
      <w:r w:rsidR="006C1AF3">
        <w:rPr>
          <w:lang w:val="en-US"/>
        </w:rPr>
        <w:fldChar w:fldCharType="end"/>
      </w:r>
      <w:r w:rsidR="00E91608">
        <w:rPr>
          <w:lang w:val="en-US"/>
        </w:rPr>
        <w:t xml:space="preserve"> </w:t>
      </w:r>
      <w:r w:rsidRPr="00DE1B49">
        <w:rPr>
          <w:lang w:val="en-US"/>
        </w:rPr>
        <w:t xml:space="preserve">in the data flow chapter, an instance of </w:t>
      </w:r>
      <w:proofErr w:type="spellStart"/>
      <w:r w:rsidR="002B35EB" w:rsidRPr="002B35EB">
        <w:rPr>
          <w:i/>
          <w:lang w:val="en-US"/>
        </w:rPr>
        <w:t>F</w:t>
      </w:r>
      <w:r w:rsidRPr="002B35EB">
        <w:rPr>
          <w:i/>
          <w:lang w:val="en-US"/>
        </w:rPr>
        <w:t>ragment</w:t>
      </w:r>
      <w:r w:rsidR="002B35EB" w:rsidRPr="002B35EB">
        <w:rPr>
          <w:i/>
          <w:lang w:val="en-US"/>
        </w:rPr>
        <w:t>A</w:t>
      </w:r>
      <w:r w:rsidRPr="002B35EB">
        <w:rPr>
          <w:i/>
          <w:lang w:val="en-US"/>
        </w:rPr>
        <w:t>nnotator</w:t>
      </w:r>
      <w:proofErr w:type="spellEnd"/>
      <w:r w:rsidRPr="00DE1B49">
        <w:rPr>
          <w:lang w:val="en-US"/>
        </w:rPr>
        <w:t xml:space="preserve"> annotates a part of </w:t>
      </w:r>
      <w:r w:rsidR="002B35EB">
        <w:rPr>
          <w:lang w:val="en-US"/>
        </w:rPr>
        <w:t xml:space="preserve">an </w:t>
      </w:r>
      <w:r w:rsidRPr="00DE1B49">
        <w:rPr>
          <w:lang w:val="en-US"/>
        </w:rPr>
        <w:t>interaction text as a coherent statement</w:t>
      </w:r>
      <w:r w:rsidR="008768D3">
        <w:rPr>
          <w:lang w:val="en-US"/>
        </w:rPr>
        <w:t xml:space="preserve"> (a </w:t>
      </w:r>
      <w:r w:rsidR="008768D3" w:rsidRPr="005D562B">
        <w:rPr>
          <w:i/>
          <w:iCs/>
          <w:lang w:val="en-US"/>
        </w:rPr>
        <w:t>fragment</w:t>
      </w:r>
      <w:r w:rsidR="008768D3">
        <w:rPr>
          <w:lang w:val="en-US"/>
        </w:rPr>
        <w:t>)</w:t>
      </w:r>
      <w:r w:rsidRPr="00DE1B49">
        <w:rPr>
          <w:lang w:val="en-US"/>
        </w:rPr>
        <w:t xml:space="preserve">. One fragment holds one statement. The goal of </w:t>
      </w:r>
      <w:r w:rsidR="008F18C0">
        <w:rPr>
          <w:lang w:val="en-US"/>
        </w:rPr>
        <w:t xml:space="preserve">a </w:t>
      </w:r>
      <w:r w:rsidRPr="00DE1B49">
        <w:rPr>
          <w:lang w:val="en-US"/>
        </w:rPr>
        <w:t xml:space="preserve">fragment annotator </w:t>
      </w:r>
      <w:r w:rsidR="002B35EB">
        <w:rPr>
          <w:lang w:val="en-US"/>
        </w:rPr>
        <w:t>is</w:t>
      </w:r>
      <w:r w:rsidRPr="00DE1B49">
        <w:rPr>
          <w:lang w:val="en-US"/>
        </w:rPr>
        <w:t xml:space="preserve"> to identify them and correctly mark them. </w:t>
      </w:r>
    </w:p>
    <w:p w:rsidR="0087709E" w:rsidRPr="00DE1B49" w:rsidRDefault="0087709E" w:rsidP="0087709E">
      <w:pPr>
        <w:rPr>
          <w:lang w:val="en-US"/>
        </w:rPr>
      </w:pPr>
    </w:p>
    <w:p w:rsidR="0087709E" w:rsidRPr="00DE1B49" w:rsidRDefault="00004F99" w:rsidP="0087709E">
      <w:pPr>
        <w:rPr>
          <w:lang w:val="en-US"/>
        </w:rPr>
      </w:pPr>
      <w:r>
        <w:rPr>
          <w:lang w:val="en-US"/>
        </w:rPr>
        <w:t>The TL type system of i</w:t>
      </w:r>
      <w:r w:rsidR="0087709E" w:rsidRPr="00DE1B49">
        <w:rPr>
          <w:lang w:val="en-US"/>
        </w:rPr>
        <w:t>nput</w:t>
      </w:r>
      <w:r w:rsidR="002B35EB">
        <w:rPr>
          <w:lang w:val="en-US"/>
        </w:rPr>
        <w:t xml:space="preserve"> </w:t>
      </w:r>
      <w:r w:rsidR="0087709E" w:rsidRPr="00DE1B49">
        <w:rPr>
          <w:lang w:val="en-US"/>
        </w:rPr>
        <w:t xml:space="preserve">CAS has two types of fragment annotations. One is </w:t>
      </w:r>
      <w:hyperlink w:anchor="_AssumedFragment_(eu.excitement.type">
        <w:proofErr w:type="spellStart"/>
        <w:r w:rsidR="009F7FD9">
          <w:rPr>
            <w:i/>
            <w:color w:val="1155CC"/>
            <w:u w:val="single"/>
            <w:lang w:val="en-US"/>
          </w:rPr>
          <w:t>a</w:t>
        </w:r>
        <w:r w:rsidR="0087709E" w:rsidRPr="00DE1B49">
          <w:rPr>
            <w:i/>
            <w:color w:val="1155CC"/>
            <w:u w:val="single"/>
            <w:lang w:val="en-US"/>
          </w:rPr>
          <w:t>s</w:t>
        </w:r>
        <w:r w:rsidR="0087709E" w:rsidRPr="00DE1B49">
          <w:rPr>
            <w:i/>
            <w:color w:val="1155CC"/>
            <w:u w:val="single"/>
            <w:lang w:val="en-US"/>
          </w:rPr>
          <w:t>sumedFragment</w:t>
        </w:r>
        <w:proofErr w:type="spellEnd"/>
      </w:hyperlink>
      <w:r w:rsidR="0087709E" w:rsidRPr="00DE1B49">
        <w:rPr>
          <w:lang w:val="en-US"/>
        </w:rPr>
        <w:t xml:space="preserve"> and the other is </w:t>
      </w:r>
      <w:hyperlink w:anchor="_DeterminedFragment_(eu.excitement.t">
        <w:proofErr w:type="spellStart"/>
        <w:r w:rsidR="0087709E" w:rsidRPr="00DE1B49">
          <w:rPr>
            <w:i/>
            <w:color w:val="1155CC"/>
            <w:u w:val="single"/>
            <w:lang w:val="en-US"/>
          </w:rPr>
          <w:t>determinedFragment</w:t>
        </w:r>
        <w:proofErr w:type="spellEnd"/>
      </w:hyperlink>
      <w:r w:rsidR="0087709E" w:rsidRPr="00DE1B49">
        <w:rPr>
          <w:lang w:val="en-US"/>
        </w:rPr>
        <w:t>. An assumed fragment represents the belief of the caller who prepared the input</w:t>
      </w:r>
      <w:r w:rsidR="008F18C0">
        <w:rPr>
          <w:lang w:val="en-US"/>
        </w:rPr>
        <w:t xml:space="preserve">, </w:t>
      </w:r>
      <w:r w:rsidR="0087709E" w:rsidRPr="00DE1B49">
        <w:rPr>
          <w:lang w:val="en-US"/>
        </w:rPr>
        <w:t xml:space="preserve">while </w:t>
      </w:r>
      <w:proofErr w:type="spellStart"/>
      <w:r w:rsidR="0087709E" w:rsidRPr="00DE1B49">
        <w:rPr>
          <w:i/>
          <w:lang w:val="en-US"/>
        </w:rPr>
        <w:t>determinedFragment</w:t>
      </w:r>
      <w:proofErr w:type="spellEnd"/>
      <w:r w:rsidR="0087709E" w:rsidRPr="00DE1B49">
        <w:rPr>
          <w:lang w:val="en-US"/>
        </w:rPr>
        <w:t xml:space="preserve"> represents the decision of the </w:t>
      </w:r>
      <w:proofErr w:type="spellStart"/>
      <w:r w:rsidR="0087709E" w:rsidRPr="00DE1B49">
        <w:rPr>
          <w:i/>
          <w:lang w:val="en-US"/>
        </w:rPr>
        <w:t>FragmentAnnotator</w:t>
      </w:r>
      <w:proofErr w:type="spellEnd"/>
      <w:r w:rsidR="0087709E" w:rsidRPr="00DE1B49">
        <w:rPr>
          <w:lang w:val="en-US"/>
        </w:rPr>
        <w:t xml:space="preserve"> (an instance of this interface). The fragment annotator may use and rely on the assumed fragment annotation as evidence, or feature. But in general, it does not blindly follow it. </w:t>
      </w:r>
      <w:proofErr w:type="spellStart"/>
      <w:proofErr w:type="gramStart"/>
      <w:r w:rsidR="0087709E" w:rsidRPr="00DE1B49">
        <w:rPr>
          <w:i/>
          <w:lang w:val="en-US"/>
        </w:rPr>
        <w:t>determinedFragment</w:t>
      </w:r>
      <w:proofErr w:type="spellEnd"/>
      <w:proofErr w:type="gramEnd"/>
      <w:r w:rsidR="0087709E" w:rsidRPr="00DE1B49">
        <w:rPr>
          <w:lang w:val="en-US"/>
        </w:rPr>
        <w:t xml:space="preserve"> annotations are the output of this module, and will be used as the “real” fragments in the downstream modules. </w:t>
      </w:r>
    </w:p>
    <w:p w:rsidR="0087709E" w:rsidRPr="00DE1B49" w:rsidRDefault="0087709E" w:rsidP="0087709E">
      <w:pPr>
        <w:rPr>
          <w:lang w:val="en-US"/>
        </w:rPr>
      </w:pPr>
    </w:p>
    <w:p w:rsidR="0087709E" w:rsidRPr="00DE1B49" w:rsidRDefault="0087709E" w:rsidP="0087709E">
      <w:pPr>
        <w:rPr>
          <w:lang w:val="en-US"/>
        </w:rPr>
      </w:pPr>
      <w:r w:rsidRPr="00DE1B49">
        <w:rPr>
          <w:lang w:val="en-US"/>
        </w:rPr>
        <w:t>Thus, Fragment Annotat</w:t>
      </w:r>
      <w:r w:rsidR="00004F99">
        <w:rPr>
          <w:lang w:val="en-US"/>
        </w:rPr>
        <w:t xml:space="preserve">or </w:t>
      </w:r>
      <w:r w:rsidR="008F18C0">
        <w:rPr>
          <w:lang w:val="en-US"/>
        </w:rPr>
        <w:t>consumes as</w:t>
      </w:r>
      <w:r w:rsidRPr="00DE1B49">
        <w:rPr>
          <w:lang w:val="en-US"/>
        </w:rPr>
        <w:t xml:space="preserve"> its input </w:t>
      </w:r>
      <w:r w:rsidR="00004F99">
        <w:rPr>
          <w:lang w:val="en-US"/>
        </w:rPr>
        <w:t xml:space="preserve">an </w:t>
      </w:r>
      <w:r w:rsidRPr="00DE1B49">
        <w:rPr>
          <w:lang w:val="en-US"/>
        </w:rPr>
        <w:t>interaction and optional assumed fra</w:t>
      </w:r>
      <w:r w:rsidRPr="00DE1B49">
        <w:rPr>
          <w:lang w:val="en-US"/>
        </w:rPr>
        <w:t>g</w:t>
      </w:r>
      <w:r w:rsidRPr="00DE1B49">
        <w:rPr>
          <w:lang w:val="en-US"/>
        </w:rPr>
        <w:t xml:space="preserve">ment annotations. The output is determined fragments, which work as the final decision of fragments. </w:t>
      </w:r>
    </w:p>
    <w:p w:rsidR="0087709E" w:rsidRPr="00DE1B49" w:rsidRDefault="0087709E" w:rsidP="007368D3">
      <w:pPr>
        <w:pStyle w:val="berschrift4"/>
      </w:pPr>
      <w:bookmarkStart w:id="1713" w:name="h.bwaa31qhpksp" w:colFirst="0" w:colLast="0"/>
      <w:bookmarkEnd w:id="1713"/>
      <w:r w:rsidRPr="00DE1B49">
        <w:t>API Methods</w:t>
      </w:r>
    </w:p>
    <w:p w:rsidR="0087709E" w:rsidRPr="00DE1B49" w:rsidRDefault="008F18C0" w:rsidP="0087709E">
      <w:pPr>
        <w:rPr>
          <w:lang w:val="en-US"/>
        </w:rPr>
      </w:pPr>
      <w:r w:rsidRPr="00DE1B49">
        <w:rPr>
          <w:rFonts w:eastAsia="Arial"/>
        </w:rPr>
        <w:t>The interface contains one method</w:t>
      </w:r>
      <w:r>
        <w:rPr>
          <w:lang w:val="en-US"/>
        </w:rPr>
        <w:t>, for adding (determined) fragment annotation to the gi</w:t>
      </w:r>
      <w:r>
        <w:rPr>
          <w:lang w:val="en-US"/>
        </w:rPr>
        <w:t>v</w:t>
      </w:r>
      <w:r>
        <w:rPr>
          <w:lang w:val="en-US"/>
        </w:rPr>
        <w:t>en CAS.</w:t>
      </w:r>
    </w:p>
    <w:p w:rsidR="0087709E" w:rsidRPr="00DE1B49" w:rsidRDefault="0087709E" w:rsidP="00675094">
      <w:pPr>
        <w:numPr>
          <w:ilvl w:val="0"/>
          <w:numId w:val="53"/>
        </w:numPr>
        <w:spacing w:line="276" w:lineRule="auto"/>
        <w:ind w:hanging="359"/>
        <w:rPr>
          <w:lang w:val="en-US"/>
        </w:rPr>
      </w:pPr>
      <w:r w:rsidRPr="00DE1B49">
        <w:rPr>
          <w:i/>
          <w:lang w:val="en-US"/>
        </w:rPr>
        <w:t xml:space="preserve">void </w:t>
      </w:r>
      <w:proofErr w:type="spellStart"/>
      <w:r w:rsidRPr="00DE1B49">
        <w:rPr>
          <w:i/>
          <w:lang w:val="en-US"/>
        </w:rPr>
        <w:t>annotateFragments</w:t>
      </w:r>
      <w:proofErr w:type="spellEnd"/>
      <w:r w:rsidRPr="00DE1B49">
        <w:rPr>
          <w:i/>
          <w:lang w:val="en-US"/>
        </w:rPr>
        <w:t>(</w:t>
      </w:r>
      <w:proofErr w:type="spellStart"/>
      <w:r w:rsidRPr="00DE1B49">
        <w:rPr>
          <w:i/>
          <w:lang w:val="en-US"/>
        </w:rPr>
        <w:t>JCas</w:t>
      </w:r>
      <w:proofErr w:type="spellEnd"/>
      <w:r w:rsidRPr="00DE1B49">
        <w:rPr>
          <w:i/>
          <w:lang w:val="en-US"/>
        </w:rPr>
        <w:t xml:space="preserve"> text) throws </w:t>
      </w:r>
      <w:proofErr w:type="spellStart"/>
      <w:r w:rsidRPr="00DE1B49">
        <w:rPr>
          <w:i/>
          <w:lang w:val="en-US"/>
        </w:rPr>
        <w:t>FragmentAnnotatorException</w:t>
      </w:r>
      <w:proofErr w:type="spellEnd"/>
    </w:p>
    <w:p w:rsidR="0087709E" w:rsidRPr="00DE1B49" w:rsidRDefault="00C64949" w:rsidP="00675094">
      <w:pPr>
        <w:numPr>
          <w:ilvl w:val="1"/>
          <w:numId w:val="53"/>
        </w:numPr>
        <w:spacing w:line="276" w:lineRule="auto"/>
        <w:ind w:hanging="359"/>
        <w:rPr>
          <w:lang w:val="en-US"/>
        </w:rPr>
      </w:pPr>
      <w:r>
        <w:rPr>
          <w:lang w:val="en-US"/>
        </w:rPr>
        <w:t xml:space="preserve">@param text </w:t>
      </w:r>
      <w:r w:rsidR="00B77A1E">
        <w:rPr>
          <w:lang w:val="en-US"/>
        </w:rPr>
        <w:t>–</w:t>
      </w:r>
      <w:r w:rsidR="0087709E" w:rsidRPr="00DE1B49">
        <w:rPr>
          <w:lang w:val="en-US"/>
        </w:rPr>
        <w:t xml:space="preserve"> </w:t>
      </w:r>
      <w:proofErr w:type="spellStart"/>
      <w:r w:rsidR="0087709E" w:rsidRPr="00EE16C7">
        <w:rPr>
          <w:lang w:val="en-US"/>
        </w:rPr>
        <w:t>JCas</w:t>
      </w:r>
      <w:proofErr w:type="spellEnd"/>
      <w:r w:rsidR="0087709E" w:rsidRPr="00DE1B49">
        <w:rPr>
          <w:lang w:val="en-US"/>
        </w:rPr>
        <w:t xml:space="preserve"> with text and metadata. It may additionally hold </w:t>
      </w:r>
      <w:proofErr w:type="spellStart"/>
      <w:r w:rsidR="0087709E" w:rsidRPr="00DE1B49">
        <w:rPr>
          <w:lang w:val="en-US"/>
        </w:rPr>
        <w:t>a</w:t>
      </w:r>
      <w:r w:rsidR="0087709E" w:rsidRPr="00DE1B49">
        <w:rPr>
          <w:lang w:val="en-US"/>
        </w:rPr>
        <w:t>s</w:t>
      </w:r>
      <w:r w:rsidR="0087709E" w:rsidRPr="00DE1B49">
        <w:rPr>
          <w:lang w:val="en-US"/>
        </w:rPr>
        <w:t>sumedFragment</w:t>
      </w:r>
      <w:proofErr w:type="spellEnd"/>
      <w:r w:rsidR="0087709E" w:rsidRPr="00DE1B49">
        <w:rPr>
          <w:lang w:val="en-US"/>
        </w:rPr>
        <w:t xml:space="preserve"> annotation. </w:t>
      </w:r>
    </w:p>
    <w:p w:rsidR="0087709E" w:rsidRPr="00DE1B49" w:rsidRDefault="0087709E" w:rsidP="00675094">
      <w:pPr>
        <w:numPr>
          <w:ilvl w:val="1"/>
          <w:numId w:val="53"/>
        </w:numPr>
        <w:spacing w:line="276" w:lineRule="auto"/>
        <w:ind w:hanging="359"/>
        <w:rPr>
          <w:lang w:val="en-US"/>
        </w:rPr>
      </w:pPr>
      <w:r w:rsidRPr="00DE1B49">
        <w:rPr>
          <w:lang w:val="en-US"/>
        </w:rPr>
        <w:t>@return</w:t>
      </w:r>
      <w:r w:rsidR="00C64949">
        <w:rPr>
          <w:lang w:val="en-US"/>
        </w:rPr>
        <w:t xml:space="preserve"> </w:t>
      </w:r>
      <w:r w:rsidR="00B77A1E">
        <w:rPr>
          <w:lang w:val="en-US"/>
        </w:rPr>
        <w:t>–</w:t>
      </w:r>
      <w:r w:rsidRPr="00DE1B49">
        <w:rPr>
          <w:lang w:val="en-US"/>
        </w:rPr>
        <w:t xml:space="preserve"> </w:t>
      </w:r>
      <w:r w:rsidR="008F18C0">
        <w:rPr>
          <w:lang w:val="en-US"/>
        </w:rPr>
        <w:t xml:space="preserve">the </w:t>
      </w:r>
      <w:proofErr w:type="gramStart"/>
      <w:r w:rsidR="008F18C0">
        <w:rPr>
          <w:lang w:val="en-US"/>
        </w:rPr>
        <w:t>method</w:t>
      </w:r>
      <w:r w:rsidR="008F18C0" w:rsidRPr="00DE1B49">
        <w:rPr>
          <w:lang w:val="en-US"/>
        </w:rPr>
        <w:t xml:space="preserve"> </w:t>
      </w:r>
      <w:r w:rsidRPr="00DE1B49">
        <w:rPr>
          <w:lang w:val="en-US"/>
        </w:rPr>
        <w:t xml:space="preserve"> returns</w:t>
      </w:r>
      <w:proofErr w:type="gramEnd"/>
      <w:r w:rsidRPr="00DE1B49">
        <w:rPr>
          <w:lang w:val="en-US"/>
        </w:rPr>
        <w:t xml:space="preserve"> nothing. But the argument </w:t>
      </w:r>
      <w:proofErr w:type="spellStart"/>
      <w:r w:rsidRPr="00DE1B49">
        <w:rPr>
          <w:lang w:val="en-US"/>
        </w:rPr>
        <w:t>JCas</w:t>
      </w:r>
      <w:proofErr w:type="spellEnd"/>
      <w:r w:rsidRPr="00DE1B49">
        <w:rPr>
          <w:lang w:val="en-US"/>
        </w:rPr>
        <w:t xml:space="preserve"> text is e</w:t>
      </w:r>
      <w:r w:rsidRPr="00DE1B49">
        <w:rPr>
          <w:lang w:val="en-US"/>
        </w:rPr>
        <w:t>n</w:t>
      </w:r>
      <w:r w:rsidRPr="00DE1B49">
        <w:rPr>
          <w:lang w:val="en-US"/>
        </w:rPr>
        <w:t xml:space="preserve">riched with real (determined) fragment annotations. </w:t>
      </w:r>
    </w:p>
    <w:p w:rsidR="0087709E" w:rsidRPr="00DE1B49" w:rsidRDefault="00C64949" w:rsidP="00675094">
      <w:pPr>
        <w:numPr>
          <w:ilvl w:val="1"/>
          <w:numId w:val="53"/>
        </w:numPr>
        <w:spacing w:line="276" w:lineRule="auto"/>
        <w:ind w:hanging="359"/>
        <w:rPr>
          <w:lang w:val="en-US"/>
        </w:rPr>
      </w:pPr>
      <w:r>
        <w:rPr>
          <w:lang w:val="en-US"/>
        </w:rPr>
        <w:t>@throws (</w:t>
      </w:r>
      <w:proofErr w:type="spellStart"/>
      <w:r>
        <w:rPr>
          <w:lang w:val="en-US"/>
        </w:rPr>
        <w:t>FragmentAnnotatorException</w:t>
      </w:r>
      <w:proofErr w:type="spellEnd"/>
      <w:r>
        <w:rPr>
          <w:lang w:val="en-US"/>
        </w:rPr>
        <w:t>)</w:t>
      </w:r>
      <w:r w:rsidR="0087709E" w:rsidRPr="00DE1B49">
        <w:rPr>
          <w:lang w:val="en-US"/>
        </w:rPr>
        <w:t xml:space="preserve"> if any needed data is missing in the </w:t>
      </w:r>
      <w:proofErr w:type="spellStart"/>
      <w:proofErr w:type="gramStart"/>
      <w:r w:rsidR="0087709E" w:rsidRPr="00DE1B49">
        <w:rPr>
          <w:lang w:val="en-US"/>
        </w:rPr>
        <w:t>JCas</w:t>
      </w:r>
      <w:proofErr w:type="spellEnd"/>
      <w:r w:rsidR="0087709E" w:rsidRPr="00DE1B49">
        <w:rPr>
          <w:lang w:val="en-US"/>
        </w:rPr>
        <w:t>,</w:t>
      </w:r>
      <w:proofErr w:type="gramEnd"/>
      <w:r w:rsidR="0087709E" w:rsidRPr="00DE1B49">
        <w:rPr>
          <w:lang w:val="en-US"/>
        </w:rPr>
        <w:t xml:space="preserve"> or if the module ca</w:t>
      </w:r>
      <w:r w:rsidR="008F18C0">
        <w:rPr>
          <w:lang w:val="en-US"/>
        </w:rPr>
        <w:t>nnot</w:t>
      </w:r>
      <w:r w:rsidR="0087709E" w:rsidRPr="00DE1B49">
        <w:rPr>
          <w:lang w:val="en-US"/>
        </w:rPr>
        <w:t xml:space="preserve"> successfully annotate the determined fragment. </w:t>
      </w:r>
    </w:p>
    <w:p w:rsidR="0087709E" w:rsidRPr="00DE1B49" w:rsidRDefault="0087709E" w:rsidP="007368D3">
      <w:pPr>
        <w:pStyle w:val="berschrift4"/>
      </w:pPr>
      <w:bookmarkStart w:id="1714" w:name="h.uvqtygdittc6" w:colFirst="0" w:colLast="0"/>
      <w:bookmarkEnd w:id="1714"/>
      <w:r w:rsidRPr="00DE1B49">
        <w:lastRenderedPageBreak/>
        <w:t xml:space="preserve">Related </w:t>
      </w:r>
      <w:r w:rsidR="005E31BF">
        <w:t>D</w:t>
      </w:r>
      <w:r w:rsidRPr="00DE1B49">
        <w:t xml:space="preserve">ata </w:t>
      </w:r>
      <w:r w:rsidR="005E31BF">
        <w:t>S</w:t>
      </w:r>
      <w:r w:rsidRPr="00DE1B49">
        <w:t xml:space="preserve">tructure &amp; </w:t>
      </w:r>
      <w:r w:rsidR="005E31BF">
        <w:t>O</w:t>
      </w:r>
      <w:r w:rsidRPr="00DE1B49">
        <w:t xml:space="preserve">ther </w:t>
      </w:r>
      <w:r w:rsidR="005E31BF">
        <w:t>N</w:t>
      </w:r>
      <w:r w:rsidRPr="00DE1B49">
        <w:t xml:space="preserve">otes </w:t>
      </w:r>
    </w:p>
    <w:p w:rsidR="0087709E" w:rsidRPr="00DE1B49" w:rsidRDefault="0087709E" w:rsidP="0087709E">
      <w:pPr>
        <w:rPr>
          <w:lang w:val="en-US"/>
        </w:rPr>
      </w:pPr>
      <w:r w:rsidRPr="00DE1B49">
        <w:rPr>
          <w:lang w:val="en-US"/>
        </w:rPr>
        <w:t>Each fragment a</w:t>
      </w:r>
      <w:r w:rsidR="00004F99">
        <w:rPr>
          <w:lang w:val="en-US"/>
        </w:rPr>
        <w:t xml:space="preserve">nnotation </w:t>
      </w:r>
      <w:r w:rsidR="009F7FD9">
        <w:rPr>
          <w:lang w:val="en-US"/>
        </w:rPr>
        <w:t>can be non-contig</w:t>
      </w:r>
      <w:r w:rsidR="00004F99">
        <w:rPr>
          <w:lang w:val="en-US"/>
        </w:rPr>
        <w:t>uous</w:t>
      </w:r>
      <w:r w:rsidRPr="00DE1B49">
        <w:rPr>
          <w:lang w:val="en-US"/>
        </w:rPr>
        <w:t xml:space="preserve"> (check</w:t>
      </w:r>
      <w:r w:rsidR="00004F99">
        <w:rPr>
          <w:lang w:val="en-US"/>
        </w:rPr>
        <w:t xml:space="preserve"> the</w:t>
      </w:r>
      <w:r w:rsidR="00E91608">
        <w:rPr>
          <w:lang w:val="en-US"/>
        </w:rPr>
        <w:t xml:space="preserve"> type definition</w:t>
      </w:r>
      <w:r w:rsidRPr="00DE1B49">
        <w:rPr>
          <w:lang w:val="en-US"/>
        </w:rPr>
        <w:t xml:space="preserve"> </w:t>
      </w:r>
      <w:r w:rsidR="00E91608">
        <w:rPr>
          <w:lang w:val="en-US"/>
        </w:rPr>
        <w:t xml:space="preserve">in section </w:t>
      </w:r>
      <w:r w:rsidR="006C1AF3">
        <w:rPr>
          <w:lang w:val="en-US"/>
        </w:rPr>
        <w:fldChar w:fldCharType="begin"/>
      </w:r>
      <w:r w:rsidR="00E91608">
        <w:rPr>
          <w:lang w:val="en-US"/>
        </w:rPr>
        <w:instrText xml:space="preserve"> REF _Ref359919878 \r \h </w:instrText>
      </w:r>
      <w:r w:rsidR="006C1AF3">
        <w:rPr>
          <w:lang w:val="en-US"/>
        </w:rPr>
      </w:r>
      <w:r w:rsidR="006C1AF3">
        <w:rPr>
          <w:lang w:val="en-US"/>
        </w:rPr>
        <w:fldChar w:fldCharType="separate"/>
      </w:r>
      <w:r w:rsidR="00D76112">
        <w:rPr>
          <w:lang w:val="en-US"/>
        </w:rPr>
        <w:t>4.2.2</w:t>
      </w:r>
      <w:r w:rsidR="006C1AF3">
        <w:rPr>
          <w:lang w:val="en-US"/>
        </w:rPr>
        <w:fldChar w:fldCharType="end"/>
      </w:r>
      <w:r w:rsidR="00E91608">
        <w:rPr>
          <w:lang w:val="en-US"/>
        </w:rPr>
        <w:t xml:space="preserve"> </w:t>
      </w:r>
      <w:r w:rsidR="00004F99">
        <w:rPr>
          <w:lang w:val="en-US"/>
        </w:rPr>
        <w:t xml:space="preserve">to see </w:t>
      </w:r>
      <w:r w:rsidRPr="00DE1B49">
        <w:rPr>
          <w:lang w:val="en-US"/>
        </w:rPr>
        <w:t xml:space="preserve">how this is represented in the annotation.) </w:t>
      </w:r>
    </w:p>
    <w:p w:rsidR="0087709E" w:rsidRPr="00DE1B49" w:rsidRDefault="0087709E" w:rsidP="0087709E">
      <w:pPr>
        <w:rPr>
          <w:lang w:val="en-US"/>
        </w:rPr>
      </w:pPr>
    </w:p>
    <w:p w:rsidR="00570204" w:rsidRPr="00DE1B49" w:rsidRDefault="00570204" w:rsidP="00570204">
      <w:pPr>
        <w:rPr>
          <w:lang w:val="en-US"/>
        </w:rPr>
      </w:pPr>
      <w:r w:rsidRPr="00DE1B49">
        <w:rPr>
          <w:lang w:val="en-US"/>
        </w:rPr>
        <w:t xml:space="preserve">The </w:t>
      </w:r>
      <w:r>
        <w:rPr>
          <w:lang w:val="en-US"/>
        </w:rPr>
        <w:t xml:space="preserve">specific </w:t>
      </w:r>
      <w:r w:rsidRPr="00DE1B49">
        <w:rPr>
          <w:lang w:val="en-US"/>
        </w:rPr>
        <w:t>implementation</w:t>
      </w:r>
      <w:r>
        <w:rPr>
          <w:lang w:val="en-US"/>
        </w:rPr>
        <w:t>s</w:t>
      </w:r>
      <w:r w:rsidRPr="00DE1B49">
        <w:rPr>
          <w:lang w:val="en-US"/>
        </w:rPr>
        <w:t xml:space="preserve"> of this module may call an LAP pipeline. </w:t>
      </w:r>
      <w:r w:rsidR="00BF26A7" w:rsidRPr="00DE1B49">
        <w:rPr>
          <w:lang w:val="en-US"/>
        </w:rPr>
        <w:t xml:space="preserve">The implementations of this interface can be found under the </w:t>
      </w:r>
      <w:proofErr w:type="spellStart"/>
      <w:r w:rsidR="00BF26A7" w:rsidRPr="00DE1B49">
        <w:rPr>
          <w:i/>
          <w:lang w:val="en-US"/>
        </w:rPr>
        <w:t>eu.excitementproject.tl.</w:t>
      </w:r>
      <w:r w:rsidR="00BF26A7">
        <w:rPr>
          <w:i/>
          <w:lang w:val="en-US"/>
        </w:rPr>
        <w:t>decomposition</w:t>
      </w:r>
      <w:r w:rsidR="00BF26A7" w:rsidRPr="00DE1B49">
        <w:rPr>
          <w:i/>
          <w:lang w:val="en-US"/>
        </w:rPr>
        <w:t>.</w:t>
      </w:r>
      <w:r w:rsidR="00BF26A7">
        <w:rPr>
          <w:i/>
          <w:lang w:val="en-US"/>
        </w:rPr>
        <w:t>fragmentannotator</w:t>
      </w:r>
      <w:proofErr w:type="spellEnd"/>
      <w:r w:rsidR="00BF26A7" w:rsidRPr="00DE1B49">
        <w:rPr>
          <w:lang w:val="en-US"/>
        </w:rPr>
        <w:t xml:space="preserve"> package.</w:t>
      </w:r>
      <w:r w:rsidR="0050001B">
        <w:rPr>
          <w:lang w:val="en-US"/>
        </w:rPr>
        <w:t xml:space="preserve"> </w:t>
      </w:r>
      <w:r w:rsidR="0050001B" w:rsidRPr="00DE1B49">
        <w:rPr>
          <w:lang w:val="en-US"/>
        </w:rPr>
        <w:t>For information on the implementation(s) of this module see</w:t>
      </w:r>
      <w:r w:rsidR="0050001B">
        <w:rPr>
          <w:lang w:val="en-US"/>
        </w:rPr>
        <w:t xml:space="preserve"> section </w:t>
      </w:r>
      <w:r w:rsidR="006C1AF3">
        <w:rPr>
          <w:lang w:val="en-US"/>
        </w:rPr>
        <w:fldChar w:fldCharType="begin"/>
      </w:r>
      <w:r w:rsidR="0050001B">
        <w:rPr>
          <w:lang w:val="en-US"/>
        </w:rPr>
        <w:instrText xml:space="preserve"> REF _Ref359922776 \r \h </w:instrText>
      </w:r>
      <w:r w:rsidR="006C1AF3">
        <w:rPr>
          <w:lang w:val="en-US"/>
        </w:rPr>
      </w:r>
      <w:r w:rsidR="006C1AF3">
        <w:rPr>
          <w:lang w:val="en-US"/>
        </w:rPr>
        <w:fldChar w:fldCharType="separate"/>
      </w:r>
      <w:r w:rsidR="00D76112">
        <w:rPr>
          <w:lang w:val="en-US"/>
        </w:rPr>
        <w:t>6.1.1</w:t>
      </w:r>
      <w:r w:rsidR="006C1AF3">
        <w:rPr>
          <w:lang w:val="en-US"/>
        </w:rPr>
        <w:fldChar w:fldCharType="end"/>
      </w:r>
      <w:r w:rsidR="0050001B">
        <w:rPr>
          <w:lang w:val="en-US"/>
        </w:rPr>
        <w:t>.</w:t>
      </w:r>
    </w:p>
    <w:p w:rsidR="0087709E" w:rsidRPr="00DE1B49" w:rsidRDefault="00004F99" w:rsidP="0087709E">
      <w:pPr>
        <w:rPr>
          <w:lang w:val="en-US"/>
        </w:rPr>
      </w:pPr>
      <w:r>
        <w:rPr>
          <w:lang w:val="en-US"/>
        </w:rPr>
        <w:t>Any n</w:t>
      </w:r>
      <w:r w:rsidR="0087709E" w:rsidRPr="00DE1B49">
        <w:rPr>
          <w:lang w:val="en-US"/>
        </w:rPr>
        <w:t>ew implementation of this module should consider extending</w:t>
      </w:r>
      <w:r>
        <w:rPr>
          <w:lang w:val="en-US"/>
        </w:rPr>
        <w:t xml:space="preserve"> the</w:t>
      </w:r>
      <w:r w:rsidR="0087709E" w:rsidRPr="00DE1B49">
        <w:rPr>
          <w:lang w:val="en-US"/>
        </w:rPr>
        <w:t xml:space="preserve"> </w:t>
      </w:r>
      <w:proofErr w:type="spellStart"/>
      <w:r w:rsidR="0087709E" w:rsidRPr="00DE1B49">
        <w:rPr>
          <w:i/>
          <w:lang w:val="en-US"/>
        </w:rPr>
        <w:t>AbstractFra</w:t>
      </w:r>
      <w:r w:rsidR="0087709E" w:rsidRPr="00DE1B49">
        <w:rPr>
          <w:i/>
          <w:lang w:val="en-US"/>
        </w:rPr>
        <w:t>g</w:t>
      </w:r>
      <w:r w:rsidR="0087709E" w:rsidRPr="00DE1B49">
        <w:rPr>
          <w:i/>
          <w:lang w:val="en-US"/>
        </w:rPr>
        <w:t>mentAnnotator</w:t>
      </w:r>
      <w:proofErr w:type="spellEnd"/>
      <w:r w:rsidR="0087709E" w:rsidRPr="00DE1B49">
        <w:rPr>
          <w:lang w:val="en-US"/>
        </w:rPr>
        <w:t xml:space="preserve"> class. It forces the implementation to expose </w:t>
      </w:r>
      <w:r>
        <w:rPr>
          <w:lang w:val="en-US"/>
        </w:rPr>
        <w:t>LAP</w:t>
      </w:r>
      <w:r w:rsidR="0087709E" w:rsidRPr="00DE1B49">
        <w:rPr>
          <w:lang w:val="en-US"/>
        </w:rPr>
        <w:t xml:space="preserve"> in the constructor. </w:t>
      </w:r>
      <w:r w:rsidR="00570204" w:rsidRPr="00DE1B49">
        <w:rPr>
          <w:lang w:val="en-US"/>
        </w:rPr>
        <w:t>Also, any additional configurable parameters of this module implementation sh</w:t>
      </w:r>
      <w:r w:rsidR="00570204">
        <w:rPr>
          <w:lang w:val="en-US"/>
        </w:rPr>
        <w:t>ould be clearly exposed in the c</w:t>
      </w:r>
      <w:r w:rsidR="00570204" w:rsidRPr="00DE1B49">
        <w:rPr>
          <w:lang w:val="en-US"/>
        </w:rPr>
        <w:t>onstructor.</w:t>
      </w:r>
    </w:p>
    <w:p w:rsidR="0087709E" w:rsidRPr="00DE1B49" w:rsidRDefault="005E31BF" w:rsidP="007368D3">
      <w:pPr>
        <w:pStyle w:val="berschrift3"/>
      </w:pPr>
      <w:bookmarkStart w:id="1715" w:name="h.j4iwhnclq52y" w:colFirst="0" w:colLast="0"/>
      <w:bookmarkStart w:id="1716" w:name="_Modifier_Annotator_module:"/>
      <w:bookmarkStart w:id="1717" w:name="_Toc404592945"/>
      <w:bookmarkEnd w:id="1715"/>
      <w:bookmarkEnd w:id="1716"/>
      <w:r>
        <w:t>Modifier Annotator M</w:t>
      </w:r>
      <w:r w:rsidR="0087709E" w:rsidRPr="00DE1B49">
        <w:t xml:space="preserve">odule: interface </w:t>
      </w:r>
      <w:proofErr w:type="spellStart"/>
      <w:r w:rsidR="0087709E" w:rsidRPr="00DE1B49">
        <w:rPr>
          <w:i/>
        </w:rPr>
        <w:t>ModifierAnnotator</w:t>
      </w:r>
      <w:proofErr w:type="spellEnd"/>
      <w:r w:rsidR="0087709E" w:rsidRPr="00DE1B49">
        <w:t xml:space="preserve"> </w:t>
      </w:r>
      <w:r w:rsidR="00D26AB1">
        <w:t>(</w:t>
      </w:r>
      <w:proofErr w:type="spellStart"/>
      <w:r w:rsidR="00D26AB1" w:rsidRPr="00D26AB1">
        <w:t>eu</w:t>
      </w:r>
      <w:r w:rsidR="00D26AB1">
        <w:t>.</w:t>
      </w:r>
      <w:r w:rsidR="00D26AB1" w:rsidRPr="00D26AB1">
        <w:t>excitementproject</w:t>
      </w:r>
      <w:r w:rsidR="00D26AB1">
        <w:t>.</w:t>
      </w:r>
      <w:r w:rsidR="00D26AB1" w:rsidRPr="00D26AB1">
        <w:t>tl</w:t>
      </w:r>
      <w:r w:rsidR="00D26AB1">
        <w:t>.</w:t>
      </w:r>
      <w:r w:rsidR="00D26AB1" w:rsidRPr="00D26AB1">
        <w:t>decomposition</w:t>
      </w:r>
      <w:r w:rsidR="00D26AB1">
        <w:t>.</w:t>
      </w:r>
      <w:r w:rsidR="00D26AB1" w:rsidRPr="00D26AB1">
        <w:t>api</w:t>
      </w:r>
      <w:proofErr w:type="spellEnd"/>
      <w:r w:rsidR="00D26AB1">
        <w:t>)</w:t>
      </w:r>
      <w:bookmarkEnd w:id="1717"/>
    </w:p>
    <w:p w:rsidR="0087709E" w:rsidRPr="00DE1B49" w:rsidRDefault="0087709E" w:rsidP="00A5717B">
      <w:pPr>
        <w:pStyle w:val="berschrift4"/>
      </w:pPr>
      <w:bookmarkStart w:id="1718" w:name="h.nl38de7j1219" w:colFirst="0" w:colLast="0"/>
      <w:bookmarkEnd w:id="1718"/>
      <w:r w:rsidRPr="00DE1B49">
        <w:t xml:space="preserve">General Description  </w:t>
      </w:r>
    </w:p>
    <w:p w:rsidR="0087709E" w:rsidRPr="00DE1B49" w:rsidRDefault="0087709E" w:rsidP="0087709E">
      <w:pPr>
        <w:rPr>
          <w:lang w:val="en-US"/>
        </w:rPr>
      </w:pPr>
      <w:r w:rsidRPr="00DE1B49">
        <w:rPr>
          <w:lang w:val="en-US"/>
        </w:rPr>
        <w:t xml:space="preserve">As described in </w:t>
      </w:r>
      <w:r w:rsidR="00E91608">
        <w:rPr>
          <w:lang w:val="en-US"/>
        </w:rPr>
        <w:t xml:space="preserve">section </w:t>
      </w:r>
      <w:r w:rsidR="006C1AF3">
        <w:rPr>
          <w:lang w:val="en-US"/>
        </w:rPr>
        <w:fldChar w:fldCharType="begin"/>
      </w:r>
      <w:r w:rsidR="00E91608">
        <w:rPr>
          <w:lang w:val="en-US"/>
        </w:rPr>
        <w:instrText xml:space="preserve"> REF _Ref359919896 \r \h </w:instrText>
      </w:r>
      <w:r w:rsidR="006C1AF3">
        <w:rPr>
          <w:lang w:val="en-US"/>
        </w:rPr>
      </w:r>
      <w:r w:rsidR="006C1AF3">
        <w:rPr>
          <w:lang w:val="en-US"/>
        </w:rPr>
        <w:fldChar w:fldCharType="separate"/>
      </w:r>
      <w:r w:rsidR="00D76112">
        <w:rPr>
          <w:lang w:val="en-US"/>
        </w:rPr>
        <w:t>2.1.3</w:t>
      </w:r>
      <w:r w:rsidR="006C1AF3">
        <w:rPr>
          <w:lang w:val="en-US"/>
        </w:rPr>
        <w:fldChar w:fldCharType="end"/>
      </w:r>
      <w:r w:rsidR="00541D00">
        <w:rPr>
          <w:lang w:val="en-US"/>
        </w:rPr>
        <w:t xml:space="preserve">, </w:t>
      </w:r>
      <w:r w:rsidRPr="00DE1B49">
        <w:rPr>
          <w:lang w:val="en-US"/>
        </w:rPr>
        <w:t>a modifier annotator annotates</w:t>
      </w:r>
      <w:r w:rsidR="00004F99">
        <w:rPr>
          <w:lang w:val="en-US"/>
        </w:rPr>
        <w:t xml:space="preserve"> any</w:t>
      </w:r>
      <w:r w:rsidRPr="00DE1B49">
        <w:rPr>
          <w:lang w:val="en-US"/>
        </w:rPr>
        <w:t xml:space="preserve"> “non-essential” part of a statement (fragment) as </w:t>
      </w:r>
      <w:r w:rsidRPr="007E7ED7">
        <w:rPr>
          <w:i/>
          <w:lang w:val="en-US"/>
        </w:rPr>
        <w:t>modifier</w:t>
      </w:r>
      <w:r w:rsidRPr="00DE1B49">
        <w:rPr>
          <w:lang w:val="en-US"/>
        </w:rPr>
        <w:t xml:space="preserve">. The term may be a bit misleading, since modifier </w:t>
      </w:r>
      <w:r w:rsidR="00004F99">
        <w:rPr>
          <w:lang w:val="en-US"/>
        </w:rPr>
        <w:t>does</w:t>
      </w:r>
      <w:r w:rsidRPr="00DE1B49">
        <w:rPr>
          <w:lang w:val="en-US"/>
        </w:rPr>
        <w:t xml:space="preserve"> not </w:t>
      </w:r>
      <w:r w:rsidR="00A36C86">
        <w:rPr>
          <w:lang w:val="en-US"/>
        </w:rPr>
        <w:t xml:space="preserve">necessarily </w:t>
      </w:r>
      <w:r w:rsidR="00004F99">
        <w:rPr>
          <w:lang w:val="en-US"/>
        </w:rPr>
        <w:t>refer to a syntactic</w:t>
      </w:r>
      <w:r w:rsidRPr="00DE1B49">
        <w:rPr>
          <w:lang w:val="en-US"/>
        </w:rPr>
        <w:t xml:space="preserve"> modifier</w:t>
      </w:r>
      <w:r w:rsidR="00A36C86">
        <w:rPr>
          <w:lang w:val="en-US"/>
        </w:rPr>
        <w:t>, but rather</w:t>
      </w:r>
      <w:r w:rsidR="00A36C86" w:rsidRPr="00DE1B49">
        <w:rPr>
          <w:lang w:val="en-US"/>
        </w:rPr>
        <w:t xml:space="preserve"> semantically to </w:t>
      </w:r>
      <w:r w:rsidR="00A36C86">
        <w:rPr>
          <w:lang w:val="en-US"/>
        </w:rPr>
        <w:t>a term, which modifies the meaning of the predicate of the statement or the meaning of its main arguments</w:t>
      </w:r>
      <w:r w:rsidR="00A43D2B">
        <w:rPr>
          <w:lang w:val="en-US"/>
        </w:rPr>
        <w:t xml:space="preserve"> (n</w:t>
      </w:r>
      <w:r w:rsidRPr="00DE1B49">
        <w:rPr>
          <w:lang w:val="en-US"/>
        </w:rPr>
        <w:t>on</w:t>
      </w:r>
      <w:r w:rsidR="00A43D2B">
        <w:rPr>
          <w:lang w:val="en-US"/>
        </w:rPr>
        <w:t>-</w:t>
      </w:r>
      <w:r w:rsidRPr="00DE1B49">
        <w:rPr>
          <w:lang w:val="en-US"/>
        </w:rPr>
        <w:t>essential arguments, conditions, etc</w:t>
      </w:r>
      <w:r w:rsidR="00EE16C7">
        <w:rPr>
          <w:lang w:val="en-US"/>
        </w:rPr>
        <w:t>.</w:t>
      </w:r>
      <w:r w:rsidRPr="00DE1B49">
        <w:rPr>
          <w:lang w:val="en-US"/>
        </w:rPr>
        <w:t xml:space="preserve">). </w:t>
      </w:r>
      <w:r w:rsidR="00004F99">
        <w:rPr>
          <w:lang w:val="en-US"/>
        </w:rPr>
        <w:t xml:space="preserve"> </w:t>
      </w:r>
      <w:r w:rsidR="007540A6">
        <w:rPr>
          <w:lang w:val="en-US"/>
        </w:rPr>
        <w:t>By using this term we follow the terminology defined in</w:t>
      </w:r>
      <w:r w:rsidR="007540A6" w:rsidRPr="00DE1B49">
        <w:rPr>
          <w:lang w:val="en-US"/>
        </w:rPr>
        <w:t xml:space="preserve"> WP2</w:t>
      </w:r>
      <w:r w:rsidRPr="00DE1B49">
        <w:rPr>
          <w:lang w:val="en-US"/>
        </w:rPr>
        <w:t xml:space="preserve">. </w:t>
      </w:r>
      <w:r w:rsidR="007540A6">
        <w:rPr>
          <w:lang w:val="en-US"/>
        </w:rPr>
        <w:t>Examples of modifiers can be found in section</w:t>
      </w:r>
      <w:r w:rsidR="00E91608">
        <w:rPr>
          <w:lang w:val="en-US"/>
        </w:rPr>
        <w:t xml:space="preserve"> </w:t>
      </w:r>
      <w:r w:rsidR="006C1AF3">
        <w:rPr>
          <w:lang w:val="en-US"/>
        </w:rPr>
        <w:fldChar w:fldCharType="begin"/>
      </w:r>
      <w:r w:rsidR="00E91608">
        <w:rPr>
          <w:lang w:val="en-US"/>
        </w:rPr>
        <w:instrText xml:space="preserve"> REF _Ref359919917 \r \h </w:instrText>
      </w:r>
      <w:r w:rsidR="006C1AF3">
        <w:rPr>
          <w:lang w:val="en-US"/>
        </w:rPr>
      </w:r>
      <w:r w:rsidR="006C1AF3">
        <w:rPr>
          <w:lang w:val="en-US"/>
        </w:rPr>
        <w:fldChar w:fldCharType="separate"/>
      </w:r>
      <w:r w:rsidR="00D76112">
        <w:rPr>
          <w:lang w:val="en-US"/>
        </w:rPr>
        <w:t>3.3.1</w:t>
      </w:r>
      <w:r w:rsidR="006C1AF3">
        <w:rPr>
          <w:lang w:val="en-US"/>
        </w:rPr>
        <w:fldChar w:fldCharType="end"/>
      </w:r>
      <w:r w:rsidR="007540A6">
        <w:rPr>
          <w:lang w:val="en-US"/>
        </w:rPr>
        <w:t>, as well as in WP2 document</w:t>
      </w:r>
      <w:r w:rsidR="007540A6">
        <w:rPr>
          <w:lang w:val="en-US"/>
        </w:rPr>
        <w:t>a</w:t>
      </w:r>
      <w:r w:rsidR="007540A6">
        <w:rPr>
          <w:lang w:val="en-US"/>
        </w:rPr>
        <w:t>tion</w:t>
      </w:r>
      <w:r w:rsidR="007540A6" w:rsidRPr="00DE1B49">
        <w:rPr>
          <w:lang w:val="en-US"/>
        </w:rPr>
        <w:t xml:space="preserve">. </w:t>
      </w:r>
      <w:r w:rsidRPr="00DE1B49">
        <w:rPr>
          <w:lang w:val="en-US"/>
        </w:rPr>
        <w:t xml:space="preserve"> </w:t>
      </w:r>
    </w:p>
    <w:p w:rsidR="0087709E" w:rsidRPr="00DE1B49" w:rsidRDefault="0087709E" w:rsidP="0087709E">
      <w:pPr>
        <w:rPr>
          <w:lang w:val="en-US"/>
        </w:rPr>
      </w:pPr>
    </w:p>
    <w:p w:rsidR="0087709E" w:rsidRPr="00DE1B49" w:rsidRDefault="00004F99" w:rsidP="0087709E">
      <w:pPr>
        <w:rPr>
          <w:lang w:val="en-US"/>
        </w:rPr>
      </w:pPr>
      <w:r>
        <w:rPr>
          <w:lang w:val="en-US"/>
        </w:rPr>
        <w:t xml:space="preserve">A </w:t>
      </w:r>
      <w:r w:rsidR="00C65AF6">
        <w:rPr>
          <w:lang w:val="en-US"/>
        </w:rPr>
        <w:t>m</w:t>
      </w:r>
      <w:r w:rsidR="0087709E" w:rsidRPr="00DE1B49">
        <w:rPr>
          <w:lang w:val="en-US"/>
        </w:rPr>
        <w:t>odifier</w:t>
      </w:r>
      <w:r w:rsidR="00C65AF6">
        <w:rPr>
          <w:lang w:val="en-US"/>
        </w:rPr>
        <w:t xml:space="preserve"> a</w:t>
      </w:r>
      <w:r w:rsidR="0087709E" w:rsidRPr="00DE1B49">
        <w:rPr>
          <w:lang w:val="en-US"/>
        </w:rPr>
        <w:t>nnotator gets one input</w:t>
      </w:r>
      <w:r w:rsidR="002B35EB">
        <w:rPr>
          <w:lang w:val="en-US"/>
        </w:rPr>
        <w:t xml:space="preserve"> </w:t>
      </w:r>
      <w:r w:rsidR="0087709E" w:rsidRPr="00DE1B49">
        <w:rPr>
          <w:lang w:val="en-US"/>
        </w:rPr>
        <w:t>CAS</w:t>
      </w:r>
      <w:r w:rsidR="00BD493F">
        <w:rPr>
          <w:lang w:val="en-US"/>
        </w:rPr>
        <w:t xml:space="preserve">, which holds the corresponding </w:t>
      </w:r>
      <w:r w:rsidR="00BD493F" w:rsidRPr="00DE1B49">
        <w:rPr>
          <w:lang w:val="en-US"/>
        </w:rPr>
        <w:t>interaction</w:t>
      </w:r>
      <w:r w:rsidR="00BD493F">
        <w:rPr>
          <w:lang w:val="en-US"/>
        </w:rPr>
        <w:t xml:space="preserve"> with</w:t>
      </w:r>
      <w:r w:rsidR="0087709E" w:rsidRPr="00DE1B49">
        <w:rPr>
          <w:lang w:val="en-US"/>
        </w:rPr>
        <w:t xml:space="preserve"> fragment annotation, and annotates all modifier</w:t>
      </w:r>
      <w:r>
        <w:rPr>
          <w:lang w:val="en-US"/>
        </w:rPr>
        <w:t>s</w:t>
      </w:r>
      <w:r w:rsidR="0087709E" w:rsidRPr="00DE1B49">
        <w:rPr>
          <w:lang w:val="en-US"/>
        </w:rPr>
        <w:t xml:space="preserve"> found in the interaction. It uses </w:t>
      </w:r>
      <w:r>
        <w:rPr>
          <w:lang w:val="en-US"/>
        </w:rPr>
        <w:t xml:space="preserve">the </w:t>
      </w:r>
      <w:r w:rsidR="0087709E" w:rsidRPr="00DE1B49">
        <w:rPr>
          <w:lang w:val="en-US"/>
        </w:rPr>
        <w:t xml:space="preserve">TL type ModifierAnnotation to do this. </w:t>
      </w:r>
    </w:p>
    <w:p w:rsidR="0087709E" w:rsidRPr="00DE1B49" w:rsidRDefault="0087709E" w:rsidP="007368D3">
      <w:pPr>
        <w:pStyle w:val="berschrift4"/>
      </w:pPr>
      <w:bookmarkStart w:id="1719" w:name="h.q9j71ccptbh0" w:colFirst="0" w:colLast="0"/>
      <w:bookmarkEnd w:id="1719"/>
      <w:r w:rsidRPr="00DE1B49">
        <w:t>API Methods</w:t>
      </w:r>
    </w:p>
    <w:p w:rsidR="0087709E" w:rsidRPr="00DE1B49" w:rsidRDefault="00F7210E" w:rsidP="0087709E">
      <w:pPr>
        <w:rPr>
          <w:lang w:val="en-US"/>
        </w:rPr>
      </w:pPr>
      <w:r w:rsidRPr="00DE1B49">
        <w:rPr>
          <w:rFonts w:eastAsia="Arial"/>
        </w:rPr>
        <w:t>The interface contains one method</w:t>
      </w:r>
      <w:r>
        <w:rPr>
          <w:lang w:val="en-US"/>
        </w:rPr>
        <w:t>, for adding modifier annotation to the given CAS.</w:t>
      </w:r>
    </w:p>
    <w:p w:rsidR="0087709E" w:rsidRPr="00DE1B49" w:rsidRDefault="0087709E" w:rsidP="00675094">
      <w:pPr>
        <w:numPr>
          <w:ilvl w:val="0"/>
          <w:numId w:val="50"/>
        </w:numPr>
        <w:spacing w:line="276" w:lineRule="auto"/>
        <w:ind w:hanging="359"/>
        <w:rPr>
          <w:lang w:val="en-US"/>
        </w:rPr>
      </w:pPr>
      <w:r w:rsidRPr="00DE1B49">
        <w:rPr>
          <w:i/>
          <w:lang w:val="en-US"/>
        </w:rPr>
        <w:t xml:space="preserve">void </w:t>
      </w:r>
      <w:proofErr w:type="spellStart"/>
      <w:r w:rsidRPr="00DE1B49">
        <w:rPr>
          <w:i/>
          <w:lang w:val="en-US"/>
        </w:rPr>
        <w:t>annotateModifiers</w:t>
      </w:r>
      <w:proofErr w:type="spellEnd"/>
      <w:r w:rsidRPr="00DE1B49">
        <w:rPr>
          <w:i/>
          <w:lang w:val="en-US"/>
        </w:rPr>
        <w:t>(</w:t>
      </w:r>
      <w:proofErr w:type="spellStart"/>
      <w:r w:rsidRPr="00DE1B49">
        <w:rPr>
          <w:i/>
          <w:lang w:val="en-US"/>
        </w:rPr>
        <w:t>JCas</w:t>
      </w:r>
      <w:proofErr w:type="spellEnd"/>
      <w:r w:rsidRPr="00DE1B49">
        <w:rPr>
          <w:i/>
          <w:lang w:val="en-US"/>
        </w:rPr>
        <w:t xml:space="preserve"> text) throws </w:t>
      </w:r>
      <w:proofErr w:type="spellStart"/>
      <w:r w:rsidRPr="00DE1B49">
        <w:rPr>
          <w:i/>
          <w:lang w:val="en-US"/>
        </w:rPr>
        <w:t>ModifierAnnotatorException</w:t>
      </w:r>
      <w:proofErr w:type="spellEnd"/>
      <w:r w:rsidRPr="00DE1B49">
        <w:rPr>
          <w:i/>
          <w:lang w:val="en-US"/>
        </w:rPr>
        <w:t xml:space="preserve">; </w:t>
      </w:r>
    </w:p>
    <w:p w:rsidR="0087709E" w:rsidRPr="00C64949" w:rsidRDefault="0087709E" w:rsidP="00675094">
      <w:pPr>
        <w:numPr>
          <w:ilvl w:val="1"/>
          <w:numId w:val="50"/>
        </w:numPr>
        <w:spacing w:line="276" w:lineRule="auto"/>
        <w:ind w:hanging="359"/>
        <w:rPr>
          <w:lang w:val="en-US"/>
        </w:rPr>
      </w:pPr>
      <w:r w:rsidRPr="00DE1B49">
        <w:rPr>
          <w:lang w:val="en-US"/>
        </w:rPr>
        <w:t xml:space="preserve">@param </w:t>
      </w:r>
      <w:r w:rsidRPr="00C64949">
        <w:rPr>
          <w:lang w:val="en-US"/>
        </w:rPr>
        <w:t>text</w:t>
      </w:r>
      <w:r w:rsidR="00C64949" w:rsidRPr="00C64949">
        <w:rPr>
          <w:lang w:val="en-US"/>
        </w:rPr>
        <w:t xml:space="preserve"> </w:t>
      </w:r>
      <w:r w:rsidR="00B77A1E">
        <w:rPr>
          <w:lang w:val="en-US"/>
        </w:rPr>
        <w:t>–</w:t>
      </w:r>
      <w:r w:rsidRPr="00C64949">
        <w:rPr>
          <w:lang w:val="en-US"/>
        </w:rPr>
        <w:t xml:space="preserve"> a </w:t>
      </w:r>
      <w:proofErr w:type="spellStart"/>
      <w:r w:rsidRPr="00C64949">
        <w:rPr>
          <w:lang w:val="en-US"/>
        </w:rPr>
        <w:t>JCas</w:t>
      </w:r>
      <w:proofErr w:type="spellEnd"/>
      <w:r w:rsidRPr="00C64949">
        <w:rPr>
          <w:lang w:val="en-US"/>
        </w:rPr>
        <w:t xml:space="preserve"> with interaction text, metadata and determined fra</w:t>
      </w:r>
      <w:r w:rsidRPr="00C64949">
        <w:rPr>
          <w:lang w:val="en-US"/>
        </w:rPr>
        <w:t>g</w:t>
      </w:r>
      <w:r w:rsidRPr="00C64949">
        <w:rPr>
          <w:lang w:val="en-US"/>
        </w:rPr>
        <w:t xml:space="preserve">ment annotation(s). When successfully run, the input CAS </w:t>
      </w:r>
      <w:r w:rsidR="00E31180">
        <w:rPr>
          <w:lang w:val="en-US"/>
        </w:rPr>
        <w:t>is</w:t>
      </w:r>
      <w:r w:rsidRPr="00C64949">
        <w:rPr>
          <w:lang w:val="en-US"/>
        </w:rPr>
        <w:t xml:space="preserve"> enriched with modifier annotation(s). </w:t>
      </w:r>
    </w:p>
    <w:p w:rsidR="0087709E" w:rsidRPr="00C64949" w:rsidRDefault="0087709E" w:rsidP="00675094">
      <w:pPr>
        <w:numPr>
          <w:ilvl w:val="1"/>
          <w:numId w:val="50"/>
        </w:numPr>
        <w:spacing w:line="276" w:lineRule="auto"/>
        <w:ind w:hanging="359"/>
        <w:rPr>
          <w:lang w:val="en-US"/>
        </w:rPr>
      </w:pPr>
      <w:r w:rsidRPr="00C64949">
        <w:rPr>
          <w:lang w:val="en-US"/>
        </w:rPr>
        <w:t>@return</w:t>
      </w:r>
      <w:r w:rsidR="00C64949" w:rsidRPr="00C64949">
        <w:rPr>
          <w:lang w:val="en-US"/>
        </w:rPr>
        <w:t xml:space="preserve"> </w:t>
      </w:r>
      <w:r w:rsidR="00D518F4">
        <w:rPr>
          <w:lang w:val="en-US"/>
        </w:rPr>
        <w:t>–</w:t>
      </w:r>
      <w:r w:rsidRPr="00C64949">
        <w:rPr>
          <w:lang w:val="en-US"/>
        </w:rPr>
        <w:t xml:space="preserve"> </w:t>
      </w:r>
      <w:r w:rsidR="00D518F4">
        <w:rPr>
          <w:lang w:val="en-US"/>
        </w:rPr>
        <w:t xml:space="preserve">the method </w:t>
      </w:r>
      <w:r w:rsidRPr="00C64949">
        <w:rPr>
          <w:lang w:val="en-US"/>
        </w:rPr>
        <w:t xml:space="preserve">returns nothing. The input CAS is directly enriched. </w:t>
      </w:r>
    </w:p>
    <w:p w:rsidR="0087709E" w:rsidRPr="00DE1B49" w:rsidRDefault="0087709E" w:rsidP="00675094">
      <w:pPr>
        <w:numPr>
          <w:ilvl w:val="1"/>
          <w:numId w:val="50"/>
        </w:numPr>
        <w:spacing w:line="276" w:lineRule="auto"/>
        <w:ind w:hanging="359"/>
        <w:rPr>
          <w:lang w:val="en-US"/>
        </w:rPr>
      </w:pPr>
      <w:r w:rsidRPr="00C64949">
        <w:rPr>
          <w:lang w:val="en-US"/>
        </w:rPr>
        <w:lastRenderedPageBreak/>
        <w:t xml:space="preserve">@throws </w:t>
      </w:r>
      <w:proofErr w:type="spellStart"/>
      <w:proofErr w:type="gramStart"/>
      <w:r w:rsidRPr="00C64949">
        <w:rPr>
          <w:lang w:val="en-US"/>
        </w:rPr>
        <w:t>ModifierAnnotatorException</w:t>
      </w:r>
      <w:proofErr w:type="spellEnd"/>
      <w:r w:rsidRPr="00C64949">
        <w:rPr>
          <w:lang w:val="en-US"/>
        </w:rPr>
        <w:t xml:space="preserve">  if</w:t>
      </w:r>
      <w:proofErr w:type="gramEnd"/>
      <w:r w:rsidRPr="00C64949">
        <w:rPr>
          <w:lang w:val="en-US"/>
        </w:rPr>
        <w:t xml:space="preserve"> any of the needed data is missing in the inp</w:t>
      </w:r>
      <w:r w:rsidRPr="00DE1B49">
        <w:rPr>
          <w:lang w:val="en-US"/>
        </w:rPr>
        <w:t>ut CAS, or when the module could</w:t>
      </w:r>
      <w:r w:rsidR="00D518F4">
        <w:rPr>
          <w:lang w:val="en-US"/>
        </w:rPr>
        <w:t xml:space="preserve"> no</w:t>
      </w:r>
      <w:r w:rsidRPr="00DE1B49">
        <w:rPr>
          <w:lang w:val="en-US"/>
        </w:rPr>
        <w:t xml:space="preserve">t annotate the modifiers due to some failures. </w:t>
      </w:r>
    </w:p>
    <w:p w:rsidR="005E31BF" w:rsidRPr="00DE1B49" w:rsidRDefault="005E31BF" w:rsidP="007368D3">
      <w:pPr>
        <w:pStyle w:val="berschrift4"/>
      </w:pPr>
      <w:bookmarkStart w:id="1720" w:name="h.5zmwcw1eubo2" w:colFirst="0" w:colLast="0"/>
      <w:bookmarkEnd w:id="1720"/>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5F3ACE" w:rsidRPr="005F3ACE" w:rsidRDefault="0087709E" w:rsidP="0088230A">
      <w:pPr>
        <w:pStyle w:val="Normal2"/>
        <w:rPr>
          <w:lang w:val="en-US"/>
        </w:rPr>
      </w:pPr>
      <w:r w:rsidRPr="005F3ACE">
        <w:rPr>
          <w:lang w:val="en-US"/>
        </w:rPr>
        <w:t>Each modifier annotation can be non-continuous, and may contain dependencies among modifiers (check</w:t>
      </w:r>
      <w:r w:rsidR="00E91608">
        <w:rPr>
          <w:lang w:val="en-US"/>
        </w:rPr>
        <w:t xml:space="preserve"> the type definition in section </w:t>
      </w:r>
      <w:r w:rsidR="0040134E">
        <w:fldChar w:fldCharType="begin"/>
      </w:r>
      <w:r w:rsidR="0040134E">
        <w:instrText xml:space="preserve"> REF _Ref359919942 \r \h  \* MERGEFORMAT </w:instrText>
      </w:r>
      <w:r w:rsidR="0040134E">
        <w:fldChar w:fldCharType="separate"/>
      </w:r>
      <w:r w:rsidR="00D76112">
        <w:rPr>
          <w:lang w:val="en-US"/>
        </w:rPr>
        <w:t>4.2.6</w:t>
      </w:r>
      <w:r w:rsidR="0040134E">
        <w:fldChar w:fldCharType="end"/>
      </w:r>
      <w:r w:rsidR="00E91608">
        <w:t xml:space="preserve"> </w:t>
      </w:r>
      <w:r w:rsidRPr="005F3ACE">
        <w:rPr>
          <w:lang w:val="en-US"/>
        </w:rPr>
        <w:t>for some examples.)</w:t>
      </w:r>
    </w:p>
    <w:p w:rsidR="00BF26A7" w:rsidRDefault="009D5439" w:rsidP="00BF26A7">
      <w:pPr>
        <w:rPr>
          <w:lang w:val="en-US"/>
        </w:rPr>
      </w:pPr>
      <w:r w:rsidRPr="005F3ACE">
        <w:rPr>
          <w:lang w:val="en-US"/>
        </w:rPr>
        <w:t xml:space="preserve">Specific implementations of this module may need to call an LAP pipeline. </w:t>
      </w:r>
      <w:r w:rsidR="00BF26A7" w:rsidRPr="00DE1B49">
        <w:rPr>
          <w:lang w:val="en-US"/>
        </w:rPr>
        <w:t>The implement</w:t>
      </w:r>
      <w:r w:rsidR="00BF26A7" w:rsidRPr="00DE1B49">
        <w:rPr>
          <w:lang w:val="en-US"/>
        </w:rPr>
        <w:t>a</w:t>
      </w:r>
      <w:r w:rsidR="00BF26A7" w:rsidRPr="00DE1B49">
        <w:rPr>
          <w:lang w:val="en-US"/>
        </w:rPr>
        <w:t xml:space="preserve">tions of this interface can be found under the </w:t>
      </w:r>
      <w:proofErr w:type="spellStart"/>
      <w:r w:rsidR="00BF26A7" w:rsidRPr="00DE1B49">
        <w:rPr>
          <w:i/>
          <w:lang w:val="en-US"/>
        </w:rPr>
        <w:t>eu.excitementproject.tl.</w:t>
      </w:r>
      <w:r w:rsidR="00BF26A7">
        <w:rPr>
          <w:i/>
          <w:lang w:val="en-US"/>
        </w:rPr>
        <w:t>decomposition</w:t>
      </w:r>
      <w:r w:rsidR="00BF26A7" w:rsidRPr="00DE1B49">
        <w:rPr>
          <w:i/>
          <w:lang w:val="en-US"/>
        </w:rPr>
        <w:t>.</w:t>
      </w:r>
      <w:r w:rsidR="0050001B">
        <w:rPr>
          <w:i/>
          <w:lang w:val="en-US"/>
        </w:rPr>
        <w:t>modifier</w:t>
      </w:r>
      <w:r w:rsidR="00BF26A7">
        <w:rPr>
          <w:i/>
          <w:lang w:val="en-US"/>
        </w:rPr>
        <w:t>annotator</w:t>
      </w:r>
      <w:proofErr w:type="spellEnd"/>
      <w:r w:rsidR="00BF26A7" w:rsidRPr="00DE1B49">
        <w:rPr>
          <w:lang w:val="en-US"/>
        </w:rPr>
        <w:t xml:space="preserve"> package.</w:t>
      </w:r>
      <w:r w:rsidR="0050001B">
        <w:rPr>
          <w:lang w:val="en-US"/>
        </w:rPr>
        <w:t xml:space="preserve"> </w:t>
      </w:r>
      <w:r w:rsidR="0050001B" w:rsidRPr="00DE1B49">
        <w:rPr>
          <w:lang w:val="en-US"/>
        </w:rPr>
        <w:t>For information on the implementation(s) of this module see</w:t>
      </w:r>
      <w:r w:rsidR="0050001B">
        <w:rPr>
          <w:lang w:val="en-US"/>
        </w:rPr>
        <w:t xml:space="preserve"> section </w:t>
      </w:r>
      <w:r w:rsidR="006C1AF3">
        <w:rPr>
          <w:lang w:val="en-US"/>
        </w:rPr>
        <w:fldChar w:fldCharType="begin"/>
      </w:r>
      <w:r w:rsidR="0050001B">
        <w:rPr>
          <w:lang w:val="en-US"/>
        </w:rPr>
        <w:instrText xml:space="preserve"> REF _Ref359922744 \r \h </w:instrText>
      </w:r>
      <w:r w:rsidR="006C1AF3">
        <w:rPr>
          <w:lang w:val="en-US"/>
        </w:rPr>
      </w:r>
      <w:r w:rsidR="006C1AF3">
        <w:rPr>
          <w:lang w:val="en-US"/>
        </w:rPr>
        <w:fldChar w:fldCharType="separate"/>
      </w:r>
      <w:r w:rsidR="00D76112">
        <w:rPr>
          <w:lang w:val="en-US"/>
        </w:rPr>
        <w:t>6.1.2</w:t>
      </w:r>
      <w:r w:rsidR="006C1AF3">
        <w:rPr>
          <w:lang w:val="en-US"/>
        </w:rPr>
        <w:fldChar w:fldCharType="end"/>
      </w:r>
      <w:r w:rsidR="0050001B">
        <w:rPr>
          <w:lang w:val="en-US"/>
        </w:rPr>
        <w:t>.</w:t>
      </w:r>
    </w:p>
    <w:p w:rsidR="005F3ACE" w:rsidRPr="008A0363" w:rsidRDefault="0087709E" w:rsidP="0088230A">
      <w:pPr>
        <w:pStyle w:val="Normal2"/>
        <w:rPr>
          <w:lang w:val="en-US"/>
        </w:rPr>
      </w:pPr>
      <w:r w:rsidRPr="005F3ACE">
        <w:rPr>
          <w:lang w:val="en-US"/>
        </w:rPr>
        <w:t>New implementation</w:t>
      </w:r>
      <w:r w:rsidR="009D5439" w:rsidRPr="005F3ACE">
        <w:rPr>
          <w:lang w:val="en-US"/>
        </w:rPr>
        <w:t>s</w:t>
      </w:r>
      <w:r w:rsidRPr="005F3ACE">
        <w:rPr>
          <w:lang w:val="en-US"/>
        </w:rPr>
        <w:t xml:space="preserve"> of this module should consider extending </w:t>
      </w:r>
      <w:proofErr w:type="spellStart"/>
      <w:r w:rsidRPr="005F3ACE">
        <w:rPr>
          <w:i/>
          <w:lang w:val="en-US"/>
        </w:rPr>
        <w:t>AbstractModifierAnnotator</w:t>
      </w:r>
      <w:proofErr w:type="spellEnd"/>
      <w:r w:rsidRPr="005F3ACE">
        <w:rPr>
          <w:lang w:val="en-US"/>
        </w:rPr>
        <w:t xml:space="preserve"> class. It forces the implementation to expose </w:t>
      </w:r>
      <w:r w:rsidR="005F3ACE" w:rsidRPr="00735A2A">
        <w:rPr>
          <w:lang w:val="en-US"/>
        </w:rPr>
        <w:t>LAP</w:t>
      </w:r>
      <w:r w:rsidR="005F3ACE" w:rsidRPr="000C6E73">
        <w:rPr>
          <w:lang w:val="en-US"/>
        </w:rPr>
        <w:t xml:space="preserve"> </w:t>
      </w:r>
      <w:r w:rsidRPr="00F20638">
        <w:rPr>
          <w:lang w:val="en-US"/>
        </w:rPr>
        <w:t xml:space="preserve">in the constructor. </w:t>
      </w:r>
      <w:r w:rsidR="005F3ACE" w:rsidRPr="00F20638">
        <w:rPr>
          <w:lang w:val="en-US"/>
        </w:rPr>
        <w:t>Also, any additional confi</w:t>
      </w:r>
      <w:r w:rsidR="005F3ACE" w:rsidRPr="00094C59">
        <w:rPr>
          <w:lang w:val="en-US"/>
        </w:rPr>
        <w:t>gurable parameters of this module implementation should be clearly exposed in the constru</w:t>
      </w:r>
      <w:r w:rsidR="005F3ACE" w:rsidRPr="0089146E">
        <w:rPr>
          <w:lang w:val="en-US"/>
        </w:rPr>
        <w:t>c</w:t>
      </w:r>
      <w:r w:rsidR="005F3ACE" w:rsidRPr="008A0363">
        <w:rPr>
          <w:lang w:val="en-US"/>
        </w:rPr>
        <w:t>tor.</w:t>
      </w:r>
    </w:p>
    <w:p w:rsidR="0087709E" w:rsidRPr="00DE1B49" w:rsidRDefault="0087709E" w:rsidP="007368D3">
      <w:pPr>
        <w:pStyle w:val="berschrift3"/>
      </w:pPr>
      <w:bookmarkStart w:id="1721" w:name="h.s3ill7dr7aib" w:colFirst="0" w:colLast="0"/>
      <w:bookmarkStart w:id="1722" w:name="id.7i1ulbjzvsjb" w:colFirst="0" w:colLast="0"/>
      <w:bookmarkStart w:id="1723" w:name="_Fragment_Graph_Generator"/>
      <w:bookmarkStart w:id="1724" w:name="_Ref359923739"/>
      <w:bookmarkStart w:id="1725" w:name="_Toc404592946"/>
      <w:bookmarkEnd w:id="1721"/>
      <w:bookmarkEnd w:id="1722"/>
      <w:bookmarkEnd w:id="1723"/>
      <w:r w:rsidRPr="00DE1B49">
        <w:t xml:space="preserve">Fragment Graph Generator </w:t>
      </w:r>
      <w:r w:rsidR="005E31BF">
        <w:t>M</w:t>
      </w:r>
      <w:r w:rsidRPr="00DE1B49">
        <w:t xml:space="preserve">odule: </w:t>
      </w:r>
      <w:r w:rsidR="000B6568">
        <w:br/>
      </w:r>
      <w:r w:rsidRPr="00DE1B49">
        <w:t xml:space="preserve">interface </w:t>
      </w:r>
      <w:proofErr w:type="spellStart"/>
      <w:r w:rsidRPr="00DE1B49">
        <w:rPr>
          <w:i/>
        </w:rPr>
        <w:t>FragmentGraphGenerator</w:t>
      </w:r>
      <w:proofErr w:type="spellEnd"/>
      <w:r w:rsidR="00D26AB1">
        <w:rPr>
          <w:i/>
        </w:rPr>
        <w:t xml:space="preserve"> </w:t>
      </w:r>
      <w:r w:rsidR="00D26AB1">
        <w:t>(</w:t>
      </w:r>
      <w:proofErr w:type="spellStart"/>
      <w:r w:rsidR="00D26AB1" w:rsidRPr="00D26AB1">
        <w:t>eu</w:t>
      </w:r>
      <w:r w:rsidR="00D26AB1">
        <w:t>.</w:t>
      </w:r>
      <w:r w:rsidR="00D26AB1" w:rsidRPr="00D26AB1">
        <w:t>excitementproject</w:t>
      </w:r>
      <w:r w:rsidR="00D26AB1">
        <w:t>.</w:t>
      </w:r>
      <w:r w:rsidR="00D26AB1" w:rsidRPr="00D26AB1">
        <w:t>tl</w:t>
      </w:r>
      <w:r w:rsidR="00D26AB1">
        <w:t>.</w:t>
      </w:r>
      <w:r w:rsidR="00D26AB1" w:rsidRPr="00D26AB1">
        <w:t>decomposition</w:t>
      </w:r>
      <w:r w:rsidR="00D26AB1">
        <w:t>.</w:t>
      </w:r>
      <w:r w:rsidR="00D26AB1" w:rsidRPr="00D26AB1">
        <w:t>api</w:t>
      </w:r>
      <w:proofErr w:type="spellEnd"/>
      <w:r w:rsidR="00D26AB1">
        <w:t>)</w:t>
      </w:r>
      <w:bookmarkEnd w:id="1724"/>
      <w:bookmarkEnd w:id="1725"/>
    </w:p>
    <w:p w:rsidR="0087709E" w:rsidRPr="00DE1B49" w:rsidRDefault="0087709E" w:rsidP="00A5717B">
      <w:pPr>
        <w:pStyle w:val="berschrift4"/>
      </w:pPr>
      <w:bookmarkStart w:id="1726" w:name="h.xwlfvd2z5ldo" w:colFirst="0" w:colLast="0"/>
      <w:bookmarkEnd w:id="1726"/>
      <w:r w:rsidRPr="00DE1B49">
        <w:t xml:space="preserve">General Description </w:t>
      </w:r>
    </w:p>
    <w:p w:rsidR="0087709E" w:rsidRPr="00DE1B49" w:rsidRDefault="00C65AF6" w:rsidP="0087709E">
      <w:pPr>
        <w:rPr>
          <w:lang w:val="en-US"/>
        </w:rPr>
      </w:pPr>
      <w:proofErr w:type="spellStart"/>
      <w:r w:rsidRPr="00C65AF6">
        <w:rPr>
          <w:i/>
          <w:lang w:val="en-US"/>
        </w:rPr>
        <w:t>FragmentGraph</w:t>
      </w:r>
      <w:r w:rsidR="0087709E" w:rsidRPr="00C65AF6">
        <w:rPr>
          <w:i/>
          <w:lang w:val="en-US"/>
        </w:rPr>
        <w:t>Generator</w:t>
      </w:r>
      <w:proofErr w:type="spellEnd"/>
      <w:r w:rsidR="0087709E" w:rsidRPr="00DE1B49">
        <w:rPr>
          <w:lang w:val="en-US"/>
        </w:rPr>
        <w:t xml:space="preserve"> is the interface between user</w:t>
      </w:r>
      <w:r>
        <w:rPr>
          <w:lang w:val="en-US"/>
        </w:rPr>
        <w:t>-</w:t>
      </w:r>
      <w:r w:rsidR="0087709E" w:rsidRPr="00DE1B49">
        <w:rPr>
          <w:lang w:val="en-US"/>
        </w:rPr>
        <w:t xml:space="preserve">provided document CAS objects and the Transduction Layer. The interface produces a set of </w:t>
      </w:r>
      <w:r w:rsidR="0087709E" w:rsidRPr="00CA3850">
        <w:rPr>
          <w:i/>
          <w:lang w:val="en-US"/>
        </w:rPr>
        <w:t>FragmentGraph</w:t>
      </w:r>
      <w:r w:rsidR="0087709E" w:rsidRPr="00DE1B49">
        <w:rPr>
          <w:lang w:val="en-US"/>
        </w:rPr>
        <w:t>-s from an input CAS object. For each fragment (</w:t>
      </w:r>
      <w:proofErr w:type="spellStart"/>
      <w:r>
        <w:rPr>
          <w:i/>
          <w:lang w:val="en-US"/>
        </w:rPr>
        <w:t>d</w:t>
      </w:r>
      <w:r w:rsidR="0087709E" w:rsidRPr="00CA3850">
        <w:rPr>
          <w:i/>
          <w:lang w:val="en-US"/>
        </w:rPr>
        <w:t>eterminedFragment</w:t>
      </w:r>
      <w:proofErr w:type="spellEnd"/>
      <w:r w:rsidR="0087709E" w:rsidRPr="00DE1B49">
        <w:rPr>
          <w:lang w:val="en-US"/>
        </w:rPr>
        <w:t xml:space="preserve">) annotated in the CAS, there will be a </w:t>
      </w:r>
      <w:r w:rsidR="0087709E" w:rsidRPr="00CA3850">
        <w:rPr>
          <w:i/>
          <w:lang w:val="en-US"/>
        </w:rPr>
        <w:t>FragmentGraph</w:t>
      </w:r>
      <w:r w:rsidR="0087709E" w:rsidRPr="00DE1B49">
        <w:rPr>
          <w:lang w:val="en-US"/>
        </w:rPr>
        <w:t xml:space="preserve"> object, which </w:t>
      </w:r>
      <w:r w:rsidR="00E31180">
        <w:rPr>
          <w:lang w:val="en-US"/>
        </w:rPr>
        <w:t>is</w:t>
      </w:r>
      <w:r w:rsidR="0087709E" w:rsidRPr="00DE1B49">
        <w:rPr>
          <w:lang w:val="en-US"/>
        </w:rPr>
        <w:t xml:space="preserve"> further processed within the platform.</w:t>
      </w:r>
    </w:p>
    <w:p w:rsidR="0087709E" w:rsidRPr="00DE1B49" w:rsidRDefault="0087709E" w:rsidP="007368D3">
      <w:pPr>
        <w:pStyle w:val="berschrift4"/>
      </w:pPr>
      <w:bookmarkStart w:id="1727" w:name="h.14t720qjuiq6" w:colFirst="0" w:colLast="0"/>
      <w:bookmarkEnd w:id="1727"/>
      <w:r w:rsidRPr="00DE1B49">
        <w:t>API Methods</w:t>
      </w:r>
    </w:p>
    <w:p w:rsidR="0087709E" w:rsidRPr="00C74F77" w:rsidRDefault="0087709E" w:rsidP="00C74F77">
      <w:pPr>
        <w:pStyle w:val="Normal2"/>
      </w:pPr>
      <w:bookmarkStart w:id="1728" w:name="h.har91u5j4v6l" w:colFirst="0" w:colLast="0"/>
      <w:bookmarkEnd w:id="1728"/>
      <w:r w:rsidRPr="00DE1B49">
        <w:rPr>
          <w:rFonts w:eastAsia="Arial"/>
        </w:rPr>
        <w:t>The interface contains one method, for generating the FragmentGraph structures from the user’s input:</w:t>
      </w:r>
    </w:p>
    <w:p w:rsidR="0087709E" w:rsidRPr="00DE1B49" w:rsidRDefault="0087709E" w:rsidP="00675094">
      <w:pPr>
        <w:numPr>
          <w:ilvl w:val="0"/>
          <w:numId w:val="11"/>
        </w:numPr>
        <w:spacing w:line="276" w:lineRule="auto"/>
        <w:ind w:hanging="359"/>
      </w:pPr>
      <w:r w:rsidRPr="00DE1B49">
        <w:rPr>
          <w:i/>
        </w:rPr>
        <w:t xml:space="preserve">Set&lt;FragmentGraph&gt; </w:t>
      </w:r>
      <w:proofErr w:type="spellStart"/>
      <w:r w:rsidRPr="00DE1B49">
        <w:rPr>
          <w:i/>
        </w:rPr>
        <w:t>generateFragmentGraphs</w:t>
      </w:r>
      <w:proofErr w:type="spellEnd"/>
      <w:r w:rsidRPr="00DE1B49">
        <w:rPr>
          <w:i/>
        </w:rPr>
        <w:t>(</w:t>
      </w:r>
      <w:proofErr w:type="spellStart"/>
      <w:r w:rsidRPr="00DE1B49">
        <w:rPr>
          <w:i/>
        </w:rPr>
        <w:t>JCas</w:t>
      </w:r>
      <w:proofErr w:type="spellEnd"/>
      <w:r w:rsidRPr="00DE1B49">
        <w:rPr>
          <w:i/>
        </w:rPr>
        <w:t xml:space="preserve"> text)</w:t>
      </w:r>
      <w:r w:rsidRPr="00DE1B49">
        <w:t>:</w:t>
      </w:r>
    </w:p>
    <w:p w:rsidR="0087709E" w:rsidRPr="00410180" w:rsidRDefault="0087709E" w:rsidP="00675094">
      <w:pPr>
        <w:numPr>
          <w:ilvl w:val="1"/>
          <w:numId w:val="11"/>
        </w:numPr>
        <w:spacing w:line="276" w:lineRule="auto"/>
        <w:ind w:hanging="359"/>
        <w:rPr>
          <w:lang w:val="en-US"/>
        </w:rPr>
      </w:pPr>
      <w:r w:rsidRPr="00410180">
        <w:rPr>
          <w:lang w:val="en-US"/>
        </w:rPr>
        <w:t xml:space="preserve">@param text </w:t>
      </w:r>
      <w:r w:rsidR="00B77A1E">
        <w:rPr>
          <w:lang w:val="en-US"/>
        </w:rPr>
        <w:t>–</w:t>
      </w:r>
      <w:r w:rsidRPr="00410180">
        <w:rPr>
          <w:lang w:val="en-US"/>
        </w:rPr>
        <w:t xml:space="preserve"> the CAS object representing a document/user interaction</w:t>
      </w:r>
    </w:p>
    <w:p w:rsidR="0087709E" w:rsidRPr="00410180" w:rsidRDefault="00B823BF" w:rsidP="00675094">
      <w:pPr>
        <w:numPr>
          <w:ilvl w:val="1"/>
          <w:numId w:val="11"/>
        </w:numPr>
        <w:spacing w:line="276" w:lineRule="auto"/>
        <w:ind w:hanging="359"/>
        <w:rPr>
          <w:lang w:val="en-US"/>
        </w:rPr>
      </w:pPr>
      <w:r w:rsidRPr="00410180">
        <w:rPr>
          <w:lang w:val="en-US"/>
        </w:rPr>
        <w:t xml:space="preserve">@return </w:t>
      </w:r>
      <w:r w:rsidR="005F3ACE">
        <w:rPr>
          <w:lang w:val="en-US"/>
        </w:rPr>
        <w:t>(</w:t>
      </w:r>
      <w:r w:rsidR="005F3ACE" w:rsidRPr="005D562B">
        <w:rPr>
          <w:iCs/>
        </w:rPr>
        <w:t>Set&lt;FragmentGraph&gt;</w:t>
      </w:r>
      <w:r w:rsidR="005F3ACE">
        <w:rPr>
          <w:lang w:val="en-US"/>
        </w:rPr>
        <w:t xml:space="preserve">) </w:t>
      </w:r>
      <w:r w:rsidR="00B77A1E">
        <w:rPr>
          <w:lang w:val="en-US"/>
        </w:rPr>
        <w:t>–</w:t>
      </w:r>
      <w:r w:rsidR="005F3ACE">
        <w:rPr>
          <w:lang w:val="en-US"/>
        </w:rPr>
        <w:t xml:space="preserve"> </w:t>
      </w:r>
      <w:r w:rsidR="0087709E" w:rsidRPr="00410180">
        <w:rPr>
          <w:lang w:val="en-US"/>
        </w:rPr>
        <w:t xml:space="preserve">the set of FragmentGraph objects, one for each of the </w:t>
      </w:r>
      <w:proofErr w:type="spellStart"/>
      <w:r w:rsidR="0087709E" w:rsidRPr="00410180">
        <w:rPr>
          <w:lang w:val="en-US"/>
        </w:rPr>
        <w:t>DeterminedFragment</w:t>
      </w:r>
      <w:proofErr w:type="spellEnd"/>
      <w:r w:rsidR="0087709E" w:rsidRPr="00410180">
        <w:rPr>
          <w:lang w:val="en-US"/>
        </w:rPr>
        <w:t xml:space="preserve"> annotations in the text </w:t>
      </w:r>
    </w:p>
    <w:p w:rsidR="0087709E" w:rsidRPr="00410180" w:rsidRDefault="0087709E" w:rsidP="000B6568">
      <w:pPr>
        <w:numPr>
          <w:ilvl w:val="1"/>
          <w:numId w:val="11"/>
        </w:numPr>
        <w:spacing w:line="276" w:lineRule="auto"/>
        <w:ind w:hanging="359"/>
        <w:rPr>
          <w:lang w:val="en-US"/>
        </w:rPr>
      </w:pPr>
      <w:r w:rsidRPr="00410180">
        <w:rPr>
          <w:lang w:val="en-US"/>
        </w:rPr>
        <w:t xml:space="preserve">@throws </w:t>
      </w:r>
      <w:proofErr w:type="spellStart"/>
      <w:r w:rsidRPr="00410180">
        <w:rPr>
          <w:lang w:val="en-US"/>
        </w:rPr>
        <w:t>FragmentGraphGeneratorException</w:t>
      </w:r>
      <w:proofErr w:type="spellEnd"/>
      <w:r w:rsidRPr="00410180">
        <w:rPr>
          <w:lang w:val="en-US"/>
        </w:rPr>
        <w:t xml:space="preserve"> when the FragmentGraph ge</w:t>
      </w:r>
      <w:r w:rsidRPr="00410180">
        <w:rPr>
          <w:lang w:val="en-US"/>
        </w:rPr>
        <w:t>n</w:t>
      </w:r>
      <w:r w:rsidRPr="00410180">
        <w:rPr>
          <w:lang w:val="en-US"/>
        </w:rPr>
        <w:t>eration failed</w:t>
      </w:r>
      <w:bookmarkStart w:id="1729" w:name="h.39zwqzlglaz5" w:colFirst="0" w:colLast="0"/>
      <w:bookmarkEnd w:id="1729"/>
    </w:p>
    <w:p w:rsidR="0087709E" w:rsidRPr="0010029F" w:rsidRDefault="005E31BF" w:rsidP="007368D3">
      <w:pPr>
        <w:pStyle w:val="berschrift4"/>
      </w:pPr>
      <w:bookmarkStart w:id="1730" w:name="h.xpnnevz3gf1" w:colFirst="0" w:colLast="0"/>
      <w:bookmarkEnd w:id="1730"/>
      <w:r w:rsidRPr="00DE1B49">
        <w:lastRenderedPageBreak/>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50001B" w:rsidRPr="00DE1B49" w:rsidRDefault="0050001B" w:rsidP="0050001B">
      <w:pPr>
        <w:rPr>
          <w:lang w:val="en-US"/>
        </w:rPr>
      </w:pPr>
      <w:r w:rsidRPr="00DE1B49">
        <w:rPr>
          <w:lang w:val="en-US"/>
        </w:rPr>
        <w:t xml:space="preserve">The implementations of this interface can be found under the </w:t>
      </w:r>
      <w:proofErr w:type="spellStart"/>
      <w:r w:rsidRPr="005F6601">
        <w:rPr>
          <w:i/>
          <w:lang w:val="en-US"/>
        </w:rPr>
        <w:t>eu.excitementproject.tl.</w:t>
      </w:r>
      <w:r>
        <w:rPr>
          <w:i/>
          <w:lang w:val="en-US"/>
        </w:rPr>
        <w:t>de</w:t>
      </w:r>
      <w:r w:rsidRPr="005F6601">
        <w:rPr>
          <w:i/>
          <w:lang w:val="en-US"/>
        </w:rPr>
        <w:t>composition.</w:t>
      </w:r>
      <w:r>
        <w:rPr>
          <w:i/>
          <w:lang w:val="en-US"/>
        </w:rPr>
        <w:t>fragmentgraphgenerator</w:t>
      </w:r>
      <w:proofErr w:type="spellEnd"/>
      <w:r w:rsidRPr="00DE1B49">
        <w:rPr>
          <w:lang w:val="en-US"/>
        </w:rPr>
        <w:t xml:space="preserve"> package.</w:t>
      </w:r>
    </w:p>
    <w:p w:rsidR="0050001B" w:rsidRPr="00A4033A" w:rsidRDefault="0010029F" w:rsidP="0050001B">
      <w:pPr>
        <w:rPr>
          <w:lang w:val="en-US"/>
        </w:rPr>
      </w:pPr>
      <w:r w:rsidRPr="005F3ACE">
        <w:rPr>
          <w:lang w:val="en-US"/>
        </w:rPr>
        <w:t>New implementations of this module should consider extending</w:t>
      </w:r>
      <w:r>
        <w:rPr>
          <w:lang w:val="en-US"/>
        </w:rPr>
        <w:t xml:space="preserve"> the</w:t>
      </w:r>
      <w:r w:rsidRPr="005F3ACE">
        <w:rPr>
          <w:lang w:val="en-US"/>
        </w:rPr>
        <w:t xml:space="preserve"> </w:t>
      </w:r>
      <w:proofErr w:type="spellStart"/>
      <w:r w:rsidRPr="005F3ACE">
        <w:rPr>
          <w:i/>
          <w:lang w:val="en-US"/>
        </w:rPr>
        <w:t>Abstract</w:t>
      </w:r>
      <w:r>
        <w:rPr>
          <w:i/>
          <w:lang w:val="en-US"/>
        </w:rPr>
        <w:t>Fragmen</w:t>
      </w:r>
      <w:r>
        <w:rPr>
          <w:i/>
          <w:lang w:val="en-US"/>
        </w:rPr>
        <w:t>t</w:t>
      </w:r>
      <w:r>
        <w:rPr>
          <w:i/>
          <w:lang w:val="en-US"/>
        </w:rPr>
        <w:t>GraphGenerator</w:t>
      </w:r>
      <w:proofErr w:type="spellEnd"/>
      <w:r w:rsidRPr="005F3ACE">
        <w:rPr>
          <w:lang w:val="en-US"/>
        </w:rPr>
        <w:t xml:space="preserve"> class.</w:t>
      </w:r>
      <w:r w:rsidR="0050001B">
        <w:rPr>
          <w:lang w:val="en-US"/>
        </w:rPr>
        <w:t xml:space="preserve"> </w:t>
      </w:r>
      <w:r w:rsidR="0050001B" w:rsidRPr="00DE1B49">
        <w:rPr>
          <w:lang w:val="en-US"/>
        </w:rPr>
        <w:t>For information on the implementation(s) of this module see</w:t>
      </w:r>
      <w:r w:rsidR="0050001B">
        <w:rPr>
          <w:lang w:val="en-US"/>
        </w:rPr>
        <w:t xml:space="preserve"> section </w:t>
      </w:r>
      <w:r w:rsidR="006C1AF3">
        <w:rPr>
          <w:lang w:val="en-US"/>
        </w:rPr>
        <w:fldChar w:fldCharType="begin"/>
      </w:r>
      <w:r w:rsidR="0050001B">
        <w:rPr>
          <w:lang w:val="en-US"/>
        </w:rPr>
        <w:instrText xml:space="preserve"> REF _Ref359922644 \r \h </w:instrText>
      </w:r>
      <w:r w:rsidR="006C1AF3">
        <w:rPr>
          <w:lang w:val="en-US"/>
        </w:rPr>
      </w:r>
      <w:r w:rsidR="006C1AF3">
        <w:rPr>
          <w:lang w:val="en-US"/>
        </w:rPr>
        <w:fldChar w:fldCharType="separate"/>
      </w:r>
      <w:r w:rsidR="00D76112">
        <w:rPr>
          <w:lang w:val="en-US"/>
        </w:rPr>
        <w:t>6.1.3</w:t>
      </w:r>
      <w:r w:rsidR="006C1AF3">
        <w:rPr>
          <w:lang w:val="en-US"/>
        </w:rPr>
        <w:fldChar w:fldCharType="end"/>
      </w:r>
      <w:r w:rsidR="0050001B">
        <w:rPr>
          <w:lang w:val="en-US"/>
        </w:rPr>
        <w:t>.</w:t>
      </w:r>
    </w:p>
    <w:p w:rsidR="0087709E" w:rsidRPr="000B6568" w:rsidRDefault="0087709E" w:rsidP="0087709E">
      <w:pPr>
        <w:pStyle w:val="berschrift2"/>
      </w:pPr>
      <w:bookmarkStart w:id="1731" w:name="h.xrlse4ex2ddb" w:colFirst="0" w:colLast="0"/>
      <w:bookmarkStart w:id="1732" w:name="_Toc404592947"/>
      <w:bookmarkEnd w:id="1731"/>
      <w:r w:rsidRPr="00DE1B49">
        <w:t>Interfaces of Composition Components</w:t>
      </w:r>
      <w:bookmarkEnd w:id="1732"/>
      <w:del w:id="1733" w:author="Kathrin Eichler" w:date="2014-11-17T11:36:00Z">
        <w:r w:rsidRPr="00DE1B49" w:rsidDel="00330958">
          <w:delText xml:space="preserve"> </w:delText>
        </w:r>
      </w:del>
    </w:p>
    <w:p w:rsidR="0087709E" w:rsidRPr="00DE1B49" w:rsidRDefault="005E31BF" w:rsidP="007368D3">
      <w:pPr>
        <w:pStyle w:val="berschrift3"/>
      </w:pPr>
      <w:bookmarkStart w:id="1734" w:name="h.qgrdjsq87uok" w:colFirst="0" w:colLast="0"/>
      <w:bookmarkStart w:id="1735" w:name="id.jki2koik12ms" w:colFirst="0" w:colLast="0"/>
      <w:bookmarkStart w:id="1736" w:name="_Graph_merger_module:"/>
      <w:bookmarkStart w:id="1737" w:name="_Toc404592948"/>
      <w:bookmarkEnd w:id="1734"/>
      <w:bookmarkEnd w:id="1735"/>
      <w:bookmarkEnd w:id="1736"/>
      <w:r>
        <w:t>Graph Merger M</w:t>
      </w:r>
      <w:r w:rsidR="0087709E" w:rsidRPr="00DE1B49">
        <w:t xml:space="preserve">odule: interface </w:t>
      </w:r>
      <w:proofErr w:type="spellStart"/>
      <w:r w:rsidR="0087709E" w:rsidRPr="00DE1B49">
        <w:rPr>
          <w:i/>
        </w:rPr>
        <w:t>GraphMerger</w:t>
      </w:r>
      <w:proofErr w:type="spellEnd"/>
      <w:ins w:id="1738" w:author="Kathrin Eichler" w:date="2014-11-17T11:36:00Z">
        <w:r w:rsidR="00330958" w:rsidRPr="00DE1B49">
          <w:t xml:space="preserve"> </w:t>
        </w:r>
        <w:r w:rsidR="00330958">
          <w:t>[</w:t>
        </w:r>
        <w:proofErr w:type="spellStart"/>
        <w:r w:rsidR="007B4615">
          <w:t>Lili</w:t>
        </w:r>
        <w:proofErr w:type="spellEnd"/>
        <w:r w:rsidR="00330958">
          <w:t>]</w:t>
        </w:r>
      </w:ins>
      <w:r w:rsidR="00D26AB1">
        <w:rPr>
          <w:i/>
        </w:rPr>
        <w:t xml:space="preserve"> </w:t>
      </w:r>
      <w:r w:rsidR="00D26AB1">
        <w:t>(</w:t>
      </w:r>
      <w:proofErr w:type="spellStart"/>
      <w:r w:rsidR="00D26AB1" w:rsidRPr="00D26AB1">
        <w:t>eu</w:t>
      </w:r>
      <w:r w:rsidR="00D26AB1">
        <w:t>.</w:t>
      </w:r>
      <w:r w:rsidR="00D26AB1" w:rsidRPr="00D26AB1">
        <w:t>excitementproject</w:t>
      </w:r>
      <w:r w:rsidR="00D26AB1">
        <w:t>.</w:t>
      </w:r>
      <w:r w:rsidR="00D26AB1" w:rsidRPr="00D26AB1">
        <w:t>tl</w:t>
      </w:r>
      <w:r w:rsidR="00D26AB1">
        <w:t>.</w:t>
      </w:r>
      <w:r w:rsidR="00D26AB1" w:rsidRPr="00D26AB1">
        <w:t>composition</w:t>
      </w:r>
      <w:r w:rsidR="00D26AB1">
        <w:t>.</w:t>
      </w:r>
      <w:r w:rsidR="00D26AB1" w:rsidRPr="00D26AB1">
        <w:t>api</w:t>
      </w:r>
      <w:proofErr w:type="spellEnd"/>
      <w:r w:rsidR="00D26AB1">
        <w:t>)</w:t>
      </w:r>
      <w:bookmarkEnd w:id="1737"/>
    </w:p>
    <w:p w:rsidR="0087709E" w:rsidRPr="00DE1B49" w:rsidRDefault="0087709E" w:rsidP="00A5717B">
      <w:pPr>
        <w:pStyle w:val="berschrift4"/>
      </w:pPr>
      <w:bookmarkStart w:id="1739" w:name="h.fdt4ek32i4mb" w:colFirst="0" w:colLast="0"/>
      <w:bookmarkEnd w:id="1739"/>
      <w:r w:rsidRPr="00DE1B49">
        <w:t xml:space="preserve">General Description </w:t>
      </w:r>
    </w:p>
    <w:p w:rsidR="0087709E" w:rsidRPr="00DE1B49" w:rsidRDefault="0087709E" w:rsidP="0087709E">
      <w:r w:rsidRPr="00DE1B49">
        <w:rPr>
          <w:lang w:val="en-US"/>
        </w:rPr>
        <w:t xml:space="preserve">The main goal of this module is “enriching” a </w:t>
      </w:r>
      <w:r w:rsidR="007545E3">
        <w:rPr>
          <w:lang w:val="en-US"/>
        </w:rPr>
        <w:t>raw</w:t>
      </w:r>
      <w:r w:rsidRPr="00DE1B49">
        <w:rPr>
          <w:lang w:val="en-US"/>
        </w:rPr>
        <w:t xml:space="preserve"> graph (</w:t>
      </w:r>
      <w:r w:rsidR="00D26CA6" w:rsidRPr="007E7ED7">
        <w:rPr>
          <w:i/>
          <w:lang w:val="en-US"/>
        </w:rPr>
        <w:t>EntailmentGraphRaw</w:t>
      </w:r>
      <w:r w:rsidRPr="00DE1B49">
        <w:rPr>
          <w:lang w:val="en-US"/>
        </w:rPr>
        <w:t>), by mer</w:t>
      </w:r>
      <w:r w:rsidRPr="00DE1B49">
        <w:rPr>
          <w:lang w:val="en-US"/>
        </w:rPr>
        <w:t>g</w:t>
      </w:r>
      <w:r w:rsidRPr="00DE1B49">
        <w:rPr>
          <w:lang w:val="en-US"/>
        </w:rPr>
        <w:t>ing newly mined fragment graphs. Conceptually, its input is two things. One is a set of fra</w:t>
      </w:r>
      <w:r w:rsidRPr="00DE1B49">
        <w:rPr>
          <w:lang w:val="en-US"/>
        </w:rPr>
        <w:t>g</w:t>
      </w:r>
      <w:r w:rsidRPr="00DE1B49">
        <w:rPr>
          <w:lang w:val="en-US"/>
        </w:rPr>
        <w:t xml:space="preserve">ment graphs, and the other is the raw graph. After a successful run, the module returns the enriched entailment graph. This module uses the entailment decision capability (EDA) of the EXCITEMENT open platform (EOP) to add fragment graph into the entailment graph. </w:t>
      </w:r>
      <w:r w:rsidRPr="00DE1B49">
        <w:t xml:space="preserve">For more details see </w:t>
      </w:r>
      <w:r w:rsidR="00E91608">
        <w:t xml:space="preserve">section </w:t>
      </w:r>
      <w:r w:rsidR="006C1AF3">
        <w:fldChar w:fldCharType="begin"/>
      </w:r>
      <w:r w:rsidR="00E91608">
        <w:instrText xml:space="preserve"> REF _Ref359919965 \r \h </w:instrText>
      </w:r>
      <w:r w:rsidR="006C1AF3">
        <w:fldChar w:fldCharType="separate"/>
      </w:r>
      <w:r w:rsidR="00D76112">
        <w:t>2.2.1</w:t>
      </w:r>
      <w:r w:rsidR="006C1AF3">
        <w:fldChar w:fldCharType="end"/>
      </w:r>
      <w:r w:rsidRPr="00DE1B49">
        <w:t>.</w:t>
      </w:r>
    </w:p>
    <w:p w:rsidR="0087709E" w:rsidRPr="00DE1B49" w:rsidRDefault="0087709E" w:rsidP="007368D3">
      <w:pPr>
        <w:pStyle w:val="berschrift4"/>
      </w:pPr>
      <w:bookmarkStart w:id="1740" w:name="h.kp1h4s4bxv2z" w:colFirst="0" w:colLast="0"/>
      <w:bookmarkEnd w:id="1740"/>
      <w:r w:rsidRPr="00DE1B49">
        <w:t>API Methods</w:t>
      </w:r>
    </w:p>
    <w:p w:rsidR="0087709E" w:rsidRPr="00DE1B49" w:rsidRDefault="0087709E" w:rsidP="00EE162A">
      <w:pPr>
        <w:spacing w:line="276" w:lineRule="auto"/>
        <w:ind w:left="720"/>
      </w:pPr>
      <w:r w:rsidRPr="00DE1B49">
        <w:rPr>
          <w:i/>
        </w:rPr>
        <w:t xml:space="preserve">EntailmentGraphRaw </w:t>
      </w:r>
      <w:proofErr w:type="spellStart"/>
      <w:proofErr w:type="gramStart"/>
      <w:r w:rsidRPr="00DE1B49">
        <w:rPr>
          <w:i/>
        </w:rPr>
        <w:t>mergeGraphs</w:t>
      </w:r>
      <w:proofErr w:type="spellEnd"/>
      <w:r w:rsidRPr="00DE1B49">
        <w:rPr>
          <w:i/>
        </w:rPr>
        <w:t>(</w:t>
      </w:r>
      <w:proofErr w:type="gramEnd"/>
      <w:r w:rsidRPr="00DE1B49">
        <w:rPr>
          <w:i/>
        </w:rPr>
        <w:t xml:space="preserve"> Set&lt;FragmentGraph&gt; </w:t>
      </w:r>
      <w:proofErr w:type="spellStart"/>
      <w:r w:rsidRPr="00DE1B49">
        <w:rPr>
          <w:i/>
        </w:rPr>
        <w:t>fragmentGraphs</w:t>
      </w:r>
      <w:proofErr w:type="spellEnd"/>
      <w:r w:rsidRPr="00DE1B49">
        <w:rPr>
          <w:i/>
        </w:rPr>
        <w:t>, E</w:t>
      </w:r>
      <w:r w:rsidRPr="00DE1B49">
        <w:rPr>
          <w:i/>
        </w:rPr>
        <w:t>n</w:t>
      </w:r>
      <w:r w:rsidRPr="00DE1B49">
        <w:rPr>
          <w:i/>
        </w:rPr>
        <w:t xml:space="preserve">tailmentGraphRaw </w:t>
      </w:r>
      <w:proofErr w:type="spellStart"/>
      <w:r w:rsidRPr="00DE1B49">
        <w:rPr>
          <w:i/>
        </w:rPr>
        <w:t>workGraph</w:t>
      </w:r>
      <w:proofErr w:type="spellEnd"/>
      <w:r w:rsidRPr="00DE1B49">
        <w:rPr>
          <w:i/>
        </w:rPr>
        <w:t>)</w:t>
      </w:r>
    </w:p>
    <w:p w:rsidR="0087709E" w:rsidRPr="00DE1B49" w:rsidRDefault="0087709E" w:rsidP="0087709E">
      <w:pPr>
        <w:ind w:left="720"/>
      </w:pPr>
    </w:p>
    <w:p w:rsidR="0087709E" w:rsidRPr="00DE1B49" w:rsidRDefault="0087709E" w:rsidP="0087709E">
      <w:pPr>
        <w:ind w:left="720"/>
      </w:pPr>
      <w:r w:rsidRPr="00DE1B49">
        <w:rPr>
          <w:lang w:val="en-US"/>
        </w:rPr>
        <w:t>The method consumes a raw graph (</w:t>
      </w:r>
      <w:r w:rsidRPr="00DE1B49">
        <w:rPr>
          <w:i/>
          <w:lang w:val="en-US"/>
        </w:rPr>
        <w:t>EntailmentGraphRaw</w:t>
      </w:r>
      <w:r w:rsidRPr="00DE1B49">
        <w:rPr>
          <w:lang w:val="en-US"/>
        </w:rPr>
        <w:t>) and a set of fragment graphs, which should be merged with the given raw graph. In case of success the e</w:t>
      </w:r>
      <w:r w:rsidRPr="00DE1B49">
        <w:rPr>
          <w:lang w:val="en-US"/>
        </w:rPr>
        <w:t>n</w:t>
      </w:r>
      <w:r w:rsidRPr="00DE1B49">
        <w:rPr>
          <w:lang w:val="en-US"/>
        </w:rPr>
        <w:t xml:space="preserve">riched raw graph is returned. </w:t>
      </w:r>
      <w:r w:rsidRPr="00DE1B49">
        <w:t xml:space="preserve">Otherwise the method throws a </w:t>
      </w:r>
      <w:proofErr w:type="spellStart"/>
      <w:r w:rsidRPr="00DE1B49">
        <w:rPr>
          <w:i/>
        </w:rPr>
        <w:t>GraphMergerExce</w:t>
      </w:r>
      <w:r w:rsidRPr="00DE1B49">
        <w:rPr>
          <w:i/>
        </w:rPr>
        <w:t>p</w:t>
      </w:r>
      <w:r w:rsidRPr="00DE1B49">
        <w:rPr>
          <w:i/>
        </w:rPr>
        <w:t>tion</w:t>
      </w:r>
      <w:proofErr w:type="spellEnd"/>
      <w:r w:rsidRPr="00DE1B49">
        <w:t>.</w:t>
      </w:r>
    </w:p>
    <w:p w:rsidR="0087709E" w:rsidRPr="00DE1B49" w:rsidRDefault="0087709E" w:rsidP="0087709E">
      <w:pPr>
        <w:ind w:left="720"/>
      </w:pPr>
      <w:r w:rsidRPr="00DE1B49">
        <w:t xml:space="preserve"> </w:t>
      </w:r>
    </w:p>
    <w:p w:rsidR="0087709E" w:rsidRPr="00410180" w:rsidRDefault="0087709E" w:rsidP="00675094">
      <w:pPr>
        <w:numPr>
          <w:ilvl w:val="1"/>
          <w:numId w:val="88"/>
        </w:numPr>
        <w:spacing w:line="276" w:lineRule="auto"/>
        <w:ind w:hanging="359"/>
        <w:rPr>
          <w:lang w:val="en-US"/>
        </w:rPr>
      </w:pPr>
      <w:r w:rsidRPr="00410180">
        <w:rPr>
          <w:lang w:val="en-US"/>
        </w:rPr>
        <w:t xml:space="preserve">@param </w:t>
      </w:r>
      <w:proofErr w:type="spellStart"/>
      <w:r w:rsidRPr="00410180">
        <w:rPr>
          <w:lang w:val="en-US"/>
        </w:rPr>
        <w:t>fragmentGraphs</w:t>
      </w:r>
      <w:proofErr w:type="spellEnd"/>
      <w:r w:rsidRPr="00410180">
        <w:rPr>
          <w:lang w:val="en-US"/>
        </w:rPr>
        <w:t xml:space="preserve"> </w:t>
      </w:r>
      <w:r w:rsidR="00B77A1E">
        <w:rPr>
          <w:lang w:val="en-US"/>
        </w:rPr>
        <w:t>–</w:t>
      </w:r>
      <w:r w:rsidRPr="00410180">
        <w:rPr>
          <w:lang w:val="en-US"/>
        </w:rPr>
        <w:t xml:space="preserve"> a set of fragment graphs. If the set is empty or null, the input raw graph </w:t>
      </w:r>
      <w:r w:rsidR="00E31180">
        <w:rPr>
          <w:lang w:val="en-US"/>
        </w:rPr>
        <w:t>is</w:t>
      </w:r>
      <w:r w:rsidRPr="00410180">
        <w:rPr>
          <w:lang w:val="en-US"/>
        </w:rPr>
        <w:t xml:space="preserve"> returned unchanged.</w:t>
      </w:r>
    </w:p>
    <w:p w:rsidR="0087709E" w:rsidRPr="00410180" w:rsidRDefault="0087709E" w:rsidP="00675094">
      <w:pPr>
        <w:numPr>
          <w:ilvl w:val="1"/>
          <w:numId w:val="82"/>
        </w:numPr>
        <w:spacing w:line="276" w:lineRule="auto"/>
        <w:ind w:hanging="359"/>
        <w:rPr>
          <w:lang w:val="en-US"/>
        </w:rPr>
      </w:pPr>
      <w:r w:rsidRPr="00410180">
        <w:rPr>
          <w:lang w:val="en-US"/>
        </w:rPr>
        <w:t xml:space="preserve">@param </w:t>
      </w:r>
      <w:proofErr w:type="spellStart"/>
      <w:r w:rsidRPr="00410180">
        <w:rPr>
          <w:lang w:val="en-US"/>
        </w:rPr>
        <w:t>workGraph</w:t>
      </w:r>
      <w:proofErr w:type="spellEnd"/>
      <w:r w:rsidRPr="00410180">
        <w:rPr>
          <w:lang w:val="en-US"/>
        </w:rPr>
        <w:t xml:space="preserve"> </w:t>
      </w:r>
      <w:r w:rsidR="00B77A1E">
        <w:rPr>
          <w:lang w:val="en-US"/>
        </w:rPr>
        <w:t>–</w:t>
      </w:r>
      <w:r w:rsidRPr="00410180">
        <w:rPr>
          <w:lang w:val="en-US"/>
        </w:rPr>
        <w:t xml:space="preserve"> the raw entailment graph</w:t>
      </w:r>
      <w:r w:rsidR="00E26FF7">
        <w:rPr>
          <w:lang w:val="en-US"/>
        </w:rPr>
        <w:t xml:space="preserve"> that </w:t>
      </w:r>
      <w:r w:rsidRPr="00410180">
        <w:rPr>
          <w:lang w:val="en-US"/>
        </w:rPr>
        <w:t xml:space="preserve">should be enriched. If this parameter is null, a new empty graph </w:t>
      </w:r>
      <w:r w:rsidR="00E31180">
        <w:rPr>
          <w:lang w:val="en-US"/>
        </w:rPr>
        <w:t>is</w:t>
      </w:r>
      <w:r w:rsidRPr="00410180">
        <w:rPr>
          <w:lang w:val="en-US"/>
        </w:rPr>
        <w:t xml:space="preserve"> created and merged with the gi</w:t>
      </w:r>
      <w:r w:rsidRPr="00410180">
        <w:rPr>
          <w:lang w:val="en-US"/>
        </w:rPr>
        <w:t>v</w:t>
      </w:r>
      <w:r w:rsidRPr="00410180">
        <w:rPr>
          <w:lang w:val="en-US"/>
        </w:rPr>
        <w:t xml:space="preserve">en </w:t>
      </w:r>
      <w:proofErr w:type="spellStart"/>
      <w:r w:rsidRPr="00410180">
        <w:rPr>
          <w:lang w:val="en-US"/>
        </w:rPr>
        <w:t>fragmentGraphs</w:t>
      </w:r>
      <w:proofErr w:type="spellEnd"/>
      <w:r w:rsidRPr="00410180">
        <w:rPr>
          <w:lang w:val="en-US"/>
        </w:rPr>
        <w:t xml:space="preserve">. </w:t>
      </w:r>
    </w:p>
    <w:p w:rsidR="0087709E" w:rsidRPr="00410180" w:rsidRDefault="0087709E" w:rsidP="00675094">
      <w:pPr>
        <w:numPr>
          <w:ilvl w:val="1"/>
          <w:numId w:val="82"/>
        </w:numPr>
        <w:spacing w:line="276" w:lineRule="auto"/>
        <w:ind w:hanging="359"/>
        <w:rPr>
          <w:lang w:val="en-US"/>
        </w:rPr>
      </w:pPr>
      <w:r w:rsidRPr="00410180">
        <w:rPr>
          <w:lang w:val="en-US"/>
        </w:rPr>
        <w:t xml:space="preserve">@return (EntailmentGraphRaw) </w:t>
      </w:r>
      <w:r w:rsidR="00E26FF7">
        <w:rPr>
          <w:lang w:val="en-US"/>
        </w:rPr>
        <w:t xml:space="preserve">the given </w:t>
      </w:r>
      <w:r w:rsidRPr="00410180">
        <w:rPr>
          <w:lang w:val="en-US"/>
        </w:rPr>
        <w:t>raw graph enriched by the given set of fragments.</w:t>
      </w:r>
    </w:p>
    <w:p w:rsidR="0087709E" w:rsidRPr="00410180" w:rsidRDefault="0087709E" w:rsidP="00675094">
      <w:pPr>
        <w:numPr>
          <w:ilvl w:val="1"/>
          <w:numId w:val="82"/>
        </w:numPr>
        <w:spacing w:line="276" w:lineRule="auto"/>
        <w:ind w:hanging="359"/>
        <w:rPr>
          <w:lang w:val="en-US"/>
        </w:rPr>
      </w:pPr>
      <w:r w:rsidRPr="00410180">
        <w:rPr>
          <w:lang w:val="en-US"/>
        </w:rPr>
        <w:t>@throws (</w:t>
      </w:r>
      <w:proofErr w:type="spellStart"/>
      <w:r w:rsidRPr="00410180">
        <w:rPr>
          <w:lang w:val="en-US"/>
        </w:rPr>
        <w:t>GraphMergerException</w:t>
      </w:r>
      <w:proofErr w:type="spellEnd"/>
      <w:r w:rsidRPr="00410180">
        <w:rPr>
          <w:lang w:val="en-US"/>
        </w:rPr>
        <w:t>) if the implementation can</w:t>
      </w:r>
      <w:r w:rsidR="00E26FF7">
        <w:rPr>
          <w:lang w:val="en-US"/>
        </w:rPr>
        <w:t>no</w:t>
      </w:r>
      <w:r w:rsidRPr="00410180">
        <w:rPr>
          <w:lang w:val="en-US"/>
        </w:rPr>
        <w:t>t merge the graphs for some reason</w:t>
      </w:r>
    </w:p>
    <w:p w:rsidR="0087709E" w:rsidRPr="00DE1B49" w:rsidRDefault="0087709E" w:rsidP="0087709E">
      <w:pPr>
        <w:ind w:left="720"/>
        <w:rPr>
          <w:lang w:val="en-US"/>
        </w:rPr>
      </w:pPr>
    </w:p>
    <w:p w:rsidR="0087709E" w:rsidRPr="00DE1B49" w:rsidRDefault="0087709E" w:rsidP="00EE162A">
      <w:pPr>
        <w:spacing w:line="276" w:lineRule="auto"/>
        <w:ind w:left="720"/>
      </w:pPr>
      <w:r w:rsidRPr="00DE1B49">
        <w:rPr>
          <w:i/>
        </w:rPr>
        <w:lastRenderedPageBreak/>
        <w:t xml:space="preserve">EntailmentGraphRaw </w:t>
      </w:r>
      <w:proofErr w:type="spellStart"/>
      <w:proofErr w:type="gramStart"/>
      <w:r w:rsidRPr="00DE1B49">
        <w:rPr>
          <w:i/>
        </w:rPr>
        <w:t>mergeGraphs</w:t>
      </w:r>
      <w:proofErr w:type="spellEnd"/>
      <w:r w:rsidRPr="00DE1B49">
        <w:rPr>
          <w:i/>
        </w:rPr>
        <w:t>(</w:t>
      </w:r>
      <w:proofErr w:type="gramEnd"/>
      <w:r w:rsidRPr="00DE1B49">
        <w:rPr>
          <w:i/>
        </w:rPr>
        <w:t xml:space="preserve">FragmentGraph </w:t>
      </w:r>
      <w:proofErr w:type="spellStart"/>
      <w:r w:rsidRPr="00DE1B49">
        <w:rPr>
          <w:i/>
        </w:rPr>
        <w:t>fragmentGraph</w:t>
      </w:r>
      <w:proofErr w:type="spellEnd"/>
      <w:r w:rsidRPr="00DE1B49">
        <w:rPr>
          <w:i/>
        </w:rPr>
        <w:t>, Entai</w:t>
      </w:r>
      <w:r w:rsidRPr="00DE1B49">
        <w:rPr>
          <w:i/>
        </w:rPr>
        <w:t>l</w:t>
      </w:r>
      <w:r w:rsidRPr="00DE1B49">
        <w:rPr>
          <w:i/>
        </w:rPr>
        <w:t xml:space="preserve">mentGraphRaw </w:t>
      </w:r>
      <w:proofErr w:type="spellStart"/>
      <w:r w:rsidRPr="00DE1B49">
        <w:rPr>
          <w:i/>
        </w:rPr>
        <w:t>workGraph</w:t>
      </w:r>
      <w:proofErr w:type="spellEnd"/>
      <w:r w:rsidRPr="00DE1B49">
        <w:rPr>
          <w:i/>
        </w:rPr>
        <w:t>)</w:t>
      </w:r>
    </w:p>
    <w:p w:rsidR="0087709E" w:rsidRPr="00DE1B49" w:rsidRDefault="0087709E" w:rsidP="0087709E"/>
    <w:p w:rsidR="0087709E" w:rsidRPr="00DE1B49" w:rsidRDefault="0087709E" w:rsidP="0087709E">
      <w:pPr>
        <w:ind w:left="720"/>
      </w:pPr>
      <w:r w:rsidRPr="00DE1B49">
        <w:rPr>
          <w:lang w:val="en-US"/>
        </w:rPr>
        <w:t>The method consumes a raw graph (</w:t>
      </w:r>
      <w:r w:rsidRPr="00DE1B49">
        <w:rPr>
          <w:i/>
          <w:lang w:val="en-US"/>
        </w:rPr>
        <w:t>EntailmentGraphRaw</w:t>
      </w:r>
      <w:r w:rsidRPr="00DE1B49">
        <w:rPr>
          <w:lang w:val="en-US"/>
        </w:rPr>
        <w:t>) and a single fragment graph, which should be merged with the given raw graph. In case of success the e</w:t>
      </w:r>
      <w:r w:rsidRPr="00DE1B49">
        <w:rPr>
          <w:lang w:val="en-US"/>
        </w:rPr>
        <w:t>n</w:t>
      </w:r>
      <w:r w:rsidRPr="00DE1B49">
        <w:rPr>
          <w:lang w:val="en-US"/>
        </w:rPr>
        <w:t xml:space="preserve">riched raw graph is returned. </w:t>
      </w:r>
      <w:r w:rsidRPr="00DE1B49">
        <w:t xml:space="preserve">Otherwise the method throws a </w:t>
      </w:r>
      <w:proofErr w:type="spellStart"/>
      <w:r w:rsidRPr="00DE1B49">
        <w:rPr>
          <w:i/>
        </w:rPr>
        <w:t>GraphMergerExce</w:t>
      </w:r>
      <w:r w:rsidRPr="00DE1B49">
        <w:rPr>
          <w:i/>
        </w:rPr>
        <w:t>p</w:t>
      </w:r>
      <w:r w:rsidRPr="00DE1B49">
        <w:rPr>
          <w:i/>
        </w:rPr>
        <w:t>tion</w:t>
      </w:r>
      <w:proofErr w:type="spellEnd"/>
      <w:r w:rsidRPr="00DE1B49">
        <w:t xml:space="preserve">. </w:t>
      </w:r>
    </w:p>
    <w:p w:rsidR="0087709E" w:rsidRPr="00DE1B49" w:rsidRDefault="0087709E" w:rsidP="0087709E"/>
    <w:p w:rsidR="0087709E" w:rsidRPr="00410180" w:rsidRDefault="0087709E" w:rsidP="00675094">
      <w:pPr>
        <w:numPr>
          <w:ilvl w:val="1"/>
          <w:numId w:val="88"/>
        </w:numPr>
        <w:spacing w:line="276" w:lineRule="auto"/>
        <w:ind w:hanging="359"/>
        <w:rPr>
          <w:lang w:val="en-US"/>
        </w:rPr>
      </w:pPr>
      <w:r w:rsidRPr="00410180">
        <w:rPr>
          <w:lang w:val="en-US"/>
        </w:rPr>
        <w:t xml:space="preserve">@param </w:t>
      </w:r>
      <w:proofErr w:type="spellStart"/>
      <w:r w:rsidRPr="00410180">
        <w:rPr>
          <w:lang w:val="en-US"/>
        </w:rPr>
        <w:t>fragmentGraph</w:t>
      </w:r>
      <w:proofErr w:type="spellEnd"/>
      <w:r w:rsidRPr="00410180">
        <w:rPr>
          <w:lang w:val="en-US"/>
        </w:rPr>
        <w:t xml:space="preserve"> </w:t>
      </w:r>
      <w:r w:rsidR="00B77A1E">
        <w:rPr>
          <w:lang w:val="en-US"/>
        </w:rPr>
        <w:t>–</w:t>
      </w:r>
      <w:r w:rsidRPr="00410180">
        <w:rPr>
          <w:lang w:val="en-US"/>
        </w:rPr>
        <w:t xml:space="preserve"> the fragment graph. If this parameter is null, the input raw graph </w:t>
      </w:r>
      <w:r w:rsidR="00E31180">
        <w:rPr>
          <w:lang w:val="en-US"/>
        </w:rPr>
        <w:t>is</w:t>
      </w:r>
      <w:r w:rsidR="00E31180" w:rsidRPr="00410180">
        <w:rPr>
          <w:lang w:val="en-US"/>
        </w:rPr>
        <w:t xml:space="preserve"> </w:t>
      </w:r>
      <w:r w:rsidRPr="00410180">
        <w:rPr>
          <w:lang w:val="en-US"/>
        </w:rPr>
        <w:t>returned unchanged.</w:t>
      </w:r>
    </w:p>
    <w:p w:rsidR="0087709E" w:rsidRPr="00410180" w:rsidRDefault="0087709E" w:rsidP="00675094">
      <w:pPr>
        <w:numPr>
          <w:ilvl w:val="1"/>
          <w:numId w:val="82"/>
        </w:numPr>
        <w:spacing w:line="276" w:lineRule="auto"/>
        <w:ind w:hanging="359"/>
        <w:rPr>
          <w:lang w:val="en-US"/>
        </w:rPr>
      </w:pPr>
      <w:r w:rsidRPr="00410180">
        <w:rPr>
          <w:lang w:val="en-US"/>
        </w:rPr>
        <w:t xml:space="preserve">@param </w:t>
      </w:r>
      <w:proofErr w:type="spellStart"/>
      <w:r w:rsidRPr="00410180">
        <w:rPr>
          <w:lang w:val="en-US"/>
        </w:rPr>
        <w:t>workGraph</w:t>
      </w:r>
      <w:proofErr w:type="spellEnd"/>
      <w:r w:rsidRPr="00410180">
        <w:rPr>
          <w:lang w:val="en-US"/>
        </w:rPr>
        <w:t xml:space="preserve"> </w:t>
      </w:r>
      <w:r w:rsidR="00B77A1E">
        <w:rPr>
          <w:lang w:val="en-US"/>
        </w:rPr>
        <w:t>–</w:t>
      </w:r>
      <w:r w:rsidRPr="00410180">
        <w:rPr>
          <w:lang w:val="en-US"/>
        </w:rPr>
        <w:t xml:space="preserve"> the raw entailment grap</w:t>
      </w:r>
      <w:r w:rsidR="00E26FF7">
        <w:rPr>
          <w:lang w:val="en-US"/>
        </w:rPr>
        <w:t xml:space="preserve">h that </w:t>
      </w:r>
      <w:r w:rsidRPr="00410180">
        <w:rPr>
          <w:lang w:val="en-US"/>
        </w:rPr>
        <w:t xml:space="preserve">should be enriched. If this parameter is null, a new raw graph </w:t>
      </w:r>
      <w:r w:rsidR="00E31180">
        <w:rPr>
          <w:lang w:val="en-US"/>
        </w:rPr>
        <w:t>is</w:t>
      </w:r>
      <w:r w:rsidRPr="00410180">
        <w:rPr>
          <w:lang w:val="en-US"/>
        </w:rPr>
        <w:t xml:space="preserve"> created based on the given </w:t>
      </w:r>
      <w:proofErr w:type="spellStart"/>
      <w:r w:rsidRPr="00410180">
        <w:rPr>
          <w:lang w:val="en-US"/>
        </w:rPr>
        <w:t>fra</w:t>
      </w:r>
      <w:r w:rsidRPr="00410180">
        <w:rPr>
          <w:lang w:val="en-US"/>
        </w:rPr>
        <w:t>g</w:t>
      </w:r>
      <w:r w:rsidRPr="00410180">
        <w:rPr>
          <w:lang w:val="en-US"/>
        </w:rPr>
        <w:t>mentGraph</w:t>
      </w:r>
      <w:proofErr w:type="spellEnd"/>
      <w:r w:rsidRPr="00410180">
        <w:rPr>
          <w:lang w:val="en-US"/>
        </w:rPr>
        <w:t xml:space="preserve">. </w:t>
      </w:r>
    </w:p>
    <w:p w:rsidR="0087709E" w:rsidRPr="00410180" w:rsidRDefault="00C64949" w:rsidP="00675094">
      <w:pPr>
        <w:numPr>
          <w:ilvl w:val="1"/>
          <w:numId w:val="82"/>
        </w:numPr>
        <w:spacing w:line="276" w:lineRule="auto"/>
        <w:ind w:hanging="359"/>
        <w:rPr>
          <w:lang w:val="en-US"/>
        </w:rPr>
      </w:pPr>
      <w:r>
        <w:rPr>
          <w:lang w:val="en-US"/>
        </w:rPr>
        <w:t>@return (EntailmentGraphRaw)</w:t>
      </w:r>
      <w:r w:rsidR="0087709E" w:rsidRPr="00410180">
        <w:rPr>
          <w:lang w:val="en-US"/>
        </w:rPr>
        <w:t xml:space="preserve"> </w:t>
      </w:r>
      <w:r w:rsidR="00E26FF7">
        <w:rPr>
          <w:lang w:val="en-US"/>
        </w:rPr>
        <w:t xml:space="preserve">the given </w:t>
      </w:r>
      <w:r w:rsidR="0087709E" w:rsidRPr="00410180">
        <w:rPr>
          <w:lang w:val="en-US"/>
        </w:rPr>
        <w:t>raw graph enriched by the given fragment graph.</w:t>
      </w:r>
    </w:p>
    <w:p w:rsidR="0087709E" w:rsidRPr="00410180" w:rsidRDefault="0087709E" w:rsidP="00675094">
      <w:pPr>
        <w:numPr>
          <w:ilvl w:val="1"/>
          <w:numId w:val="82"/>
        </w:numPr>
        <w:spacing w:line="276" w:lineRule="auto"/>
        <w:ind w:hanging="359"/>
        <w:rPr>
          <w:lang w:val="en-US"/>
        </w:rPr>
      </w:pPr>
      <w:r w:rsidRPr="00410180">
        <w:rPr>
          <w:lang w:val="en-US"/>
        </w:rPr>
        <w:t>@throws (</w:t>
      </w:r>
      <w:proofErr w:type="spellStart"/>
      <w:r w:rsidRPr="00410180">
        <w:rPr>
          <w:lang w:val="en-US"/>
        </w:rPr>
        <w:t>GraphMergerException</w:t>
      </w:r>
      <w:proofErr w:type="spellEnd"/>
      <w:r w:rsidRPr="00410180">
        <w:rPr>
          <w:lang w:val="en-US"/>
        </w:rPr>
        <w:t>) if the implementation ca</w:t>
      </w:r>
      <w:r w:rsidR="00E26FF7">
        <w:rPr>
          <w:lang w:val="en-US"/>
        </w:rPr>
        <w:t>nno</w:t>
      </w:r>
      <w:r w:rsidRPr="00410180">
        <w:rPr>
          <w:lang w:val="en-US"/>
        </w:rPr>
        <w:t>t merge the graphs for some reason</w:t>
      </w:r>
    </w:p>
    <w:p w:rsidR="0087709E" w:rsidRPr="00DE1B49" w:rsidRDefault="0087709E" w:rsidP="0087709E">
      <w:pPr>
        <w:rPr>
          <w:lang w:val="en-US"/>
        </w:rPr>
      </w:pPr>
    </w:p>
    <w:p w:rsidR="005E31BF" w:rsidRPr="00DE1B49" w:rsidRDefault="005E31BF" w:rsidP="007368D3">
      <w:pPr>
        <w:pStyle w:val="berschrift4"/>
      </w:pPr>
      <w:bookmarkStart w:id="1741" w:name="h.m4quhz2upmbn" w:colFirst="0" w:colLast="0"/>
      <w:bookmarkEnd w:id="1741"/>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87709E" w:rsidRPr="00DE1B49" w:rsidRDefault="0087709E" w:rsidP="0087709E">
      <w:pPr>
        <w:rPr>
          <w:lang w:val="en-US"/>
        </w:rPr>
      </w:pPr>
      <w:r w:rsidRPr="00DE1B49">
        <w:rPr>
          <w:lang w:val="en-US"/>
        </w:rPr>
        <w:t xml:space="preserve">An implementation of this interface might need to call LAP and is most likely to call EDA. The needed LAP </w:t>
      </w:r>
      <w:r w:rsidR="00A07743">
        <w:rPr>
          <w:lang w:val="en-US"/>
        </w:rPr>
        <w:t>and</w:t>
      </w:r>
      <w:r w:rsidRPr="00DE1B49">
        <w:rPr>
          <w:lang w:val="en-US"/>
        </w:rPr>
        <w:t xml:space="preserve"> EDA related configurations should be passed via the Constructor (thus, they are not defined in the interface). Also, any additional configurable parameters of this module implementation should be clearly exposed in the </w:t>
      </w:r>
      <w:r w:rsidR="00A07743">
        <w:rPr>
          <w:lang w:val="en-US"/>
        </w:rPr>
        <w:t>c</w:t>
      </w:r>
      <w:r w:rsidRPr="00DE1B49">
        <w:rPr>
          <w:lang w:val="en-US"/>
        </w:rPr>
        <w:t>onstructor.</w:t>
      </w:r>
    </w:p>
    <w:p w:rsidR="0087709E" w:rsidRPr="00DE1B49" w:rsidRDefault="0087709E" w:rsidP="0087709E">
      <w:pPr>
        <w:rPr>
          <w:lang w:val="en-US"/>
        </w:rPr>
      </w:pPr>
    </w:p>
    <w:p w:rsidR="0087709E" w:rsidRPr="00DE1B49" w:rsidRDefault="0087709E" w:rsidP="0087709E">
      <w:pPr>
        <w:rPr>
          <w:lang w:val="en-US"/>
        </w:rPr>
      </w:pPr>
      <w:r w:rsidRPr="00DE1B49">
        <w:rPr>
          <w:lang w:val="en-US"/>
        </w:rPr>
        <w:t xml:space="preserve">The implementations of this interface can be found under the </w:t>
      </w:r>
      <w:proofErr w:type="spellStart"/>
      <w:r w:rsidRPr="005F6601">
        <w:rPr>
          <w:i/>
          <w:lang w:val="en-US"/>
        </w:rPr>
        <w:t>eu.excitementproject.tl.composition.graphmerger</w:t>
      </w:r>
      <w:proofErr w:type="spellEnd"/>
      <w:r w:rsidRPr="00DE1B49">
        <w:rPr>
          <w:lang w:val="en-US"/>
        </w:rPr>
        <w:t xml:space="preserve"> package.</w:t>
      </w:r>
    </w:p>
    <w:p w:rsidR="0087709E" w:rsidRPr="00DE1B49" w:rsidRDefault="0087709E" w:rsidP="0087709E">
      <w:pPr>
        <w:rPr>
          <w:lang w:val="en-US"/>
        </w:rPr>
      </w:pPr>
      <w:r w:rsidRPr="00DE1B49">
        <w:rPr>
          <w:lang w:val="en-US"/>
        </w:rPr>
        <w:t xml:space="preserve">For implementing this interface it is recommended to </w:t>
      </w:r>
      <w:r w:rsidR="00BF26A7">
        <w:rPr>
          <w:lang w:val="en-US"/>
        </w:rPr>
        <w:t>extend</w:t>
      </w:r>
      <w:r w:rsidRPr="00DE1B49">
        <w:rPr>
          <w:lang w:val="en-US"/>
        </w:rPr>
        <w:t xml:space="preserve"> the </w:t>
      </w:r>
      <w:proofErr w:type="spellStart"/>
      <w:r w:rsidRPr="00DE1B49">
        <w:rPr>
          <w:i/>
          <w:lang w:val="en-US"/>
        </w:rPr>
        <w:t>AbstractGraphMerger</w:t>
      </w:r>
      <w:proofErr w:type="spellEnd"/>
      <w:r w:rsidRPr="00DE1B49">
        <w:rPr>
          <w:i/>
          <w:lang w:val="en-US"/>
        </w:rPr>
        <w:t xml:space="preserve"> </w:t>
      </w:r>
      <w:r w:rsidR="00487999">
        <w:rPr>
          <w:lang w:val="en-US"/>
        </w:rPr>
        <w:t>class.  T</w:t>
      </w:r>
      <w:r w:rsidRPr="00DE1B49">
        <w:rPr>
          <w:lang w:val="en-US"/>
        </w:rPr>
        <w:t>his abstract implementation contains auxiliary methods that are expected to be common over different implementations.</w:t>
      </w:r>
      <w:r w:rsidR="00BF26A7">
        <w:rPr>
          <w:lang w:val="en-US"/>
        </w:rPr>
        <w:t xml:space="preserve"> </w:t>
      </w:r>
      <w:r w:rsidRPr="00DE1B49">
        <w:rPr>
          <w:lang w:val="en-US"/>
        </w:rPr>
        <w:t>For information on the implementation(s) of this module see</w:t>
      </w:r>
      <w:r w:rsidR="00E91608">
        <w:rPr>
          <w:lang w:val="en-US"/>
        </w:rPr>
        <w:t xml:space="preserve"> section</w:t>
      </w:r>
      <w:r w:rsidRPr="00DE1B49">
        <w:rPr>
          <w:lang w:val="en-US"/>
        </w:rPr>
        <w:t xml:space="preserve"> </w:t>
      </w:r>
      <w:r w:rsidR="006C1AF3">
        <w:fldChar w:fldCharType="begin"/>
      </w:r>
      <w:r w:rsidR="00E91608">
        <w:rPr>
          <w:lang w:val="en-US"/>
        </w:rPr>
        <w:instrText xml:space="preserve"> REF _Ref359919992 \r \h </w:instrText>
      </w:r>
      <w:r w:rsidR="006C1AF3">
        <w:fldChar w:fldCharType="separate"/>
      </w:r>
      <w:r w:rsidR="00D76112">
        <w:rPr>
          <w:lang w:val="en-US"/>
        </w:rPr>
        <w:t>6.2.1</w:t>
      </w:r>
      <w:r w:rsidR="006C1AF3">
        <w:fldChar w:fldCharType="end"/>
      </w:r>
      <w:r w:rsidR="00E91608">
        <w:t>.</w:t>
      </w:r>
    </w:p>
    <w:p w:rsidR="0087709E" w:rsidRPr="00DE1B49" w:rsidRDefault="0087709E" w:rsidP="007368D3">
      <w:pPr>
        <w:pStyle w:val="berschrift3"/>
      </w:pPr>
      <w:bookmarkStart w:id="1742" w:name="h.6rj6nrxr1ver" w:colFirst="0" w:colLast="0"/>
      <w:bookmarkStart w:id="1743" w:name="id.6ckaviprb3jv" w:colFirst="0" w:colLast="0"/>
      <w:bookmarkStart w:id="1744" w:name="_Collapsed_graph_generator"/>
      <w:bookmarkStart w:id="1745" w:name="_Toc404592949"/>
      <w:bookmarkEnd w:id="1742"/>
      <w:bookmarkEnd w:id="1743"/>
      <w:bookmarkEnd w:id="1744"/>
      <w:del w:id="1746" w:author="Kathrin Eichler" w:date="2013-10-11T12:46:00Z">
        <w:r w:rsidRPr="00DE1B49" w:rsidDel="00BB1926">
          <w:delText xml:space="preserve">Collapsed </w:delText>
        </w:r>
        <w:r w:rsidR="005E31BF" w:rsidDel="00BB1926">
          <w:delText>G</w:delText>
        </w:r>
        <w:r w:rsidRPr="00DE1B49" w:rsidDel="00BB1926">
          <w:delText xml:space="preserve">raph </w:delText>
        </w:r>
        <w:r w:rsidR="005E31BF" w:rsidDel="00BB1926">
          <w:delText>G</w:delText>
        </w:r>
        <w:r w:rsidRPr="00DE1B49" w:rsidDel="00BB1926">
          <w:delText>enerator</w:delText>
        </w:r>
      </w:del>
      <w:ins w:id="1747" w:author="Kathrin Eichler" w:date="2013-10-11T12:46:00Z">
        <w:r w:rsidR="00BB1926">
          <w:t>Graph Optimizer</w:t>
        </w:r>
      </w:ins>
      <w:r w:rsidRPr="00DE1B49">
        <w:t xml:space="preserve"> </w:t>
      </w:r>
      <w:r w:rsidR="005E31BF">
        <w:t>M</w:t>
      </w:r>
      <w:r w:rsidRPr="00DE1B49">
        <w:t xml:space="preserve">odule: </w:t>
      </w:r>
      <w:r w:rsidR="000B6568">
        <w:br/>
      </w:r>
      <w:r w:rsidRPr="00DE1B49">
        <w:t xml:space="preserve">interface </w:t>
      </w:r>
      <w:del w:id="1748" w:author="Kathrin Eichler" w:date="2013-10-11T12:48:00Z">
        <w:r w:rsidRPr="00DE1B49" w:rsidDel="00BB1926">
          <w:rPr>
            <w:i/>
          </w:rPr>
          <w:delText xml:space="preserve">CollapsedGraphGenerator </w:delText>
        </w:r>
      </w:del>
      <w:proofErr w:type="spellStart"/>
      <w:ins w:id="1749" w:author="Kathrin Eichler" w:date="2013-10-11T12:48:00Z">
        <w:r w:rsidR="00BB1926">
          <w:rPr>
            <w:i/>
          </w:rPr>
          <w:t>GraphOptimizer</w:t>
        </w:r>
        <w:proofErr w:type="spellEnd"/>
        <w:r w:rsidR="00BB1926" w:rsidRPr="00DE1B49">
          <w:rPr>
            <w:i/>
          </w:rPr>
          <w:t xml:space="preserve"> </w:t>
        </w:r>
      </w:ins>
      <w:ins w:id="1750" w:author="Kathrin Eichler" w:date="2014-11-17T11:24:00Z">
        <w:r w:rsidR="009E17B3">
          <w:rPr>
            <w:i/>
          </w:rPr>
          <w:t>[</w:t>
        </w:r>
      </w:ins>
      <w:proofErr w:type="spellStart"/>
      <w:ins w:id="1751" w:author="Kathrin Eichler" w:date="2014-11-17T11:25:00Z">
        <w:r w:rsidR="009E17B3">
          <w:rPr>
            <w:i/>
          </w:rPr>
          <w:t>Lili</w:t>
        </w:r>
      </w:ins>
      <w:proofErr w:type="spellEnd"/>
      <w:ins w:id="1752" w:author="Kathrin Eichler" w:date="2014-11-17T11:24:00Z">
        <w:r w:rsidR="009E17B3">
          <w:rPr>
            <w:i/>
          </w:rPr>
          <w:t xml:space="preserve">] </w:t>
        </w:r>
      </w:ins>
      <w:r w:rsidR="00D26AB1">
        <w:t>(</w:t>
      </w:r>
      <w:proofErr w:type="spellStart"/>
      <w:r w:rsidR="00D26AB1" w:rsidRPr="00D26AB1">
        <w:t>eu</w:t>
      </w:r>
      <w:r w:rsidR="00D26AB1">
        <w:t>.</w:t>
      </w:r>
      <w:r w:rsidR="00D26AB1" w:rsidRPr="00D26AB1">
        <w:t>excitementproject</w:t>
      </w:r>
      <w:r w:rsidR="00D26AB1">
        <w:t>.</w:t>
      </w:r>
      <w:r w:rsidR="00D26AB1" w:rsidRPr="00D26AB1">
        <w:t>tl</w:t>
      </w:r>
      <w:r w:rsidR="00D26AB1">
        <w:t>.</w:t>
      </w:r>
      <w:r w:rsidR="00D26AB1" w:rsidRPr="00D26AB1">
        <w:t>composition</w:t>
      </w:r>
      <w:r w:rsidR="00D26AB1">
        <w:t>.</w:t>
      </w:r>
      <w:r w:rsidR="00D26AB1" w:rsidRPr="00D26AB1">
        <w:t>api</w:t>
      </w:r>
      <w:proofErr w:type="spellEnd"/>
      <w:r w:rsidR="00D26AB1">
        <w:t>)</w:t>
      </w:r>
      <w:bookmarkEnd w:id="1745"/>
      <w:r w:rsidR="00D26AB1">
        <w:rPr>
          <w:i/>
        </w:rPr>
        <w:t xml:space="preserve"> </w:t>
      </w:r>
    </w:p>
    <w:p w:rsidR="0087709E" w:rsidRPr="00DE1B49" w:rsidRDefault="0087709E" w:rsidP="00A5717B">
      <w:pPr>
        <w:pStyle w:val="berschrift4"/>
      </w:pPr>
      <w:bookmarkStart w:id="1753" w:name="h.hsphxgx15hot" w:colFirst="0" w:colLast="0"/>
      <w:bookmarkEnd w:id="1753"/>
      <w:r w:rsidRPr="00DE1B49">
        <w:t xml:space="preserve">General Description </w:t>
      </w:r>
    </w:p>
    <w:p w:rsidR="0087709E" w:rsidRPr="00DE1B49" w:rsidRDefault="0087709E" w:rsidP="0087709E">
      <w:r w:rsidRPr="00DE1B49">
        <w:rPr>
          <w:lang w:val="en-US"/>
        </w:rPr>
        <w:t>This module consumes a raw graph (</w:t>
      </w:r>
      <w:r w:rsidR="002C12FC" w:rsidRPr="007E7ED7">
        <w:rPr>
          <w:i/>
          <w:lang w:val="en-US"/>
        </w:rPr>
        <w:t>EntailmentGraphRaw</w:t>
      </w:r>
      <w:r w:rsidRPr="00DE1B49">
        <w:rPr>
          <w:lang w:val="en-US"/>
        </w:rPr>
        <w:t xml:space="preserve">) and produces the </w:t>
      </w:r>
      <w:r w:rsidRPr="007E7ED7">
        <w:rPr>
          <w:i/>
          <w:lang w:val="en-US"/>
        </w:rPr>
        <w:t>collapsed graph</w:t>
      </w:r>
      <w:r w:rsidR="00D812BE">
        <w:rPr>
          <w:lang w:val="en-US"/>
        </w:rPr>
        <w:t xml:space="preserve"> or final graph</w:t>
      </w:r>
      <w:r w:rsidRPr="00DE1B49">
        <w:rPr>
          <w:lang w:val="en-US"/>
        </w:rPr>
        <w:t xml:space="preserve"> (</w:t>
      </w:r>
      <w:proofErr w:type="spellStart"/>
      <w:r w:rsidRPr="007E7ED7">
        <w:rPr>
          <w:i/>
          <w:lang w:val="en-US"/>
        </w:rPr>
        <w:t>Entailment</w:t>
      </w:r>
      <w:r w:rsidR="002C12FC" w:rsidRPr="007E7ED7">
        <w:rPr>
          <w:i/>
          <w:lang w:val="en-US"/>
        </w:rPr>
        <w:t>G</w:t>
      </w:r>
      <w:r w:rsidRPr="007E7ED7">
        <w:rPr>
          <w:i/>
          <w:lang w:val="en-US"/>
        </w:rPr>
        <w:t>raph</w:t>
      </w:r>
      <w:r w:rsidR="002C12FC" w:rsidRPr="007E7ED7">
        <w:rPr>
          <w:i/>
          <w:lang w:val="en-US"/>
        </w:rPr>
        <w:t>C</w:t>
      </w:r>
      <w:r w:rsidRPr="007E7ED7">
        <w:rPr>
          <w:i/>
          <w:lang w:val="en-US"/>
        </w:rPr>
        <w:t>ollapsed</w:t>
      </w:r>
      <w:proofErr w:type="spellEnd"/>
      <w:r w:rsidRPr="00DE1B49">
        <w:rPr>
          <w:lang w:val="en-US"/>
        </w:rPr>
        <w:t xml:space="preserve">). </w:t>
      </w:r>
      <w:r w:rsidR="009F7FD9">
        <w:t xml:space="preserve">For more details see </w:t>
      </w:r>
      <w:r w:rsidR="00E91608">
        <w:t xml:space="preserve">section </w:t>
      </w:r>
      <w:r w:rsidR="006C1AF3">
        <w:fldChar w:fldCharType="begin"/>
      </w:r>
      <w:r w:rsidR="00E91608">
        <w:instrText xml:space="preserve"> REF _Ref359920012 \r \h </w:instrText>
      </w:r>
      <w:r w:rsidR="006C1AF3">
        <w:fldChar w:fldCharType="separate"/>
      </w:r>
      <w:r w:rsidR="00D76112">
        <w:t>2.2.2</w:t>
      </w:r>
      <w:r w:rsidR="006C1AF3">
        <w:fldChar w:fldCharType="end"/>
      </w:r>
      <w:r w:rsidRPr="00DE1B49">
        <w:t>.</w:t>
      </w:r>
    </w:p>
    <w:p w:rsidR="0087709E" w:rsidRPr="00DE1B49" w:rsidRDefault="0087709E" w:rsidP="007368D3">
      <w:pPr>
        <w:pStyle w:val="berschrift4"/>
      </w:pPr>
      <w:bookmarkStart w:id="1754" w:name="h.upjmpc8rvtb0" w:colFirst="0" w:colLast="0"/>
      <w:bookmarkEnd w:id="1754"/>
      <w:r w:rsidRPr="00DE1B49">
        <w:lastRenderedPageBreak/>
        <w:t>API Methods</w:t>
      </w:r>
    </w:p>
    <w:p w:rsidR="0087709E" w:rsidRPr="0086292D" w:rsidRDefault="0087709E" w:rsidP="003E4C15">
      <w:pPr>
        <w:spacing w:line="276" w:lineRule="auto"/>
        <w:ind w:left="720"/>
      </w:pPr>
      <w:proofErr w:type="spellStart"/>
      <w:r w:rsidRPr="0086292D">
        <w:rPr>
          <w:i/>
        </w:rPr>
        <w:t>EntailmentGraphCollapsed</w:t>
      </w:r>
      <w:proofErr w:type="spellEnd"/>
      <w:r w:rsidRPr="0086292D">
        <w:rPr>
          <w:i/>
        </w:rPr>
        <w:t xml:space="preserve"> </w:t>
      </w:r>
      <w:del w:id="1755" w:author="Lili" w:date="2013-10-24T13:15:00Z">
        <w:r w:rsidRPr="0086292D" w:rsidDel="003E4C15">
          <w:rPr>
            <w:i/>
          </w:rPr>
          <w:delText>generateCollapsedGraph</w:delText>
        </w:r>
      </w:del>
      <w:proofErr w:type="spellStart"/>
      <w:proofErr w:type="gramStart"/>
      <w:ins w:id="1756" w:author="Lili" w:date="2013-10-24T13:15:00Z">
        <w:r w:rsidR="003E4C15">
          <w:rPr>
            <w:i/>
          </w:rPr>
          <w:t>opt</w:t>
        </w:r>
        <w:r w:rsidR="003E4C15">
          <w:rPr>
            <w:i/>
          </w:rPr>
          <w:t>i</w:t>
        </w:r>
        <w:r w:rsidR="003E4C15">
          <w:rPr>
            <w:i/>
          </w:rPr>
          <w:t>mizeGraph</w:t>
        </w:r>
      </w:ins>
      <w:proofErr w:type="spellEnd"/>
      <w:r w:rsidRPr="0086292D">
        <w:rPr>
          <w:i/>
        </w:rPr>
        <w:t>(</w:t>
      </w:r>
      <w:proofErr w:type="gramEnd"/>
      <w:r w:rsidRPr="0086292D">
        <w:rPr>
          <w:i/>
        </w:rPr>
        <w:t xml:space="preserve">EntailmentGraphRaw </w:t>
      </w:r>
      <w:proofErr w:type="spellStart"/>
      <w:r w:rsidRPr="0086292D">
        <w:rPr>
          <w:i/>
        </w:rPr>
        <w:t>workGraph</w:t>
      </w:r>
      <w:proofErr w:type="spellEnd"/>
      <w:r w:rsidRPr="0086292D">
        <w:rPr>
          <w:i/>
        </w:rPr>
        <w:t>)</w:t>
      </w:r>
    </w:p>
    <w:p w:rsidR="0086292D" w:rsidRDefault="0086292D" w:rsidP="008C6B45">
      <w:pPr>
        <w:spacing w:line="276" w:lineRule="auto"/>
        <w:ind w:left="720"/>
        <w:rPr>
          <w:i/>
        </w:rPr>
      </w:pPr>
      <w:proofErr w:type="spellStart"/>
      <w:r w:rsidRPr="0086292D">
        <w:rPr>
          <w:i/>
        </w:rPr>
        <w:t>EntailmentGraphCollapsed</w:t>
      </w:r>
      <w:proofErr w:type="spellEnd"/>
      <w:r w:rsidRPr="0086292D">
        <w:rPr>
          <w:i/>
        </w:rPr>
        <w:t xml:space="preserve"> </w:t>
      </w:r>
      <w:proofErr w:type="spellStart"/>
      <w:ins w:id="1757" w:author="Lili" w:date="2013-10-24T13:15:00Z">
        <w:r w:rsidR="008C6B45">
          <w:rPr>
            <w:i/>
          </w:rPr>
          <w:t>optimizeGraph</w:t>
        </w:r>
        <w:proofErr w:type="spellEnd"/>
        <w:r w:rsidR="008C6B45" w:rsidRPr="0086292D" w:rsidDel="008C6B45">
          <w:rPr>
            <w:i/>
          </w:rPr>
          <w:t xml:space="preserve"> </w:t>
        </w:r>
      </w:ins>
      <w:del w:id="1758" w:author="Lili" w:date="2013-10-24T13:15:00Z">
        <w:r w:rsidRPr="0086292D" w:rsidDel="008C6B45">
          <w:rPr>
            <w:i/>
          </w:rPr>
          <w:delText>generateCo</w:delText>
        </w:r>
        <w:r w:rsidRPr="0086292D" w:rsidDel="008C6B45">
          <w:rPr>
            <w:i/>
          </w:rPr>
          <w:delText>l</w:delText>
        </w:r>
        <w:r w:rsidRPr="0086292D" w:rsidDel="008C6B45">
          <w:rPr>
            <w:i/>
          </w:rPr>
          <w:delText>lapsedGraph</w:delText>
        </w:r>
      </w:del>
      <w:r w:rsidRPr="0086292D">
        <w:rPr>
          <w:i/>
        </w:rPr>
        <w:t xml:space="preserve">(EntailmentGraphRaw </w:t>
      </w:r>
      <w:proofErr w:type="spellStart"/>
      <w:r w:rsidRPr="0086292D">
        <w:rPr>
          <w:i/>
        </w:rPr>
        <w:t>rawGraph</w:t>
      </w:r>
      <w:proofErr w:type="spellEnd"/>
      <w:r w:rsidRPr="0086292D">
        <w:rPr>
          <w:i/>
        </w:rPr>
        <w:t>, double threshold)</w:t>
      </w:r>
    </w:p>
    <w:p w:rsidR="0086292D" w:rsidRDefault="0086292D" w:rsidP="0086292D">
      <w:pPr>
        <w:spacing w:line="276" w:lineRule="auto"/>
        <w:ind w:left="361" w:firstLine="359"/>
      </w:pPr>
    </w:p>
    <w:p w:rsidR="0086292D" w:rsidRDefault="0087709E" w:rsidP="0086292D">
      <w:pPr>
        <w:spacing w:line="276" w:lineRule="auto"/>
        <w:ind w:left="720"/>
        <w:rPr>
          <w:lang w:val="en-US"/>
        </w:rPr>
      </w:pPr>
      <w:r w:rsidRPr="0086292D">
        <w:rPr>
          <w:lang w:val="en-US"/>
        </w:rPr>
        <w:t>The method consumes a raw graph (</w:t>
      </w:r>
      <w:r w:rsidRPr="0086292D">
        <w:rPr>
          <w:i/>
          <w:lang w:val="en-US"/>
        </w:rPr>
        <w:t>EntailmentGraphRaw</w:t>
      </w:r>
      <w:r w:rsidRPr="0086292D">
        <w:rPr>
          <w:lang w:val="en-US"/>
        </w:rPr>
        <w:t>) and produces the final collapsed entailment graph (</w:t>
      </w:r>
      <w:proofErr w:type="spellStart"/>
      <w:r w:rsidRPr="0086292D">
        <w:rPr>
          <w:i/>
          <w:lang w:val="en-US"/>
        </w:rPr>
        <w:t>EntailmentGraphCollapsed</w:t>
      </w:r>
      <w:proofErr w:type="spellEnd"/>
      <w:r w:rsidRPr="0086292D">
        <w:rPr>
          <w:lang w:val="en-US"/>
        </w:rPr>
        <w:t>). In case of success the co</w:t>
      </w:r>
      <w:r w:rsidRPr="0086292D">
        <w:rPr>
          <w:lang w:val="en-US"/>
        </w:rPr>
        <w:t>l</w:t>
      </w:r>
      <w:r w:rsidRPr="0086292D">
        <w:rPr>
          <w:lang w:val="en-US"/>
        </w:rPr>
        <w:t xml:space="preserve">lapsed graph is returned. Otherwise the method throws a </w:t>
      </w:r>
      <w:del w:id="1759" w:author="Kathrin Eichler" w:date="2013-10-11T12:48:00Z">
        <w:r w:rsidRPr="0086292D" w:rsidDel="00BB1926">
          <w:rPr>
            <w:i/>
            <w:lang w:val="en-US"/>
          </w:rPr>
          <w:delText>CollapsedGraphGener</w:delText>
        </w:r>
        <w:r w:rsidRPr="0086292D" w:rsidDel="00BB1926">
          <w:rPr>
            <w:i/>
            <w:lang w:val="en-US"/>
          </w:rPr>
          <w:delText>a</w:delText>
        </w:r>
        <w:r w:rsidRPr="0086292D" w:rsidDel="00BB1926">
          <w:rPr>
            <w:i/>
            <w:lang w:val="en-US"/>
          </w:rPr>
          <w:delText>torException</w:delText>
        </w:r>
      </w:del>
      <w:proofErr w:type="spellStart"/>
      <w:ins w:id="1760" w:author="Kathrin Eichler" w:date="2013-10-11T12:48:00Z">
        <w:r w:rsidR="00BB1926">
          <w:rPr>
            <w:i/>
            <w:lang w:val="en-US"/>
          </w:rPr>
          <w:t>GraphOptimizer</w:t>
        </w:r>
        <w:r w:rsidR="00BB1926" w:rsidRPr="0086292D">
          <w:rPr>
            <w:i/>
            <w:lang w:val="en-US"/>
          </w:rPr>
          <w:t>Exception</w:t>
        </w:r>
      </w:ins>
      <w:proofErr w:type="spellEnd"/>
      <w:r w:rsidRPr="0086292D">
        <w:rPr>
          <w:lang w:val="en-US"/>
        </w:rPr>
        <w:t xml:space="preserve">. </w:t>
      </w:r>
    </w:p>
    <w:p w:rsidR="0086292D" w:rsidRDefault="0086292D" w:rsidP="0086292D">
      <w:pPr>
        <w:spacing w:line="276" w:lineRule="auto"/>
        <w:ind w:left="720"/>
        <w:rPr>
          <w:lang w:val="en-US"/>
        </w:rPr>
      </w:pPr>
    </w:p>
    <w:p w:rsidR="0086292D" w:rsidRDefault="0086292D" w:rsidP="00975271">
      <w:pPr>
        <w:numPr>
          <w:ilvl w:val="1"/>
          <w:numId w:val="88"/>
        </w:numPr>
        <w:spacing w:line="276" w:lineRule="auto"/>
        <w:ind w:hanging="359"/>
        <w:rPr>
          <w:lang w:val="en-US"/>
        </w:rPr>
      </w:pPr>
      <w:r w:rsidRPr="00410180">
        <w:rPr>
          <w:lang w:val="en-US"/>
        </w:rPr>
        <w:t xml:space="preserve">@param </w:t>
      </w:r>
      <w:proofErr w:type="spellStart"/>
      <w:r w:rsidRPr="0086292D">
        <w:rPr>
          <w:lang w:val="en-US"/>
        </w:rPr>
        <w:t>workGraph</w:t>
      </w:r>
      <w:proofErr w:type="spellEnd"/>
      <w:r w:rsidRPr="0086292D">
        <w:rPr>
          <w:lang w:val="en-US"/>
        </w:rPr>
        <w:t xml:space="preserve"> </w:t>
      </w:r>
      <w:r w:rsidR="00B77A1E">
        <w:rPr>
          <w:lang w:val="en-US"/>
        </w:rPr>
        <w:t>–</w:t>
      </w:r>
      <w:r w:rsidRPr="0086292D">
        <w:rPr>
          <w:lang w:val="en-US"/>
        </w:rPr>
        <w:t xml:space="preserve"> the raw entailment graph, which should be </w:t>
      </w:r>
      <w:del w:id="1761" w:author="Lili" w:date="2013-10-24T13:17:00Z">
        <w:r w:rsidRPr="0086292D" w:rsidDel="00975271">
          <w:rPr>
            <w:lang w:val="en-US"/>
          </w:rPr>
          <w:delText>co</w:delText>
        </w:r>
        <w:r w:rsidRPr="0086292D" w:rsidDel="00975271">
          <w:rPr>
            <w:lang w:val="en-US"/>
          </w:rPr>
          <w:delText>l</w:delText>
        </w:r>
        <w:r w:rsidRPr="0086292D" w:rsidDel="00975271">
          <w:rPr>
            <w:lang w:val="en-US"/>
          </w:rPr>
          <w:delText>lapsed</w:delText>
        </w:r>
      </w:del>
      <w:ins w:id="1762" w:author="Lili" w:date="2013-10-24T13:17:00Z">
        <w:r w:rsidR="00975271">
          <w:rPr>
            <w:lang w:val="en-US"/>
          </w:rPr>
          <w:t>optimized</w:t>
        </w:r>
      </w:ins>
    </w:p>
    <w:p w:rsidR="008452C7" w:rsidRPr="008452C7" w:rsidRDefault="008452C7" w:rsidP="008452C7">
      <w:pPr>
        <w:numPr>
          <w:ilvl w:val="1"/>
          <w:numId w:val="44"/>
        </w:numPr>
        <w:spacing w:line="276" w:lineRule="auto"/>
        <w:ind w:hanging="359"/>
      </w:pPr>
      <w:r>
        <w:rPr>
          <w:lang w:val="en-US"/>
        </w:rPr>
        <w:t>@param threshold –</w:t>
      </w:r>
      <w:r>
        <w:t>if provided, confidence threshold representing the min</w:t>
      </w:r>
      <w:r>
        <w:t>i</w:t>
      </w:r>
      <w:r>
        <w:t>mum confidence for an edge from the raw graph to be kept in the collapsed graph</w:t>
      </w:r>
      <w:r w:rsidRPr="00DE1B49">
        <w:t xml:space="preserve"> </w:t>
      </w:r>
    </w:p>
    <w:p w:rsidR="008452C7" w:rsidRDefault="008452C7" w:rsidP="008452C7">
      <w:pPr>
        <w:numPr>
          <w:ilvl w:val="1"/>
          <w:numId w:val="88"/>
        </w:numPr>
        <w:spacing w:line="276" w:lineRule="auto"/>
        <w:ind w:hanging="359"/>
        <w:rPr>
          <w:lang w:val="en-US"/>
        </w:rPr>
      </w:pPr>
      <w:r w:rsidRPr="0086292D">
        <w:rPr>
          <w:lang w:val="en-US"/>
        </w:rPr>
        <w:t>@return (</w:t>
      </w:r>
      <w:proofErr w:type="spellStart"/>
      <w:r w:rsidRPr="0086292D">
        <w:rPr>
          <w:lang w:val="en-US"/>
        </w:rPr>
        <w:t>EntailmentGraphCollapsed</w:t>
      </w:r>
      <w:proofErr w:type="spellEnd"/>
      <w:r w:rsidRPr="0086292D">
        <w:rPr>
          <w:lang w:val="en-US"/>
        </w:rPr>
        <w:t>) the resulting collapsed entailment</w:t>
      </w:r>
      <w:r w:rsidR="00393D0B">
        <w:rPr>
          <w:lang w:val="en-US"/>
        </w:rPr>
        <w:t xml:space="preserve"> graph</w:t>
      </w:r>
    </w:p>
    <w:p w:rsidR="0087709E" w:rsidRPr="008452C7" w:rsidRDefault="00A40D6E" w:rsidP="008452C7">
      <w:pPr>
        <w:numPr>
          <w:ilvl w:val="1"/>
          <w:numId w:val="88"/>
        </w:numPr>
        <w:spacing w:line="276" w:lineRule="auto"/>
        <w:ind w:hanging="359"/>
        <w:rPr>
          <w:lang w:val="en-US"/>
        </w:rPr>
      </w:pPr>
      <w:r w:rsidRPr="008452C7">
        <w:rPr>
          <w:lang w:val="en-US"/>
        </w:rPr>
        <w:t xml:space="preserve">@throws </w:t>
      </w:r>
      <w:del w:id="1763" w:author="Kathrin Eichler" w:date="2013-10-11T12:48:00Z">
        <w:r w:rsidR="0087709E" w:rsidRPr="008452C7" w:rsidDel="00BB1926">
          <w:rPr>
            <w:lang w:val="en-US"/>
          </w:rPr>
          <w:delText>CollapsedGraphG</w:delText>
        </w:r>
        <w:r w:rsidRPr="008452C7" w:rsidDel="00BB1926">
          <w:rPr>
            <w:lang w:val="en-US"/>
          </w:rPr>
          <w:delText>eneratorException</w:delText>
        </w:r>
        <w:r w:rsidR="0087709E" w:rsidRPr="008452C7" w:rsidDel="00BB1926">
          <w:rPr>
            <w:lang w:val="en-US"/>
          </w:rPr>
          <w:delText xml:space="preserve"> </w:delText>
        </w:r>
      </w:del>
      <w:proofErr w:type="spellStart"/>
      <w:ins w:id="1764" w:author="Kathrin Eichler" w:date="2013-10-11T12:48:00Z">
        <w:r w:rsidR="00BB1926">
          <w:rPr>
            <w:lang w:val="en-US"/>
          </w:rPr>
          <w:t>GraphOptimizer</w:t>
        </w:r>
        <w:r w:rsidR="00BB1926" w:rsidRPr="008452C7">
          <w:rPr>
            <w:lang w:val="en-US"/>
          </w:rPr>
          <w:t>Exception</w:t>
        </w:r>
        <w:proofErr w:type="spellEnd"/>
        <w:r w:rsidR="00BB1926" w:rsidRPr="008452C7">
          <w:rPr>
            <w:lang w:val="en-US"/>
          </w:rPr>
          <w:t xml:space="preserve"> </w:t>
        </w:r>
      </w:ins>
      <w:r w:rsidR="0087709E" w:rsidRPr="008452C7">
        <w:rPr>
          <w:lang w:val="en-US"/>
        </w:rPr>
        <w:t xml:space="preserve">if the implementation </w:t>
      </w:r>
      <w:r w:rsidR="00393D0B" w:rsidRPr="008452C7">
        <w:rPr>
          <w:lang w:val="en-US"/>
        </w:rPr>
        <w:t>can</w:t>
      </w:r>
      <w:r w:rsidR="00393D0B">
        <w:rPr>
          <w:lang w:val="en-US"/>
        </w:rPr>
        <w:t>no</w:t>
      </w:r>
      <w:r w:rsidR="00393D0B" w:rsidRPr="008452C7">
        <w:rPr>
          <w:lang w:val="en-US"/>
        </w:rPr>
        <w:t xml:space="preserve">t </w:t>
      </w:r>
      <w:r w:rsidR="0087709E" w:rsidRPr="008452C7">
        <w:rPr>
          <w:lang w:val="en-US"/>
        </w:rPr>
        <w:t>convert the graph for some reason</w:t>
      </w:r>
    </w:p>
    <w:p w:rsidR="005E31BF" w:rsidRPr="00DE1B49" w:rsidRDefault="005E31BF" w:rsidP="007368D3">
      <w:pPr>
        <w:pStyle w:val="berschrift4"/>
      </w:pPr>
      <w:bookmarkStart w:id="1765" w:name="h.6ts3rewqx7bq" w:colFirst="0" w:colLast="0"/>
      <w:bookmarkEnd w:id="1765"/>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87709E" w:rsidRPr="00DE1B49" w:rsidRDefault="0087709E" w:rsidP="0087709E">
      <w:pPr>
        <w:rPr>
          <w:lang w:val="en-US"/>
        </w:rPr>
      </w:pPr>
      <w:r w:rsidRPr="00DE1B49">
        <w:rPr>
          <w:lang w:val="en-US"/>
        </w:rPr>
        <w:t>We do not foresee any external EOP component dependency for this module. Yet, if any a</w:t>
      </w:r>
      <w:r w:rsidRPr="00DE1B49">
        <w:rPr>
          <w:lang w:val="en-US"/>
        </w:rPr>
        <w:t>r</w:t>
      </w:r>
      <w:r w:rsidRPr="00DE1B49">
        <w:rPr>
          <w:lang w:val="en-US"/>
        </w:rPr>
        <w:t>guments or configurable values are needed, they should be exposed in the implementation constructor.</w:t>
      </w:r>
    </w:p>
    <w:p w:rsidR="0087709E" w:rsidRPr="00DE1B49" w:rsidRDefault="0087709E" w:rsidP="0087709E">
      <w:pPr>
        <w:rPr>
          <w:lang w:val="en-US"/>
        </w:rPr>
      </w:pPr>
    </w:p>
    <w:p w:rsidR="0087709E" w:rsidRPr="00DE1B49" w:rsidRDefault="0087709E" w:rsidP="0087709E">
      <w:pPr>
        <w:rPr>
          <w:lang w:val="en-US"/>
        </w:rPr>
      </w:pPr>
      <w:r w:rsidRPr="00DE1B49">
        <w:rPr>
          <w:lang w:val="en-US"/>
        </w:rPr>
        <w:t xml:space="preserve">The implementations of this interface can be found under the </w:t>
      </w:r>
      <w:proofErr w:type="spellStart"/>
      <w:r w:rsidRPr="00DE1B49">
        <w:rPr>
          <w:i/>
          <w:lang w:val="en-US"/>
        </w:rPr>
        <w:t>eu.excitementproject.tl.composition.</w:t>
      </w:r>
      <w:del w:id="1766" w:author="Kathrin Eichler" w:date="2013-10-11T12:48:00Z">
        <w:r w:rsidRPr="00DE1B49" w:rsidDel="00BB1926">
          <w:rPr>
            <w:i/>
            <w:lang w:val="en-US"/>
          </w:rPr>
          <w:delText>collapsedgraphgenerator</w:delText>
        </w:r>
      </w:del>
      <w:proofErr w:type="gramStart"/>
      <w:ins w:id="1767" w:author="Kathrin Eichler" w:date="2013-10-11T12:48:00Z">
        <w:r w:rsidR="00BB1926">
          <w:rPr>
            <w:i/>
            <w:lang w:val="en-US"/>
          </w:rPr>
          <w:t>graphoptimizer</w:t>
        </w:r>
      </w:ins>
      <w:proofErr w:type="spellEnd"/>
      <w:proofErr w:type="gramEnd"/>
      <w:del w:id="1768" w:author="Kathrin Eichler" w:date="2013-10-11T12:48:00Z">
        <w:r w:rsidRPr="00DE1B49" w:rsidDel="00BB1926">
          <w:rPr>
            <w:lang w:val="en-US"/>
          </w:rPr>
          <w:delText xml:space="preserve"> </w:delText>
        </w:r>
      </w:del>
      <w:ins w:id="1769" w:author="Kathrin Eichler" w:date="2013-10-11T12:48:00Z">
        <w:r w:rsidR="00BB1926" w:rsidRPr="00DE1B49">
          <w:rPr>
            <w:lang w:val="en-US"/>
          </w:rPr>
          <w:t xml:space="preserve"> </w:t>
        </w:r>
      </w:ins>
      <w:r w:rsidRPr="00DE1B49">
        <w:rPr>
          <w:lang w:val="en-US"/>
        </w:rPr>
        <w:t>package.</w:t>
      </w:r>
    </w:p>
    <w:p w:rsidR="00E91608" w:rsidRDefault="0087709E" w:rsidP="0087709E">
      <w:pPr>
        <w:rPr>
          <w:lang w:val="en-US"/>
        </w:rPr>
      </w:pPr>
      <w:r w:rsidRPr="00DE1B49">
        <w:rPr>
          <w:lang w:val="en-US"/>
        </w:rPr>
        <w:t xml:space="preserve">For implementing this interface it is recommended to </w:t>
      </w:r>
      <w:r w:rsidR="00BF26A7">
        <w:rPr>
          <w:lang w:val="en-US"/>
        </w:rPr>
        <w:t>extend</w:t>
      </w:r>
      <w:r w:rsidRPr="00DE1B49">
        <w:rPr>
          <w:lang w:val="en-US"/>
        </w:rPr>
        <w:t xml:space="preserve"> the </w:t>
      </w:r>
      <w:proofErr w:type="spellStart"/>
      <w:r w:rsidRPr="00DE1B49">
        <w:rPr>
          <w:i/>
          <w:lang w:val="en-US"/>
        </w:rPr>
        <w:t>Abstract</w:t>
      </w:r>
      <w:del w:id="1770" w:author="Kathrin Eichler" w:date="2013-10-11T12:48:00Z">
        <w:r w:rsidRPr="00DE1B49" w:rsidDel="00BB1926">
          <w:rPr>
            <w:i/>
            <w:lang w:val="en-US"/>
          </w:rPr>
          <w:delText>Collapsed</w:delText>
        </w:r>
      </w:del>
      <w:r w:rsidRPr="00DE1B49">
        <w:rPr>
          <w:i/>
          <w:lang w:val="en-US"/>
        </w:rPr>
        <w:t>Grap</w:t>
      </w:r>
      <w:r w:rsidRPr="00DE1B49">
        <w:rPr>
          <w:i/>
          <w:lang w:val="en-US"/>
        </w:rPr>
        <w:t>h</w:t>
      </w:r>
      <w:del w:id="1771" w:author="Kathrin Eichler" w:date="2013-10-11T12:48:00Z">
        <w:r w:rsidRPr="00DE1B49" w:rsidDel="00BB1926">
          <w:rPr>
            <w:i/>
            <w:lang w:val="en-US"/>
          </w:rPr>
          <w:delText>Generator</w:delText>
        </w:r>
      </w:del>
      <w:ins w:id="1772" w:author="Kathrin Eichler" w:date="2013-10-11T12:48:00Z">
        <w:r w:rsidR="00BB1926">
          <w:rPr>
            <w:i/>
            <w:lang w:val="en-US"/>
          </w:rPr>
          <w:t>Optimizer</w:t>
        </w:r>
      </w:ins>
      <w:proofErr w:type="spellEnd"/>
      <w:r w:rsidRPr="00DE1B49">
        <w:rPr>
          <w:i/>
          <w:lang w:val="en-US"/>
        </w:rPr>
        <w:t xml:space="preserve"> </w:t>
      </w:r>
      <w:r w:rsidR="00A40D6E">
        <w:rPr>
          <w:lang w:val="en-US"/>
        </w:rPr>
        <w:t>class.  T</w:t>
      </w:r>
      <w:r w:rsidRPr="00DE1B49">
        <w:rPr>
          <w:lang w:val="en-US"/>
        </w:rPr>
        <w:t>his abstract implementation contains auxiliary methods that are expected to be common over different implementations.</w:t>
      </w:r>
      <w:r w:rsidR="00BF26A7">
        <w:rPr>
          <w:lang w:val="en-US"/>
        </w:rPr>
        <w:t xml:space="preserve"> </w:t>
      </w:r>
    </w:p>
    <w:p w:rsidR="0087709E" w:rsidRPr="00DE1B49" w:rsidRDefault="0087709E" w:rsidP="0087709E">
      <w:pPr>
        <w:rPr>
          <w:lang w:val="en-US"/>
        </w:rPr>
      </w:pPr>
      <w:r w:rsidRPr="00DE1B49">
        <w:rPr>
          <w:lang w:val="en-US"/>
        </w:rPr>
        <w:t>For information on the implementation(s) of this module see</w:t>
      </w:r>
      <w:r w:rsidR="00E91608">
        <w:rPr>
          <w:lang w:val="en-US"/>
        </w:rPr>
        <w:t xml:space="preserve"> section </w:t>
      </w:r>
      <w:r w:rsidR="006C1AF3">
        <w:rPr>
          <w:lang w:val="en-US"/>
        </w:rPr>
        <w:fldChar w:fldCharType="begin"/>
      </w:r>
      <w:r w:rsidR="00E91608">
        <w:rPr>
          <w:lang w:val="en-US"/>
        </w:rPr>
        <w:instrText xml:space="preserve"> REF _Ref359920054 \r \h </w:instrText>
      </w:r>
      <w:r w:rsidR="006C1AF3">
        <w:rPr>
          <w:lang w:val="en-US"/>
        </w:rPr>
      </w:r>
      <w:r w:rsidR="006C1AF3">
        <w:rPr>
          <w:lang w:val="en-US"/>
        </w:rPr>
        <w:fldChar w:fldCharType="separate"/>
      </w:r>
      <w:r w:rsidR="00D76112">
        <w:rPr>
          <w:lang w:val="en-US"/>
        </w:rPr>
        <w:t>6.2.2</w:t>
      </w:r>
      <w:r w:rsidR="006C1AF3">
        <w:rPr>
          <w:lang w:val="en-US"/>
        </w:rPr>
        <w:fldChar w:fldCharType="end"/>
      </w:r>
      <w:r w:rsidR="00E91608">
        <w:t>.</w:t>
      </w:r>
      <w:r w:rsidR="00E91608" w:rsidRPr="00DE1B49">
        <w:rPr>
          <w:lang w:val="en-US"/>
        </w:rPr>
        <w:t xml:space="preserve"> </w:t>
      </w:r>
    </w:p>
    <w:p w:rsidR="00A4201C" w:rsidRPr="00DE1B49" w:rsidRDefault="00A4201C" w:rsidP="00A4201C">
      <w:pPr>
        <w:pStyle w:val="berschrift3"/>
        <w:rPr>
          <w:ins w:id="1773" w:author="Kathrin Eichler" w:date="2013-10-08T10:57:00Z"/>
        </w:rPr>
      </w:pPr>
      <w:bookmarkStart w:id="1774" w:name="h.3gxadta34eaq" w:colFirst="0" w:colLast="0"/>
      <w:bookmarkStart w:id="1775" w:name="id.bc4pf1kndgia" w:colFirst="0" w:colLast="0"/>
      <w:bookmarkStart w:id="1776" w:name="_Node_Matcher_module:"/>
      <w:bookmarkStart w:id="1777" w:name="_Toc404592950"/>
      <w:bookmarkEnd w:id="1774"/>
      <w:bookmarkEnd w:id="1775"/>
      <w:bookmarkEnd w:id="1776"/>
      <w:ins w:id="1778" w:author="Kathrin Eichler" w:date="2013-10-08T10:57:00Z">
        <w:r>
          <w:t>Confidence Calculator Module</w:t>
        </w:r>
        <w:r w:rsidRPr="00DE1B49">
          <w:t xml:space="preserve">: interface </w:t>
        </w:r>
        <w:proofErr w:type="spellStart"/>
        <w:r>
          <w:rPr>
            <w:i/>
          </w:rPr>
          <w:t>ConfidenceCalcul</w:t>
        </w:r>
        <w:r>
          <w:rPr>
            <w:i/>
          </w:rPr>
          <w:t>a</w:t>
        </w:r>
        <w:r>
          <w:rPr>
            <w:i/>
          </w:rPr>
          <w:t>tor</w:t>
        </w:r>
      </w:ins>
      <w:proofErr w:type="spellEnd"/>
      <w:ins w:id="1779" w:author="Kathrin Eichler" w:date="2014-11-17T11:50:00Z">
        <w:r w:rsidR="00457FF7">
          <w:t xml:space="preserve"> </w:t>
        </w:r>
      </w:ins>
      <w:ins w:id="1780" w:author="Kathrin Eichler" w:date="2013-10-08T10:57:00Z">
        <w:r>
          <w:t>(</w:t>
        </w:r>
        <w:proofErr w:type="spellStart"/>
        <w:r w:rsidRPr="00D26AB1">
          <w:t>eu</w:t>
        </w:r>
        <w:r>
          <w:t>.</w:t>
        </w:r>
        <w:r w:rsidRPr="00D26AB1">
          <w:t>excitementproject</w:t>
        </w:r>
        <w:r>
          <w:t>.</w:t>
        </w:r>
        <w:r w:rsidRPr="00D26AB1">
          <w:t>tl</w:t>
        </w:r>
        <w:r>
          <w:t>.</w:t>
        </w:r>
        <w:r w:rsidRPr="00D26AB1">
          <w:t>composition</w:t>
        </w:r>
        <w:r>
          <w:t>.</w:t>
        </w:r>
        <w:r w:rsidRPr="00D26AB1">
          <w:t>api</w:t>
        </w:r>
        <w:proofErr w:type="spellEnd"/>
        <w:r>
          <w:t>)</w:t>
        </w:r>
      </w:ins>
      <w:bookmarkEnd w:id="1777"/>
      <w:ins w:id="1781" w:author="Kathrin Eichler" w:date="2014-11-17T11:25:00Z">
        <w:r w:rsidR="009E17B3">
          <w:t xml:space="preserve"> </w:t>
        </w:r>
      </w:ins>
    </w:p>
    <w:p w:rsidR="00A4201C" w:rsidRDefault="00A4201C" w:rsidP="00A4201C">
      <w:pPr>
        <w:pStyle w:val="berschrift4"/>
        <w:rPr>
          <w:ins w:id="1782" w:author="Kathrin Eichler" w:date="2013-10-08T10:57:00Z"/>
        </w:rPr>
      </w:pPr>
      <w:ins w:id="1783" w:author="Kathrin Eichler" w:date="2013-10-08T10:57:00Z">
        <w:r w:rsidRPr="00DE1B49">
          <w:t xml:space="preserve">General Description </w:t>
        </w:r>
      </w:ins>
    </w:p>
    <w:p w:rsidR="00436383" w:rsidRPr="00436383" w:rsidRDefault="006C1AF3">
      <w:pPr>
        <w:pStyle w:val="Normal2"/>
        <w:rPr>
          <w:ins w:id="1784" w:author="Kathrin Eichler" w:date="2013-10-08T10:57:00Z"/>
          <w:lang w:val="en-US"/>
          <w:rPrChange w:id="1785" w:author="Kathrin Eichler" w:date="2013-10-08T10:58:00Z">
            <w:rPr>
              <w:ins w:id="1786" w:author="Kathrin Eichler" w:date="2013-10-08T10:57:00Z"/>
            </w:rPr>
          </w:rPrChange>
        </w:rPr>
        <w:pPrChange w:id="1787" w:author="Kathrin Eichler" w:date="2013-10-08T10:58:00Z">
          <w:pPr/>
        </w:pPrChange>
      </w:pPr>
      <w:ins w:id="1788" w:author="Kathrin Eichler" w:date="2013-10-08T10:57:00Z">
        <w:r w:rsidRPr="006C1AF3">
          <w:rPr>
            <w:lang w:val="en-US"/>
            <w:rPrChange w:id="1789" w:author="Kathrin Eichler" w:date="2013-10-08T10:57:00Z">
              <w:rPr>
                <w:rFonts w:ascii="Consolas" w:hAnsi="Consolas" w:cs="Consolas"/>
                <w:color w:val="3F5FBF"/>
                <w:sz w:val="20"/>
                <w:szCs w:val="20"/>
                <w:u w:val="single"/>
                <w:lang w:val="de-DE"/>
              </w:rPr>
            </w:rPrChange>
          </w:rPr>
          <w:t xml:space="preserve">This module reads category confidence scores stored in a collapsed </w:t>
        </w:r>
        <w:proofErr w:type="gramStart"/>
        <w:r w:rsidRPr="006C1AF3">
          <w:rPr>
            <w:lang w:val="en-US"/>
            <w:rPrChange w:id="1790" w:author="Kathrin Eichler" w:date="2013-10-08T10:57:00Z">
              <w:rPr>
                <w:rFonts w:ascii="Consolas" w:hAnsi="Consolas" w:cs="Consolas"/>
                <w:color w:val="3F5FBF"/>
                <w:sz w:val="20"/>
                <w:szCs w:val="20"/>
                <w:u w:val="single"/>
                <w:lang w:val="de-DE"/>
              </w:rPr>
            </w:rPrChange>
          </w:rPr>
          <w:t>graph,</w:t>
        </w:r>
        <w:proofErr w:type="gramEnd"/>
        <w:r w:rsidRPr="006C1AF3">
          <w:rPr>
            <w:lang w:val="en-US"/>
            <w:rPrChange w:id="1791" w:author="Kathrin Eichler" w:date="2013-10-08T10:57:00Z">
              <w:rPr>
                <w:rFonts w:ascii="Consolas" w:hAnsi="Consolas" w:cs="Consolas"/>
                <w:color w:val="3F5FBF"/>
                <w:sz w:val="20"/>
                <w:szCs w:val="20"/>
                <w:u w:val="single"/>
                <w:lang w:val="de-DE"/>
              </w:rPr>
            </w:rPrChange>
          </w:rPr>
          <w:t xml:space="preserve"> combines them to a final score per category per node and adds this information to the graph. </w:t>
        </w:r>
        <w:r w:rsidR="00A4201C" w:rsidRPr="00DE1B49">
          <w:t xml:space="preserve">For more details see </w:t>
        </w:r>
        <w:r w:rsidR="00A4201C">
          <w:t xml:space="preserve">section </w:t>
        </w:r>
      </w:ins>
      <w:ins w:id="1792" w:author="Kathrin Eichler" w:date="2013-10-08T10:58:00Z">
        <w:r>
          <w:fldChar w:fldCharType="begin"/>
        </w:r>
        <w:r w:rsidR="00A4201C">
          <w:instrText xml:space="preserve"> REF _Ref368993250 \r \h </w:instrText>
        </w:r>
      </w:ins>
      <w:r>
        <w:fldChar w:fldCharType="separate"/>
      </w:r>
      <w:ins w:id="1793" w:author="Kathrin Eichler" w:date="2013-10-08T10:58:00Z">
        <w:r w:rsidR="00A4201C">
          <w:t>2.3.1</w:t>
        </w:r>
        <w:r>
          <w:fldChar w:fldCharType="end"/>
        </w:r>
      </w:ins>
      <w:ins w:id="1794" w:author="Kathrin Eichler" w:date="2013-10-08T10:57:00Z">
        <w:r w:rsidR="00A4201C" w:rsidRPr="00DE1B49">
          <w:t>.</w:t>
        </w:r>
      </w:ins>
    </w:p>
    <w:p w:rsidR="00A4201C" w:rsidRDefault="00A4201C" w:rsidP="00A4201C">
      <w:pPr>
        <w:pStyle w:val="berschrift4"/>
        <w:rPr>
          <w:ins w:id="1795" w:author="Kathrin Eichler" w:date="2013-10-08T10:57:00Z"/>
        </w:rPr>
      </w:pPr>
      <w:ins w:id="1796" w:author="Kathrin Eichler" w:date="2013-10-08T10:57:00Z">
        <w:r w:rsidRPr="00DE1B49">
          <w:lastRenderedPageBreak/>
          <w:t>API Methods</w:t>
        </w:r>
      </w:ins>
    </w:p>
    <w:p w:rsidR="00A4201C" w:rsidRPr="0071433A" w:rsidRDefault="00A4201C" w:rsidP="00A4201C">
      <w:pPr>
        <w:pStyle w:val="Normal2"/>
        <w:rPr>
          <w:ins w:id="1797" w:author="Kathrin Eichler" w:date="2013-10-08T10:57:00Z"/>
        </w:rPr>
      </w:pPr>
      <w:ins w:id="1798" w:author="Kathrin Eichler" w:date="2013-10-08T10:57:00Z">
        <w:r w:rsidRPr="00DE1B49">
          <w:rPr>
            <w:rFonts w:eastAsia="Arial"/>
          </w:rPr>
          <w:t>The interface contains one method</w:t>
        </w:r>
        <w:r>
          <w:rPr>
            <w:rFonts w:eastAsia="Arial"/>
          </w:rPr>
          <w:t>:</w:t>
        </w:r>
      </w:ins>
    </w:p>
    <w:p w:rsidR="00A4201C" w:rsidRPr="0071433A" w:rsidRDefault="00A4201C" w:rsidP="00A4201C">
      <w:pPr>
        <w:spacing w:line="276" w:lineRule="auto"/>
        <w:ind w:left="720"/>
        <w:rPr>
          <w:ins w:id="1799" w:author="Kathrin Eichler" w:date="2013-10-08T10:57:00Z"/>
          <w:lang w:val="en-US"/>
        </w:rPr>
      </w:pPr>
      <w:proofErr w:type="gramStart"/>
      <w:ins w:id="1800" w:author="Kathrin Eichler" w:date="2013-10-08T10:59:00Z">
        <w:r>
          <w:rPr>
            <w:i/>
            <w:lang w:val="en-US"/>
          </w:rPr>
          <w:t>void</w:t>
        </w:r>
      </w:ins>
      <w:proofErr w:type="gramEnd"/>
      <w:ins w:id="1801" w:author="Kathrin Eichler" w:date="2013-10-08T10:57:00Z">
        <w:r w:rsidRPr="00DE1B49">
          <w:rPr>
            <w:i/>
            <w:lang w:val="en-US"/>
          </w:rPr>
          <w:t xml:space="preserve"> </w:t>
        </w:r>
      </w:ins>
      <w:proofErr w:type="spellStart"/>
      <w:ins w:id="1802" w:author="Kathrin Eichler" w:date="2013-10-08T10:59:00Z">
        <w:r>
          <w:rPr>
            <w:i/>
            <w:lang w:val="en-US"/>
          </w:rPr>
          <w:t>computeCategoryConfidences</w:t>
        </w:r>
      </w:ins>
      <w:proofErr w:type="spellEnd"/>
      <w:ins w:id="1803" w:author="Kathrin Eichler" w:date="2013-10-08T10:57:00Z">
        <w:r w:rsidRPr="00DE1B49">
          <w:rPr>
            <w:i/>
            <w:lang w:val="en-US"/>
          </w:rPr>
          <w:t>(</w:t>
        </w:r>
        <w:proofErr w:type="spellStart"/>
        <w:r w:rsidRPr="00DE1B49">
          <w:rPr>
            <w:i/>
            <w:lang w:val="en-US"/>
          </w:rPr>
          <w:t>EntailmentGraph</w:t>
        </w:r>
      </w:ins>
      <w:ins w:id="1804" w:author="Kathrin Eichler" w:date="2013-10-08T10:59:00Z">
        <w:r>
          <w:rPr>
            <w:i/>
            <w:lang w:val="en-US"/>
          </w:rPr>
          <w:t>Collapsed</w:t>
        </w:r>
      </w:ins>
      <w:proofErr w:type="spellEnd"/>
      <w:ins w:id="1805" w:author="Kathrin Eichler" w:date="2013-10-08T10:57:00Z">
        <w:r w:rsidRPr="00DE1B49">
          <w:rPr>
            <w:i/>
            <w:lang w:val="en-US"/>
          </w:rPr>
          <w:t xml:space="preserve"> </w:t>
        </w:r>
        <w:proofErr w:type="spellStart"/>
        <w:r w:rsidRPr="00DE1B49">
          <w:rPr>
            <w:i/>
            <w:lang w:val="en-US"/>
          </w:rPr>
          <w:t>entailmentGraph</w:t>
        </w:r>
        <w:proofErr w:type="spellEnd"/>
        <w:r w:rsidRPr="00DE1B49">
          <w:rPr>
            <w:i/>
            <w:lang w:val="en-US"/>
          </w:rPr>
          <w:t xml:space="preserve">) throws </w:t>
        </w:r>
      </w:ins>
      <w:proofErr w:type="spellStart"/>
      <w:ins w:id="1806" w:author="Kathrin Eichler" w:date="2013-10-08T10:59:00Z">
        <w:r>
          <w:rPr>
            <w:i/>
            <w:lang w:val="en-US"/>
          </w:rPr>
          <w:t>ConfidenceCalculator</w:t>
        </w:r>
      </w:ins>
      <w:ins w:id="1807" w:author="Kathrin Eichler" w:date="2013-10-08T10:57:00Z">
        <w:r w:rsidRPr="00DE1B49">
          <w:rPr>
            <w:i/>
            <w:lang w:val="en-US"/>
          </w:rPr>
          <w:t>Exception</w:t>
        </w:r>
        <w:proofErr w:type="spellEnd"/>
      </w:ins>
    </w:p>
    <w:p w:rsidR="00A4201C" w:rsidRPr="00DE1B49" w:rsidRDefault="00A4201C" w:rsidP="00A4201C">
      <w:pPr>
        <w:ind w:left="720"/>
        <w:rPr>
          <w:ins w:id="1808" w:author="Kathrin Eichler" w:date="2013-10-08T10:57:00Z"/>
          <w:lang w:val="en-US"/>
        </w:rPr>
      </w:pPr>
      <w:ins w:id="1809" w:author="Kathrin Eichler" w:date="2013-10-08T10:57:00Z">
        <w:r w:rsidRPr="00DE1B49">
          <w:rPr>
            <w:lang w:val="en-US"/>
          </w:rPr>
          <w:t xml:space="preserve">This method </w:t>
        </w:r>
      </w:ins>
      <w:ins w:id="1810" w:author="Kathrin Eichler" w:date="2013-10-08T10:59:00Z">
        <w:r>
          <w:rPr>
            <w:lang w:val="en-US"/>
          </w:rPr>
          <w:t>computes</w:t>
        </w:r>
      </w:ins>
      <w:ins w:id="1811" w:author="Kathrin Eichler" w:date="2013-10-08T11:00:00Z">
        <w:r w:rsidR="00A003DD">
          <w:rPr>
            <w:lang w:val="en-US"/>
          </w:rPr>
          <w:t xml:space="preserve"> category confidence scores per node in the input graph and adds this information to the input graph</w:t>
        </w:r>
      </w:ins>
      <w:ins w:id="1812" w:author="Kathrin Eichler" w:date="2013-10-08T10:57:00Z">
        <w:r w:rsidRPr="00DE1B49">
          <w:rPr>
            <w:lang w:val="en-US"/>
          </w:rPr>
          <w:t xml:space="preserve">. </w:t>
        </w:r>
      </w:ins>
    </w:p>
    <w:p w:rsidR="00A4201C" w:rsidRPr="00DE1B49" w:rsidRDefault="00A4201C" w:rsidP="00A4201C">
      <w:pPr>
        <w:numPr>
          <w:ilvl w:val="1"/>
          <w:numId w:val="44"/>
        </w:numPr>
        <w:spacing w:line="276" w:lineRule="auto"/>
        <w:ind w:hanging="359"/>
        <w:rPr>
          <w:ins w:id="1813" w:author="Kathrin Eichler" w:date="2013-10-08T10:57:00Z"/>
          <w:lang w:val="en-US"/>
        </w:rPr>
      </w:pPr>
      <w:ins w:id="1814" w:author="Kathrin Eichler" w:date="2013-10-08T10:57:00Z">
        <w:r w:rsidRPr="00DE1B49">
          <w:rPr>
            <w:lang w:val="en-US"/>
          </w:rPr>
          <w:t xml:space="preserve">@param </w:t>
        </w:r>
        <w:proofErr w:type="spellStart"/>
        <w:r w:rsidRPr="00DE1B49">
          <w:rPr>
            <w:lang w:val="en-US"/>
          </w:rPr>
          <w:t>entailmentGraph</w:t>
        </w:r>
        <w:proofErr w:type="spellEnd"/>
        <w:r>
          <w:rPr>
            <w:lang w:val="en-US"/>
          </w:rPr>
          <w:t xml:space="preserve"> –</w:t>
        </w:r>
        <w:r w:rsidRPr="00DE1B49">
          <w:rPr>
            <w:lang w:val="en-US"/>
          </w:rPr>
          <w:t xml:space="preserve"> the </w:t>
        </w:r>
      </w:ins>
      <w:ins w:id="1815" w:author="Kathrin Eichler" w:date="2013-10-15T11:11:00Z">
        <w:r w:rsidR="00A82A04">
          <w:rPr>
            <w:lang w:val="en-US"/>
          </w:rPr>
          <w:t>collapsed</w:t>
        </w:r>
      </w:ins>
      <w:ins w:id="1816" w:author="Kathrin Eichler" w:date="2013-10-08T10:57:00Z">
        <w:r>
          <w:rPr>
            <w:lang w:val="en-US"/>
          </w:rPr>
          <w:t xml:space="preserve"> </w:t>
        </w:r>
        <w:r w:rsidRPr="00DE1B49">
          <w:rPr>
            <w:lang w:val="en-US"/>
          </w:rPr>
          <w:t>entailment graph to be matched against</w:t>
        </w:r>
      </w:ins>
    </w:p>
    <w:p w:rsidR="00A4201C" w:rsidRPr="00DE1B49" w:rsidRDefault="00A4201C" w:rsidP="00A4201C">
      <w:pPr>
        <w:numPr>
          <w:ilvl w:val="1"/>
          <w:numId w:val="44"/>
        </w:numPr>
        <w:spacing w:line="276" w:lineRule="auto"/>
        <w:ind w:hanging="359"/>
        <w:rPr>
          <w:ins w:id="1817" w:author="Kathrin Eichler" w:date="2013-10-08T10:57:00Z"/>
          <w:lang w:val="en-US"/>
        </w:rPr>
      </w:pPr>
      <w:ins w:id="1818" w:author="Kathrin Eichler" w:date="2013-10-08T10:57:00Z">
        <w:r>
          <w:rPr>
            <w:lang w:val="en-US"/>
          </w:rPr>
          <w:t xml:space="preserve">@throws </w:t>
        </w:r>
      </w:ins>
      <w:proofErr w:type="spellStart"/>
      <w:ins w:id="1819" w:author="Kathrin Eichler" w:date="2013-10-08T11:00:00Z">
        <w:r w:rsidR="00A003DD">
          <w:rPr>
            <w:lang w:val="en-US"/>
          </w:rPr>
          <w:t>ConfidenceCalculator</w:t>
        </w:r>
      </w:ins>
      <w:ins w:id="1820" w:author="Kathrin Eichler" w:date="2013-10-08T10:57:00Z">
        <w:r w:rsidRPr="00DE1B49">
          <w:rPr>
            <w:lang w:val="en-US"/>
          </w:rPr>
          <w:t>Exception</w:t>
        </w:r>
        <w:proofErr w:type="spellEnd"/>
        <w:r w:rsidRPr="00DE1B49">
          <w:rPr>
            <w:lang w:val="en-US"/>
          </w:rPr>
          <w:t xml:space="preserve"> if the </w:t>
        </w:r>
      </w:ins>
      <w:ins w:id="1821" w:author="Kathrin Eichler" w:date="2013-10-08T11:00:00Z">
        <w:r w:rsidR="00A003DD">
          <w:rPr>
            <w:lang w:val="en-US"/>
          </w:rPr>
          <w:t>calculation</w:t>
        </w:r>
      </w:ins>
      <w:ins w:id="1822" w:author="Kathrin Eichler" w:date="2013-10-08T10:57:00Z">
        <w:r w:rsidRPr="00DE1B49">
          <w:rPr>
            <w:lang w:val="en-US"/>
          </w:rPr>
          <w:t xml:space="preserve"> fails</w:t>
        </w:r>
      </w:ins>
    </w:p>
    <w:p w:rsidR="00A4201C" w:rsidRPr="00DE1B49" w:rsidRDefault="00A4201C" w:rsidP="00A4201C">
      <w:pPr>
        <w:pStyle w:val="berschrift4"/>
        <w:rPr>
          <w:ins w:id="1823" w:author="Kathrin Eichler" w:date="2013-10-08T10:57:00Z"/>
        </w:rPr>
      </w:pPr>
      <w:ins w:id="1824" w:author="Kathrin Eichler" w:date="2013-10-08T10:57:00Z">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ins>
    </w:p>
    <w:p w:rsidR="00A4201C" w:rsidRPr="00DE1B49" w:rsidRDefault="00A4201C" w:rsidP="00A4201C">
      <w:pPr>
        <w:rPr>
          <w:ins w:id="1825" w:author="Kathrin Eichler" w:date="2013-10-08T10:57:00Z"/>
          <w:lang w:val="en-US"/>
        </w:rPr>
      </w:pPr>
      <w:ins w:id="1826" w:author="Kathrin Eichler" w:date="2013-10-08T10:57:00Z">
        <w:r w:rsidRPr="00DE1B49">
          <w:rPr>
            <w:lang w:val="en-US"/>
          </w:rPr>
          <w:t xml:space="preserve">The implementations of this interface can be found under the </w:t>
        </w:r>
        <w:proofErr w:type="spellStart"/>
        <w:r w:rsidRPr="00DE1B49">
          <w:rPr>
            <w:i/>
            <w:lang w:val="en-US"/>
          </w:rPr>
          <w:t>eu.excitementproject.tl.composition.</w:t>
        </w:r>
      </w:ins>
      <w:ins w:id="1827" w:author="Kathrin Eichler" w:date="2013-10-08T11:03:00Z">
        <w:r w:rsidR="00804B4D">
          <w:rPr>
            <w:i/>
            <w:lang w:val="en-US"/>
          </w:rPr>
          <w:t>confidencecalculator</w:t>
        </w:r>
      </w:ins>
      <w:proofErr w:type="spellEnd"/>
      <w:ins w:id="1828" w:author="Kathrin Eichler" w:date="2013-10-08T10:57:00Z">
        <w:r w:rsidRPr="00DE1B49">
          <w:rPr>
            <w:lang w:val="en-US"/>
          </w:rPr>
          <w:t xml:space="preserve"> package.</w:t>
        </w:r>
      </w:ins>
    </w:p>
    <w:p w:rsidR="00A4201C" w:rsidRPr="00A4033A" w:rsidRDefault="00A4201C" w:rsidP="00A4201C">
      <w:pPr>
        <w:rPr>
          <w:ins w:id="1829" w:author="Kathrin Eichler" w:date="2013-10-08T10:57:00Z"/>
          <w:lang w:val="en-US"/>
        </w:rPr>
      </w:pPr>
      <w:ins w:id="1830" w:author="Kathrin Eichler" w:date="2013-10-08T10:57:00Z">
        <w:r w:rsidRPr="00DE1B49">
          <w:rPr>
            <w:lang w:val="en-US"/>
          </w:rPr>
          <w:t xml:space="preserve">For implementing this interface it is recommended to </w:t>
        </w:r>
        <w:r>
          <w:rPr>
            <w:lang w:val="en-US"/>
          </w:rPr>
          <w:t>extend</w:t>
        </w:r>
        <w:r w:rsidRPr="00DE1B49">
          <w:rPr>
            <w:lang w:val="en-US"/>
          </w:rPr>
          <w:t xml:space="preserve"> the </w:t>
        </w:r>
        <w:proofErr w:type="spellStart"/>
        <w:r w:rsidRPr="00DE1B49">
          <w:rPr>
            <w:i/>
            <w:lang w:val="en-US"/>
          </w:rPr>
          <w:t>Abstract</w:t>
        </w:r>
      </w:ins>
      <w:ins w:id="1831" w:author="Kathrin Eichler" w:date="2013-10-08T11:03:00Z">
        <w:r w:rsidR="00804B4D">
          <w:rPr>
            <w:i/>
            <w:lang w:val="en-US"/>
          </w:rPr>
          <w:t>ConfidenceCalc</w:t>
        </w:r>
        <w:r w:rsidR="00804B4D">
          <w:rPr>
            <w:i/>
            <w:lang w:val="en-US"/>
          </w:rPr>
          <w:t>u</w:t>
        </w:r>
        <w:r w:rsidR="00804B4D">
          <w:rPr>
            <w:i/>
            <w:lang w:val="en-US"/>
          </w:rPr>
          <w:t>lator</w:t>
        </w:r>
      </w:ins>
      <w:proofErr w:type="spellEnd"/>
      <w:ins w:id="1832" w:author="Kathrin Eichler" w:date="2013-10-08T10:57:00Z">
        <w:r w:rsidRPr="00DE1B49">
          <w:rPr>
            <w:i/>
            <w:lang w:val="en-US"/>
          </w:rPr>
          <w:t xml:space="preserve"> </w:t>
        </w:r>
        <w:r>
          <w:rPr>
            <w:lang w:val="en-US"/>
          </w:rPr>
          <w:t>class.  T</w:t>
        </w:r>
        <w:r w:rsidRPr="00DE1B49">
          <w:rPr>
            <w:lang w:val="en-US"/>
          </w:rPr>
          <w:t>his abstract implementation contains auxiliary methods that are expected to be common over different implementations.</w:t>
        </w:r>
        <w:r>
          <w:rPr>
            <w:lang w:val="en-US"/>
          </w:rPr>
          <w:t xml:space="preserve"> </w:t>
        </w:r>
        <w:r w:rsidRPr="00DE1B49">
          <w:rPr>
            <w:lang w:val="en-US"/>
          </w:rPr>
          <w:t>For information on the implementation(s) of this module see</w:t>
        </w:r>
        <w:r>
          <w:rPr>
            <w:lang w:val="en-US"/>
          </w:rPr>
          <w:t xml:space="preserve"> section </w:t>
        </w:r>
        <w:r w:rsidR="006C1AF3">
          <w:rPr>
            <w:lang w:val="en-US"/>
          </w:rPr>
          <w:fldChar w:fldCharType="begin"/>
        </w:r>
        <w:r>
          <w:rPr>
            <w:lang w:val="en-US"/>
          </w:rPr>
          <w:instrText xml:space="preserve"> REF _Ref359920148 \r \h </w:instrText>
        </w:r>
      </w:ins>
      <w:r w:rsidR="006C1AF3">
        <w:rPr>
          <w:lang w:val="en-US"/>
        </w:rPr>
      </w:r>
      <w:ins w:id="1833" w:author="Kathrin Eichler" w:date="2013-10-08T10:57:00Z">
        <w:r w:rsidR="006C1AF3">
          <w:rPr>
            <w:lang w:val="en-US"/>
          </w:rPr>
          <w:fldChar w:fldCharType="separate"/>
        </w:r>
        <w:r>
          <w:rPr>
            <w:lang w:val="en-US"/>
          </w:rPr>
          <w:t>6.2.3</w:t>
        </w:r>
        <w:r w:rsidR="006C1AF3">
          <w:rPr>
            <w:lang w:val="en-US"/>
          </w:rPr>
          <w:fldChar w:fldCharType="end"/>
        </w:r>
        <w:r>
          <w:rPr>
            <w:lang w:val="en-US"/>
          </w:rPr>
          <w:t>.</w:t>
        </w:r>
      </w:ins>
    </w:p>
    <w:p w:rsidR="00516700" w:rsidRDefault="005E31BF" w:rsidP="007368D3">
      <w:pPr>
        <w:pStyle w:val="berschrift3"/>
        <w:rPr>
          <w:ins w:id="1834" w:author="Kathrin Eichler" w:date="2014-11-24T10:41:00Z"/>
        </w:rPr>
      </w:pPr>
      <w:bookmarkStart w:id="1835" w:name="_Toc404592951"/>
      <w:r>
        <w:t>Node Matcher M</w:t>
      </w:r>
      <w:r w:rsidR="000B6568">
        <w:t>odule</w:t>
      </w:r>
      <w:ins w:id="1836" w:author="Kathrin Eichler" w:date="2014-11-24T10:41:00Z">
        <w:r w:rsidR="00516700">
          <w:t>s</w:t>
        </w:r>
      </w:ins>
      <w:r w:rsidR="0087709E" w:rsidRPr="00DE1B49">
        <w:t>:</w:t>
      </w:r>
      <w:bookmarkEnd w:id="1835"/>
      <w:r w:rsidR="0087709E" w:rsidRPr="00DE1B49">
        <w:t xml:space="preserve"> </w:t>
      </w:r>
    </w:p>
    <w:p w:rsidR="0087709E" w:rsidRPr="00DE1B49" w:rsidRDefault="0087709E">
      <w:pPr>
        <w:pStyle w:val="berschrift4"/>
        <w:pPrChange w:id="1837" w:author="Kathrin Eichler" w:date="2014-11-24T10:41:00Z">
          <w:pPr>
            <w:pStyle w:val="berschrift3"/>
          </w:pPr>
        </w:pPrChange>
      </w:pPr>
      <w:proofErr w:type="gramStart"/>
      <w:r w:rsidRPr="00DE1B49">
        <w:t>interface</w:t>
      </w:r>
      <w:proofErr w:type="gramEnd"/>
      <w:r w:rsidRPr="00DE1B49">
        <w:t xml:space="preserve"> </w:t>
      </w:r>
      <w:proofErr w:type="spellStart"/>
      <w:r w:rsidRPr="00DE1B49">
        <w:rPr>
          <w:i/>
        </w:rPr>
        <w:t>NodeMatcher</w:t>
      </w:r>
      <w:proofErr w:type="spellEnd"/>
      <w:r w:rsidR="00D26AB1">
        <w:rPr>
          <w:i/>
        </w:rPr>
        <w:t xml:space="preserve"> </w:t>
      </w:r>
      <w:r w:rsidR="00D26AB1">
        <w:t>(</w:t>
      </w:r>
      <w:proofErr w:type="spellStart"/>
      <w:r w:rsidR="00D26AB1" w:rsidRPr="00D26AB1">
        <w:t>eu</w:t>
      </w:r>
      <w:r w:rsidR="00D26AB1">
        <w:t>.</w:t>
      </w:r>
      <w:r w:rsidR="00D26AB1" w:rsidRPr="00D26AB1">
        <w:t>excitementproject</w:t>
      </w:r>
      <w:r w:rsidR="00D26AB1">
        <w:t>.</w:t>
      </w:r>
      <w:r w:rsidR="00D26AB1" w:rsidRPr="00D26AB1">
        <w:t>tl</w:t>
      </w:r>
      <w:r w:rsidR="00D26AB1">
        <w:t>.</w:t>
      </w:r>
      <w:r w:rsidR="00D26AB1" w:rsidRPr="00D26AB1">
        <w:t>composition</w:t>
      </w:r>
      <w:r w:rsidR="00D26AB1">
        <w:t>.</w:t>
      </w:r>
      <w:r w:rsidR="00D26AB1" w:rsidRPr="00D26AB1">
        <w:t>api</w:t>
      </w:r>
      <w:proofErr w:type="spellEnd"/>
      <w:r w:rsidR="00D26AB1">
        <w:t>)</w:t>
      </w:r>
      <w:ins w:id="1838" w:author="Kathrin Eichler" w:date="2014-11-17T11:25:00Z">
        <w:r w:rsidR="009E17B3">
          <w:t xml:space="preserve"> </w:t>
        </w:r>
      </w:ins>
    </w:p>
    <w:p w:rsidR="0087709E" w:rsidRPr="00DE1B49" w:rsidRDefault="0087709E">
      <w:pPr>
        <w:pStyle w:val="berschrift5"/>
        <w:pPrChange w:id="1839" w:author="Kathrin Eichler" w:date="2014-11-24T10:42:00Z">
          <w:pPr>
            <w:pStyle w:val="berschrift4"/>
          </w:pPr>
        </w:pPrChange>
      </w:pPr>
      <w:bookmarkStart w:id="1840" w:name="h.zfvr0w7u57po" w:colFirst="0" w:colLast="0"/>
      <w:bookmarkEnd w:id="1840"/>
      <w:r w:rsidRPr="00DE1B49">
        <w:t xml:space="preserve">General Description </w:t>
      </w:r>
    </w:p>
    <w:p w:rsidR="00E23D3D" w:rsidRPr="00DE1B49" w:rsidRDefault="0087709E" w:rsidP="00E23D3D">
      <w:r w:rsidRPr="00DE1B49">
        <w:rPr>
          <w:lang w:val="en-US"/>
        </w:rPr>
        <w:t xml:space="preserve">This module matches a given </w:t>
      </w:r>
      <w:r w:rsidRPr="00C64949">
        <w:rPr>
          <w:i/>
          <w:lang w:val="en-US"/>
        </w:rPr>
        <w:t>FragmentGraph</w:t>
      </w:r>
      <w:r w:rsidRPr="00DE1B49">
        <w:rPr>
          <w:lang w:val="en-US"/>
        </w:rPr>
        <w:t xml:space="preserve"> against a</w:t>
      </w:r>
      <w:ins w:id="1841" w:author="Kathrin Eichler" w:date="2014-11-24T10:44:00Z">
        <w:r w:rsidR="00516700">
          <w:rPr>
            <w:lang w:val="en-US"/>
          </w:rPr>
          <w:t>n</w:t>
        </w:r>
      </w:ins>
      <w:r w:rsidRPr="00DE1B49">
        <w:rPr>
          <w:lang w:val="en-US"/>
        </w:rPr>
        <w:t xml:space="preserve"> </w:t>
      </w:r>
      <w:del w:id="1842" w:author="Kathrin Eichler" w:date="2014-11-24T10:44:00Z">
        <w:r w:rsidRPr="00DE1B49" w:rsidDel="00516700">
          <w:rPr>
            <w:lang w:val="en-US"/>
          </w:rPr>
          <w:delText xml:space="preserve">given </w:delText>
        </w:r>
      </w:del>
      <w:proofErr w:type="spellStart"/>
      <w:ins w:id="1843" w:author="Kathrin Eichler" w:date="2013-10-15T11:11:00Z">
        <w:r w:rsidR="00A82A04" w:rsidRPr="00DE1B49">
          <w:rPr>
            <w:i/>
            <w:lang w:val="en-US"/>
          </w:rPr>
          <w:t>EntailmentGraph</w:t>
        </w:r>
        <w:r w:rsidR="00A82A04">
          <w:rPr>
            <w:i/>
            <w:lang w:val="en-US"/>
          </w:rPr>
          <w:t>Collapsed</w:t>
        </w:r>
        <w:proofErr w:type="spellEnd"/>
        <w:r w:rsidR="00A82A04" w:rsidRPr="00DE1B49">
          <w:rPr>
            <w:i/>
            <w:lang w:val="en-US"/>
          </w:rPr>
          <w:t xml:space="preserve"> </w:t>
        </w:r>
      </w:ins>
      <w:del w:id="1844" w:author="Kathrin Eichler" w:date="2013-10-15T11:11:00Z">
        <w:r w:rsidRPr="00C64949" w:rsidDel="00A82A04">
          <w:rPr>
            <w:i/>
            <w:lang w:val="en-US"/>
          </w:rPr>
          <w:delText>EntailmentGraphRaw</w:delText>
        </w:r>
        <w:r w:rsidRPr="00DE1B49" w:rsidDel="00A82A04">
          <w:rPr>
            <w:lang w:val="en-US"/>
          </w:rPr>
          <w:delText xml:space="preserve"> </w:delText>
        </w:r>
      </w:del>
      <w:r w:rsidRPr="00DE1B49">
        <w:rPr>
          <w:lang w:val="en-US"/>
        </w:rPr>
        <w:t xml:space="preserve">and returns a set of </w:t>
      </w:r>
      <w:proofErr w:type="spellStart"/>
      <w:r w:rsidRPr="00C64949">
        <w:rPr>
          <w:i/>
          <w:lang w:val="en-US"/>
        </w:rPr>
        <w:t>NodeMatch</w:t>
      </w:r>
      <w:r w:rsidR="00C64949">
        <w:rPr>
          <w:i/>
          <w:lang w:val="en-US"/>
        </w:rPr>
        <w:t>-</w:t>
      </w:r>
      <w:r w:rsidRPr="00C64949">
        <w:rPr>
          <w:lang w:val="en-US"/>
        </w:rPr>
        <w:t>es</w:t>
      </w:r>
      <w:proofErr w:type="spellEnd"/>
      <w:r w:rsidRPr="00DE1B49">
        <w:rPr>
          <w:lang w:val="en-US"/>
        </w:rPr>
        <w:t xml:space="preserve">. </w:t>
      </w:r>
      <w:r w:rsidR="00E23D3D" w:rsidRPr="00DE1B49">
        <w:t xml:space="preserve">For more details see </w:t>
      </w:r>
      <w:r w:rsidR="00E91608">
        <w:t xml:space="preserve">section </w:t>
      </w:r>
      <w:r w:rsidR="006C1AF3">
        <w:fldChar w:fldCharType="begin"/>
      </w:r>
      <w:r w:rsidR="00E91608">
        <w:instrText xml:space="preserve"> REF _Ref359920069 \r \h </w:instrText>
      </w:r>
      <w:r w:rsidR="006C1AF3">
        <w:fldChar w:fldCharType="separate"/>
      </w:r>
      <w:r w:rsidR="00D76112">
        <w:t>2.3.1</w:t>
      </w:r>
      <w:r w:rsidR="006C1AF3">
        <w:fldChar w:fldCharType="end"/>
      </w:r>
      <w:r w:rsidR="00E23D3D" w:rsidRPr="00DE1B49">
        <w:t>.</w:t>
      </w:r>
    </w:p>
    <w:p w:rsidR="0087709E" w:rsidRDefault="0087709E">
      <w:pPr>
        <w:pStyle w:val="berschrift5"/>
        <w:pPrChange w:id="1845" w:author="Kathrin Eichler" w:date="2014-11-24T10:42:00Z">
          <w:pPr>
            <w:pStyle w:val="berschrift4"/>
          </w:pPr>
        </w:pPrChange>
      </w:pPr>
      <w:bookmarkStart w:id="1846" w:name="h.1t9m91axzogs" w:colFirst="0" w:colLast="0"/>
      <w:bookmarkEnd w:id="1846"/>
      <w:r w:rsidRPr="00DE1B49">
        <w:t>API Methods</w:t>
      </w:r>
    </w:p>
    <w:p w:rsidR="0071433A" w:rsidRPr="0071433A" w:rsidRDefault="0071433A" w:rsidP="0071433A">
      <w:pPr>
        <w:pStyle w:val="Normal2"/>
      </w:pPr>
      <w:r w:rsidRPr="00DE1B49">
        <w:rPr>
          <w:rFonts w:eastAsia="Arial"/>
        </w:rPr>
        <w:t>The interface contains one method</w:t>
      </w:r>
      <w:r>
        <w:rPr>
          <w:rFonts w:eastAsia="Arial"/>
        </w:rPr>
        <w:t>:</w:t>
      </w:r>
    </w:p>
    <w:p w:rsidR="0087709E" w:rsidRPr="0071433A" w:rsidRDefault="0087709E" w:rsidP="00EE162A">
      <w:pPr>
        <w:spacing w:line="276" w:lineRule="auto"/>
        <w:ind w:left="720"/>
        <w:rPr>
          <w:lang w:val="en-US"/>
        </w:rPr>
      </w:pPr>
      <w:r w:rsidRPr="00DE1B49">
        <w:rPr>
          <w:i/>
          <w:lang w:val="en-US"/>
        </w:rPr>
        <w:t>Set&lt;</w:t>
      </w:r>
      <w:proofErr w:type="spellStart"/>
      <w:r w:rsidRPr="00DE1B49">
        <w:rPr>
          <w:i/>
          <w:lang w:val="en-US"/>
        </w:rPr>
        <w:t>NodeMatch</w:t>
      </w:r>
      <w:proofErr w:type="spellEnd"/>
      <w:r w:rsidRPr="00DE1B49">
        <w:rPr>
          <w:i/>
          <w:lang w:val="en-US"/>
        </w:rPr>
        <w:t xml:space="preserve">&gt; </w:t>
      </w:r>
      <w:proofErr w:type="spellStart"/>
      <w:proofErr w:type="gramStart"/>
      <w:r w:rsidRPr="00DE1B49">
        <w:rPr>
          <w:i/>
          <w:lang w:val="en-US"/>
        </w:rPr>
        <w:t>findMatchingNodesInGraph</w:t>
      </w:r>
      <w:proofErr w:type="spellEnd"/>
      <w:r w:rsidRPr="00DE1B49">
        <w:rPr>
          <w:i/>
          <w:lang w:val="en-US"/>
        </w:rPr>
        <w:t>(</w:t>
      </w:r>
      <w:proofErr w:type="gramEnd"/>
      <w:r w:rsidRPr="00DE1B49">
        <w:rPr>
          <w:i/>
          <w:lang w:val="en-US"/>
        </w:rPr>
        <w:t xml:space="preserve">FragmentGraph </w:t>
      </w:r>
      <w:proofErr w:type="spellStart"/>
      <w:r w:rsidRPr="00DE1B49">
        <w:rPr>
          <w:i/>
          <w:lang w:val="en-US"/>
        </w:rPr>
        <w:t>fragmentGraph</w:t>
      </w:r>
      <w:proofErr w:type="spellEnd"/>
      <w:del w:id="1847" w:author="Kathrin Eichler" w:date="2014-11-24T10:39:00Z">
        <w:r w:rsidRPr="00DE1B49" w:rsidDel="002C69E7">
          <w:rPr>
            <w:i/>
            <w:lang w:val="en-US"/>
          </w:rPr>
          <w:delText xml:space="preserve">, </w:delText>
        </w:r>
      </w:del>
      <w:del w:id="1848" w:author="Kathrin Eichler" w:date="2013-10-15T11:11:00Z">
        <w:r w:rsidRPr="00DE1B49" w:rsidDel="00A82A04">
          <w:rPr>
            <w:i/>
            <w:lang w:val="en-US"/>
          </w:rPr>
          <w:delText xml:space="preserve">EntailmentGraphRaw </w:delText>
        </w:r>
      </w:del>
      <w:del w:id="1849" w:author="Kathrin Eichler" w:date="2014-11-24T10:39:00Z">
        <w:r w:rsidRPr="00DE1B49" w:rsidDel="002C69E7">
          <w:rPr>
            <w:i/>
            <w:lang w:val="en-US"/>
          </w:rPr>
          <w:delText>entailmentGraph</w:delText>
        </w:r>
      </w:del>
      <w:r w:rsidRPr="00DE1B49">
        <w:rPr>
          <w:i/>
          <w:lang w:val="en-US"/>
        </w:rPr>
        <w:t xml:space="preserve">) throws </w:t>
      </w:r>
      <w:proofErr w:type="spellStart"/>
      <w:r w:rsidRPr="00DE1B49">
        <w:rPr>
          <w:i/>
          <w:lang w:val="en-US"/>
        </w:rPr>
        <w:t>NodeMatcherException</w:t>
      </w:r>
      <w:proofErr w:type="spellEnd"/>
    </w:p>
    <w:p w:rsidR="00516700" w:rsidRPr="00516700" w:rsidRDefault="0087709E">
      <w:pPr>
        <w:pStyle w:val="Normal1"/>
        <w:rPr>
          <w:ins w:id="1850" w:author="Kathrin Eichler" w:date="2014-11-24T10:40:00Z"/>
          <w:rFonts w:cs="Consolas"/>
          <w:lang w:val="en-US"/>
          <w:rPrChange w:id="1851" w:author="Kathrin Eichler" w:date="2014-11-24T10:40:00Z">
            <w:rPr>
              <w:ins w:id="1852" w:author="Kathrin Eichler" w:date="2014-11-24T10:40:00Z"/>
              <w:rFonts w:ascii="Consolas" w:hAnsi="Consolas" w:cs="Consolas"/>
              <w:sz w:val="20"/>
              <w:szCs w:val="20"/>
              <w:lang w:val="de-DE"/>
            </w:rPr>
          </w:rPrChange>
        </w:rPr>
        <w:pPrChange w:id="1853" w:author="Kathrin Eichler" w:date="2014-11-24T10:40:00Z">
          <w:pPr>
            <w:autoSpaceDE w:val="0"/>
            <w:autoSpaceDN w:val="0"/>
            <w:adjustRightInd w:val="0"/>
            <w:spacing w:line="240" w:lineRule="auto"/>
          </w:pPr>
        </w:pPrChange>
      </w:pPr>
      <w:r w:rsidRPr="00516700">
        <w:rPr>
          <w:lang w:val="en-US"/>
        </w:rPr>
        <w:t xml:space="preserve">This method </w:t>
      </w:r>
      <w:del w:id="1854" w:author="Kathrin Eichler" w:date="2014-11-24T10:40:00Z">
        <w:r w:rsidRPr="00516700" w:rsidDel="00516700">
          <w:rPr>
            <w:lang w:val="en-US"/>
          </w:rPr>
          <w:delText xml:space="preserve">compares </w:delText>
        </w:r>
      </w:del>
      <w:ins w:id="1855" w:author="Kathrin Eichler" w:date="2014-11-24T10:40:00Z">
        <w:r w:rsidR="00516700" w:rsidRPr="00516700">
          <w:rPr>
            <w:lang w:val="en-US"/>
          </w:rPr>
          <w:t xml:space="preserve">takes </w:t>
        </w:r>
      </w:ins>
      <w:r w:rsidRPr="00516700">
        <w:rPr>
          <w:lang w:val="en-US"/>
        </w:rPr>
        <w:t xml:space="preserve">a fragment graph </w:t>
      </w:r>
      <w:del w:id="1856" w:author="Kathrin Eichler" w:date="2014-11-24T10:40:00Z">
        <w:r w:rsidRPr="00516700" w:rsidDel="00516700">
          <w:rPr>
            <w:lang w:val="en-US"/>
          </w:rPr>
          <w:delText xml:space="preserve">to a raw graph </w:delText>
        </w:r>
      </w:del>
      <w:r w:rsidRPr="00516700">
        <w:rPr>
          <w:lang w:val="en-US"/>
        </w:rPr>
        <w:t>and returns a set of node matches</w:t>
      </w:r>
      <w:ins w:id="1857" w:author="Kathrin Eichler" w:date="2014-11-24T10:40:00Z">
        <w:r w:rsidR="00516700" w:rsidRPr="00516700">
          <w:rPr>
            <w:lang w:val="en-US"/>
          </w:rPr>
          <w:t xml:space="preserve"> (</w:t>
        </w:r>
        <w:r w:rsidR="00516700" w:rsidRPr="00516700">
          <w:rPr>
            <w:rFonts w:cs="Consolas"/>
            <w:color w:val="3F5FBF"/>
            <w:lang w:val="en-US"/>
            <w:rPrChange w:id="1858" w:author="Kathrin Eichler" w:date="2014-11-24T10:40:00Z">
              <w:rPr>
                <w:rFonts w:ascii="Consolas" w:hAnsi="Consolas" w:cs="Consolas"/>
                <w:color w:val="3F5FBF"/>
                <w:sz w:val="20"/>
                <w:szCs w:val="20"/>
                <w:lang w:val="de-DE"/>
              </w:rPr>
            </w:rPrChange>
          </w:rPr>
          <w:t xml:space="preserve">matching nodes in the </w:t>
        </w:r>
        <w:r w:rsidR="00516700" w:rsidRPr="00516700">
          <w:rPr>
            <w:rFonts w:cs="Consolas"/>
            <w:color w:val="3F5FBF"/>
            <w:u w:val="single"/>
            <w:lang w:val="en-US"/>
            <w:rPrChange w:id="1859" w:author="Kathrin Eichler" w:date="2014-11-24T10:40:00Z">
              <w:rPr>
                <w:rFonts w:ascii="Consolas" w:hAnsi="Consolas" w:cs="Consolas"/>
                <w:color w:val="3F5FBF"/>
                <w:sz w:val="20"/>
                <w:szCs w:val="20"/>
                <w:u w:val="single"/>
                <w:lang w:val="de-DE"/>
              </w:rPr>
            </w:rPrChange>
          </w:rPr>
          <w:t>entailment</w:t>
        </w:r>
        <w:r w:rsidR="00516700" w:rsidRPr="00516700">
          <w:rPr>
            <w:rFonts w:cs="Consolas"/>
            <w:color w:val="3F5FBF"/>
            <w:lang w:val="en-US"/>
            <w:rPrChange w:id="1860" w:author="Kathrin Eichler" w:date="2014-11-24T10:40:00Z">
              <w:rPr>
                <w:rFonts w:ascii="Consolas" w:hAnsi="Consolas" w:cs="Consolas"/>
                <w:color w:val="3F5FBF"/>
                <w:sz w:val="20"/>
                <w:szCs w:val="20"/>
                <w:lang w:val="de-DE"/>
              </w:rPr>
            </w:rPrChange>
          </w:rPr>
          <w:t xml:space="preserve"> graph</w:t>
        </w:r>
      </w:ins>
    </w:p>
    <w:p w:rsidR="0087709E" w:rsidRPr="00516700" w:rsidRDefault="00516700">
      <w:pPr>
        <w:pStyle w:val="Normal1"/>
        <w:rPr>
          <w:lang w:val="en-US"/>
        </w:rPr>
        <w:pPrChange w:id="1861" w:author="Kathrin Eichler" w:date="2014-11-24T10:40:00Z">
          <w:pPr>
            <w:ind w:left="720"/>
          </w:pPr>
        </w:pPrChange>
      </w:pPr>
      <w:proofErr w:type="gramStart"/>
      <w:ins w:id="1862" w:author="Kathrin Eichler" w:date="2014-11-24T10:40:00Z">
        <w:r w:rsidRPr="00516700">
          <w:rPr>
            <w:rFonts w:cs="Consolas"/>
            <w:color w:val="3F5FBF"/>
            <w:lang w:val="en-US"/>
            <w:rPrChange w:id="1863" w:author="Kathrin Eichler" w:date="2014-11-24T10:40:00Z">
              <w:rPr>
                <w:rFonts w:ascii="Consolas" w:hAnsi="Consolas" w:cs="Consolas"/>
                <w:color w:val="3F5FBF"/>
                <w:sz w:val="20"/>
                <w:szCs w:val="20"/>
                <w:lang w:val="de-DE"/>
              </w:rPr>
            </w:rPrChange>
          </w:rPr>
          <w:t>associated</w:t>
        </w:r>
        <w:proofErr w:type="gramEnd"/>
        <w:r w:rsidRPr="00516700">
          <w:rPr>
            <w:rFonts w:cs="Consolas"/>
            <w:color w:val="3F5FBF"/>
            <w:lang w:val="en-US"/>
            <w:rPrChange w:id="1864" w:author="Kathrin Eichler" w:date="2014-11-24T10:40:00Z">
              <w:rPr>
                <w:rFonts w:ascii="Consolas" w:hAnsi="Consolas" w:cs="Consolas"/>
                <w:color w:val="3F5FBF"/>
                <w:sz w:val="20"/>
                <w:szCs w:val="20"/>
                <w:lang w:val="de-DE"/>
              </w:rPr>
            </w:rPrChange>
          </w:rPr>
          <w:t xml:space="preserve"> to match confidence scores</w:t>
        </w:r>
        <w:r w:rsidRPr="00516700">
          <w:rPr>
            <w:lang w:val="en-US"/>
          </w:rPr>
          <w:t>)</w:t>
        </w:r>
      </w:ins>
      <w:r w:rsidR="0087709E" w:rsidRPr="00516700">
        <w:rPr>
          <w:lang w:val="en-US"/>
        </w:rPr>
        <w:t xml:space="preserve">. </w:t>
      </w:r>
    </w:p>
    <w:p w:rsidR="0087709E" w:rsidRPr="00DE1B49" w:rsidRDefault="00A43D2B" w:rsidP="00675094">
      <w:pPr>
        <w:numPr>
          <w:ilvl w:val="1"/>
          <w:numId w:val="44"/>
        </w:numPr>
        <w:spacing w:line="276" w:lineRule="auto"/>
        <w:ind w:hanging="359"/>
        <w:rPr>
          <w:lang w:val="en-US"/>
        </w:rPr>
      </w:pPr>
      <w:r>
        <w:rPr>
          <w:lang w:val="en-US"/>
        </w:rPr>
        <w:t xml:space="preserve">@param </w:t>
      </w:r>
      <w:proofErr w:type="spellStart"/>
      <w:r>
        <w:rPr>
          <w:lang w:val="en-US"/>
        </w:rPr>
        <w:t>fragmentGraph</w:t>
      </w:r>
      <w:proofErr w:type="spellEnd"/>
      <w:r>
        <w:rPr>
          <w:lang w:val="en-US"/>
        </w:rPr>
        <w:t xml:space="preserve"> </w:t>
      </w:r>
      <w:r w:rsidR="00B77A1E">
        <w:rPr>
          <w:lang w:val="en-US"/>
        </w:rPr>
        <w:t>–</w:t>
      </w:r>
      <w:r w:rsidR="0087709E" w:rsidRPr="00DE1B49">
        <w:rPr>
          <w:lang w:val="en-US"/>
        </w:rPr>
        <w:t xml:space="preserve"> the fragment graph to be matched</w:t>
      </w:r>
    </w:p>
    <w:p w:rsidR="0087709E" w:rsidRPr="00DE1B49" w:rsidDel="00516700" w:rsidRDefault="0087709E" w:rsidP="00675094">
      <w:pPr>
        <w:numPr>
          <w:ilvl w:val="1"/>
          <w:numId w:val="44"/>
        </w:numPr>
        <w:spacing w:line="276" w:lineRule="auto"/>
        <w:ind w:hanging="359"/>
        <w:rPr>
          <w:del w:id="1865" w:author="Kathrin Eichler" w:date="2014-11-24T10:40:00Z"/>
          <w:lang w:val="en-US"/>
        </w:rPr>
      </w:pPr>
      <w:del w:id="1866" w:author="Kathrin Eichler" w:date="2014-11-24T10:40:00Z">
        <w:r w:rsidRPr="00DE1B49" w:rsidDel="00516700">
          <w:rPr>
            <w:lang w:val="en-US"/>
          </w:rPr>
          <w:delText>@param entailmentGraph</w:delText>
        </w:r>
        <w:r w:rsidR="00A43D2B" w:rsidDel="00516700">
          <w:rPr>
            <w:lang w:val="en-US"/>
          </w:rPr>
          <w:delText xml:space="preserve"> </w:delText>
        </w:r>
        <w:r w:rsidR="00B77A1E" w:rsidDel="00516700">
          <w:rPr>
            <w:lang w:val="en-US"/>
          </w:rPr>
          <w:delText>–</w:delText>
        </w:r>
        <w:r w:rsidRPr="00DE1B49" w:rsidDel="00516700">
          <w:rPr>
            <w:lang w:val="en-US"/>
          </w:rPr>
          <w:delText xml:space="preserve"> the </w:delText>
        </w:r>
      </w:del>
      <w:del w:id="1867" w:author="Kathrin Eichler" w:date="2013-10-15T11:11:00Z">
        <w:r w:rsidR="00393D0B" w:rsidDel="00A82A04">
          <w:rPr>
            <w:lang w:val="en-US"/>
          </w:rPr>
          <w:delText xml:space="preserve">raw </w:delText>
        </w:r>
      </w:del>
      <w:del w:id="1868" w:author="Kathrin Eichler" w:date="2014-11-24T10:40:00Z">
        <w:r w:rsidRPr="00DE1B49" w:rsidDel="00516700">
          <w:rPr>
            <w:lang w:val="en-US"/>
          </w:rPr>
          <w:delText>entailment graph to be matched against</w:delText>
        </w:r>
      </w:del>
    </w:p>
    <w:p w:rsidR="0087709E" w:rsidRPr="00DE1B49" w:rsidRDefault="0087709E" w:rsidP="00675094">
      <w:pPr>
        <w:numPr>
          <w:ilvl w:val="1"/>
          <w:numId w:val="44"/>
        </w:numPr>
        <w:spacing w:line="276" w:lineRule="auto"/>
        <w:ind w:hanging="359"/>
      </w:pPr>
      <w:r w:rsidRPr="00DE1B49">
        <w:t>@return</w:t>
      </w:r>
      <w:r w:rsidR="00A43D2B">
        <w:t xml:space="preserve"> (Set&lt;</w:t>
      </w:r>
      <w:proofErr w:type="spellStart"/>
      <w:r w:rsidR="00A43D2B">
        <w:t>NodeMatch</w:t>
      </w:r>
      <w:proofErr w:type="spellEnd"/>
      <w:r w:rsidR="00A43D2B">
        <w:t xml:space="preserve">&gt;) </w:t>
      </w:r>
      <w:r w:rsidR="00393D0B">
        <w:t>–</w:t>
      </w:r>
      <w:r w:rsidRPr="00DE1B49">
        <w:t xml:space="preserve"> </w:t>
      </w:r>
      <w:r w:rsidR="00393D0B">
        <w:t xml:space="preserve">the </w:t>
      </w:r>
      <w:r w:rsidRPr="00DE1B49">
        <w:t xml:space="preserve">set </w:t>
      </w:r>
      <w:r w:rsidR="00A43D2B">
        <w:t>of</w:t>
      </w:r>
      <w:r w:rsidRPr="00DE1B49">
        <w:t xml:space="preserve"> node matches </w:t>
      </w:r>
    </w:p>
    <w:p w:rsidR="0087709E" w:rsidRPr="00DE1B49" w:rsidRDefault="00A40D6E" w:rsidP="00675094">
      <w:pPr>
        <w:numPr>
          <w:ilvl w:val="1"/>
          <w:numId w:val="44"/>
        </w:numPr>
        <w:spacing w:line="276" w:lineRule="auto"/>
        <w:ind w:hanging="359"/>
        <w:rPr>
          <w:lang w:val="en-US"/>
        </w:rPr>
      </w:pPr>
      <w:r>
        <w:rPr>
          <w:lang w:val="en-US"/>
        </w:rPr>
        <w:t xml:space="preserve">@throws </w:t>
      </w:r>
      <w:proofErr w:type="spellStart"/>
      <w:r w:rsidR="0087709E" w:rsidRPr="00DE1B49">
        <w:rPr>
          <w:lang w:val="en-US"/>
        </w:rPr>
        <w:t>NodeMatcherException</w:t>
      </w:r>
      <w:proofErr w:type="spellEnd"/>
      <w:r w:rsidR="0087709E" w:rsidRPr="00DE1B49">
        <w:rPr>
          <w:lang w:val="en-US"/>
        </w:rPr>
        <w:t xml:space="preserve"> if the match fails</w:t>
      </w:r>
    </w:p>
    <w:p w:rsidR="005E31BF" w:rsidRPr="00DE1B49" w:rsidRDefault="005E31BF">
      <w:pPr>
        <w:pStyle w:val="berschrift5"/>
        <w:pPrChange w:id="1869" w:author="Kathrin Eichler" w:date="2014-11-24T10:42:00Z">
          <w:pPr>
            <w:pStyle w:val="berschrift4"/>
          </w:pPr>
        </w:pPrChange>
      </w:pPr>
      <w:bookmarkStart w:id="1870" w:name="h.iw2q36upw17e" w:colFirst="0" w:colLast="0"/>
      <w:bookmarkEnd w:id="1870"/>
      <w:r w:rsidRPr="00DE1B49">
        <w:lastRenderedPageBreak/>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A4033A" w:rsidRDefault="00A4033A" w:rsidP="00A4033A">
      <w:pPr>
        <w:rPr>
          <w:lang w:val="en-US" w:eastAsia="de-DE"/>
        </w:rPr>
      </w:pPr>
      <w:r>
        <w:rPr>
          <w:lang w:val="en-US" w:eastAsia="de-DE"/>
        </w:rPr>
        <w:t xml:space="preserve">There are two related data structures: </w:t>
      </w:r>
      <w:proofErr w:type="spellStart"/>
      <w:r>
        <w:rPr>
          <w:lang w:val="en-US" w:eastAsia="de-DE"/>
        </w:rPr>
        <w:t>NodeMatch</w:t>
      </w:r>
      <w:proofErr w:type="spellEnd"/>
      <w:r>
        <w:rPr>
          <w:lang w:val="en-US" w:eastAsia="de-DE"/>
        </w:rPr>
        <w:t xml:space="preserve"> and </w:t>
      </w:r>
      <w:proofErr w:type="spellStart"/>
      <w:r>
        <w:rPr>
          <w:lang w:val="en-US" w:eastAsia="de-DE"/>
        </w:rPr>
        <w:t>PerNodeScore</w:t>
      </w:r>
      <w:proofErr w:type="spellEnd"/>
      <w:r>
        <w:rPr>
          <w:lang w:val="en-US" w:eastAsia="de-DE"/>
        </w:rPr>
        <w:t>, which are defined in the following.</w:t>
      </w:r>
    </w:p>
    <w:p w:rsidR="00E91608" w:rsidRDefault="00E91608" w:rsidP="00E91608">
      <w:pPr>
        <w:rPr>
          <w:lang w:val="en-US"/>
        </w:rPr>
      </w:pPr>
    </w:p>
    <w:p w:rsidR="00E91608" w:rsidRPr="00DE1B49" w:rsidRDefault="00E91608" w:rsidP="00E91608">
      <w:pPr>
        <w:rPr>
          <w:lang w:val="en-US"/>
        </w:rPr>
      </w:pPr>
      <w:r w:rsidRPr="00DE1B49">
        <w:rPr>
          <w:lang w:val="en-US"/>
        </w:rPr>
        <w:t xml:space="preserve">The implementations of this interface can be found under the </w:t>
      </w:r>
      <w:proofErr w:type="spellStart"/>
      <w:r w:rsidRPr="00DE1B49">
        <w:rPr>
          <w:i/>
          <w:lang w:val="en-US"/>
        </w:rPr>
        <w:t>eu.excitementproject.tl.composition.</w:t>
      </w:r>
      <w:r>
        <w:rPr>
          <w:i/>
          <w:lang w:val="en-US"/>
        </w:rPr>
        <w:t>nodematcher</w:t>
      </w:r>
      <w:proofErr w:type="spellEnd"/>
      <w:r w:rsidRPr="00DE1B49">
        <w:rPr>
          <w:lang w:val="en-US"/>
        </w:rPr>
        <w:t xml:space="preserve"> package.</w:t>
      </w:r>
    </w:p>
    <w:p w:rsidR="00E91608" w:rsidRPr="00A4033A" w:rsidRDefault="00E91608" w:rsidP="00A4033A">
      <w:pPr>
        <w:rPr>
          <w:lang w:val="en-US"/>
        </w:rPr>
      </w:pPr>
      <w:r w:rsidRPr="00DE1B49">
        <w:rPr>
          <w:lang w:val="en-US"/>
        </w:rPr>
        <w:t xml:space="preserve">For implementing this interface it is recommended to </w:t>
      </w:r>
      <w:r w:rsidR="00BF26A7">
        <w:rPr>
          <w:lang w:val="en-US"/>
        </w:rPr>
        <w:t>extend</w:t>
      </w:r>
      <w:r w:rsidRPr="00DE1B49">
        <w:rPr>
          <w:lang w:val="en-US"/>
        </w:rPr>
        <w:t xml:space="preserve"> the </w:t>
      </w:r>
      <w:proofErr w:type="spellStart"/>
      <w:r w:rsidRPr="00DE1B49">
        <w:rPr>
          <w:i/>
          <w:lang w:val="en-US"/>
        </w:rPr>
        <w:t>Abstract</w:t>
      </w:r>
      <w:r>
        <w:rPr>
          <w:i/>
          <w:lang w:val="en-US"/>
        </w:rPr>
        <w:t>NodeMatcher</w:t>
      </w:r>
      <w:proofErr w:type="spellEnd"/>
      <w:r w:rsidRPr="00DE1B49">
        <w:rPr>
          <w:i/>
          <w:lang w:val="en-US"/>
        </w:rPr>
        <w:t xml:space="preserve"> </w:t>
      </w:r>
      <w:r>
        <w:rPr>
          <w:lang w:val="en-US"/>
        </w:rPr>
        <w:t>class.  T</w:t>
      </w:r>
      <w:r w:rsidRPr="00DE1B49">
        <w:rPr>
          <w:lang w:val="en-US"/>
        </w:rPr>
        <w:t>his abstract implementation contains auxiliary methods that are expected to be common over different implementations.</w:t>
      </w:r>
      <w:r w:rsidR="00BF26A7">
        <w:rPr>
          <w:lang w:val="en-US"/>
        </w:rPr>
        <w:t xml:space="preserve"> </w:t>
      </w:r>
      <w:r w:rsidRPr="00DE1B49">
        <w:rPr>
          <w:lang w:val="en-US"/>
        </w:rPr>
        <w:t>For information on the implementation(s) of this module see</w:t>
      </w:r>
      <w:r>
        <w:rPr>
          <w:lang w:val="en-US"/>
        </w:rPr>
        <w:t xml:space="preserve"> section</w:t>
      </w:r>
      <w:ins w:id="1871" w:author="Kathrin Eichler" w:date="2014-11-24T10:49:00Z">
        <w:r w:rsidR="00516700">
          <w:rPr>
            <w:lang w:val="en-US"/>
          </w:rPr>
          <w:t xml:space="preserve"> </w:t>
        </w:r>
      </w:ins>
      <w:ins w:id="1872" w:author="Kathrin Eichler" w:date="2014-11-24T10:48:00Z">
        <w:r w:rsidR="00516700">
          <w:rPr>
            <w:lang w:val="en-US"/>
          </w:rPr>
          <w:fldChar w:fldCharType="begin"/>
        </w:r>
        <w:r w:rsidR="00516700">
          <w:rPr>
            <w:lang w:val="en-US"/>
          </w:rPr>
          <w:instrText xml:space="preserve"> REF _Ref404589466 \r \h </w:instrText>
        </w:r>
      </w:ins>
      <w:r w:rsidR="00516700">
        <w:rPr>
          <w:lang w:val="en-US"/>
        </w:rPr>
      </w:r>
      <w:r w:rsidR="00516700">
        <w:rPr>
          <w:lang w:val="en-US"/>
        </w:rPr>
        <w:fldChar w:fldCharType="separate"/>
      </w:r>
      <w:ins w:id="1873" w:author="Kathrin Eichler" w:date="2014-11-24T10:48:00Z">
        <w:r w:rsidR="00516700">
          <w:rPr>
            <w:lang w:val="en-US"/>
          </w:rPr>
          <w:t>6.2.4</w:t>
        </w:r>
        <w:r w:rsidR="00516700">
          <w:rPr>
            <w:lang w:val="en-US"/>
          </w:rPr>
          <w:fldChar w:fldCharType="end"/>
        </w:r>
      </w:ins>
      <w:del w:id="1874" w:author="Kathrin Eichler" w:date="2014-11-24T10:48:00Z">
        <w:r w:rsidDel="00516700">
          <w:rPr>
            <w:lang w:val="en-US"/>
          </w:rPr>
          <w:delText xml:space="preserve"> </w:delText>
        </w:r>
        <w:r w:rsidR="006C1AF3" w:rsidDel="00516700">
          <w:rPr>
            <w:lang w:val="en-US"/>
          </w:rPr>
          <w:fldChar w:fldCharType="begin"/>
        </w:r>
        <w:r w:rsidDel="00516700">
          <w:rPr>
            <w:lang w:val="en-US"/>
          </w:rPr>
          <w:delInstrText xml:space="preserve"> REF _Ref359920148 \r \h </w:delInstrText>
        </w:r>
        <w:r w:rsidR="006C1AF3" w:rsidDel="00516700">
          <w:rPr>
            <w:lang w:val="en-US"/>
          </w:rPr>
        </w:r>
        <w:r w:rsidR="006C1AF3" w:rsidDel="00516700">
          <w:rPr>
            <w:lang w:val="en-US"/>
          </w:rPr>
          <w:fldChar w:fldCharType="separate"/>
        </w:r>
        <w:r w:rsidR="00D76112" w:rsidDel="00516700">
          <w:rPr>
            <w:lang w:val="en-US"/>
          </w:rPr>
          <w:delText>6.2.3</w:delText>
        </w:r>
        <w:r w:rsidR="006C1AF3" w:rsidDel="00516700">
          <w:rPr>
            <w:lang w:val="en-US"/>
          </w:rPr>
          <w:fldChar w:fldCharType="end"/>
        </w:r>
      </w:del>
      <w:r>
        <w:rPr>
          <w:lang w:val="en-US"/>
        </w:rPr>
        <w:t>.</w:t>
      </w:r>
    </w:p>
    <w:p w:rsidR="0087709E" w:rsidRPr="00DE1B49" w:rsidRDefault="000B6568">
      <w:pPr>
        <w:pStyle w:val="berschrift6"/>
        <w:pPrChange w:id="1875" w:author="Kathrin Eichler" w:date="2014-11-24T10:42:00Z">
          <w:pPr>
            <w:pStyle w:val="berschrift5"/>
          </w:pPr>
        </w:pPrChange>
      </w:pPr>
      <w:bookmarkStart w:id="1876" w:name="h.jpbvmayzstbq" w:colFirst="0" w:colLast="0"/>
      <w:bookmarkStart w:id="1877" w:name="_Ref359919075"/>
      <w:bookmarkEnd w:id="1876"/>
      <w:r>
        <w:t xml:space="preserve">Class </w:t>
      </w:r>
      <w:proofErr w:type="spellStart"/>
      <w:r w:rsidR="0087709E" w:rsidRPr="00DE1B49">
        <w:t>NodeMatch</w:t>
      </w:r>
      <w:bookmarkEnd w:id="1877"/>
      <w:proofErr w:type="spellEnd"/>
    </w:p>
    <w:p w:rsidR="0087709E" w:rsidRPr="00DE1B49" w:rsidRDefault="0087709E" w:rsidP="0087709E">
      <w:pPr>
        <w:rPr>
          <w:lang w:val="en-US"/>
        </w:rPr>
      </w:pPr>
      <w:r w:rsidRPr="00DE1B49">
        <w:rPr>
          <w:lang w:val="en-US"/>
        </w:rPr>
        <w:t xml:space="preserve">A node match holds an </w:t>
      </w:r>
      <w:r w:rsidRPr="00C64949">
        <w:rPr>
          <w:i/>
          <w:lang w:val="en-US"/>
        </w:rPr>
        <w:t>EntailmentUnitMention</w:t>
      </w:r>
      <w:r w:rsidRPr="00DE1B49">
        <w:rPr>
          <w:lang w:val="en-US"/>
        </w:rPr>
        <w:t xml:space="preserve"> associated to a set of </w:t>
      </w:r>
      <w:proofErr w:type="spellStart"/>
      <w:r w:rsidRPr="00C64949">
        <w:rPr>
          <w:i/>
          <w:lang w:val="en-US"/>
        </w:rPr>
        <w:t>PerNodeScore</w:t>
      </w:r>
      <w:proofErr w:type="spellEnd"/>
      <w:r w:rsidR="00C64949" w:rsidRPr="00C64949">
        <w:rPr>
          <w:lang w:val="en-US"/>
        </w:rPr>
        <w:t>-s</w:t>
      </w:r>
      <w:r w:rsidRPr="00DE1B49">
        <w:rPr>
          <w:lang w:val="en-US"/>
        </w:rPr>
        <w:t xml:space="preserve">. </w:t>
      </w:r>
    </w:p>
    <w:p w:rsidR="0087709E" w:rsidRPr="00DE1B49" w:rsidDel="00516700" w:rsidRDefault="00A43D2B" w:rsidP="00A43D2B">
      <w:pPr>
        <w:pStyle w:val="Listenabsatz"/>
        <w:rPr>
          <w:del w:id="1878" w:author="Kathrin Eichler" w:date="2014-11-24T10:41:00Z"/>
        </w:rPr>
      </w:pPr>
      <w:del w:id="1879" w:author="Kathrin Eichler" w:date="2014-11-24T10:41:00Z">
        <w:r w:rsidDel="00516700">
          <w:delText>A</w:delText>
        </w:r>
        <w:r w:rsidR="0087709E" w:rsidRPr="00DE1B49" w:rsidDel="00516700">
          <w:delText>ttributes:</w:delText>
        </w:r>
      </w:del>
    </w:p>
    <w:p w:rsidR="0087709E" w:rsidRPr="00DE1B49" w:rsidDel="00516700" w:rsidRDefault="0087709E" w:rsidP="00675094">
      <w:pPr>
        <w:numPr>
          <w:ilvl w:val="0"/>
          <w:numId w:val="6"/>
        </w:numPr>
        <w:spacing w:line="276" w:lineRule="auto"/>
        <w:ind w:hanging="359"/>
        <w:rPr>
          <w:del w:id="1880" w:author="Kathrin Eichler" w:date="2014-11-24T10:41:00Z"/>
          <w:lang w:val="en-US"/>
        </w:rPr>
      </w:pPr>
      <w:del w:id="1881" w:author="Kathrin Eichler" w:date="2014-11-24T10:41:00Z">
        <w:r w:rsidRPr="00A43D2B" w:rsidDel="00516700">
          <w:rPr>
            <w:i/>
            <w:lang w:val="en-US"/>
          </w:rPr>
          <w:delText>EntailmentUnitMention mention</w:delText>
        </w:r>
        <w:r w:rsidRPr="00DE1B49" w:rsidDel="00516700">
          <w:rPr>
            <w:lang w:val="en-US"/>
          </w:rPr>
          <w:delText xml:space="preserve"> </w:delText>
        </w:r>
        <w:r w:rsidR="00B77A1E" w:rsidDel="00516700">
          <w:rPr>
            <w:lang w:val="en-US"/>
          </w:rPr>
          <w:delText>–</w:delText>
        </w:r>
        <w:r w:rsidR="00A43D2B" w:rsidDel="00516700">
          <w:rPr>
            <w:lang w:val="en-US"/>
          </w:rPr>
          <w:delText xml:space="preserve"> </w:delText>
        </w:r>
        <w:r w:rsidRPr="00DE1B49" w:rsidDel="00516700">
          <w:rPr>
            <w:lang w:val="en-US"/>
          </w:rPr>
          <w:delText>the mention within the fragment graph, for which one or more matches was found</w:delText>
        </w:r>
      </w:del>
    </w:p>
    <w:p w:rsidR="0087709E" w:rsidRPr="00DE1B49" w:rsidDel="00516700" w:rsidRDefault="00393D0B" w:rsidP="00675094">
      <w:pPr>
        <w:numPr>
          <w:ilvl w:val="0"/>
          <w:numId w:val="6"/>
        </w:numPr>
        <w:spacing w:line="276" w:lineRule="auto"/>
        <w:ind w:hanging="359"/>
        <w:rPr>
          <w:del w:id="1882" w:author="Kathrin Eichler" w:date="2014-11-24T10:41:00Z"/>
          <w:lang w:val="en-US"/>
        </w:rPr>
      </w:pPr>
      <w:del w:id="1883" w:author="Kathrin Eichler" w:date="2014-11-24T10:41:00Z">
        <w:r w:rsidDel="00516700">
          <w:rPr>
            <w:i/>
            <w:lang w:val="en-US"/>
          </w:rPr>
          <w:delText>Set</w:delText>
        </w:r>
        <w:r w:rsidR="0087709E" w:rsidRPr="00A43D2B" w:rsidDel="00516700">
          <w:rPr>
            <w:i/>
            <w:lang w:val="en-US"/>
          </w:rPr>
          <w:delText>&lt;PerNo</w:delText>
        </w:r>
        <w:r w:rsidR="00A43D2B" w:rsidRPr="00A43D2B" w:rsidDel="00516700">
          <w:rPr>
            <w:i/>
            <w:lang w:val="en-US"/>
          </w:rPr>
          <w:delText>deScore&gt; scores</w:delText>
        </w:r>
        <w:r w:rsidR="00A43D2B" w:rsidDel="00516700">
          <w:rPr>
            <w:lang w:val="en-US"/>
          </w:rPr>
          <w:delText xml:space="preserve"> </w:delText>
        </w:r>
        <w:r w:rsidR="00B77A1E" w:rsidDel="00516700">
          <w:rPr>
            <w:lang w:val="en-US"/>
          </w:rPr>
          <w:delText>–</w:delText>
        </w:r>
        <w:r w:rsidR="0087709E" w:rsidRPr="00DE1B49" w:rsidDel="00516700">
          <w:rPr>
            <w:lang w:val="en-US"/>
          </w:rPr>
          <w:delText xml:space="preserve"> a </w:delText>
        </w:r>
        <w:r w:rsidDel="00516700">
          <w:rPr>
            <w:lang w:val="en-US"/>
          </w:rPr>
          <w:delText xml:space="preserve">set </w:delText>
        </w:r>
        <w:r w:rsidR="0087709E" w:rsidRPr="00DE1B49" w:rsidDel="00516700">
          <w:rPr>
            <w:lang w:val="en-US"/>
          </w:rPr>
          <w:delText>of per node scores</w:delText>
        </w:r>
      </w:del>
    </w:p>
    <w:p w:rsidR="0087709E" w:rsidRPr="00DE1B49" w:rsidDel="00516700" w:rsidRDefault="0087709E" w:rsidP="0087709E">
      <w:pPr>
        <w:rPr>
          <w:del w:id="1884" w:author="Kathrin Eichler" w:date="2014-11-24T10:41:00Z"/>
          <w:lang w:val="en-US"/>
        </w:rPr>
      </w:pPr>
    </w:p>
    <w:p w:rsidR="0087709E" w:rsidRPr="00DE1B49" w:rsidDel="00516700" w:rsidRDefault="00A43D2B" w:rsidP="00A43D2B">
      <w:pPr>
        <w:pStyle w:val="Listenabsatz"/>
        <w:rPr>
          <w:del w:id="1885" w:author="Kathrin Eichler" w:date="2014-11-24T10:41:00Z"/>
          <w:lang w:val="en-US"/>
        </w:rPr>
      </w:pPr>
      <w:del w:id="1886" w:author="Kathrin Eichler" w:date="2014-11-24T10:41:00Z">
        <w:r w:rsidDel="00516700">
          <w:rPr>
            <w:lang w:val="en-US"/>
          </w:rPr>
          <w:delText>M</w:delText>
        </w:r>
        <w:r w:rsidR="0087709E" w:rsidRPr="00DE1B49" w:rsidDel="00516700">
          <w:rPr>
            <w:lang w:val="en-US"/>
          </w:rPr>
          <w:delText>ethods (getters and setters only):</w:delText>
        </w:r>
      </w:del>
    </w:p>
    <w:p w:rsidR="0087709E" w:rsidRPr="00A43D2B" w:rsidDel="00516700" w:rsidRDefault="0087709E" w:rsidP="00EE162A">
      <w:pPr>
        <w:spacing w:line="276" w:lineRule="auto"/>
        <w:ind w:left="1439"/>
        <w:rPr>
          <w:del w:id="1887" w:author="Kathrin Eichler" w:date="2014-11-24T10:41:00Z"/>
          <w:i/>
        </w:rPr>
      </w:pPr>
      <w:del w:id="1888" w:author="Kathrin Eichler" w:date="2014-11-24T10:41:00Z">
        <w:r w:rsidRPr="00A43D2B" w:rsidDel="00516700">
          <w:rPr>
            <w:i/>
          </w:rPr>
          <w:delText xml:space="preserve">EntailmentUnitMention getMention() </w:delText>
        </w:r>
      </w:del>
    </w:p>
    <w:p w:rsidR="0087709E" w:rsidDel="00516700" w:rsidRDefault="0087709E" w:rsidP="00675094">
      <w:pPr>
        <w:numPr>
          <w:ilvl w:val="1"/>
          <w:numId w:val="65"/>
        </w:numPr>
        <w:spacing w:line="276" w:lineRule="auto"/>
        <w:ind w:hanging="359"/>
        <w:rPr>
          <w:del w:id="1889" w:author="Kathrin Eichler" w:date="2014-11-24T10:41:00Z"/>
        </w:rPr>
      </w:pPr>
      <w:del w:id="1890" w:author="Kathrin Eichler" w:date="2014-11-24T10:41:00Z">
        <w:r w:rsidRPr="00DE1B49" w:rsidDel="00516700">
          <w:delText>@return mention</w:delText>
        </w:r>
      </w:del>
    </w:p>
    <w:p w:rsidR="00A43D2B" w:rsidRPr="00DE1B49" w:rsidDel="00516700" w:rsidRDefault="00A43D2B" w:rsidP="00A43D2B">
      <w:pPr>
        <w:spacing w:line="276" w:lineRule="auto"/>
        <w:ind w:left="1440"/>
        <w:rPr>
          <w:del w:id="1891" w:author="Kathrin Eichler" w:date="2014-11-24T10:41:00Z"/>
        </w:rPr>
      </w:pPr>
    </w:p>
    <w:p w:rsidR="0087709E" w:rsidRPr="00A43D2B" w:rsidDel="00516700" w:rsidRDefault="0087709E" w:rsidP="00EE162A">
      <w:pPr>
        <w:spacing w:line="276" w:lineRule="auto"/>
        <w:ind w:left="1439"/>
        <w:rPr>
          <w:del w:id="1892" w:author="Kathrin Eichler" w:date="2014-11-24T10:41:00Z"/>
          <w:i/>
        </w:rPr>
      </w:pPr>
      <w:del w:id="1893" w:author="Kathrin Eichler" w:date="2014-11-24T10:41:00Z">
        <w:r w:rsidRPr="00A43D2B" w:rsidDel="00516700">
          <w:rPr>
            <w:i/>
          </w:rPr>
          <w:delText>void setMention(EntailmentUnitMention mention)</w:delText>
        </w:r>
      </w:del>
    </w:p>
    <w:p w:rsidR="0087709E" w:rsidDel="00516700" w:rsidRDefault="0087709E" w:rsidP="00675094">
      <w:pPr>
        <w:numPr>
          <w:ilvl w:val="1"/>
          <w:numId w:val="65"/>
        </w:numPr>
        <w:spacing w:line="276" w:lineRule="auto"/>
        <w:ind w:hanging="359"/>
        <w:rPr>
          <w:del w:id="1894" w:author="Kathrin Eichler" w:date="2014-11-24T10:41:00Z"/>
        </w:rPr>
      </w:pPr>
      <w:del w:id="1895" w:author="Kathrin Eichler" w:date="2014-11-24T10:41:00Z">
        <w:r w:rsidRPr="00DE1B49" w:rsidDel="00516700">
          <w:delText>@param mention</w:delText>
        </w:r>
      </w:del>
    </w:p>
    <w:p w:rsidR="00A43D2B" w:rsidRPr="00DE1B49" w:rsidDel="00516700" w:rsidRDefault="00A43D2B" w:rsidP="00A43D2B">
      <w:pPr>
        <w:spacing w:line="276" w:lineRule="auto"/>
        <w:ind w:left="1440"/>
        <w:rPr>
          <w:del w:id="1896" w:author="Kathrin Eichler" w:date="2014-11-24T10:41:00Z"/>
        </w:rPr>
      </w:pPr>
    </w:p>
    <w:p w:rsidR="0087709E" w:rsidRPr="00A43D2B" w:rsidDel="00516700" w:rsidRDefault="00393D0B" w:rsidP="00EE162A">
      <w:pPr>
        <w:spacing w:line="276" w:lineRule="auto"/>
        <w:ind w:left="1439"/>
        <w:rPr>
          <w:del w:id="1897" w:author="Kathrin Eichler" w:date="2014-11-24T10:41:00Z"/>
          <w:i/>
        </w:rPr>
      </w:pPr>
      <w:del w:id="1898" w:author="Kathrin Eichler" w:date="2014-11-24T10:41:00Z">
        <w:r w:rsidDel="00516700">
          <w:rPr>
            <w:i/>
          </w:rPr>
          <w:delText>Set</w:delText>
        </w:r>
        <w:r w:rsidR="0087709E" w:rsidRPr="00A43D2B" w:rsidDel="00516700">
          <w:rPr>
            <w:i/>
          </w:rPr>
          <w:delText xml:space="preserve">&lt;PerNodeScore&gt; getScores() </w:delText>
        </w:r>
      </w:del>
    </w:p>
    <w:p w:rsidR="0087709E" w:rsidDel="00516700" w:rsidRDefault="0087709E" w:rsidP="00675094">
      <w:pPr>
        <w:numPr>
          <w:ilvl w:val="1"/>
          <w:numId w:val="65"/>
        </w:numPr>
        <w:spacing w:line="276" w:lineRule="auto"/>
        <w:ind w:hanging="359"/>
        <w:rPr>
          <w:del w:id="1899" w:author="Kathrin Eichler" w:date="2014-11-24T10:41:00Z"/>
        </w:rPr>
      </w:pPr>
      <w:del w:id="1900" w:author="Kathrin Eichler" w:date="2014-11-24T10:41:00Z">
        <w:r w:rsidRPr="00DE1B49" w:rsidDel="00516700">
          <w:delText>@return scores</w:delText>
        </w:r>
      </w:del>
    </w:p>
    <w:p w:rsidR="00A43D2B" w:rsidRPr="00DE1B49" w:rsidDel="00516700" w:rsidRDefault="00A43D2B" w:rsidP="00A43D2B">
      <w:pPr>
        <w:spacing w:line="276" w:lineRule="auto"/>
        <w:ind w:left="2159"/>
        <w:rPr>
          <w:del w:id="1901" w:author="Kathrin Eichler" w:date="2014-11-24T10:41:00Z"/>
        </w:rPr>
      </w:pPr>
    </w:p>
    <w:p w:rsidR="0087709E" w:rsidRPr="00A43D2B" w:rsidDel="00516700" w:rsidRDefault="0087709E" w:rsidP="00EE162A">
      <w:pPr>
        <w:spacing w:line="276" w:lineRule="auto"/>
        <w:ind w:left="1439"/>
        <w:rPr>
          <w:del w:id="1902" w:author="Kathrin Eichler" w:date="2014-11-24T10:41:00Z"/>
          <w:i/>
          <w:lang w:val="en-US"/>
        </w:rPr>
      </w:pPr>
      <w:del w:id="1903" w:author="Kathrin Eichler" w:date="2014-11-24T10:41:00Z">
        <w:r w:rsidRPr="00A43D2B" w:rsidDel="00516700">
          <w:rPr>
            <w:i/>
            <w:lang w:val="en-US"/>
          </w:rPr>
          <w:delText>void setScores(</w:delText>
        </w:r>
        <w:r w:rsidR="00393D0B" w:rsidDel="00516700">
          <w:rPr>
            <w:i/>
            <w:lang w:val="en-US"/>
          </w:rPr>
          <w:delText>Set</w:delText>
        </w:r>
        <w:r w:rsidRPr="00A43D2B" w:rsidDel="00516700">
          <w:rPr>
            <w:i/>
            <w:lang w:val="en-US"/>
          </w:rPr>
          <w:delText xml:space="preserve">&lt;PerNodeScore&gt; scores) </w:delText>
        </w:r>
      </w:del>
    </w:p>
    <w:p w:rsidR="0087709E" w:rsidRPr="00DE1B49" w:rsidDel="00516700" w:rsidRDefault="0087709E" w:rsidP="00675094">
      <w:pPr>
        <w:numPr>
          <w:ilvl w:val="1"/>
          <w:numId w:val="65"/>
        </w:numPr>
        <w:spacing w:line="276" w:lineRule="auto"/>
        <w:ind w:hanging="359"/>
        <w:rPr>
          <w:del w:id="1904" w:author="Kathrin Eichler" w:date="2014-11-24T10:41:00Z"/>
        </w:rPr>
      </w:pPr>
      <w:del w:id="1905" w:author="Kathrin Eichler" w:date="2014-11-24T10:41:00Z">
        <w:r w:rsidRPr="00DE1B49" w:rsidDel="00516700">
          <w:delText>@param scores</w:delText>
        </w:r>
      </w:del>
    </w:p>
    <w:p w:rsidR="0087709E" w:rsidRPr="00DE1B49" w:rsidRDefault="000B6568">
      <w:pPr>
        <w:pStyle w:val="berschrift6"/>
        <w:pPrChange w:id="1906" w:author="Kathrin Eichler" w:date="2014-11-24T10:42:00Z">
          <w:pPr>
            <w:pStyle w:val="berschrift5"/>
          </w:pPr>
        </w:pPrChange>
      </w:pPr>
      <w:bookmarkStart w:id="1907" w:name="h.6kis2440inkh" w:colFirst="0" w:colLast="0"/>
      <w:bookmarkEnd w:id="1907"/>
      <w:del w:id="1908" w:author="Kathrin Eichler" w:date="2014-11-24T10:41:00Z">
        <w:r w:rsidDel="00516700">
          <w:delText xml:space="preserve"> </w:delText>
        </w:r>
      </w:del>
      <w:bookmarkStart w:id="1909" w:name="_Ref359919078"/>
      <w:r>
        <w:t xml:space="preserve">Class </w:t>
      </w:r>
      <w:proofErr w:type="spellStart"/>
      <w:r w:rsidR="0087709E" w:rsidRPr="00DE1B49">
        <w:t>PerNodeScore</w:t>
      </w:r>
      <w:bookmarkEnd w:id="1909"/>
      <w:proofErr w:type="spellEnd"/>
    </w:p>
    <w:p w:rsidR="0087709E" w:rsidRPr="00DE1B49" w:rsidRDefault="00E23D3D" w:rsidP="0087709E">
      <w:pPr>
        <w:rPr>
          <w:lang w:val="en-US"/>
        </w:rPr>
      </w:pPr>
      <w:r>
        <w:rPr>
          <w:lang w:val="en-US"/>
        </w:rPr>
        <w:t xml:space="preserve">A </w:t>
      </w:r>
      <w:r w:rsidR="00DA260E">
        <w:rPr>
          <w:lang w:val="en-US"/>
        </w:rPr>
        <w:t>“</w:t>
      </w:r>
      <w:r>
        <w:rPr>
          <w:lang w:val="en-US"/>
        </w:rPr>
        <w:t>per node score</w:t>
      </w:r>
      <w:r w:rsidR="00DA260E">
        <w:rPr>
          <w:lang w:val="en-US"/>
        </w:rPr>
        <w:t>”</w:t>
      </w:r>
      <w:r w:rsidR="0087709E" w:rsidRPr="00DE1B49">
        <w:rPr>
          <w:lang w:val="en-US"/>
        </w:rPr>
        <w:t xml:space="preserve"> keeps matched nodes with </w:t>
      </w:r>
      <w:r w:rsidR="008465FC">
        <w:rPr>
          <w:lang w:val="en-US"/>
        </w:rPr>
        <w:t>the corresponding</w:t>
      </w:r>
      <w:r w:rsidR="008465FC" w:rsidRPr="00DE1B49">
        <w:rPr>
          <w:lang w:val="en-US"/>
        </w:rPr>
        <w:t xml:space="preserve"> </w:t>
      </w:r>
      <w:r w:rsidR="0087709E" w:rsidRPr="00DE1B49">
        <w:rPr>
          <w:lang w:val="en-US"/>
        </w:rPr>
        <w:t>confidence score</w:t>
      </w:r>
      <w:r w:rsidR="008465FC">
        <w:rPr>
          <w:lang w:val="en-US"/>
        </w:rPr>
        <w:t xml:space="preserve"> of the match</w:t>
      </w:r>
      <w:r w:rsidR="0087709E" w:rsidRPr="00DE1B49">
        <w:rPr>
          <w:lang w:val="en-US"/>
        </w:rPr>
        <w:t>. It is a tuple &lt;E</w:t>
      </w:r>
      <w:proofErr w:type="gramStart"/>
      <w:r w:rsidR="0087709E" w:rsidRPr="00DE1B49">
        <w:rPr>
          <w:lang w:val="en-US"/>
        </w:rPr>
        <w:t>,C</w:t>
      </w:r>
      <w:proofErr w:type="gramEnd"/>
      <w:r w:rsidR="0087709E" w:rsidRPr="00DE1B49">
        <w:rPr>
          <w:lang w:val="en-US"/>
        </w:rPr>
        <w:t xml:space="preserve">&gt;, where E denotes an </w:t>
      </w:r>
      <w:proofErr w:type="spellStart"/>
      <w:ins w:id="1910" w:author="Kathrin Eichler" w:date="2013-10-15T11:10:00Z">
        <w:r w:rsidR="00A82A04">
          <w:rPr>
            <w:i/>
          </w:rPr>
          <w:t>EquivalenceClass</w:t>
        </w:r>
        <w:proofErr w:type="spellEnd"/>
        <w:r w:rsidR="00A82A04" w:rsidRPr="00A43D2B">
          <w:rPr>
            <w:i/>
          </w:rPr>
          <w:t xml:space="preserve"> </w:t>
        </w:r>
      </w:ins>
      <w:del w:id="1911" w:author="Kathrin Eichler" w:date="2013-10-15T11:10:00Z">
        <w:r w:rsidR="0087709E" w:rsidRPr="00843290" w:rsidDel="00A82A04">
          <w:rPr>
            <w:i/>
            <w:lang w:val="en-US"/>
          </w:rPr>
          <w:delText>EntailmentUnit</w:delText>
        </w:r>
        <w:r w:rsidR="0087709E" w:rsidRPr="007E7ED7" w:rsidDel="00A82A04">
          <w:rPr>
            <w:lang w:val="en-US"/>
          </w:rPr>
          <w:delText xml:space="preserve"> </w:delText>
        </w:r>
      </w:del>
      <w:r w:rsidR="00843290" w:rsidRPr="007E7ED7">
        <w:rPr>
          <w:lang w:val="en-US"/>
        </w:rPr>
        <w:t>(a m</w:t>
      </w:r>
      <w:r w:rsidR="00843290">
        <w:rPr>
          <w:lang w:val="en-US"/>
        </w:rPr>
        <w:t>atc</w:t>
      </w:r>
      <w:r w:rsidR="00843290">
        <w:rPr>
          <w:lang w:val="en-US"/>
        </w:rPr>
        <w:t>h</w:t>
      </w:r>
      <w:r w:rsidR="00843290">
        <w:rPr>
          <w:lang w:val="en-US"/>
        </w:rPr>
        <w:t xml:space="preserve">ing node in the </w:t>
      </w:r>
      <w:del w:id="1912" w:author="Kathrin Eichler" w:date="2013-10-15T11:10:00Z">
        <w:r w:rsidR="00843290" w:rsidDel="00A82A04">
          <w:rPr>
            <w:lang w:val="en-US"/>
          </w:rPr>
          <w:delText xml:space="preserve">raw </w:delText>
        </w:r>
      </w:del>
      <w:ins w:id="1913" w:author="Kathrin Eichler" w:date="2013-10-15T11:10:00Z">
        <w:r w:rsidR="00A82A04">
          <w:rPr>
            <w:lang w:val="en-US"/>
          </w:rPr>
          <w:t xml:space="preserve">collapsed </w:t>
        </w:r>
      </w:ins>
      <w:r w:rsidR="00843290">
        <w:rPr>
          <w:lang w:val="en-US"/>
        </w:rPr>
        <w:t>graph</w:t>
      </w:r>
      <w:r w:rsidR="00843290" w:rsidRPr="007E7ED7">
        <w:rPr>
          <w:lang w:val="en-US"/>
        </w:rPr>
        <w:t xml:space="preserve">) </w:t>
      </w:r>
      <w:r w:rsidR="0087709E" w:rsidRPr="00843290">
        <w:rPr>
          <w:lang w:val="en-US"/>
        </w:rPr>
        <w:t>and</w:t>
      </w:r>
      <w:r w:rsidR="0087709E" w:rsidRPr="00DE1B49">
        <w:rPr>
          <w:lang w:val="en-US"/>
        </w:rPr>
        <w:t xml:space="preserve"> C denotes a confidence score</w:t>
      </w:r>
      <w:r w:rsidR="00843290">
        <w:rPr>
          <w:lang w:val="en-US"/>
        </w:rPr>
        <w:t xml:space="preserve"> (a score expressing how well this node matches the entailment unit mention, to which the </w:t>
      </w:r>
      <w:proofErr w:type="spellStart"/>
      <w:r w:rsidR="00843290" w:rsidRPr="007E7ED7">
        <w:rPr>
          <w:i/>
          <w:lang w:val="en-US"/>
        </w:rPr>
        <w:t>PerNodeScore</w:t>
      </w:r>
      <w:proofErr w:type="spellEnd"/>
      <w:r w:rsidR="00843290">
        <w:rPr>
          <w:lang w:val="en-US"/>
        </w:rPr>
        <w:t xml:space="preserve"> object is associated)</w:t>
      </w:r>
      <w:r w:rsidR="0087709E" w:rsidRPr="00DE1B49">
        <w:rPr>
          <w:lang w:val="en-US"/>
        </w:rPr>
        <w:t xml:space="preserve">. </w:t>
      </w:r>
    </w:p>
    <w:p w:rsidR="0087709E" w:rsidRPr="00DE1B49" w:rsidDel="00516700" w:rsidRDefault="00A43D2B" w:rsidP="00A43D2B">
      <w:pPr>
        <w:pStyle w:val="Listenabsatz"/>
        <w:rPr>
          <w:del w:id="1914" w:author="Kathrin Eichler" w:date="2014-11-24T10:41:00Z"/>
        </w:rPr>
      </w:pPr>
      <w:del w:id="1915" w:author="Kathrin Eichler" w:date="2014-11-24T10:41:00Z">
        <w:r w:rsidDel="00516700">
          <w:delText>A</w:delText>
        </w:r>
        <w:r w:rsidR="0087709E" w:rsidRPr="00DE1B49" w:rsidDel="00516700">
          <w:delText>ttributes:</w:delText>
        </w:r>
      </w:del>
    </w:p>
    <w:p w:rsidR="0087709E" w:rsidRPr="00DE1B49" w:rsidDel="00516700" w:rsidRDefault="0087709E" w:rsidP="00675094">
      <w:pPr>
        <w:numPr>
          <w:ilvl w:val="0"/>
          <w:numId w:val="13"/>
        </w:numPr>
        <w:spacing w:line="276" w:lineRule="auto"/>
        <w:ind w:hanging="359"/>
        <w:rPr>
          <w:del w:id="1916" w:author="Kathrin Eichler" w:date="2014-11-24T10:41:00Z"/>
        </w:rPr>
      </w:pPr>
      <w:del w:id="1917" w:author="Kathrin Eichler" w:date="2013-10-15T11:09:00Z">
        <w:r w:rsidRPr="00A43D2B" w:rsidDel="00A82A04">
          <w:rPr>
            <w:i/>
          </w:rPr>
          <w:lastRenderedPageBreak/>
          <w:delText xml:space="preserve">EntailmentUnit </w:delText>
        </w:r>
      </w:del>
      <w:del w:id="1918" w:author="Kathrin Eichler" w:date="2014-11-24T10:41:00Z">
        <w:r w:rsidRPr="00A43D2B" w:rsidDel="00516700">
          <w:rPr>
            <w:i/>
          </w:rPr>
          <w:delText>node</w:delText>
        </w:r>
        <w:r w:rsidRPr="00DE1B49" w:rsidDel="00516700">
          <w:delText xml:space="preserve"> </w:delText>
        </w:r>
        <w:r w:rsidR="00B77A1E" w:rsidDel="00516700">
          <w:delText>–</w:delText>
        </w:r>
        <w:r w:rsidRPr="00DE1B49" w:rsidDel="00516700">
          <w:delText xml:space="preserve"> a matching </w:delText>
        </w:r>
      </w:del>
      <w:del w:id="1919" w:author="Kathrin Eichler" w:date="2013-10-15T11:09:00Z">
        <w:r w:rsidR="001F0C58" w:rsidDel="00A82A04">
          <w:delText>raw</w:delText>
        </w:r>
      </w:del>
      <w:del w:id="1920" w:author="Kathrin Eichler" w:date="2014-11-24T10:41:00Z">
        <w:r w:rsidR="001F0C58" w:rsidDel="00516700">
          <w:delText xml:space="preserve"> graph </w:delText>
        </w:r>
        <w:r w:rsidRPr="00DE1B49" w:rsidDel="00516700">
          <w:delText>node</w:delText>
        </w:r>
      </w:del>
    </w:p>
    <w:p w:rsidR="0087709E" w:rsidRPr="00DE1B49" w:rsidDel="00516700" w:rsidRDefault="0087709E" w:rsidP="00675094">
      <w:pPr>
        <w:numPr>
          <w:ilvl w:val="0"/>
          <w:numId w:val="13"/>
        </w:numPr>
        <w:spacing w:line="276" w:lineRule="auto"/>
        <w:ind w:hanging="359"/>
        <w:rPr>
          <w:del w:id="1921" w:author="Kathrin Eichler" w:date="2014-11-24T10:41:00Z"/>
          <w:lang w:val="en-US"/>
        </w:rPr>
      </w:pPr>
      <w:del w:id="1922" w:author="Kathrin Eichler" w:date="2014-11-24T10:41:00Z">
        <w:r w:rsidRPr="00A43D2B" w:rsidDel="00516700">
          <w:rPr>
            <w:i/>
            <w:lang w:val="en-US"/>
          </w:rPr>
          <w:delText>double score</w:delText>
        </w:r>
        <w:r w:rsidRPr="00DE1B49" w:rsidDel="00516700">
          <w:rPr>
            <w:lang w:val="en-US"/>
          </w:rPr>
          <w:delText xml:space="preserve"> </w:delText>
        </w:r>
        <w:r w:rsidR="00B77A1E" w:rsidDel="00516700">
          <w:rPr>
            <w:lang w:val="en-US"/>
          </w:rPr>
          <w:delText>–</w:delText>
        </w:r>
        <w:r w:rsidRPr="00DE1B49" w:rsidDel="00516700">
          <w:rPr>
            <w:lang w:val="en-US"/>
          </w:rPr>
          <w:delText xml:space="preserve"> confidence of the match</w:delText>
        </w:r>
      </w:del>
    </w:p>
    <w:p w:rsidR="0087709E" w:rsidRPr="00DE1B49" w:rsidDel="00516700" w:rsidRDefault="0087709E" w:rsidP="0087709E">
      <w:pPr>
        <w:rPr>
          <w:del w:id="1923" w:author="Kathrin Eichler" w:date="2014-11-24T10:41:00Z"/>
          <w:lang w:val="en-US"/>
        </w:rPr>
      </w:pPr>
    </w:p>
    <w:p w:rsidR="0087709E" w:rsidRPr="00DE1B49" w:rsidDel="00516700" w:rsidRDefault="00A43D2B" w:rsidP="00A43D2B">
      <w:pPr>
        <w:pStyle w:val="Listenabsatz"/>
        <w:rPr>
          <w:del w:id="1924" w:author="Kathrin Eichler" w:date="2014-11-24T10:41:00Z"/>
          <w:lang w:val="en-US"/>
        </w:rPr>
      </w:pPr>
      <w:del w:id="1925" w:author="Kathrin Eichler" w:date="2014-11-24T10:41:00Z">
        <w:r w:rsidDel="00516700">
          <w:rPr>
            <w:lang w:val="en-US"/>
          </w:rPr>
          <w:delText>M</w:delText>
        </w:r>
        <w:r w:rsidR="0087709E" w:rsidRPr="00DE1B49" w:rsidDel="00516700">
          <w:rPr>
            <w:lang w:val="en-US"/>
          </w:rPr>
          <w:delText>ethods (getters and setters only):</w:delText>
        </w:r>
      </w:del>
    </w:p>
    <w:p w:rsidR="001F0C58" w:rsidRPr="00A43D2B" w:rsidDel="00516700" w:rsidRDefault="001F0C58" w:rsidP="00EE162A">
      <w:pPr>
        <w:spacing w:line="276" w:lineRule="auto"/>
        <w:ind w:left="1439"/>
        <w:rPr>
          <w:del w:id="1926" w:author="Kathrin Eichler" w:date="2014-11-24T10:41:00Z"/>
          <w:i/>
        </w:rPr>
      </w:pPr>
      <w:del w:id="1927" w:author="Kathrin Eichler" w:date="2013-10-15T11:10:00Z">
        <w:r w:rsidRPr="00813A03" w:rsidDel="00A82A04">
          <w:rPr>
            <w:i/>
          </w:rPr>
          <w:delText>En</w:delText>
        </w:r>
        <w:r w:rsidRPr="00A43D2B" w:rsidDel="00A82A04">
          <w:rPr>
            <w:i/>
          </w:rPr>
          <w:delText xml:space="preserve">tailmentUnit </w:delText>
        </w:r>
      </w:del>
      <w:del w:id="1928" w:author="Kathrin Eichler" w:date="2014-11-24T10:41:00Z">
        <w:r w:rsidRPr="00A43D2B" w:rsidDel="00516700">
          <w:rPr>
            <w:i/>
          </w:rPr>
          <w:delText>get</w:delText>
        </w:r>
        <w:r w:rsidDel="00516700">
          <w:rPr>
            <w:i/>
          </w:rPr>
          <w:delText>Node</w:delText>
        </w:r>
        <w:r w:rsidRPr="00A43D2B" w:rsidDel="00516700">
          <w:rPr>
            <w:i/>
          </w:rPr>
          <w:delText xml:space="preserve">() </w:delText>
        </w:r>
      </w:del>
    </w:p>
    <w:p w:rsidR="001F0C58" w:rsidRPr="00DE1B49" w:rsidDel="00516700" w:rsidRDefault="001F0C58" w:rsidP="001F0C58">
      <w:pPr>
        <w:numPr>
          <w:ilvl w:val="1"/>
          <w:numId w:val="46"/>
        </w:numPr>
        <w:spacing w:line="276" w:lineRule="auto"/>
        <w:ind w:hanging="359"/>
        <w:rPr>
          <w:del w:id="1929" w:author="Kathrin Eichler" w:date="2014-11-24T10:41:00Z"/>
        </w:rPr>
      </w:pPr>
      <w:del w:id="1930" w:author="Kathrin Eichler" w:date="2014-11-24T10:41:00Z">
        <w:r w:rsidRPr="00DE1B49" w:rsidDel="00516700">
          <w:delText xml:space="preserve">@return </w:delText>
        </w:r>
        <w:r w:rsidDel="00516700">
          <w:delText>node</w:delText>
        </w:r>
      </w:del>
    </w:p>
    <w:p w:rsidR="001F0C58" w:rsidDel="00516700" w:rsidRDefault="001F0C58" w:rsidP="001F0C58">
      <w:pPr>
        <w:spacing w:line="276" w:lineRule="auto"/>
        <w:ind w:left="1439"/>
        <w:rPr>
          <w:del w:id="1931" w:author="Kathrin Eichler" w:date="2014-11-24T10:41:00Z"/>
          <w:i/>
        </w:rPr>
      </w:pPr>
    </w:p>
    <w:p w:rsidR="001F0C58" w:rsidRPr="00A43D2B" w:rsidDel="00516700" w:rsidRDefault="001F0C58" w:rsidP="00EE162A">
      <w:pPr>
        <w:spacing w:line="276" w:lineRule="auto"/>
        <w:ind w:left="1439"/>
        <w:rPr>
          <w:del w:id="1932" w:author="Kathrin Eichler" w:date="2014-11-24T10:41:00Z"/>
          <w:i/>
        </w:rPr>
      </w:pPr>
      <w:del w:id="1933" w:author="Kathrin Eichler" w:date="2014-11-24T10:41:00Z">
        <w:r w:rsidRPr="00A43D2B" w:rsidDel="00516700">
          <w:rPr>
            <w:i/>
          </w:rPr>
          <w:delText>void set</w:delText>
        </w:r>
        <w:r w:rsidDel="00516700">
          <w:rPr>
            <w:i/>
          </w:rPr>
          <w:delText>Node</w:delText>
        </w:r>
        <w:r w:rsidRPr="00A43D2B" w:rsidDel="00516700">
          <w:rPr>
            <w:i/>
          </w:rPr>
          <w:delText>(</w:delText>
        </w:r>
      </w:del>
      <w:del w:id="1934" w:author="Kathrin Eichler" w:date="2013-10-15T11:10:00Z">
        <w:r w:rsidRPr="00A43D2B" w:rsidDel="00A82A04">
          <w:rPr>
            <w:i/>
          </w:rPr>
          <w:delText xml:space="preserve">EntailmentUnit </w:delText>
        </w:r>
      </w:del>
      <w:del w:id="1935" w:author="Kathrin Eichler" w:date="2014-11-24T10:41:00Z">
        <w:r w:rsidDel="00516700">
          <w:rPr>
            <w:i/>
          </w:rPr>
          <w:delText>node</w:delText>
        </w:r>
        <w:r w:rsidRPr="00A43D2B" w:rsidDel="00516700">
          <w:rPr>
            <w:i/>
          </w:rPr>
          <w:delText>)</w:delText>
        </w:r>
      </w:del>
    </w:p>
    <w:p w:rsidR="001F0C58" w:rsidRPr="00DE1B49" w:rsidDel="00516700" w:rsidRDefault="001F0C58" w:rsidP="001F0C58">
      <w:pPr>
        <w:numPr>
          <w:ilvl w:val="1"/>
          <w:numId w:val="46"/>
        </w:numPr>
        <w:spacing w:line="276" w:lineRule="auto"/>
        <w:ind w:hanging="359"/>
        <w:rPr>
          <w:del w:id="1936" w:author="Kathrin Eichler" w:date="2014-11-24T10:41:00Z"/>
        </w:rPr>
      </w:pPr>
      <w:del w:id="1937" w:author="Kathrin Eichler" w:date="2014-11-24T10:41:00Z">
        <w:r w:rsidRPr="00DE1B49" w:rsidDel="00516700">
          <w:delText xml:space="preserve">@param </w:delText>
        </w:r>
        <w:r w:rsidDel="00516700">
          <w:delText>node</w:delText>
        </w:r>
        <w:r w:rsidRPr="00DE1B49" w:rsidDel="00516700">
          <w:delText>;</w:delText>
        </w:r>
      </w:del>
    </w:p>
    <w:p w:rsidR="001F0C58" w:rsidDel="00516700" w:rsidRDefault="001F0C58" w:rsidP="001F0C58">
      <w:pPr>
        <w:spacing w:line="276" w:lineRule="auto"/>
        <w:ind w:left="1439"/>
        <w:rPr>
          <w:del w:id="1938" w:author="Kathrin Eichler" w:date="2014-11-24T10:41:00Z"/>
          <w:i/>
        </w:rPr>
      </w:pPr>
    </w:p>
    <w:p w:rsidR="001F0C58" w:rsidRPr="00A43D2B" w:rsidDel="00516700" w:rsidRDefault="001F0C58" w:rsidP="00EE162A">
      <w:pPr>
        <w:spacing w:line="276" w:lineRule="auto"/>
        <w:ind w:left="1439"/>
        <w:rPr>
          <w:del w:id="1939" w:author="Kathrin Eichler" w:date="2014-11-24T10:41:00Z"/>
          <w:i/>
        </w:rPr>
      </w:pPr>
      <w:del w:id="1940" w:author="Kathrin Eichler" w:date="2014-11-24T10:41:00Z">
        <w:r w:rsidDel="00516700">
          <w:rPr>
            <w:i/>
          </w:rPr>
          <w:delText>double getScore</w:delText>
        </w:r>
        <w:r w:rsidRPr="00A43D2B" w:rsidDel="00516700">
          <w:rPr>
            <w:i/>
          </w:rPr>
          <w:delText xml:space="preserve">() </w:delText>
        </w:r>
      </w:del>
    </w:p>
    <w:p w:rsidR="001F0C58" w:rsidDel="00516700" w:rsidRDefault="001F0C58" w:rsidP="001F0C58">
      <w:pPr>
        <w:numPr>
          <w:ilvl w:val="1"/>
          <w:numId w:val="46"/>
        </w:numPr>
        <w:spacing w:line="276" w:lineRule="auto"/>
        <w:ind w:hanging="359"/>
        <w:rPr>
          <w:del w:id="1941" w:author="Kathrin Eichler" w:date="2014-11-24T10:41:00Z"/>
        </w:rPr>
      </w:pPr>
      <w:del w:id="1942" w:author="Kathrin Eichler" w:date="2014-11-24T10:41:00Z">
        <w:r w:rsidRPr="00DE1B49" w:rsidDel="00516700">
          <w:delText>@return score</w:delText>
        </w:r>
      </w:del>
    </w:p>
    <w:p w:rsidR="001F0C58" w:rsidRPr="00DE1B49" w:rsidDel="00516700" w:rsidRDefault="001F0C58" w:rsidP="001F0C58">
      <w:pPr>
        <w:spacing w:line="276" w:lineRule="auto"/>
        <w:ind w:left="2159"/>
        <w:rPr>
          <w:del w:id="1943" w:author="Kathrin Eichler" w:date="2014-11-24T10:41:00Z"/>
        </w:rPr>
      </w:pPr>
    </w:p>
    <w:p w:rsidR="001F0C58" w:rsidRPr="00A43D2B" w:rsidDel="00516700" w:rsidRDefault="001F0C58" w:rsidP="00EE162A">
      <w:pPr>
        <w:spacing w:line="276" w:lineRule="auto"/>
        <w:ind w:left="1439"/>
        <w:rPr>
          <w:del w:id="1944" w:author="Kathrin Eichler" w:date="2014-11-24T10:41:00Z"/>
          <w:i/>
          <w:lang w:val="en-US"/>
        </w:rPr>
      </w:pPr>
      <w:del w:id="1945" w:author="Kathrin Eichler" w:date="2014-11-24T10:41:00Z">
        <w:r w:rsidRPr="00A43D2B" w:rsidDel="00516700">
          <w:rPr>
            <w:i/>
            <w:lang w:val="en-US"/>
          </w:rPr>
          <w:delText>void setScore(</w:delText>
        </w:r>
        <w:r w:rsidDel="00516700">
          <w:rPr>
            <w:i/>
            <w:lang w:val="en-US"/>
          </w:rPr>
          <w:delText>double</w:delText>
        </w:r>
        <w:r w:rsidRPr="00A43D2B" w:rsidDel="00516700">
          <w:rPr>
            <w:i/>
            <w:lang w:val="en-US"/>
          </w:rPr>
          <w:delText xml:space="preserve"> score) </w:delText>
        </w:r>
      </w:del>
    </w:p>
    <w:p w:rsidR="00516700" w:rsidRPr="00DE1B49" w:rsidRDefault="001F0C58" w:rsidP="00516700">
      <w:pPr>
        <w:pStyle w:val="berschrift4"/>
        <w:rPr>
          <w:ins w:id="1946" w:author="Kathrin Eichler" w:date="2014-11-24T10:43:00Z"/>
        </w:rPr>
      </w:pPr>
      <w:del w:id="1947" w:author="Kathrin Eichler" w:date="2014-11-24T10:41:00Z">
        <w:r w:rsidRPr="00DE1B49" w:rsidDel="00516700">
          <w:delText>@param score</w:delText>
        </w:r>
      </w:del>
      <w:bookmarkStart w:id="1948" w:name="h.iiqwqg8o2yo3" w:colFirst="0" w:colLast="0"/>
      <w:bookmarkEnd w:id="1948"/>
      <w:ins w:id="1949" w:author="Kathrin Eichler" w:date="2014-11-24T10:43:00Z">
        <w:r w:rsidR="00516700" w:rsidRPr="00516700">
          <w:t xml:space="preserve"> </w:t>
        </w:r>
        <w:proofErr w:type="gramStart"/>
        <w:r w:rsidR="00516700" w:rsidRPr="00DE1B49">
          <w:t>interface</w:t>
        </w:r>
        <w:proofErr w:type="gramEnd"/>
        <w:r w:rsidR="00516700" w:rsidRPr="00DE1B49">
          <w:t xml:space="preserve"> </w:t>
        </w:r>
        <w:proofErr w:type="spellStart"/>
        <w:r w:rsidR="00516700" w:rsidRPr="00DE1B49">
          <w:rPr>
            <w:i/>
          </w:rPr>
          <w:t>NodeMatcher</w:t>
        </w:r>
        <w:r w:rsidR="00516700">
          <w:rPr>
            <w:i/>
          </w:rPr>
          <w:t>WithIndex</w:t>
        </w:r>
        <w:proofErr w:type="spellEnd"/>
        <w:r w:rsidR="00516700">
          <w:rPr>
            <w:i/>
          </w:rPr>
          <w:t xml:space="preserve"> </w:t>
        </w:r>
        <w:r w:rsidR="00516700">
          <w:t>(</w:t>
        </w:r>
        <w:proofErr w:type="spellStart"/>
        <w:r w:rsidR="00516700" w:rsidRPr="00D26AB1">
          <w:t>eu</w:t>
        </w:r>
        <w:r w:rsidR="00516700">
          <w:t>.</w:t>
        </w:r>
        <w:r w:rsidR="00516700" w:rsidRPr="00D26AB1">
          <w:t>excitementproject</w:t>
        </w:r>
        <w:r w:rsidR="00516700">
          <w:t>.</w:t>
        </w:r>
        <w:r w:rsidR="00516700" w:rsidRPr="00D26AB1">
          <w:t>tl</w:t>
        </w:r>
        <w:r w:rsidR="00516700">
          <w:t>.</w:t>
        </w:r>
        <w:r w:rsidR="00516700" w:rsidRPr="00D26AB1">
          <w:t>composition</w:t>
        </w:r>
        <w:r w:rsidR="00516700">
          <w:t>.</w:t>
        </w:r>
        <w:r w:rsidR="00516700" w:rsidRPr="00D26AB1">
          <w:t>api</w:t>
        </w:r>
        <w:proofErr w:type="spellEnd"/>
        <w:r w:rsidR="00516700">
          <w:t xml:space="preserve">) </w:t>
        </w:r>
      </w:ins>
    </w:p>
    <w:p w:rsidR="00516700" w:rsidRPr="00DE1B49" w:rsidRDefault="00516700" w:rsidP="00516700">
      <w:pPr>
        <w:pStyle w:val="berschrift5"/>
        <w:rPr>
          <w:ins w:id="1950" w:author="Kathrin Eichler" w:date="2014-11-24T10:43:00Z"/>
        </w:rPr>
      </w:pPr>
      <w:ins w:id="1951" w:author="Kathrin Eichler" w:date="2014-11-24T10:43:00Z">
        <w:r w:rsidRPr="00DE1B49">
          <w:t xml:space="preserve">General Description </w:t>
        </w:r>
      </w:ins>
    </w:p>
    <w:p w:rsidR="00516700" w:rsidRPr="00DE1B49" w:rsidRDefault="00516700" w:rsidP="00516700">
      <w:pPr>
        <w:rPr>
          <w:ins w:id="1952" w:author="Kathrin Eichler" w:date="2014-11-24T10:43:00Z"/>
        </w:rPr>
      </w:pPr>
      <w:ins w:id="1953" w:author="Kathrin Eichler" w:date="2014-11-24T10:43:00Z">
        <w:r w:rsidRPr="00DE1B49">
          <w:rPr>
            <w:lang w:val="en-US"/>
          </w:rPr>
          <w:t xml:space="preserve">This module matches a given </w:t>
        </w:r>
        <w:r w:rsidRPr="00C64949">
          <w:rPr>
            <w:i/>
            <w:lang w:val="en-US"/>
          </w:rPr>
          <w:t>FragmentGraph</w:t>
        </w:r>
        <w:r w:rsidRPr="00DE1B49">
          <w:rPr>
            <w:lang w:val="en-US"/>
          </w:rPr>
          <w:t xml:space="preserve"> against an </w:t>
        </w:r>
        <w:proofErr w:type="spellStart"/>
        <w:r w:rsidRPr="00DE1B49">
          <w:rPr>
            <w:i/>
            <w:lang w:val="en-US"/>
          </w:rPr>
          <w:t>EntailmentGraph</w:t>
        </w:r>
        <w:r>
          <w:rPr>
            <w:i/>
            <w:lang w:val="en-US"/>
          </w:rPr>
          <w:t>Collapsed</w:t>
        </w:r>
        <w:proofErr w:type="spellEnd"/>
        <w:r w:rsidRPr="00DE1B49">
          <w:rPr>
            <w:i/>
            <w:lang w:val="en-US"/>
          </w:rPr>
          <w:t xml:space="preserve"> </w:t>
        </w:r>
        <w:r w:rsidRPr="00DE1B49">
          <w:rPr>
            <w:lang w:val="en-US"/>
          </w:rPr>
          <w:t xml:space="preserve">and returns a set of </w:t>
        </w:r>
        <w:proofErr w:type="spellStart"/>
        <w:r w:rsidRPr="00C64949">
          <w:rPr>
            <w:i/>
            <w:lang w:val="en-US"/>
          </w:rPr>
          <w:t>NodeMatch</w:t>
        </w:r>
        <w:r>
          <w:rPr>
            <w:i/>
            <w:lang w:val="en-US"/>
          </w:rPr>
          <w:t>-</w:t>
        </w:r>
        <w:r w:rsidRPr="00C64949">
          <w:rPr>
            <w:lang w:val="en-US"/>
          </w:rPr>
          <w:t>es</w:t>
        </w:r>
        <w:proofErr w:type="spellEnd"/>
        <w:r w:rsidRPr="00DE1B49">
          <w:rPr>
            <w:lang w:val="en-US"/>
          </w:rPr>
          <w:t xml:space="preserve">. </w:t>
        </w:r>
        <w:r w:rsidRPr="00DE1B49">
          <w:t xml:space="preserve">For more details see </w:t>
        </w:r>
        <w:r>
          <w:t xml:space="preserve">section </w:t>
        </w:r>
        <w:r>
          <w:fldChar w:fldCharType="begin"/>
        </w:r>
        <w:r>
          <w:instrText xml:space="preserve"> REF _Ref359920069 \r \h </w:instrText>
        </w:r>
      </w:ins>
      <w:ins w:id="1954" w:author="Kathrin Eichler" w:date="2014-11-24T10:43:00Z">
        <w:r>
          <w:fldChar w:fldCharType="separate"/>
        </w:r>
        <w:r>
          <w:t>2.3.1</w:t>
        </w:r>
        <w:r>
          <w:fldChar w:fldCharType="end"/>
        </w:r>
        <w:r w:rsidRPr="00DE1B49">
          <w:t>.</w:t>
        </w:r>
      </w:ins>
    </w:p>
    <w:p w:rsidR="00516700" w:rsidRDefault="00516700" w:rsidP="00516700">
      <w:pPr>
        <w:pStyle w:val="berschrift5"/>
        <w:rPr>
          <w:ins w:id="1955" w:author="Kathrin Eichler" w:date="2014-11-24T10:43:00Z"/>
        </w:rPr>
      </w:pPr>
      <w:ins w:id="1956" w:author="Kathrin Eichler" w:date="2014-11-24T10:43:00Z">
        <w:r w:rsidRPr="00DE1B49">
          <w:t>API Methods</w:t>
        </w:r>
      </w:ins>
    </w:p>
    <w:p w:rsidR="00516700" w:rsidRPr="0071433A" w:rsidRDefault="00516700" w:rsidP="00516700">
      <w:pPr>
        <w:pStyle w:val="Normal2"/>
        <w:rPr>
          <w:ins w:id="1957" w:author="Kathrin Eichler" w:date="2014-11-24T10:43:00Z"/>
        </w:rPr>
      </w:pPr>
      <w:ins w:id="1958" w:author="Kathrin Eichler" w:date="2014-11-24T10:43:00Z">
        <w:r w:rsidRPr="00DE1B49">
          <w:rPr>
            <w:rFonts w:eastAsia="Arial"/>
          </w:rPr>
          <w:t>The interface contains one method</w:t>
        </w:r>
        <w:r>
          <w:rPr>
            <w:rFonts w:eastAsia="Arial"/>
          </w:rPr>
          <w:t>:</w:t>
        </w:r>
      </w:ins>
    </w:p>
    <w:p w:rsidR="00516700" w:rsidRPr="0071433A" w:rsidRDefault="00516700" w:rsidP="00516700">
      <w:pPr>
        <w:spacing w:line="276" w:lineRule="auto"/>
        <w:ind w:left="720"/>
        <w:rPr>
          <w:ins w:id="1959" w:author="Kathrin Eichler" w:date="2014-11-24T10:43:00Z"/>
          <w:lang w:val="en-US"/>
        </w:rPr>
      </w:pPr>
      <w:ins w:id="1960" w:author="Kathrin Eichler" w:date="2014-11-24T10:43:00Z">
        <w:r w:rsidRPr="00DE1B49">
          <w:rPr>
            <w:i/>
            <w:lang w:val="en-US"/>
          </w:rPr>
          <w:t>Set&lt;</w:t>
        </w:r>
        <w:proofErr w:type="spellStart"/>
        <w:r w:rsidRPr="00DE1B49">
          <w:rPr>
            <w:i/>
            <w:lang w:val="en-US"/>
          </w:rPr>
          <w:t>NodeMatch</w:t>
        </w:r>
        <w:proofErr w:type="spellEnd"/>
        <w:r w:rsidRPr="00DE1B49">
          <w:rPr>
            <w:i/>
            <w:lang w:val="en-US"/>
          </w:rPr>
          <w:t xml:space="preserve">&gt; </w:t>
        </w:r>
        <w:proofErr w:type="spellStart"/>
        <w:proofErr w:type="gramStart"/>
        <w:r w:rsidRPr="00DE1B49">
          <w:rPr>
            <w:i/>
            <w:lang w:val="en-US"/>
          </w:rPr>
          <w:t>findMatchingNodesInGraph</w:t>
        </w:r>
        <w:proofErr w:type="spellEnd"/>
        <w:r w:rsidRPr="00DE1B49">
          <w:rPr>
            <w:i/>
            <w:lang w:val="en-US"/>
          </w:rPr>
          <w:t>(</w:t>
        </w:r>
        <w:proofErr w:type="gramEnd"/>
        <w:r w:rsidRPr="00DE1B49">
          <w:rPr>
            <w:i/>
            <w:lang w:val="en-US"/>
          </w:rPr>
          <w:t xml:space="preserve">FragmentGraph </w:t>
        </w:r>
        <w:proofErr w:type="spellStart"/>
        <w:r w:rsidRPr="00DE1B49">
          <w:rPr>
            <w:i/>
            <w:lang w:val="en-US"/>
          </w:rPr>
          <w:t>fragmentGraph</w:t>
        </w:r>
        <w:proofErr w:type="spellEnd"/>
        <w:r w:rsidRPr="00DE1B49">
          <w:rPr>
            <w:i/>
            <w:lang w:val="en-US"/>
          </w:rPr>
          <w:t xml:space="preserve">) throws </w:t>
        </w:r>
        <w:proofErr w:type="spellStart"/>
        <w:r w:rsidRPr="00DE1B49">
          <w:rPr>
            <w:i/>
            <w:lang w:val="en-US"/>
          </w:rPr>
          <w:t>NodeMatcherException</w:t>
        </w:r>
        <w:proofErr w:type="spellEnd"/>
      </w:ins>
    </w:p>
    <w:p w:rsidR="00516700" w:rsidRPr="00516700" w:rsidRDefault="00516700" w:rsidP="00516700">
      <w:pPr>
        <w:pStyle w:val="Normal1"/>
        <w:rPr>
          <w:ins w:id="1961" w:author="Kathrin Eichler" w:date="2014-11-24T10:43:00Z"/>
          <w:lang w:val="en-US"/>
        </w:rPr>
      </w:pPr>
      <w:ins w:id="1962" w:author="Kathrin Eichler" w:date="2014-11-24T10:43:00Z">
        <w:r w:rsidRPr="00516700">
          <w:rPr>
            <w:lang w:val="en-US"/>
          </w:rPr>
          <w:t>This method takes a fragment graph and returns a set of node matches (</w:t>
        </w:r>
        <w:r w:rsidRPr="00163E4C">
          <w:rPr>
            <w:rFonts w:cs="Consolas"/>
            <w:color w:val="3F5FBF"/>
            <w:lang w:val="en-US"/>
          </w:rPr>
          <w:t xml:space="preserve">matching nodes in the </w:t>
        </w:r>
        <w:r w:rsidRPr="00163E4C">
          <w:rPr>
            <w:rFonts w:cs="Consolas"/>
            <w:color w:val="3F5FBF"/>
            <w:u w:val="single"/>
            <w:lang w:val="en-US"/>
          </w:rPr>
          <w:t>entailment</w:t>
        </w:r>
        <w:r w:rsidRPr="00163E4C">
          <w:rPr>
            <w:rFonts w:cs="Consolas"/>
            <w:color w:val="3F5FBF"/>
            <w:lang w:val="en-US"/>
          </w:rPr>
          <w:t xml:space="preserve"> graph</w:t>
        </w:r>
      </w:ins>
      <w:ins w:id="1963" w:author="Kathrin Eichler" w:date="2014-11-24T10:44:00Z">
        <w:r>
          <w:rPr>
            <w:rFonts w:cs="Consolas"/>
            <w:color w:val="3F5FBF"/>
            <w:lang w:val="en-US"/>
          </w:rPr>
          <w:t xml:space="preserve"> </w:t>
        </w:r>
      </w:ins>
      <w:ins w:id="1964" w:author="Kathrin Eichler" w:date="2014-11-24T10:43:00Z">
        <w:r w:rsidRPr="00163E4C">
          <w:rPr>
            <w:rFonts w:cs="Consolas"/>
            <w:color w:val="3F5FBF"/>
            <w:lang w:val="en-US"/>
          </w:rPr>
          <w:t>associated to match confidence scores</w:t>
        </w:r>
        <w:r w:rsidRPr="00516700">
          <w:rPr>
            <w:lang w:val="en-US"/>
          </w:rPr>
          <w:t xml:space="preserve">). </w:t>
        </w:r>
      </w:ins>
    </w:p>
    <w:p w:rsidR="00516700" w:rsidRPr="00DE1B49" w:rsidRDefault="00516700" w:rsidP="00516700">
      <w:pPr>
        <w:numPr>
          <w:ilvl w:val="1"/>
          <w:numId w:val="44"/>
        </w:numPr>
        <w:spacing w:line="276" w:lineRule="auto"/>
        <w:ind w:hanging="359"/>
        <w:rPr>
          <w:ins w:id="1965" w:author="Kathrin Eichler" w:date="2014-11-24T10:43:00Z"/>
          <w:lang w:val="en-US"/>
        </w:rPr>
      </w:pPr>
      <w:ins w:id="1966" w:author="Kathrin Eichler" w:date="2014-11-24T10:43:00Z">
        <w:r>
          <w:rPr>
            <w:lang w:val="en-US"/>
          </w:rPr>
          <w:t xml:space="preserve">@param </w:t>
        </w:r>
        <w:proofErr w:type="spellStart"/>
        <w:r>
          <w:rPr>
            <w:lang w:val="en-US"/>
          </w:rPr>
          <w:t>fragmentGraph</w:t>
        </w:r>
        <w:proofErr w:type="spellEnd"/>
        <w:r>
          <w:rPr>
            <w:lang w:val="en-US"/>
          </w:rPr>
          <w:t xml:space="preserve"> –</w:t>
        </w:r>
        <w:r w:rsidRPr="00DE1B49">
          <w:rPr>
            <w:lang w:val="en-US"/>
          </w:rPr>
          <w:t xml:space="preserve"> the fragment graph to be matched</w:t>
        </w:r>
      </w:ins>
    </w:p>
    <w:p w:rsidR="00516700" w:rsidRPr="00DE1B49" w:rsidRDefault="00516700" w:rsidP="00516700">
      <w:pPr>
        <w:numPr>
          <w:ilvl w:val="1"/>
          <w:numId w:val="44"/>
        </w:numPr>
        <w:spacing w:line="276" w:lineRule="auto"/>
        <w:ind w:hanging="359"/>
        <w:rPr>
          <w:ins w:id="1967" w:author="Kathrin Eichler" w:date="2014-11-24T10:43:00Z"/>
        </w:rPr>
      </w:pPr>
      <w:ins w:id="1968" w:author="Kathrin Eichler" w:date="2014-11-24T10:43:00Z">
        <w:r w:rsidRPr="00DE1B49">
          <w:t>@return</w:t>
        </w:r>
        <w:r>
          <w:t xml:space="preserve"> (Set&lt;</w:t>
        </w:r>
        <w:proofErr w:type="spellStart"/>
        <w:r>
          <w:t>NodeMatch</w:t>
        </w:r>
        <w:proofErr w:type="spellEnd"/>
        <w:r>
          <w:t>&gt;) –</w:t>
        </w:r>
        <w:r w:rsidRPr="00DE1B49">
          <w:t xml:space="preserve"> </w:t>
        </w:r>
        <w:r>
          <w:t xml:space="preserve">the </w:t>
        </w:r>
        <w:r w:rsidRPr="00DE1B49">
          <w:t xml:space="preserve">set </w:t>
        </w:r>
        <w:r>
          <w:t>of</w:t>
        </w:r>
        <w:r w:rsidRPr="00DE1B49">
          <w:t xml:space="preserve"> node matches </w:t>
        </w:r>
      </w:ins>
    </w:p>
    <w:p w:rsidR="00516700" w:rsidRPr="00DE1B49" w:rsidRDefault="00516700" w:rsidP="00516700">
      <w:pPr>
        <w:numPr>
          <w:ilvl w:val="1"/>
          <w:numId w:val="44"/>
        </w:numPr>
        <w:spacing w:line="276" w:lineRule="auto"/>
        <w:ind w:hanging="359"/>
        <w:rPr>
          <w:ins w:id="1969" w:author="Kathrin Eichler" w:date="2014-11-24T10:43:00Z"/>
          <w:lang w:val="en-US"/>
        </w:rPr>
      </w:pPr>
      <w:ins w:id="1970" w:author="Kathrin Eichler" w:date="2014-11-24T10:43:00Z">
        <w:r>
          <w:rPr>
            <w:lang w:val="en-US"/>
          </w:rPr>
          <w:t xml:space="preserve">@throws </w:t>
        </w:r>
        <w:proofErr w:type="spellStart"/>
        <w:r w:rsidRPr="00DE1B49">
          <w:rPr>
            <w:lang w:val="en-US"/>
          </w:rPr>
          <w:t>NodeMatcherException</w:t>
        </w:r>
        <w:proofErr w:type="spellEnd"/>
        <w:r w:rsidRPr="00DE1B49">
          <w:rPr>
            <w:lang w:val="en-US"/>
          </w:rPr>
          <w:t xml:space="preserve"> if the match fails</w:t>
        </w:r>
      </w:ins>
    </w:p>
    <w:p w:rsidR="00516700" w:rsidRPr="00DE1B49" w:rsidRDefault="00516700" w:rsidP="00516700">
      <w:pPr>
        <w:pStyle w:val="berschrift5"/>
        <w:rPr>
          <w:ins w:id="1971" w:author="Kathrin Eichler" w:date="2014-11-24T10:43:00Z"/>
        </w:rPr>
      </w:pPr>
      <w:ins w:id="1972" w:author="Kathrin Eichler" w:date="2014-11-24T10:43:00Z">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ins>
    </w:p>
    <w:p w:rsidR="00516700" w:rsidRDefault="00516700" w:rsidP="00516700">
      <w:pPr>
        <w:rPr>
          <w:ins w:id="1973" w:author="Kathrin Eichler" w:date="2014-11-24T10:43:00Z"/>
          <w:lang w:val="en-US" w:eastAsia="de-DE"/>
        </w:rPr>
      </w:pPr>
      <w:ins w:id="1974" w:author="Kathrin Eichler" w:date="2014-11-24T10:43:00Z">
        <w:r>
          <w:rPr>
            <w:lang w:val="en-US" w:eastAsia="de-DE"/>
          </w:rPr>
          <w:t xml:space="preserve">There are two related data structures: </w:t>
        </w:r>
        <w:proofErr w:type="spellStart"/>
        <w:r>
          <w:rPr>
            <w:lang w:val="en-US" w:eastAsia="de-DE"/>
          </w:rPr>
          <w:t>NodeMatch</w:t>
        </w:r>
        <w:proofErr w:type="spellEnd"/>
        <w:r>
          <w:rPr>
            <w:lang w:val="en-US" w:eastAsia="de-DE"/>
          </w:rPr>
          <w:t xml:space="preserve"> and </w:t>
        </w:r>
        <w:proofErr w:type="spellStart"/>
        <w:r>
          <w:rPr>
            <w:lang w:val="en-US" w:eastAsia="de-DE"/>
          </w:rPr>
          <w:t>PerNodeScore</w:t>
        </w:r>
        <w:proofErr w:type="spellEnd"/>
        <w:r>
          <w:rPr>
            <w:lang w:val="en-US" w:eastAsia="de-DE"/>
          </w:rPr>
          <w:t xml:space="preserve">, which are defined </w:t>
        </w:r>
        <w:proofErr w:type="spellStart"/>
        <w:r>
          <w:rPr>
            <w:lang w:val="en-US" w:eastAsia="de-DE"/>
          </w:rPr>
          <w:t>i</w:t>
        </w:r>
        <w:r>
          <w:rPr>
            <w:lang w:val="en-US" w:eastAsia="de-DE"/>
          </w:rPr>
          <w:t>n</w:t>
        </w:r>
      </w:ins>
      <w:ins w:id="1975" w:author="Kathrin Eichler" w:date="2014-11-24T10:45:00Z">
        <w:r>
          <w:rPr>
            <w:lang w:val="en-US" w:eastAsia="de-DE"/>
          </w:rPr>
          <w:t>sections</w:t>
        </w:r>
        <w:proofErr w:type="spellEnd"/>
        <w:r>
          <w:rPr>
            <w:lang w:val="en-US" w:eastAsia="de-DE"/>
          </w:rPr>
          <w:t xml:space="preserve"> </w:t>
        </w:r>
        <w:r>
          <w:rPr>
            <w:lang w:val="en-US" w:eastAsia="de-DE"/>
          </w:rPr>
          <w:fldChar w:fldCharType="begin"/>
        </w:r>
        <w:r>
          <w:rPr>
            <w:lang w:val="en-US" w:eastAsia="de-DE"/>
          </w:rPr>
          <w:instrText xml:space="preserve"> REF _Ref359919075 \r \h </w:instrText>
        </w:r>
      </w:ins>
      <w:r>
        <w:rPr>
          <w:lang w:val="en-US" w:eastAsia="de-DE"/>
        </w:rPr>
      </w:r>
      <w:r>
        <w:rPr>
          <w:lang w:val="en-US" w:eastAsia="de-DE"/>
        </w:rPr>
        <w:fldChar w:fldCharType="separate"/>
      </w:r>
      <w:ins w:id="1976" w:author="Kathrin Eichler" w:date="2014-11-24T10:45:00Z">
        <w:r>
          <w:rPr>
            <w:lang w:val="en-US" w:eastAsia="de-DE"/>
          </w:rPr>
          <w:t>5.2.4.1.3.1</w:t>
        </w:r>
        <w:r>
          <w:rPr>
            <w:lang w:val="en-US" w:eastAsia="de-DE"/>
          </w:rPr>
          <w:fldChar w:fldCharType="end"/>
        </w:r>
      </w:ins>
      <w:ins w:id="1977" w:author="Kathrin Eichler" w:date="2014-11-24T10:46:00Z">
        <w:r>
          <w:rPr>
            <w:lang w:val="en-US" w:eastAsia="de-DE"/>
          </w:rPr>
          <w:t xml:space="preserve"> and </w:t>
        </w:r>
      </w:ins>
      <w:ins w:id="1978" w:author="Kathrin Eichler" w:date="2014-11-24T10:45:00Z">
        <w:r>
          <w:rPr>
            <w:lang w:val="en-US" w:eastAsia="de-DE"/>
          </w:rPr>
          <w:fldChar w:fldCharType="begin"/>
        </w:r>
        <w:r>
          <w:rPr>
            <w:lang w:val="en-US" w:eastAsia="de-DE"/>
          </w:rPr>
          <w:instrText xml:space="preserve"> REF _Ref359919078 \r \h </w:instrText>
        </w:r>
      </w:ins>
      <w:r>
        <w:rPr>
          <w:lang w:val="en-US" w:eastAsia="de-DE"/>
        </w:rPr>
      </w:r>
      <w:r>
        <w:rPr>
          <w:lang w:val="en-US" w:eastAsia="de-DE"/>
        </w:rPr>
        <w:fldChar w:fldCharType="separate"/>
      </w:r>
      <w:ins w:id="1979" w:author="Kathrin Eichler" w:date="2014-11-24T10:45:00Z">
        <w:r>
          <w:rPr>
            <w:lang w:val="en-US" w:eastAsia="de-DE"/>
          </w:rPr>
          <w:t>5.2.4.1.3.2</w:t>
        </w:r>
        <w:r>
          <w:rPr>
            <w:lang w:val="en-US" w:eastAsia="de-DE"/>
          </w:rPr>
          <w:fldChar w:fldCharType="end"/>
        </w:r>
      </w:ins>
      <w:ins w:id="1980" w:author="Kathrin Eichler" w:date="2014-11-24T10:43:00Z">
        <w:r>
          <w:rPr>
            <w:lang w:val="en-US" w:eastAsia="de-DE"/>
          </w:rPr>
          <w:t>.</w:t>
        </w:r>
      </w:ins>
    </w:p>
    <w:p w:rsidR="00516700" w:rsidRDefault="00516700" w:rsidP="00516700">
      <w:pPr>
        <w:rPr>
          <w:ins w:id="1981" w:author="Kathrin Eichler" w:date="2014-11-24T10:43:00Z"/>
          <w:lang w:val="en-US"/>
        </w:rPr>
      </w:pPr>
    </w:p>
    <w:p w:rsidR="00516700" w:rsidRPr="00DE1B49" w:rsidRDefault="00516700" w:rsidP="00516700">
      <w:pPr>
        <w:rPr>
          <w:ins w:id="1982" w:author="Kathrin Eichler" w:date="2014-11-24T10:43:00Z"/>
          <w:lang w:val="en-US"/>
        </w:rPr>
      </w:pPr>
      <w:ins w:id="1983" w:author="Kathrin Eichler" w:date="2014-11-24T10:43:00Z">
        <w:r w:rsidRPr="00DE1B49">
          <w:rPr>
            <w:lang w:val="en-US"/>
          </w:rPr>
          <w:t xml:space="preserve">The implementations of this interface can be found under the </w:t>
        </w:r>
        <w:proofErr w:type="spellStart"/>
        <w:r w:rsidRPr="00DE1B49">
          <w:rPr>
            <w:i/>
            <w:lang w:val="en-US"/>
          </w:rPr>
          <w:t>eu.excitementproject.tl.composition.</w:t>
        </w:r>
        <w:r>
          <w:rPr>
            <w:i/>
            <w:lang w:val="en-US"/>
          </w:rPr>
          <w:t>nodematcher</w:t>
        </w:r>
        <w:proofErr w:type="spellEnd"/>
        <w:r w:rsidRPr="00DE1B49">
          <w:rPr>
            <w:lang w:val="en-US"/>
          </w:rPr>
          <w:t xml:space="preserve"> package.</w:t>
        </w:r>
      </w:ins>
    </w:p>
    <w:p w:rsidR="00516700" w:rsidRPr="00A4033A" w:rsidRDefault="00516700" w:rsidP="00516700">
      <w:pPr>
        <w:rPr>
          <w:ins w:id="1984" w:author="Kathrin Eichler" w:date="2014-11-24T10:43:00Z"/>
          <w:lang w:val="en-US"/>
        </w:rPr>
      </w:pPr>
      <w:ins w:id="1985" w:author="Kathrin Eichler" w:date="2014-11-24T10:43:00Z">
        <w:r w:rsidRPr="00DE1B49">
          <w:rPr>
            <w:lang w:val="en-US"/>
          </w:rPr>
          <w:t xml:space="preserve">For implementing this interface it is recommended to </w:t>
        </w:r>
        <w:r>
          <w:rPr>
            <w:lang w:val="en-US"/>
          </w:rPr>
          <w:t>extend</w:t>
        </w:r>
        <w:r w:rsidRPr="00DE1B49">
          <w:rPr>
            <w:lang w:val="en-US"/>
          </w:rPr>
          <w:t xml:space="preserve"> the </w:t>
        </w:r>
        <w:proofErr w:type="spellStart"/>
        <w:r w:rsidRPr="00DE1B49">
          <w:rPr>
            <w:i/>
            <w:lang w:val="en-US"/>
          </w:rPr>
          <w:t>Abstract</w:t>
        </w:r>
        <w:r>
          <w:rPr>
            <w:i/>
            <w:lang w:val="en-US"/>
          </w:rPr>
          <w:t>NodeMatcher</w:t>
        </w:r>
      </w:ins>
      <w:ins w:id="1986" w:author="Kathrin Eichler" w:date="2014-11-24T10:47:00Z">
        <w:r>
          <w:rPr>
            <w:i/>
            <w:lang w:val="en-US"/>
          </w:rPr>
          <w:t>L</w:t>
        </w:r>
        <w:r>
          <w:rPr>
            <w:i/>
            <w:lang w:val="en-US"/>
          </w:rPr>
          <w:t>u</w:t>
        </w:r>
        <w:r>
          <w:rPr>
            <w:i/>
            <w:lang w:val="en-US"/>
          </w:rPr>
          <w:t>cene</w:t>
        </w:r>
        <w:proofErr w:type="spellEnd"/>
        <w:r>
          <w:rPr>
            <w:i/>
            <w:lang w:val="en-US"/>
          </w:rPr>
          <w:t xml:space="preserve"> </w:t>
        </w:r>
      </w:ins>
      <w:ins w:id="1987" w:author="Kathrin Eichler" w:date="2014-11-24T10:43:00Z">
        <w:r>
          <w:rPr>
            <w:lang w:val="en-US"/>
          </w:rPr>
          <w:t>class.  T</w:t>
        </w:r>
        <w:r w:rsidRPr="00DE1B49">
          <w:rPr>
            <w:lang w:val="en-US"/>
          </w:rPr>
          <w:t xml:space="preserve">his abstract implementation contains auxiliary methods that are expected to be </w:t>
        </w:r>
        <w:r w:rsidRPr="00DE1B49">
          <w:rPr>
            <w:lang w:val="en-US"/>
          </w:rPr>
          <w:lastRenderedPageBreak/>
          <w:t>common over different implementations.</w:t>
        </w:r>
        <w:r>
          <w:rPr>
            <w:lang w:val="en-US"/>
          </w:rPr>
          <w:t xml:space="preserve"> </w:t>
        </w:r>
        <w:r w:rsidRPr="00DE1B49">
          <w:rPr>
            <w:lang w:val="en-US"/>
          </w:rPr>
          <w:t>For information on the implementation(s) of this module see</w:t>
        </w:r>
        <w:r>
          <w:rPr>
            <w:lang w:val="en-US"/>
          </w:rPr>
          <w:t xml:space="preserve"> section </w:t>
        </w:r>
      </w:ins>
      <w:ins w:id="1988" w:author="Kathrin Eichler" w:date="2014-11-24T10:48:00Z">
        <w:r>
          <w:rPr>
            <w:lang w:val="en-US"/>
          </w:rPr>
          <w:fldChar w:fldCharType="begin"/>
        </w:r>
        <w:r>
          <w:rPr>
            <w:lang w:val="en-US"/>
          </w:rPr>
          <w:instrText xml:space="preserve"> REF _Ref404589436 \r \h </w:instrText>
        </w:r>
      </w:ins>
      <w:r>
        <w:rPr>
          <w:lang w:val="en-US"/>
        </w:rPr>
      </w:r>
      <w:r>
        <w:rPr>
          <w:lang w:val="en-US"/>
        </w:rPr>
        <w:fldChar w:fldCharType="separate"/>
      </w:r>
      <w:ins w:id="1989" w:author="Kathrin Eichler" w:date="2014-11-24T10:48:00Z">
        <w:r>
          <w:rPr>
            <w:lang w:val="en-US"/>
          </w:rPr>
          <w:t>6.2.4</w:t>
        </w:r>
        <w:r>
          <w:rPr>
            <w:lang w:val="en-US"/>
          </w:rPr>
          <w:fldChar w:fldCharType="end"/>
        </w:r>
      </w:ins>
      <w:ins w:id="1990" w:author="Kathrin Eichler" w:date="2014-11-24T10:43:00Z">
        <w:r>
          <w:rPr>
            <w:lang w:val="en-US"/>
          </w:rPr>
          <w:t>.</w:t>
        </w:r>
      </w:ins>
    </w:p>
    <w:p w:rsidR="00E23D3D" w:rsidRPr="00E91608" w:rsidDel="00516700" w:rsidRDefault="00E23D3D" w:rsidP="00E23D3D">
      <w:pPr>
        <w:numPr>
          <w:ilvl w:val="1"/>
          <w:numId w:val="46"/>
        </w:numPr>
        <w:spacing w:line="276" w:lineRule="auto"/>
        <w:ind w:hanging="359"/>
        <w:rPr>
          <w:del w:id="1991" w:author="Kathrin Eichler" w:date="2014-11-24T10:41:00Z"/>
        </w:rPr>
      </w:pPr>
    </w:p>
    <w:p w:rsidR="0087709E" w:rsidRPr="00DE1B49" w:rsidRDefault="005E31BF" w:rsidP="007368D3">
      <w:pPr>
        <w:pStyle w:val="berschrift3"/>
      </w:pPr>
      <w:bookmarkStart w:id="1992" w:name="h.kqj7858n3ct4" w:colFirst="0" w:colLast="0"/>
      <w:bookmarkStart w:id="1993" w:name="_Toc404592952"/>
      <w:bookmarkEnd w:id="1992"/>
      <w:r>
        <w:t>Category Annotator M</w:t>
      </w:r>
      <w:r w:rsidR="000B6568">
        <w:t>odule</w:t>
      </w:r>
      <w:r w:rsidR="0087709E" w:rsidRPr="00DE1B49">
        <w:t xml:space="preserve">: interface </w:t>
      </w:r>
      <w:proofErr w:type="spellStart"/>
      <w:proofErr w:type="gramStart"/>
      <w:r w:rsidR="0087709E" w:rsidRPr="00DE1B49">
        <w:rPr>
          <w:i/>
        </w:rPr>
        <w:t>Cat</w:t>
      </w:r>
      <w:r w:rsidR="0087709E" w:rsidRPr="00DE1B49">
        <w:rPr>
          <w:i/>
        </w:rPr>
        <w:t>e</w:t>
      </w:r>
      <w:r w:rsidR="0087709E" w:rsidRPr="00DE1B49">
        <w:rPr>
          <w:i/>
        </w:rPr>
        <w:t>goryAnnotator</w:t>
      </w:r>
      <w:proofErr w:type="spellEnd"/>
      <w:proofErr w:type="gramEnd"/>
      <w:del w:id="1994" w:author="Kathrin Eichler" w:date="2014-11-24T10:50:00Z">
        <w:r w:rsidR="00D26AB1" w:rsidDel="007A22C1">
          <w:rPr>
            <w:i/>
          </w:rPr>
          <w:delText xml:space="preserve"> </w:delText>
        </w:r>
      </w:del>
      <w:r w:rsidR="00D26AB1">
        <w:t>(</w:t>
      </w:r>
      <w:proofErr w:type="spellStart"/>
      <w:r w:rsidR="00D26AB1" w:rsidRPr="00D26AB1">
        <w:t>eu</w:t>
      </w:r>
      <w:r w:rsidR="00D26AB1">
        <w:t>.</w:t>
      </w:r>
      <w:r w:rsidR="00D26AB1" w:rsidRPr="00D26AB1">
        <w:t>excitementproject</w:t>
      </w:r>
      <w:r w:rsidR="00D26AB1">
        <w:t>.</w:t>
      </w:r>
      <w:r w:rsidR="00D26AB1" w:rsidRPr="00D26AB1">
        <w:t>tl</w:t>
      </w:r>
      <w:r w:rsidR="00D26AB1">
        <w:t>.</w:t>
      </w:r>
      <w:r w:rsidR="00D26AB1" w:rsidRPr="00D26AB1">
        <w:t>composition</w:t>
      </w:r>
      <w:r w:rsidR="00D26AB1">
        <w:t>.</w:t>
      </w:r>
      <w:r w:rsidR="00D26AB1" w:rsidRPr="00D26AB1">
        <w:t>api</w:t>
      </w:r>
      <w:proofErr w:type="spellEnd"/>
      <w:r w:rsidR="00D26AB1">
        <w:t>)</w:t>
      </w:r>
      <w:bookmarkEnd w:id="1993"/>
    </w:p>
    <w:p w:rsidR="0087709E" w:rsidRPr="00DE1B49" w:rsidRDefault="0087709E" w:rsidP="00A5717B">
      <w:pPr>
        <w:pStyle w:val="berschrift4"/>
      </w:pPr>
      <w:bookmarkStart w:id="1995" w:name="h.k5wmmhielftq" w:colFirst="0" w:colLast="0"/>
      <w:bookmarkEnd w:id="1995"/>
      <w:r w:rsidRPr="00DE1B49">
        <w:t xml:space="preserve">General Description </w:t>
      </w:r>
    </w:p>
    <w:p w:rsidR="00E9638F" w:rsidRDefault="0087709E" w:rsidP="00ED2BE4">
      <w:pPr>
        <w:rPr>
          <w:lang w:val="en-US"/>
        </w:rPr>
      </w:pPr>
      <w:r w:rsidRPr="00DE1B49">
        <w:rPr>
          <w:lang w:val="en-US"/>
        </w:rPr>
        <w:t>This module adds category annotation to a given input CAS</w:t>
      </w:r>
      <w:r w:rsidR="00E9638F">
        <w:rPr>
          <w:lang w:val="en-US"/>
        </w:rPr>
        <w:t xml:space="preserve">, i.e. it assigns, to a particular fragment in the input CAS, a category ID together with a confidence score expressing how well this category matches the fragment. For computing this confidence score, this module makes use of the category information stored in the </w:t>
      </w:r>
      <w:proofErr w:type="spellStart"/>
      <w:r w:rsidR="00E9638F" w:rsidRPr="007E7ED7">
        <w:rPr>
          <w:i/>
          <w:lang w:val="en-US"/>
        </w:rPr>
        <w:t>NodeMatch</w:t>
      </w:r>
      <w:proofErr w:type="spellEnd"/>
      <w:r w:rsidR="00E9638F">
        <w:rPr>
          <w:lang w:val="en-US"/>
        </w:rPr>
        <w:t xml:space="preserve"> objects returned for the fragment, i.e. the output of the </w:t>
      </w:r>
      <w:proofErr w:type="spellStart"/>
      <w:r w:rsidR="00E9638F">
        <w:rPr>
          <w:lang w:val="en-US"/>
        </w:rPr>
        <w:t>NodeMatcher</w:t>
      </w:r>
      <w:proofErr w:type="spellEnd"/>
      <w:r w:rsidR="00E9638F">
        <w:rPr>
          <w:lang w:val="en-US"/>
        </w:rPr>
        <w:t xml:space="preserve"> module.  </w:t>
      </w:r>
      <w:proofErr w:type="spellStart"/>
      <w:r w:rsidR="00E9638F" w:rsidRPr="007E7ED7">
        <w:rPr>
          <w:i/>
          <w:lang w:val="en-US"/>
        </w:rPr>
        <w:t>NodeMatch</w:t>
      </w:r>
      <w:proofErr w:type="spellEnd"/>
      <w:r w:rsidR="00E9638F">
        <w:rPr>
          <w:lang w:val="en-US"/>
        </w:rPr>
        <w:t xml:space="preserve"> objects hold category information within the</w:t>
      </w:r>
      <w:r w:rsidR="00B266E9">
        <w:rPr>
          <w:lang w:val="en-US"/>
        </w:rPr>
        <w:t xml:space="preserve">ir </w:t>
      </w:r>
      <w:proofErr w:type="spellStart"/>
      <w:r w:rsidR="00B266E9" w:rsidRPr="007E7ED7">
        <w:rPr>
          <w:i/>
          <w:lang w:val="en-US"/>
        </w:rPr>
        <w:t>PerNodeScore</w:t>
      </w:r>
      <w:proofErr w:type="spellEnd"/>
      <w:r w:rsidR="00B266E9">
        <w:rPr>
          <w:lang w:val="en-US"/>
        </w:rPr>
        <w:t xml:space="preserve"> objects: Each </w:t>
      </w:r>
      <w:proofErr w:type="spellStart"/>
      <w:r w:rsidR="00B266E9" w:rsidRPr="007E7ED7">
        <w:rPr>
          <w:i/>
          <w:lang w:val="en-US"/>
        </w:rPr>
        <w:t>PerNodeScore</w:t>
      </w:r>
      <w:proofErr w:type="spellEnd"/>
      <w:r w:rsidR="00B266E9">
        <w:rPr>
          <w:lang w:val="en-US"/>
        </w:rPr>
        <w:t xml:space="preserve"> holds a matching </w:t>
      </w:r>
      <w:del w:id="1996" w:author="Kathrin Eichler" w:date="2013-10-15T11:10:00Z">
        <w:r w:rsidR="00B266E9" w:rsidDel="00A82A04">
          <w:rPr>
            <w:lang w:val="en-US"/>
          </w:rPr>
          <w:delText xml:space="preserve">raw </w:delText>
        </w:r>
      </w:del>
      <w:ins w:id="1997" w:author="Kathrin Eichler" w:date="2013-10-15T11:10:00Z">
        <w:r w:rsidR="00A82A04">
          <w:rPr>
            <w:lang w:val="en-US"/>
          </w:rPr>
          <w:t xml:space="preserve">collapsed </w:t>
        </w:r>
      </w:ins>
      <w:r w:rsidR="00B266E9">
        <w:rPr>
          <w:lang w:val="en-US"/>
        </w:rPr>
        <w:t>graph node with entailment unit mentions. Each mention is associated to the cat</w:t>
      </w:r>
      <w:r w:rsidR="00B266E9">
        <w:rPr>
          <w:lang w:val="en-US"/>
        </w:rPr>
        <w:t>e</w:t>
      </w:r>
      <w:r w:rsidR="00B266E9">
        <w:rPr>
          <w:lang w:val="en-US"/>
        </w:rPr>
        <w:t xml:space="preserve">gory of the interaction it was extracted from. The </w:t>
      </w:r>
      <w:r w:rsidR="00AC12D2">
        <w:rPr>
          <w:lang w:val="en-US"/>
        </w:rPr>
        <w:t xml:space="preserve">goal of the </w:t>
      </w:r>
      <w:r w:rsidR="00B266E9">
        <w:rPr>
          <w:lang w:val="en-US"/>
        </w:rPr>
        <w:t xml:space="preserve">module </w:t>
      </w:r>
      <w:r w:rsidR="00AC12D2">
        <w:rPr>
          <w:lang w:val="en-US"/>
        </w:rPr>
        <w:t>is to</w:t>
      </w:r>
      <w:r w:rsidR="00B266E9">
        <w:rPr>
          <w:lang w:val="en-US"/>
        </w:rPr>
        <w:t xml:space="preserve"> combine the cat</w:t>
      </w:r>
      <w:r w:rsidR="00B266E9">
        <w:rPr>
          <w:lang w:val="en-US"/>
        </w:rPr>
        <w:t>e</w:t>
      </w:r>
      <w:r w:rsidR="00B266E9">
        <w:rPr>
          <w:lang w:val="en-US"/>
        </w:rPr>
        <w:t xml:space="preserve">gory information of the different mentions associated to the </w:t>
      </w:r>
      <w:del w:id="1998" w:author="Kathrin Eichler" w:date="2013-10-15T11:10:00Z">
        <w:r w:rsidR="00B266E9" w:rsidDel="00A82A04">
          <w:rPr>
            <w:lang w:val="en-US"/>
          </w:rPr>
          <w:delText xml:space="preserve">raw </w:delText>
        </w:r>
      </w:del>
      <w:ins w:id="1999" w:author="Kathrin Eichler" w:date="2013-10-15T11:10:00Z">
        <w:r w:rsidR="00A82A04">
          <w:rPr>
            <w:lang w:val="en-US"/>
          </w:rPr>
          <w:t xml:space="preserve">collapsed </w:t>
        </w:r>
      </w:ins>
      <w:r w:rsidR="00B266E9">
        <w:rPr>
          <w:lang w:val="en-US"/>
        </w:rPr>
        <w:t xml:space="preserve">graph nodes matching the input fragment into a single confidence score for each category and fragment. </w:t>
      </w:r>
      <w:r w:rsidR="009F7FD9" w:rsidRPr="00DE1B49">
        <w:t>For more details see</w:t>
      </w:r>
      <w:r w:rsidR="00E91608">
        <w:t xml:space="preserve"> section </w:t>
      </w:r>
      <w:r w:rsidR="006C1AF3">
        <w:fldChar w:fldCharType="begin"/>
      </w:r>
      <w:r w:rsidR="00E91608">
        <w:instrText xml:space="preserve"> REF _Ref359920174 \r \h </w:instrText>
      </w:r>
      <w:r w:rsidR="006C1AF3">
        <w:fldChar w:fldCharType="separate"/>
      </w:r>
      <w:r w:rsidR="00D76112">
        <w:t>2.3.2</w:t>
      </w:r>
      <w:r w:rsidR="006C1AF3">
        <w:fldChar w:fldCharType="end"/>
      </w:r>
      <w:r w:rsidR="009F7FD9" w:rsidRPr="00DE1B49">
        <w:t>.</w:t>
      </w:r>
    </w:p>
    <w:p w:rsidR="0087709E" w:rsidRDefault="0087709E" w:rsidP="007368D3">
      <w:pPr>
        <w:pStyle w:val="berschrift4"/>
      </w:pPr>
      <w:bookmarkStart w:id="2000" w:name="h.hdwb6epu1zxn" w:colFirst="0" w:colLast="0"/>
      <w:bookmarkEnd w:id="2000"/>
      <w:r w:rsidRPr="00DE1B49">
        <w:t>API Methods</w:t>
      </w:r>
    </w:p>
    <w:p w:rsidR="001F5977" w:rsidRPr="001F5977" w:rsidRDefault="001F5977" w:rsidP="007E7ED7">
      <w:pPr>
        <w:pStyle w:val="Normal2"/>
      </w:pPr>
      <w:r w:rsidRPr="00DE1B49">
        <w:rPr>
          <w:rFonts w:eastAsia="Arial"/>
        </w:rPr>
        <w:t>The interface contains one method</w:t>
      </w:r>
      <w:r>
        <w:rPr>
          <w:rFonts w:eastAsia="Arial"/>
        </w:rPr>
        <w:t>:</w:t>
      </w:r>
    </w:p>
    <w:p w:rsidR="0087709E" w:rsidRPr="00DE1B49" w:rsidRDefault="0087709E" w:rsidP="00EE162A">
      <w:pPr>
        <w:spacing w:line="276" w:lineRule="auto"/>
        <w:ind w:left="720"/>
        <w:rPr>
          <w:lang w:val="en-US"/>
        </w:rPr>
      </w:pPr>
      <w:proofErr w:type="gramStart"/>
      <w:r w:rsidRPr="00DE1B49">
        <w:rPr>
          <w:i/>
          <w:lang w:val="en-US"/>
        </w:rPr>
        <w:t>void</w:t>
      </w:r>
      <w:proofErr w:type="gramEnd"/>
      <w:r w:rsidRPr="00DE1B49">
        <w:rPr>
          <w:i/>
          <w:lang w:val="en-US"/>
        </w:rPr>
        <w:t xml:space="preserve"> </w:t>
      </w:r>
      <w:proofErr w:type="spellStart"/>
      <w:r w:rsidRPr="00DE1B49">
        <w:rPr>
          <w:i/>
          <w:lang w:val="en-US"/>
        </w:rPr>
        <w:t>addCategoryAnnotation</w:t>
      </w:r>
      <w:proofErr w:type="spellEnd"/>
      <w:r w:rsidRPr="00DE1B49">
        <w:rPr>
          <w:i/>
          <w:lang w:val="en-US"/>
        </w:rPr>
        <w:t>(</w:t>
      </w:r>
      <w:proofErr w:type="spellStart"/>
      <w:r w:rsidRPr="00DE1B49">
        <w:rPr>
          <w:i/>
          <w:lang w:val="en-US"/>
        </w:rPr>
        <w:t>JCas</w:t>
      </w:r>
      <w:proofErr w:type="spellEnd"/>
      <w:r w:rsidRPr="00DE1B49">
        <w:rPr>
          <w:i/>
          <w:lang w:val="en-US"/>
        </w:rPr>
        <w:t xml:space="preserve"> </w:t>
      </w:r>
      <w:proofErr w:type="spellStart"/>
      <w:r w:rsidRPr="00DE1B49">
        <w:rPr>
          <w:i/>
          <w:lang w:val="en-US"/>
        </w:rPr>
        <w:t>cas</w:t>
      </w:r>
      <w:proofErr w:type="spellEnd"/>
      <w:r w:rsidRPr="00DE1B49">
        <w:rPr>
          <w:i/>
          <w:lang w:val="en-US"/>
        </w:rPr>
        <w:t>, Set&lt;</w:t>
      </w:r>
      <w:proofErr w:type="spellStart"/>
      <w:r w:rsidRPr="00DE1B49">
        <w:rPr>
          <w:i/>
          <w:lang w:val="en-US"/>
        </w:rPr>
        <w:t>NodeMatch</w:t>
      </w:r>
      <w:proofErr w:type="spellEnd"/>
      <w:r w:rsidRPr="00DE1B49">
        <w:rPr>
          <w:i/>
          <w:lang w:val="en-US"/>
        </w:rPr>
        <w:t xml:space="preserve">&gt; matches) throws </w:t>
      </w:r>
      <w:proofErr w:type="spellStart"/>
      <w:r w:rsidRPr="00DE1B49">
        <w:rPr>
          <w:i/>
          <w:lang w:val="en-US"/>
        </w:rPr>
        <w:t>Cat</w:t>
      </w:r>
      <w:r w:rsidRPr="00DE1B49">
        <w:rPr>
          <w:i/>
          <w:lang w:val="en-US"/>
        </w:rPr>
        <w:t>e</w:t>
      </w:r>
      <w:r w:rsidRPr="00DE1B49">
        <w:rPr>
          <w:i/>
          <w:lang w:val="en-US"/>
        </w:rPr>
        <w:t>goryAnnotatorException</w:t>
      </w:r>
      <w:proofErr w:type="spellEnd"/>
    </w:p>
    <w:p w:rsidR="0087709E" w:rsidRPr="00DE1B49" w:rsidRDefault="0087709E" w:rsidP="0087709E">
      <w:pPr>
        <w:rPr>
          <w:lang w:val="en-US"/>
        </w:rPr>
      </w:pPr>
    </w:p>
    <w:p w:rsidR="0087709E" w:rsidRPr="00DE1B49" w:rsidRDefault="0087709E" w:rsidP="0087709E">
      <w:pPr>
        <w:ind w:left="720"/>
        <w:rPr>
          <w:lang w:val="en-US"/>
        </w:rPr>
      </w:pPr>
      <w:r w:rsidRPr="00DE1B49">
        <w:rPr>
          <w:lang w:val="en-US"/>
        </w:rPr>
        <w:t xml:space="preserve">This method takes a set of node matches and combines the category information </w:t>
      </w:r>
      <w:r w:rsidR="00E9638F">
        <w:rPr>
          <w:lang w:val="en-US"/>
        </w:rPr>
        <w:t xml:space="preserve">found in the node matches </w:t>
      </w:r>
      <w:r w:rsidRPr="00DE1B49">
        <w:rPr>
          <w:lang w:val="en-US"/>
        </w:rPr>
        <w:t>to a category confidence that is then added to the input CAS.</w:t>
      </w:r>
      <w:r w:rsidR="00E9638F">
        <w:rPr>
          <w:lang w:val="en-US"/>
        </w:rPr>
        <w:t xml:space="preserve"> </w:t>
      </w:r>
    </w:p>
    <w:p w:rsidR="0087709E" w:rsidRPr="00DE1B49" w:rsidRDefault="0087709E" w:rsidP="0087709E">
      <w:pPr>
        <w:rPr>
          <w:lang w:val="en-US"/>
        </w:rPr>
      </w:pPr>
    </w:p>
    <w:p w:rsidR="0087709E" w:rsidRPr="00DE1B49" w:rsidRDefault="00C64949" w:rsidP="00675094">
      <w:pPr>
        <w:numPr>
          <w:ilvl w:val="1"/>
          <w:numId w:val="44"/>
        </w:numPr>
        <w:spacing w:line="276" w:lineRule="auto"/>
        <w:ind w:hanging="359"/>
      </w:pPr>
      <w:r>
        <w:t xml:space="preserve">@param </w:t>
      </w:r>
      <w:proofErr w:type="spellStart"/>
      <w:r>
        <w:t>cas</w:t>
      </w:r>
      <w:proofErr w:type="spellEnd"/>
      <w:r>
        <w:t xml:space="preserve"> </w:t>
      </w:r>
      <w:r w:rsidR="00B77A1E">
        <w:t>–</w:t>
      </w:r>
      <w:r w:rsidR="0087709E" w:rsidRPr="00DE1B49">
        <w:t xml:space="preserve"> input CAS </w:t>
      </w:r>
    </w:p>
    <w:p w:rsidR="0087709E" w:rsidRPr="00DE1B49" w:rsidRDefault="0087709E" w:rsidP="00675094">
      <w:pPr>
        <w:numPr>
          <w:ilvl w:val="1"/>
          <w:numId w:val="44"/>
        </w:numPr>
        <w:spacing w:line="276" w:lineRule="auto"/>
        <w:ind w:hanging="359"/>
        <w:rPr>
          <w:lang w:val="en-US"/>
        </w:rPr>
      </w:pPr>
      <w:r w:rsidRPr="00DE1B49">
        <w:rPr>
          <w:lang w:val="en-US"/>
        </w:rPr>
        <w:t>@param matches</w:t>
      </w:r>
      <w:r w:rsidR="00C64949">
        <w:rPr>
          <w:lang w:val="en-US"/>
        </w:rPr>
        <w:t xml:space="preserve"> </w:t>
      </w:r>
      <w:r w:rsidR="00B77A1E">
        <w:rPr>
          <w:lang w:val="en-US"/>
        </w:rPr>
        <w:t>–</w:t>
      </w:r>
      <w:r w:rsidRPr="00DE1B49">
        <w:rPr>
          <w:lang w:val="en-US"/>
        </w:rPr>
        <w:t xml:space="preserve"> set of node matches</w:t>
      </w:r>
    </w:p>
    <w:p w:rsidR="0087709E" w:rsidRPr="00DE1B49" w:rsidRDefault="00C64949" w:rsidP="00675094">
      <w:pPr>
        <w:numPr>
          <w:ilvl w:val="1"/>
          <w:numId w:val="44"/>
        </w:numPr>
        <w:spacing w:line="276" w:lineRule="auto"/>
        <w:ind w:hanging="359"/>
        <w:rPr>
          <w:lang w:val="en-US"/>
        </w:rPr>
      </w:pPr>
      <w:r>
        <w:rPr>
          <w:lang w:val="en-US"/>
        </w:rPr>
        <w:t xml:space="preserve">@return </w:t>
      </w:r>
      <w:r w:rsidR="0087709E" w:rsidRPr="00DE1B49">
        <w:rPr>
          <w:lang w:val="en-US"/>
        </w:rPr>
        <w:t>no new data, but the input CAS is annotated with category annot</w:t>
      </w:r>
      <w:r w:rsidR="0087709E" w:rsidRPr="00DE1B49">
        <w:rPr>
          <w:lang w:val="en-US"/>
        </w:rPr>
        <w:t>a</w:t>
      </w:r>
      <w:r w:rsidR="0087709E" w:rsidRPr="00DE1B49">
        <w:rPr>
          <w:lang w:val="en-US"/>
        </w:rPr>
        <w:t>tion</w:t>
      </w:r>
    </w:p>
    <w:p w:rsidR="0087709E" w:rsidRPr="00DE1B49" w:rsidRDefault="0087709E" w:rsidP="00675094">
      <w:pPr>
        <w:numPr>
          <w:ilvl w:val="1"/>
          <w:numId w:val="44"/>
        </w:numPr>
        <w:spacing w:line="276" w:lineRule="auto"/>
        <w:ind w:hanging="359"/>
        <w:rPr>
          <w:lang w:val="en-US"/>
        </w:rPr>
      </w:pPr>
      <w:r w:rsidRPr="00DE1B49">
        <w:rPr>
          <w:lang w:val="en-US"/>
        </w:rPr>
        <w:t xml:space="preserve">@throws </w:t>
      </w:r>
      <w:r w:rsidR="00C64949">
        <w:rPr>
          <w:lang w:val="en-US"/>
        </w:rPr>
        <w:t>(</w:t>
      </w:r>
      <w:proofErr w:type="spellStart"/>
      <w:r w:rsidR="00C64949">
        <w:rPr>
          <w:lang w:val="en-US"/>
        </w:rPr>
        <w:t>CategoryAnnotatorException</w:t>
      </w:r>
      <w:proofErr w:type="spellEnd"/>
      <w:r w:rsidR="00C64949">
        <w:rPr>
          <w:lang w:val="en-US"/>
        </w:rPr>
        <w:t xml:space="preserve">) </w:t>
      </w:r>
      <w:r w:rsidRPr="00DE1B49">
        <w:rPr>
          <w:lang w:val="en-US"/>
        </w:rPr>
        <w:t>if category annotation fails</w:t>
      </w:r>
    </w:p>
    <w:p w:rsidR="0087709E" w:rsidRPr="00DE1B49" w:rsidRDefault="0087709E" w:rsidP="0087709E">
      <w:pPr>
        <w:rPr>
          <w:lang w:val="en-US"/>
        </w:rPr>
      </w:pPr>
    </w:p>
    <w:p w:rsidR="005E31BF" w:rsidRPr="00DE1B49" w:rsidRDefault="005E31BF" w:rsidP="007368D3">
      <w:pPr>
        <w:pStyle w:val="berschrift4"/>
      </w:pPr>
      <w:bookmarkStart w:id="2001" w:name="h.g81l11uei9vj" w:colFirst="0" w:colLast="0"/>
      <w:bookmarkEnd w:id="2001"/>
      <w:r w:rsidRPr="00DE1B49">
        <w:lastRenderedPageBreak/>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E91608" w:rsidRDefault="00E23D3D" w:rsidP="007E7ED7">
      <w:pPr>
        <w:rPr>
          <w:lang w:val="en-US"/>
        </w:rPr>
      </w:pPr>
      <w:r w:rsidRPr="00DE1B49">
        <w:rPr>
          <w:lang w:val="en-US"/>
        </w:rPr>
        <w:t xml:space="preserve">The implementations of this interface can be found under the </w:t>
      </w:r>
      <w:proofErr w:type="spellStart"/>
      <w:r w:rsidRPr="00DE1B49">
        <w:rPr>
          <w:i/>
          <w:lang w:val="en-US"/>
        </w:rPr>
        <w:t>eu.excitementproject.tl.composition.</w:t>
      </w:r>
      <w:r>
        <w:rPr>
          <w:i/>
          <w:lang w:val="en-US"/>
        </w:rPr>
        <w:t>categoryannotator</w:t>
      </w:r>
      <w:proofErr w:type="spellEnd"/>
      <w:r w:rsidRPr="00DE1B49">
        <w:rPr>
          <w:lang w:val="en-US"/>
        </w:rPr>
        <w:t xml:space="preserve"> package.</w:t>
      </w:r>
      <w:r>
        <w:rPr>
          <w:lang w:val="en-US"/>
        </w:rPr>
        <w:t xml:space="preserve"> </w:t>
      </w:r>
    </w:p>
    <w:p w:rsidR="00E91608" w:rsidRPr="00A4033A" w:rsidRDefault="00E23D3D" w:rsidP="00E91608">
      <w:pPr>
        <w:rPr>
          <w:lang w:val="en-US"/>
        </w:rPr>
      </w:pPr>
      <w:r w:rsidRPr="00DE1B49">
        <w:rPr>
          <w:lang w:val="en-US"/>
        </w:rPr>
        <w:t xml:space="preserve">For implementing this interface it is recommended to </w:t>
      </w:r>
      <w:r w:rsidR="00BF26A7">
        <w:rPr>
          <w:lang w:val="en-US"/>
        </w:rPr>
        <w:t>extend</w:t>
      </w:r>
      <w:r w:rsidRPr="00DE1B49">
        <w:rPr>
          <w:lang w:val="en-US"/>
        </w:rPr>
        <w:t xml:space="preserve"> the </w:t>
      </w:r>
      <w:proofErr w:type="spellStart"/>
      <w:r w:rsidRPr="00DE1B49">
        <w:rPr>
          <w:i/>
          <w:lang w:val="en-US"/>
        </w:rPr>
        <w:t>Abstract</w:t>
      </w:r>
      <w:r>
        <w:rPr>
          <w:i/>
          <w:lang w:val="en-US"/>
        </w:rPr>
        <w:t>CategoryAnnot</w:t>
      </w:r>
      <w:r>
        <w:rPr>
          <w:i/>
          <w:lang w:val="en-US"/>
        </w:rPr>
        <w:t>a</w:t>
      </w:r>
      <w:r>
        <w:rPr>
          <w:i/>
          <w:lang w:val="en-US"/>
        </w:rPr>
        <w:t>tor</w:t>
      </w:r>
      <w:proofErr w:type="spellEnd"/>
      <w:r w:rsidRPr="00DE1B49">
        <w:rPr>
          <w:i/>
          <w:lang w:val="en-US"/>
        </w:rPr>
        <w:t xml:space="preserve"> </w:t>
      </w:r>
      <w:r>
        <w:rPr>
          <w:lang w:val="en-US"/>
        </w:rPr>
        <w:t>class.  T</w:t>
      </w:r>
      <w:r w:rsidRPr="00DE1B49">
        <w:rPr>
          <w:lang w:val="en-US"/>
        </w:rPr>
        <w:t>his abstract implementation contains methods that are expected to be common over different implementations.</w:t>
      </w:r>
      <w:r w:rsidR="00BF26A7">
        <w:rPr>
          <w:lang w:val="en-US"/>
        </w:rPr>
        <w:t xml:space="preserve"> </w:t>
      </w:r>
      <w:r w:rsidR="00E91608" w:rsidRPr="00DE1B49">
        <w:rPr>
          <w:lang w:val="en-US"/>
        </w:rPr>
        <w:t>For information on the implementation(s) of this module see</w:t>
      </w:r>
      <w:r w:rsidR="00E91608">
        <w:rPr>
          <w:lang w:val="en-US"/>
        </w:rPr>
        <w:t xml:space="preserve"> section </w:t>
      </w:r>
      <w:ins w:id="2002" w:author="Kathrin Eichler" w:date="2014-11-24T10:50:00Z">
        <w:r w:rsidR="007A22C1">
          <w:rPr>
            <w:lang w:val="en-US"/>
          </w:rPr>
          <w:fldChar w:fldCharType="begin"/>
        </w:r>
        <w:r w:rsidR="007A22C1">
          <w:rPr>
            <w:lang w:val="en-US"/>
          </w:rPr>
          <w:instrText xml:space="preserve"> REF _Ref404589553 \r \h </w:instrText>
        </w:r>
      </w:ins>
      <w:r w:rsidR="007A22C1">
        <w:rPr>
          <w:lang w:val="en-US"/>
        </w:rPr>
      </w:r>
      <w:r w:rsidR="007A22C1">
        <w:rPr>
          <w:lang w:val="en-US"/>
        </w:rPr>
        <w:fldChar w:fldCharType="separate"/>
      </w:r>
      <w:ins w:id="2003" w:author="Kathrin Eichler" w:date="2014-11-24T10:50:00Z">
        <w:r w:rsidR="007A22C1">
          <w:rPr>
            <w:lang w:val="en-US"/>
          </w:rPr>
          <w:t>6.2.5</w:t>
        </w:r>
        <w:r w:rsidR="007A22C1">
          <w:rPr>
            <w:lang w:val="en-US"/>
          </w:rPr>
          <w:fldChar w:fldCharType="end"/>
        </w:r>
      </w:ins>
      <w:del w:id="2004" w:author="Kathrin Eichler" w:date="2014-11-24T10:50:00Z">
        <w:r w:rsidR="006C1AF3" w:rsidDel="007A22C1">
          <w:rPr>
            <w:lang w:val="en-US"/>
          </w:rPr>
          <w:fldChar w:fldCharType="begin"/>
        </w:r>
        <w:r w:rsidR="00E91608" w:rsidDel="007A22C1">
          <w:rPr>
            <w:lang w:val="en-US"/>
          </w:rPr>
          <w:delInstrText xml:space="preserve"> REF _Ref359920280 \r \h </w:delInstrText>
        </w:r>
        <w:r w:rsidR="006C1AF3" w:rsidDel="007A22C1">
          <w:rPr>
            <w:lang w:val="en-US"/>
          </w:rPr>
        </w:r>
        <w:r w:rsidR="006C1AF3" w:rsidDel="007A22C1">
          <w:rPr>
            <w:lang w:val="en-US"/>
          </w:rPr>
          <w:fldChar w:fldCharType="separate"/>
        </w:r>
        <w:r w:rsidR="00D76112" w:rsidDel="007A22C1">
          <w:rPr>
            <w:lang w:val="en-US"/>
          </w:rPr>
          <w:delText>6.2.4</w:delText>
        </w:r>
        <w:r w:rsidR="006C1AF3" w:rsidDel="007A22C1">
          <w:rPr>
            <w:lang w:val="en-US"/>
          </w:rPr>
          <w:fldChar w:fldCharType="end"/>
        </w:r>
      </w:del>
      <w:r w:rsidR="00E91608">
        <w:rPr>
          <w:lang w:val="en-US"/>
        </w:rPr>
        <w:t>.</w:t>
      </w:r>
    </w:p>
    <w:p w:rsidR="0087709E" w:rsidRPr="00DE1B49" w:rsidRDefault="000B6568" w:rsidP="007E7ED7">
      <w:pPr>
        <w:rPr>
          <w:lang w:val="en-US"/>
        </w:rPr>
      </w:pPr>
      <w:r>
        <w:rPr>
          <w:lang w:val="en-US"/>
        </w:rPr>
        <w:br w:type="page"/>
      </w:r>
    </w:p>
    <w:p w:rsidR="0087709E" w:rsidRPr="00DE1B49" w:rsidRDefault="005E31BF" w:rsidP="000650E3">
      <w:pPr>
        <w:pStyle w:val="berschrift2"/>
      </w:pPr>
      <w:bookmarkStart w:id="2005" w:name="h.e7a9ikfo40s7" w:colFirst="0" w:colLast="0"/>
      <w:bookmarkStart w:id="2006" w:name="_Top_level_interface"/>
      <w:bookmarkStart w:id="2007" w:name="_Toc404592953"/>
      <w:bookmarkEnd w:id="2005"/>
      <w:bookmarkEnd w:id="2006"/>
      <w:r>
        <w:lastRenderedPageBreak/>
        <w:t>Top L</w:t>
      </w:r>
      <w:r w:rsidR="0087709E" w:rsidRPr="00DE1B49">
        <w:t xml:space="preserve">evel </w:t>
      </w:r>
      <w:r>
        <w:t>I</w:t>
      </w:r>
      <w:r w:rsidR="0087709E" w:rsidRPr="00DE1B49">
        <w:t xml:space="preserve">nterface </w:t>
      </w:r>
      <w:r>
        <w:t>D</w:t>
      </w:r>
      <w:r w:rsidR="0087709E" w:rsidRPr="00DE1B49">
        <w:t>efinition</w:t>
      </w:r>
      <w:bookmarkEnd w:id="2007"/>
      <w:r w:rsidR="0087709E" w:rsidRPr="00DE1B49">
        <w:t xml:space="preserve"> </w:t>
      </w:r>
    </w:p>
    <w:p w:rsidR="0087709E" w:rsidRPr="00DE1B49" w:rsidRDefault="0087709E" w:rsidP="007368D3">
      <w:pPr>
        <w:pStyle w:val="berschrift3"/>
      </w:pPr>
      <w:bookmarkStart w:id="2008" w:name="h.bm06ne7o3u8y" w:colFirst="0" w:colLast="0"/>
      <w:bookmarkStart w:id="2009" w:name="_Toc404592954"/>
      <w:bookmarkEnd w:id="2008"/>
      <w:r w:rsidRPr="00DE1B49">
        <w:t xml:space="preserve">Introduction to the </w:t>
      </w:r>
      <w:r w:rsidR="005F6601">
        <w:t>T</w:t>
      </w:r>
      <w:r w:rsidRPr="00DE1B49">
        <w:t xml:space="preserve">op </w:t>
      </w:r>
      <w:r w:rsidR="005F6601">
        <w:t>L</w:t>
      </w:r>
      <w:r w:rsidRPr="00DE1B49">
        <w:t>evel</w:t>
      </w:r>
      <w:ins w:id="2010" w:author="Kathrin Eichler" w:date="2014-11-17T11:25:00Z">
        <w:r w:rsidR="009E17B3">
          <w:t xml:space="preserve"> [</w:t>
        </w:r>
        <w:proofErr w:type="spellStart"/>
        <w:r w:rsidR="009E17B3">
          <w:t>Vivi</w:t>
        </w:r>
        <w:proofErr w:type="spellEnd"/>
        <w:r w:rsidR="009E17B3">
          <w:t>]</w:t>
        </w:r>
      </w:ins>
      <w:bookmarkEnd w:id="2009"/>
    </w:p>
    <w:p w:rsidR="0087709E" w:rsidRPr="00DE1B49" w:rsidRDefault="00BD6605" w:rsidP="0087709E">
      <w:pPr>
        <w:rPr>
          <w:lang w:val="en-US"/>
        </w:rPr>
      </w:pPr>
      <w:r>
        <w:rPr>
          <w:lang w:val="en-US"/>
        </w:rPr>
        <w:t xml:space="preserve">In this document, </w:t>
      </w:r>
      <w:r w:rsidR="000B613E">
        <w:rPr>
          <w:lang w:val="en-US"/>
        </w:rPr>
        <w:t xml:space="preserve">the </w:t>
      </w:r>
      <w:r w:rsidR="00C81445">
        <w:rPr>
          <w:lang w:val="en-US"/>
        </w:rPr>
        <w:t>t</w:t>
      </w:r>
      <w:r w:rsidR="0087709E" w:rsidRPr="00DE1B49">
        <w:rPr>
          <w:lang w:val="en-US"/>
        </w:rPr>
        <w:t xml:space="preserve">op level </w:t>
      </w:r>
      <w:r>
        <w:rPr>
          <w:lang w:val="en-US"/>
        </w:rPr>
        <w:t>is used for</w:t>
      </w:r>
      <w:r w:rsidR="000B613E">
        <w:rPr>
          <w:lang w:val="en-US"/>
        </w:rPr>
        <w:t xml:space="preserve"> the main data flow runner</w:t>
      </w:r>
      <w:r w:rsidR="00C81445">
        <w:rPr>
          <w:lang w:val="en-US"/>
        </w:rPr>
        <w:t xml:space="preserve">. </w:t>
      </w:r>
      <w:r w:rsidR="0087709E" w:rsidRPr="00DE1B49">
        <w:rPr>
          <w:lang w:val="en-US"/>
        </w:rPr>
        <w:t>T</w:t>
      </w:r>
      <w:r w:rsidR="00C81445">
        <w:rPr>
          <w:lang w:val="en-US"/>
        </w:rPr>
        <w:t xml:space="preserve">ransduction </w:t>
      </w:r>
      <w:r w:rsidR="0087709E" w:rsidRPr="00DE1B49">
        <w:rPr>
          <w:lang w:val="en-US"/>
        </w:rPr>
        <w:t>L</w:t>
      </w:r>
      <w:r w:rsidR="00C81445">
        <w:rPr>
          <w:lang w:val="en-US"/>
        </w:rPr>
        <w:t>ayer (TL) t</w:t>
      </w:r>
      <w:r w:rsidR="0087709E" w:rsidRPr="00DE1B49">
        <w:rPr>
          <w:lang w:val="en-US"/>
        </w:rPr>
        <w:t xml:space="preserve">op level code configures and runs available components of </w:t>
      </w:r>
      <w:r w:rsidR="00C81445">
        <w:rPr>
          <w:lang w:val="en-US"/>
        </w:rPr>
        <w:t xml:space="preserve">the TL </w:t>
      </w:r>
      <w:r w:rsidR="0087709E" w:rsidRPr="00DE1B49">
        <w:rPr>
          <w:lang w:val="en-US"/>
        </w:rPr>
        <w:t>to instantiate one in</w:t>
      </w:r>
      <w:r w:rsidR="006F45ED">
        <w:rPr>
          <w:lang w:val="en-US"/>
        </w:rPr>
        <w:t>stance</w:t>
      </w:r>
      <w:r w:rsidR="0087709E" w:rsidRPr="00DE1B49">
        <w:rPr>
          <w:lang w:val="en-US"/>
        </w:rPr>
        <w:t xml:space="preserve"> of the </w:t>
      </w:r>
      <w:r w:rsidR="006F45ED">
        <w:rPr>
          <w:lang w:val="en-US"/>
        </w:rPr>
        <w:t>TL that will work for a WP7</w:t>
      </w:r>
      <w:r w:rsidR="00C81445">
        <w:rPr>
          <w:lang w:val="en-US"/>
        </w:rPr>
        <w:t xml:space="preserve"> use</w:t>
      </w:r>
      <w:r w:rsidR="006F45ED">
        <w:rPr>
          <w:lang w:val="en-US"/>
        </w:rPr>
        <w:t xml:space="preserve"> case</w:t>
      </w:r>
      <w:r w:rsidR="0087709E" w:rsidRPr="00DE1B49">
        <w:rPr>
          <w:lang w:val="en-US"/>
        </w:rPr>
        <w:t xml:space="preserve">. </w:t>
      </w:r>
    </w:p>
    <w:p w:rsidR="0087709E" w:rsidRPr="00DE1B49" w:rsidRDefault="0087709E" w:rsidP="0087709E">
      <w:pPr>
        <w:rPr>
          <w:lang w:val="en-US"/>
        </w:rPr>
      </w:pPr>
    </w:p>
    <w:p w:rsidR="0087709E" w:rsidRPr="00DE1B49" w:rsidRDefault="0087709E" w:rsidP="0087709E">
      <w:pPr>
        <w:rPr>
          <w:lang w:val="en-US"/>
        </w:rPr>
      </w:pPr>
      <w:r w:rsidRPr="00DE1B49">
        <w:rPr>
          <w:lang w:val="en-US"/>
        </w:rPr>
        <w:t xml:space="preserve">The TL top levels are designed to make </w:t>
      </w:r>
      <w:r w:rsidR="00C81445">
        <w:rPr>
          <w:lang w:val="en-US"/>
        </w:rPr>
        <w:t>the TL</w:t>
      </w:r>
      <w:r w:rsidR="00DF0D4C">
        <w:rPr>
          <w:lang w:val="en-US"/>
        </w:rPr>
        <w:t xml:space="preserve"> transparent</w:t>
      </w:r>
      <w:r w:rsidR="00322895">
        <w:rPr>
          <w:lang w:val="en-US"/>
        </w:rPr>
        <w:t>: O</w:t>
      </w:r>
      <w:r w:rsidRPr="00DE1B49">
        <w:rPr>
          <w:lang w:val="en-US"/>
        </w:rPr>
        <w:t>nce a WP7 user set</w:t>
      </w:r>
      <w:r w:rsidR="00322895">
        <w:rPr>
          <w:lang w:val="en-US"/>
        </w:rPr>
        <w:t>s</w:t>
      </w:r>
      <w:r w:rsidRPr="00DE1B49">
        <w:rPr>
          <w:lang w:val="en-US"/>
        </w:rPr>
        <w:t xml:space="preserve"> </w:t>
      </w:r>
      <w:r w:rsidR="00322895">
        <w:rPr>
          <w:lang w:val="en-US"/>
        </w:rPr>
        <w:t>the TL and EOP up and running,</w:t>
      </w:r>
      <w:r w:rsidRPr="00DE1B49">
        <w:rPr>
          <w:lang w:val="en-US"/>
        </w:rPr>
        <w:t xml:space="preserve"> WP7 code only need</w:t>
      </w:r>
      <w:r w:rsidR="00322895">
        <w:rPr>
          <w:lang w:val="en-US"/>
        </w:rPr>
        <w:t>s</w:t>
      </w:r>
      <w:r w:rsidRPr="00DE1B49">
        <w:rPr>
          <w:lang w:val="en-US"/>
        </w:rPr>
        <w:t xml:space="preserve"> to access the top level APIs to get all the results. </w:t>
      </w:r>
    </w:p>
    <w:p w:rsidR="00060657" w:rsidRPr="00060657" w:rsidRDefault="00060657" w:rsidP="00060657">
      <w:pPr>
        <w:rPr>
          <w:lang w:val="en-US"/>
        </w:rPr>
      </w:pPr>
      <w:r w:rsidRPr="00060657">
        <w:rPr>
          <w:lang w:val="en-US"/>
        </w:rPr>
        <w:t xml:space="preserve">Note that, to </w:t>
      </w:r>
      <w:r w:rsidR="00B40904">
        <w:rPr>
          <w:lang w:val="en-US"/>
        </w:rPr>
        <w:t xml:space="preserve">the </w:t>
      </w:r>
      <w:r w:rsidRPr="00060657">
        <w:rPr>
          <w:lang w:val="en-US"/>
        </w:rPr>
        <w:t>TL layer and to the users (WP7), EOP is exposed with two</w:t>
      </w:r>
      <w:r>
        <w:rPr>
          <w:lang w:val="en-US"/>
        </w:rPr>
        <w:t xml:space="preserve"> </w:t>
      </w:r>
      <w:r w:rsidRPr="00060657">
        <w:rPr>
          <w:lang w:val="en-US"/>
        </w:rPr>
        <w:t xml:space="preserve">interfaces. One is </w:t>
      </w:r>
      <w:r w:rsidR="00B40904">
        <w:rPr>
          <w:lang w:val="en-US"/>
        </w:rPr>
        <w:t xml:space="preserve">the </w:t>
      </w:r>
      <w:proofErr w:type="spellStart"/>
      <w:r w:rsidRPr="00060657">
        <w:rPr>
          <w:lang w:val="en-US"/>
        </w:rPr>
        <w:t>LAPAccess</w:t>
      </w:r>
      <w:proofErr w:type="spellEnd"/>
      <w:r w:rsidRPr="00060657">
        <w:rPr>
          <w:lang w:val="en-US"/>
        </w:rPr>
        <w:t xml:space="preserve"> interface that exposes annotation</w:t>
      </w:r>
      <w:r>
        <w:rPr>
          <w:lang w:val="en-US"/>
        </w:rPr>
        <w:t xml:space="preserve"> capabilities, and the other is </w:t>
      </w:r>
      <w:r w:rsidR="00B40904">
        <w:rPr>
          <w:lang w:val="en-US"/>
        </w:rPr>
        <w:t xml:space="preserve">the </w:t>
      </w:r>
      <w:proofErr w:type="spellStart"/>
      <w:r>
        <w:rPr>
          <w:lang w:val="en-US"/>
        </w:rPr>
        <w:t>EDABasic</w:t>
      </w:r>
      <w:proofErr w:type="spellEnd"/>
      <w:r w:rsidRPr="00060657">
        <w:rPr>
          <w:lang w:val="en-US"/>
        </w:rPr>
        <w:t xml:space="preserve"> interface that enable</w:t>
      </w:r>
      <w:r w:rsidR="00B40904">
        <w:rPr>
          <w:lang w:val="en-US"/>
        </w:rPr>
        <w:t>s</w:t>
      </w:r>
      <w:r w:rsidRPr="00060657">
        <w:rPr>
          <w:lang w:val="en-US"/>
        </w:rPr>
        <w:t xml:space="preserve"> us to</w:t>
      </w:r>
      <w:r>
        <w:rPr>
          <w:lang w:val="en-US"/>
        </w:rPr>
        <w:t xml:space="preserve"> </w:t>
      </w:r>
      <w:r w:rsidRPr="00060657">
        <w:rPr>
          <w:lang w:val="en-US"/>
        </w:rPr>
        <w:t>make entailment decision</w:t>
      </w:r>
      <w:r w:rsidR="00B40904">
        <w:rPr>
          <w:lang w:val="en-US"/>
        </w:rPr>
        <w:t>s</w:t>
      </w:r>
      <w:r w:rsidRPr="00060657">
        <w:rPr>
          <w:lang w:val="en-US"/>
        </w:rPr>
        <w:t xml:space="preserve">. </w:t>
      </w:r>
    </w:p>
    <w:p w:rsidR="00060657" w:rsidRPr="00060657" w:rsidRDefault="00060657" w:rsidP="00060657">
      <w:pPr>
        <w:rPr>
          <w:lang w:val="en-US"/>
        </w:rPr>
      </w:pPr>
    </w:p>
    <w:p w:rsidR="00060657" w:rsidRPr="00060657" w:rsidRDefault="00060657" w:rsidP="00060657">
      <w:pPr>
        <w:rPr>
          <w:lang w:val="en-US"/>
        </w:rPr>
      </w:pPr>
      <w:r w:rsidRPr="00060657">
        <w:rPr>
          <w:lang w:val="en-US"/>
        </w:rPr>
        <w:t xml:space="preserve">EOP accepts and uses a configuration system. EDAs </w:t>
      </w:r>
      <w:r w:rsidR="00B40904">
        <w:rPr>
          <w:lang w:val="en-US"/>
        </w:rPr>
        <w:t xml:space="preserve">are </w:t>
      </w:r>
      <w:r w:rsidRPr="00060657">
        <w:rPr>
          <w:lang w:val="en-US"/>
        </w:rPr>
        <w:t>often shipped with a</w:t>
      </w:r>
      <w:r>
        <w:rPr>
          <w:lang w:val="en-US"/>
        </w:rPr>
        <w:t xml:space="preserve"> </w:t>
      </w:r>
      <w:r w:rsidR="00B40904">
        <w:rPr>
          <w:lang w:val="en-US"/>
        </w:rPr>
        <w:t>sophisticated</w:t>
      </w:r>
      <w:r w:rsidRPr="00060657">
        <w:rPr>
          <w:lang w:val="en-US"/>
        </w:rPr>
        <w:t xml:space="preserve"> and already configured configuration file. Such files</w:t>
      </w:r>
      <w:r>
        <w:rPr>
          <w:lang w:val="en-US"/>
        </w:rPr>
        <w:t xml:space="preserve"> </w:t>
      </w:r>
      <w:r w:rsidRPr="00060657">
        <w:rPr>
          <w:lang w:val="en-US"/>
        </w:rPr>
        <w:t>must be provided at the initialization time of EDAs (also for LAPs, if</w:t>
      </w:r>
      <w:r>
        <w:rPr>
          <w:lang w:val="en-US"/>
        </w:rPr>
        <w:t xml:space="preserve"> </w:t>
      </w:r>
      <w:r w:rsidRPr="00060657">
        <w:rPr>
          <w:lang w:val="en-US"/>
        </w:rPr>
        <w:t xml:space="preserve">LAP is complex). To customize EDAs of </w:t>
      </w:r>
      <w:r w:rsidR="00B40904">
        <w:rPr>
          <w:lang w:val="en-US"/>
        </w:rPr>
        <w:t xml:space="preserve">the </w:t>
      </w:r>
      <w:r w:rsidRPr="00060657">
        <w:rPr>
          <w:lang w:val="en-US"/>
        </w:rPr>
        <w:t>EOP to a specific need</w:t>
      </w:r>
      <w:r w:rsidR="00B40904">
        <w:rPr>
          <w:lang w:val="en-US"/>
        </w:rPr>
        <w:t xml:space="preserve"> </w:t>
      </w:r>
      <w:r w:rsidRPr="00060657">
        <w:rPr>
          <w:lang w:val="en-US"/>
        </w:rPr>
        <w:t>(e.g.</w:t>
      </w:r>
      <w:r w:rsidR="00B40904">
        <w:rPr>
          <w:lang w:val="en-US"/>
        </w:rPr>
        <w:t>,</w:t>
      </w:r>
      <w:r w:rsidRPr="00060657">
        <w:rPr>
          <w:lang w:val="en-US"/>
        </w:rPr>
        <w:t xml:space="preserve"> retraining, parameter tuning), one has to study the</w:t>
      </w:r>
      <w:r>
        <w:rPr>
          <w:lang w:val="en-US"/>
        </w:rPr>
        <w:t xml:space="preserve"> </w:t>
      </w:r>
      <w:r w:rsidRPr="00060657">
        <w:rPr>
          <w:lang w:val="en-US"/>
        </w:rPr>
        <w:t xml:space="preserve">configuration file of a specific EDA. </w:t>
      </w:r>
    </w:p>
    <w:p w:rsidR="00060657" w:rsidRPr="00060657" w:rsidRDefault="00060657" w:rsidP="00060657">
      <w:pPr>
        <w:rPr>
          <w:lang w:val="en-US"/>
        </w:rPr>
      </w:pPr>
    </w:p>
    <w:p w:rsidR="00060657" w:rsidRPr="00060657" w:rsidRDefault="00060657" w:rsidP="00060657">
      <w:pPr>
        <w:rPr>
          <w:lang w:val="en-US"/>
        </w:rPr>
      </w:pPr>
      <w:r w:rsidRPr="00060657">
        <w:rPr>
          <w:lang w:val="en-US"/>
        </w:rPr>
        <w:t xml:space="preserve">Note that </w:t>
      </w:r>
      <w:r w:rsidR="00B40904">
        <w:rPr>
          <w:lang w:val="en-US"/>
        </w:rPr>
        <w:t>within the</w:t>
      </w:r>
      <w:r w:rsidRPr="00060657">
        <w:rPr>
          <w:lang w:val="en-US"/>
        </w:rPr>
        <w:t xml:space="preserve"> TL layer, we have adopted a "configuratio</w:t>
      </w:r>
      <w:r w:rsidR="00B40904">
        <w:rPr>
          <w:lang w:val="en-US"/>
        </w:rPr>
        <w:t>n</w:t>
      </w:r>
      <w:r w:rsidRPr="00060657">
        <w:rPr>
          <w:lang w:val="en-US"/>
        </w:rPr>
        <w:t>-less" approach</w:t>
      </w:r>
      <w:r>
        <w:rPr>
          <w:lang w:val="en-US"/>
        </w:rPr>
        <w:t xml:space="preserve"> </w:t>
      </w:r>
      <w:r w:rsidRPr="00060657">
        <w:rPr>
          <w:lang w:val="en-US"/>
        </w:rPr>
        <w:t xml:space="preserve">of providing modules. </w:t>
      </w:r>
      <w:r w:rsidR="00B40904">
        <w:rPr>
          <w:lang w:val="en-US"/>
        </w:rPr>
        <w:t xml:space="preserve">The </w:t>
      </w:r>
      <w:r w:rsidRPr="00060657">
        <w:rPr>
          <w:lang w:val="en-US"/>
        </w:rPr>
        <w:t xml:space="preserve">TL layer does not keep its own </w:t>
      </w:r>
      <w:r>
        <w:rPr>
          <w:lang w:val="en-US"/>
        </w:rPr>
        <w:t xml:space="preserve">configuration </w:t>
      </w:r>
      <w:r w:rsidRPr="00060657">
        <w:rPr>
          <w:lang w:val="en-US"/>
        </w:rPr>
        <w:t>files</w:t>
      </w:r>
      <w:r w:rsidR="00B40904">
        <w:rPr>
          <w:lang w:val="en-US"/>
        </w:rPr>
        <w:t>.  However, it is</w:t>
      </w:r>
      <w:r w:rsidRPr="00060657">
        <w:rPr>
          <w:lang w:val="en-US"/>
        </w:rPr>
        <w:t xml:space="preserve"> definitely not a stateless machine: it has</w:t>
      </w:r>
      <w:r>
        <w:rPr>
          <w:lang w:val="en-US"/>
        </w:rPr>
        <w:t xml:space="preserve"> </w:t>
      </w:r>
      <w:r w:rsidRPr="00060657">
        <w:rPr>
          <w:lang w:val="en-US"/>
        </w:rPr>
        <w:t>various possible parameters (e.g.</w:t>
      </w:r>
      <w:r w:rsidR="00B40904">
        <w:rPr>
          <w:lang w:val="en-US"/>
        </w:rPr>
        <w:t>,</w:t>
      </w:r>
      <w:r w:rsidRPr="00060657">
        <w:rPr>
          <w:lang w:val="en-US"/>
        </w:rPr>
        <w:t xml:space="preserve"> </w:t>
      </w:r>
      <w:r w:rsidR="00B40904">
        <w:rPr>
          <w:lang w:val="en-US"/>
        </w:rPr>
        <w:t>threshold variables</w:t>
      </w:r>
      <w:r w:rsidRPr="00060657">
        <w:rPr>
          <w:lang w:val="en-US"/>
        </w:rPr>
        <w:t>). However, those are</w:t>
      </w:r>
      <w:r>
        <w:rPr>
          <w:lang w:val="en-US"/>
        </w:rPr>
        <w:t xml:space="preserve"> </w:t>
      </w:r>
      <w:r w:rsidRPr="00060657">
        <w:rPr>
          <w:lang w:val="en-US"/>
        </w:rPr>
        <w:t>(or will be) systemically exposed on each component's constructor. And</w:t>
      </w:r>
      <w:r>
        <w:rPr>
          <w:lang w:val="en-US"/>
        </w:rPr>
        <w:t xml:space="preserve"> </w:t>
      </w:r>
      <w:r w:rsidRPr="00060657">
        <w:rPr>
          <w:lang w:val="en-US"/>
        </w:rPr>
        <w:t>then, they will also be exposed in the top-level constructors</w:t>
      </w:r>
      <w:r w:rsidR="00DF0D4C">
        <w:rPr>
          <w:lang w:val="en-US"/>
        </w:rPr>
        <w:t>’</w:t>
      </w:r>
      <w:r w:rsidR="00B40904">
        <w:rPr>
          <w:lang w:val="en-US"/>
        </w:rPr>
        <w:t xml:space="preserve"> </w:t>
      </w:r>
      <w:r w:rsidRPr="00060657">
        <w:rPr>
          <w:lang w:val="en-US"/>
        </w:rPr>
        <w:t xml:space="preserve">arguments. </w:t>
      </w:r>
    </w:p>
    <w:p w:rsidR="00060657" w:rsidRPr="00060657" w:rsidRDefault="00060657" w:rsidP="00060657">
      <w:pPr>
        <w:rPr>
          <w:lang w:val="en-US"/>
        </w:rPr>
      </w:pPr>
    </w:p>
    <w:p w:rsidR="00060657" w:rsidRPr="00060657" w:rsidRDefault="00B40904" w:rsidP="00060657">
      <w:pPr>
        <w:rPr>
          <w:lang w:val="en-US"/>
        </w:rPr>
      </w:pPr>
      <w:r>
        <w:rPr>
          <w:lang w:val="en-US"/>
        </w:rPr>
        <w:t>The reason</w:t>
      </w:r>
      <w:r w:rsidR="00060657" w:rsidRPr="00060657">
        <w:rPr>
          <w:lang w:val="en-US"/>
        </w:rPr>
        <w:t xml:space="preserve"> </w:t>
      </w:r>
      <w:r w:rsidR="003B1647">
        <w:rPr>
          <w:lang w:val="en-US"/>
        </w:rPr>
        <w:t>for this</w:t>
      </w:r>
      <w:r w:rsidR="00060657" w:rsidRPr="00060657">
        <w:rPr>
          <w:lang w:val="en-US"/>
        </w:rPr>
        <w:t xml:space="preserve"> "configuration-less"</w:t>
      </w:r>
      <w:r w:rsidR="003B1647">
        <w:rPr>
          <w:lang w:val="en-US"/>
        </w:rPr>
        <w:t xml:space="preserve"> approach, in which we </w:t>
      </w:r>
      <w:r w:rsidR="00060657" w:rsidRPr="00060657">
        <w:rPr>
          <w:lang w:val="en-US"/>
        </w:rPr>
        <w:t>expose</w:t>
      </w:r>
      <w:r w:rsidR="00060657">
        <w:rPr>
          <w:lang w:val="en-US"/>
        </w:rPr>
        <w:t xml:space="preserve"> </w:t>
      </w:r>
      <w:r w:rsidR="00060657" w:rsidRPr="00060657">
        <w:rPr>
          <w:lang w:val="en-US"/>
        </w:rPr>
        <w:t>every state/parameter on the co</w:t>
      </w:r>
      <w:r w:rsidR="003B1647">
        <w:rPr>
          <w:lang w:val="en-US"/>
        </w:rPr>
        <w:t>n</w:t>
      </w:r>
      <w:r w:rsidR="00060657" w:rsidRPr="00060657">
        <w:rPr>
          <w:lang w:val="en-US"/>
        </w:rPr>
        <w:t>structor lev</w:t>
      </w:r>
      <w:r w:rsidR="003B1647">
        <w:rPr>
          <w:lang w:val="en-US"/>
        </w:rPr>
        <w:t>el</w:t>
      </w:r>
      <w:r w:rsidR="00740150">
        <w:rPr>
          <w:lang w:val="en-US"/>
        </w:rPr>
        <w:t>,</w:t>
      </w:r>
      <w:r w:rsidR="003B1647">
        <w:rPr>
          <w:lang w:val="en-US"/>
        </w:rPr>
        <w:t xml:space="preserve"> </w:t>
      </w:r>
      <w:r w:rsidR="00060657" w:rsidRPr="00060657">
        <w:rPr>
          <w:lang w:val="en-US"/>
        </w:rPr>
        <w:t xml:space="preserve">is to reduce the </w:t>
      </w:r>
      <w:r w:rsidR="003B1647">
        <w:rPr>
          <w:lang w:val="en-US"/>
        </w:rPr>
        <w:t>amount</w:t>
      </w:r>
      <w:r w:rsidR="00060657">
        <w:rPr>
          <w:lang w:val="en-US"/>
        </w:rPr>
        <w:t xml:space="preserve"> </w:t>
      </w:r>
      <w:r w:rsidR="003B1647">
        <w:rPr>
          <w:lang w:val="en-US"/>
        </w:rPr>
        <w:t>of configuration storage</w:t>
      </w:r>
      <w:r w:rsidR="00060657" w:rsidRPr="00060657">
        <w:rPr>
          <w:lang w:val="en-US"/>
        </w:rPr>
        <w:t>. We expect that the calling system</w:t>
      </w:r>
      <w:r w:rsidR="00060657">
        <w:rPr>
          <w:lang w:val="en-US"/>
        </w:rPr>
        <w:t xml:space="preserve"> </w:t>
      </w:r>
      <w:r w:rsidR="00060657" w:rsidRPr="00060657">
        <w:rPr>
          <w:lang w:val="en-US"/>
        </w:rPr>
        <w:t xml:space="preserve">of WP7 </w:t>
      </w:r>
      <w:r w:rsidR="003B1647">
        <w:rPr>
          <w:lang w:val="en-US"/>
        </w:rPr>
        <w:t>will have</w:t>
      </w:r>
      <w:r w:rsidR="00060657" w:rsidRPr="00060657">
        <w:rPr>
          <w:lang w:val="en-US"/>
        </w:rPr>
        <w:t xml:space="preserve"> </w:t>
      </w:r>
      <w:r w:rsidR="003B1647">
        <w:rPr>
          <w:lang w:val="en-US"/>
        </w:rPr>
        <w:t>its</w:t>
      </w:r>
      <w:r w:rsidR="00060657" w:rsidRPr="00060657">
        <w:rPr>
          <w:lang w:val="en-US"/>
        </w:rPr>
        <w:t xml:space="preserve"> own property/configuration/state storage </w:t>
      </w:r>
    </w:p>
    <w:p w:rsidR="00060657" w:rsidRPr="00060657" w:rsidRDefault="003B1647" w:rsidP="00060657">
      <w:pPr>
        <w:rPr>
          <w:lang w:val="en-US"/>
        </w:rPr>
      </w:pPr>
      <w:proofErr w:type="gramStart"/>
      <w:r>
        <w:rPr>
          <w:lang w:val="en-US"/>
        </w:rPr>
        <w:t>mechanism</w:t>
      </w:r>
      <w:proofErr w:type="gramEnd"/>
      <w:r>
        <w:rPr>
          <w:lang w:val="en-US"/>
        </w:rPr>
        <w:t>, differing for each industrial partner</w:t>
      </w:r>
      <w:r w:rsidR="00060657" w:rsidRPr="00060657">
        <w:rPr>
          <w:lang w:val="en-US"/>
        </w:rPr>
        <w:t>. By exposing and</w:t>
      </w:r>
      <w:r w:rsidR="00060657">
        <w:rPr>
          <w:lang w:val="en-US"/>
        </w:rPr>
        <w:t xml:space="preserve"> </w:t>
      </w:r>
      <w:r w:rsidR="00060657" w:rsidRPr="00060657">
        <w:rPr>
          <w:lang w:val="en-US"/>
        </w:rPr>
        <w:t>not defining parameters as a configuration format, we hope to remove</w:t>
      </w:r>
      <w:r w:rsidR="00060657">
        <w:rPr>
          <w:lang w:val="en-US"/>
        </w:rPr>
        <w:t xml:space="preserve"> </w:t>
      </w:r>
      <w:r w:rsidR="00060657" w:rsidRPr="00060657">
        <w:rPr>
          <w:lang w:val="en-US"/>
        </w:rPr>
        <w:t xml:space="preserve">the need of WP7 users to work with </w:t>
      </w:r>
      <w:r>
        <w:rPr>
          <w:lang w:val="en-US"/>
        </w:rPr>
        <w:t>three</w:t>
      </w:r>
      <w:r w:rsidR="00060657" w:rsidRPr="00060657">
        <w:rPr>
          <w:lang w:val="en-US"/>
        </w:rPr>
        <w:t xml:space="preserve"> co</w:t>
      </w:r>
      <w:r w:rsidR="00060657" w:rsidRPr="00060657">
        <w:rPr>
          <w:lang w:val="en-US"/>
        </w:rPr>
        <w:t>n</w:t>
      </w:r>
      <w:r w:rsidR="00060657" w:rsidRPr="00060657">
        <w:rPr>
          <w:lang w:val="en-US"/>
        </w:rPr>
        <w:t>figura</w:t>
      </w:r>
      <w:r>
        <w:rPr>
          <w:lang w:val="en-US"/>
        </w:rPr>
        <w:t>tions (industrial system</w:t>
      </w:r>
      <w:r w:rsidR="00060657" w:rsidRPr="00060657">
        <w:rPr>
          <w:lang w:val="en-US"/>
        </w:rPr>
        <w:t xml:space="preserve">, EOP, and then TL). We </w:t>
      </w:r>
      <w:r>
        <w:rPr>
          <w:lang w:val="en-US"/>
        </w:rPr>
        <w:t>aim</w:t>
      </w:r>
      <w:r w:rsidR="00060657" w:rsidRPr="00060657">
        <w:rPr>
          <w:lang w:val="en-US"/>
        </w:rPr>
        <w:t xml:space="preserve"> to be the adaptor layer</w:t>
      </w:r>
      <w:r w:rsidR="00DF0D4C">
        <w:rPr>
          <w:lang w:val="en-US"/>
        </w:rPr>
        <w:t>,</w:t>
      </w:r>
    </w:p>
    <w:p w:rsidR="0087709E" w:rsidRDefault="00740150" w:rsidP="0087709E">
      <w:pPr>
        <w:rPr>
          <w:lang w:val="en-US"/>
        </w:rPr>
      </w:pPr>
      <w:proofErr w:type="gramStart"/>
      <w:r>
        <w:rPr>
          <w:lang w:val="en-US"/>
        </w:rPr>
        <w:t>in</w:t>
      </w:r>
      <w:proofErr w:type="gramEnd"/>
      <w:r>
        <w:rPr>
          <w:lang w:val="en-US"/>
        </w:rPr>
        <w:t xml:space="preserve"> which</w:t>
      </w:r>
      <w:r w:rsidR="00060657" w:rsidRPr="00060657">
        <w:rPr>
          <w:lang w:val="en-US"/>
        </w:rPr>
        <w:t xml:space="preserve"> </w:t>
      </w:r>
      <w:r w:rsidR="003B1647">
        <w:rPr>
          <w:lang w:val="en-US"/>
        </w:rPr>
        <w:t xml:space="preserve">the </w:t>
      </w:r>
      <w:r w:rsidR="00060657" w:rsidRPr="00060657">
        <w:rPr>
          <w:lang w:val="en-US"/>
        </w:rPr>
        <w:t xml:space="preserve">storage of properties/configuration can be integrated </w:t>
      </w:r>
      <w:r w:rsidR="003B1647">
        <w:rPr>
          <w:lang w:val="en-US"/>
        </w:rPr>
        <w:t>in</w:t>
      </w:r>
      <w:r w:rsidR="00060657" w:rsidRPr="00060657">
        <w:rPr>
          <w:lang w:val="en-US"/>
        </w:rPr>
        <w:t>to</w:t>
      </w:r>
      <w:r w:rsidR="00060657">
        <w:rPr>
          <w:lang w:val="en-US"/>
        </w:rPr>
        <w:t xml:space="preserve"> </w:t>
      </w:r>
      <w:r w:rsidR="003B1647">
        <w:rPr>
          <w:lang w:val="en-US"/>
        </w:rPr>
        <w:t xml:space="preserve">the </w:t>
      </w:r>
      <w:r w:rsidR="00060657" w:rsidRPr="00060657">
        <w:rPr>
          <w:lang w:val="en-US"/>
        </w:rPr>
        <w:t>industrial par</w:t>
      </w:r>
      <w:r w:rsidR="00060657" w:rsidRPr="00060657">
        <w:rPr>
          <w:lang w:val="en-US"/>
        </w:rPr>
        <w:t>t</w:t>
      </w:r>
      <w:r w:rsidR="00060657" w:rsidRPr="00060657">
        <w:rPr>
          <w:lang w:val="en-US"/>
        </w:rPr>
        <w:t>ners</w:t>
      </w:r>
      <w:r w:rsidR="003B1647">
        <w:rPr>
          <w:lang w:val="en-US"/>
        </w:rPr>
        <w:t>’</w:t>
      </w:r>
      <w:r w:rsidR="00060657" w:rsidRPr="00060657">
        <w:rPr>
          <w:lang w:val="en-US"/>
        </w:rPr>
        <w:t xml:space="preserve"> sys</w:t>
      </w:r>
      <w:r w:rsidR="003B1647">
        <w:rPr>
          <w:lang w:val="en-US"/>
        </w:rPr>
        <w:t>tem</w:t>
      </w:r>
      <w:r w:rsidR="00060657" w:rsidRPr="00060657">
        <w:rPr>
          <w:lang w:val="en-US"/>
        </w:rPr>
        <w:t xml:space="preserve"> by exposing all TL properties</w:t>
      </w:r>
      <w:r w:rsidR="00060657">
        <w:rPr>
          <w:lang w:val="en-US"/>
        </w:rPr>
        <w:t xml:space="preserve"> </w:t>
      </w:r>
      <w:r w:rsidR="00060657" w:rsidRPr="00060657">
        <w:rPr>
          <w:lang w:val="en-US"/>
        </w:rPr>
        <w:t xml:space="preserve">transparently to the users.  </w:t>
      </w:r>
    </w:p>
    <w:p w:rsidR="00E63CB4" w:rsidRDefault="00E63CB4" w:rsidP="00E63CB4">
      <w:pPr>
        <w:rPr>
          <w:lang w:val="en-US"/>
        </w:rPr>
      </w:pPr>
    </w:p>
    <w:p w:rsidR="00E63CB4" w:rsidRPr="00DE1B49" w:rsidRDefault="00E63CB4" w:rsidP="0087709E">
      <w:pPr>
        <w:rPr>
          <w:lang w:val="en-US"/>
        </w:rPr>
      </w:pPr>
      <w:r>
        <w:rPr>
          <w:lang w:val="en-US"/>
        </w:rPr>
        <w:lastRenderedPageBreak/>
        <w:t xml:space="preserve">The </w:t>
      </w:r>
      <w:r w:rsidRPr="00DE1B49">
        <w:rPr>
          <w:lang w:val="en-US"/>
        </w:rPr>
        <w:t xml:space="preserve">TL </w:t>
      </w:r>
      <w:r w:rsidR="003B1647">
        <w:rPr>
          <w:lang w:val="en-US"/>
        </w:rPr>
        <w:t xml:space="preserve">currently </w:t>
      </w:r>
      <w:r w:rsidRPr="00DE1B49">
        <w:rPr>
          <w:lang w:val="en-US"/>
        </w:rPr>
        <w:t>provides two top level APIs</w:t>
      </w:r>
      <w:r>
        <w:rPr>
          <w:lang w:val="en-US"/>
        </w:rPr>
        <w:t xml:space="preserve"> described in the following sections</w:t>
      </w:r>
      <w:r w:rsidRPr="00DE1B49">
        <w:rPr>
          <w:lang w:val="en-US"/>
        </w:rPr>
        <w:t xml:space="preserve">. One is for use case 1, and the other is for use case 2. Any top level </w:t>
      </w:r>
      <w:r>
        <w:rPr>
          <w:lang w:val="en-US"/>
        </w:rPr>
        <w:t xml:space="preserve">module </w:t>
      </w:r>
      <w:r w:rsidRPr="00DE1B49">
        <w:rPr>
          <w:lang w:val="en-US"/>
        </w:rPr>
        <w:t>should implement one or both of the interfaces.</w:t>
      </w:r>
    </w:p>
    <w:p w:rsidR="0087709E" w:rsidRPr="00DE1B49" w:rsidRDefault="000650E3" w:rsidP="007368D3">
      <w:pPr>
        <w:pStyle w:val="berschrift3"/>
        <w:numPr>
          <w:ilvl w:val="2"/>
          <w:numId w:val="94"/>
        </w:numPr>
      </w:pPr>
      <w:bookmarkStart w:id="2011" w:name="h.4q01x7nsoakf" w:colFirst="0" w:colLast="0"/>
      <w:bookmarkStart w:id="2012" w:name="id.f877pcz45elj" w:colFirst="0" w:colLast="0"/>
      <w:bookmarkStart w:id="2013" w:name="h.r157o2vd34f3" w:colFirst="0" w:colLast="0"/>
      <w:bookmarkStart w:id="2014" w:name="_Use_Case_1"/>
      <w:bookmarkStart w:id="2015" w:name="_Ref359925839"/>
      <w:bookmarkStart w:id="2016" w:name="_Toc404592955"/>
      <w:bookmarkEnd w:id="2011"/>
      <w:bookmarkEnd w:id="2012"/>
      <w:bookmarkEnd w:id="2013"/>
      <w:bookmarkEnd w:id="2014"/>
      <w:r w:rsidRPr="00DE1B49">
        <w:t>Use Case 1 Top Level API</w:t>
      </w:r>
      <w:r>
        <w:t xml:space="preserve">: </w:t>
      </w:r>
      <w:r w:rsidR="0087709E" w:rsidRPr="00DE1B49">
        <w:t xml:space="preserve">interface </w:t>
      </w:r>
      <w:proofErr w:type="spellStart"/>
      <w:r w:rsidR="0087709E" w:rsidRPr="007368D3">
        <w:rPr>
          <w:i/>
        </w:rPr>
        <w:t>UseCaseOneRunner</w:t>
      </w:r>
      <w:proofErr w:type="spellEnd"/>
      <w:r w:rsidR="00C53D06" w:rsidRPr="00A4201C">
        <w:rPr>
          <w:i/>
        </w:rPr>
        <w:t xml:space="preserve"> </w:t>
      </w:r>
      <w:ins w:id="2017" w:author="Kathrin Eichler" w:date="2014-11-17T11:26:00Z">
        <w:r w:rsidR="009E17B3">
          <w:rPr>
            <w:i/>
          </w:rPr>
          <w:t>[</w:t>
        </w:r>
        <w:proofErr w:type="spellStart"/>
        <w:r w:rsidR="009E17B3">
          <w:rPr>
            <w:i/>
          </w:rPr>
          <w:t>Vivi</w:t>
        </w:r>
        <w:proofErr w:type="spellEnd"/>
        <w:r w:rsidR="009E17B3">
          <w:rPr>
            <w:i/>
          </w:rPr>
          <w:t xml:space="preserve">] </w:t>
        </w:r>
      </w:ins>
      <w:r w:rsidR="00C53D06">
        <w:t>(</w:t>
      </w:r>
      <w:proofErr w:type="spellStart"/>
      <w:r w:rsidR="00C53D06" w:rsidRPr="00D26AB1">
        <w:t>eu</w:t>
      </w:r>
      <w:r w:rsidR="00C53D06">
        <w:t>.</w:t>
      </w:r>
      <w:r w:rsidR="00C53D06" w:rsidRPr="00D26AB1">
        <w:t>excitementproject</w:t>
      </w:r>
      <w:r w:rsidR="00C53D06">
        <w:t>.</w:t>
      </w:r>
      <w:r w:rsidR="00C53D06" w:rsidRPr="00D26AB1">
        <w:t>tl</w:t>
      </w:r>
      <w:r w:rsidR="00C53D06">
        <w:t>.toplevel.</w:t>
      </w:r>
      <w:r w:rsidR="00C53D06" w:rsidRPr="00D26AB1">
        <w:t>api</w:t>
      </w:r>
      <w:proofErr w:type="spellEnd"/>
      <w:r w:rsidR="00C53D06">
        <w:t>)</w:t>
      </w:r>
      <w:bookmarkEnd w:id="2015"/>
      <w:bookmarkEnd w:id="2016"/>
    </w:p>
    <w:p w:rsidR="0087709E" w:rsidRPr="00DE1B49" w:rsidRDefault="0087709E" w:rsidP="00A5717B">
      <w:pPr>
        <w:pStyle w:val="berschrift4"/>
      </w:pPr>
      <w:bookmarkStart w:id="2018" w:name="h.hlpu45kuht9i" w:colFirst="0" w:colLast="0"/>
      <w:bookmarkEnd w:id="2018"/>
      <w:r w:rsidRPr="00DE1B49">
        <w:t xml:space="preserve">General Description </w:t>
      </w:r>
    </w:p>
    <w:p w:rsidR="0087709E" w:rsidRPr="00DE1B49" w:rsidRDefault="0087709E" w:rsidP="0087709E">
      <w:pPr>
        <w:rPr>
          <w:lang w:val="en-US"/>
        </w:rPr>
      </w:pPr>
      <w:r w:rsidRPr="00DE1B49">
        <w:rPr>
          <w:lang w:val="en-US"/>
        </w:rPr>
        <w:t xml:space="preserve">This top level interface configures and runs the TL platform for WP7’s use case 1, applicable to </w:t>
      </w:r>
      <w:r w:rsidR="00C81445">
        <w:rPr>
          <w:lang w:val="en-US"/>
        </w:rPr>
        <w:t>all</w:t>
      </w:r>
      <w:r w:rsidRPr="00DE1B49">
        <w:rPr>
          <w:lang w:val="en-US"/>
        </w:rPr>
        <w:t xml:space="preserve"> </w:t>
      </w:r>
      <w:r w:rsidR="00E92A20">
        <w:rPr>
          <w:lang w:val="en-US"/>
        </w:rPr>
        <w:t xml:space="preserve">the </w:t>
      </w:r>
      <w:r w:rsidRPr="00DE1B49">
        <w:rPr>
          <w:lang w:val="en-US"/>
        </w:rPr>
        <w:t xml:space="preserve">scenarios. </w:t>
      </w:r>
    </w:p>
    <w:p w:rsidR="0087709E" w:rsidRPr="00DE1B49" w:rsidRDefault="0087709E" w:rsidP="007368D3">
      <w:pPr>
        <w:pStyle w:val="berschrift4"/>
      </w:pPr>
      <w:bookmarkStart w:id="2019" w:name="h.nd10t6e7nj4m" w:colFirst="0" w:colLast="0"/>
      <w:bookmarkEnd w:id="2019"/>
      <w:r w:rsidRPr="00DE1B49">
        <w:t>API Methods</w:t>
      </w:r>
    </w:p>
    <w:p w:rsidR="0087709E" w:rsidRPr="00DE1B49" w:rsidRDefault="0087709E" w:rsidP="0087709E">
      <w:pPr>
        <w:rPr>
          <w:lang w:val="en-US"/>
        </w:rPr>
      </w:pPr>
      <w:r w:rsidRPr="00DE1B49">
        <w:rPr>
          <w:lang w:val="en-US"/>
        </w:rPr>
        <w:t>Th</w:t>
      </w:r>
      <w:r w:rsidR="004E5DD6">
        <w:rPr>
          <w:lang w:val="en-US"/>
        </w:rPr>
        <w:t>is use case requires building raw and collapsed</w:t>
      </w:r>
      <w:r w:rsidRPr="00DE1B49">
        <w:rPr>
          <w:lang w:val="en-US"/>
        </w:rPr>
        <w:t xml:space="preserve"> entailment graph</w:t>
      </w:r>
      <w:r w:rsidR="004E5DD6">
        <w:rPr>
          <w:lang w:val="en-US"/>
        </w:rPr>
        <w:t>s</w:t>
      </w:r>
      <w:r w:rsidRPr="00DE1B49">
        <w:rPr>
          <w:lang w:val="en-US"/>
        </w:rPr>
        <w:t xml:space="preserve"> from user interactions, and is implemented through the </w:t>
      </w:r>
      <w:r w:rsidR="004E5DD6">
        <w:rPr>
          <w:lang w:val="en-US"/>
        </w:rPr>
        <w:t xml:space="preserve">following </w:t>
      </w:r>
      <w:r w:rsidRPr="00DE1B49">
        <w:rPr>
          <w:lang w:val="en-US"/>
        </w:rPr>
        <w:t>method</w:t>
      </w:r>
      <w:r w:rsidR="004E5DD6">
        <w:rPr>
          <w:lang w:val="en-US"/>
        </w:rPr>
        <w:t>s</w:t>
      </w:r>
      <w:r w:rsidRPr="00DE1B49">
        <w:rPr>
          <w:lang w:val="en-US"/>
        </w:rPr>
        <w:t>:</w:t>
      </w:r>
    </w:p>
    <w:p w:rsidR="0087709E" w:rsidRDefault="0087709E" w:rsidP="0087709E">
      <w:pPr>
        <w:rPr>
          <w:lang w:val="en-US"/>
        </w:rPr>
      </w:pPr>
    </w:p>
    <w:p w:rsidR="004E5DD6" w:rsidRPr="00DE1B49" w:rsidRDefault="004E5DD6" w:rsidP="004E5DD6">
      <w:pPr>
        <w:numPr>
          <w:ilvl w:val="0"/>
          <w:numId w:val="63"/>
        </w:numPr>
        <w:spacing w:line="276" w:lineRule="auto"/>
        <w:ind w:hanging="359"/>
        <w:rPr>
          <w:lang w:val="en-US"/>
        </w:rPr>
      </w:pPr>
      <w:r w:rsidRPr="00DE1B49">
        <w:rPr>
          <w:i/>
          <w:lang w:val="en-US"/>
        </w:rPr>
        <w:t>EntailmentGraph</w:t>
      </w:r>
      <w:r>
        <w:rPr>
          <w:i/>
          <w:lang w:val="en-US"/>
        </w:rPr>
        <w:t>Raw</w:t>
      </w:r>
      <w:r w:rsidRPr="00DE1B49">
        <w:rPr>
          <w:i/>
          <w:lang w:val="en-US"/>
        </w:rPr>
        <w:t xml:space="preserve"> </w:t>
      </w:r>
      <w:proofErr w:type="spellStart"/>
      <w:r w:rsidRPr="00DE1B49">
        <w:rPr>
          <w:i/>
          <w:lang w:val="en-US"/>
        </w:rPr>
        <w:t>build</w:t>
      </w:r>
      <w:r>
        <w:rPr>
          <w:i/>
          <w:lang w:val="en-US"/>
        </w:rPr>
        <w:t>Raw</w:t>
      </w:r>
      <w:r w:rsidRPr="00DE1B49">
        <w:rPr>
          <w:i/>
          <w:lang w:val="en-US"/>
        </w:rPr>
        <w:t>Graph</w:t>
      </w:r>
      <w:proofErr w:type="spellEnd"/>
      <w:r w:rsidRPr="00DE1B49">
        <w:rPr>
          <w:i/>
          <w:lang w:val="en-US"/>
        </w:rPr>
        <w:t xml:space="preserve"> (</w:t>
      </w:r>
      <w:r w:rsidR="00360C6A">
        <w:rPr>
          <w:i/>
          <w:lang w:val="en-US"/>
        </w:rPr>
        <w:t>List</w:t>
      </w:r>
      <w:r w:rsidRPr="00DE1B49">
        <w:rPr>
          <w:i/>
          <w:lang w:val="en-US"/>
        </w:rPr>
        <w:t>&lt;</w:t>
      </w:r>
      <w:proofErr w:type="spellStart"/>
      <w:r w:rsidRPr="00DE1B49">
        <w:rPr>
          <w:i/>
          <w:lang w:val="en-US"/>
        </w:rPr>
        <w:t>JCas</w:t>
      </w:r>
      <w:proofErr w:type="spellEnd"/>
      <w:r w:rsidRPr="00DE1B49">
        <w:rPr>
          <w:i/>
          <w:lang w:val="en-US"/>
        </w:rPr>
        <w:t xml:space="preserve">&gt; </w:t>
      </w:r>
      <w:proofErr w:type="spellStart"/>
      <w:r>
        <w:rPr>
          <w:i/>
          <w:lang w:val="en-US"/>
        </w:rPr>
        <w:t>annotatedI</w:t>
      </w:r>
      <w:r w:rsidRPr="00DE1B49">
        <w:rPr>
          <w:i/>
          <w:lang w:val="en-US"/>
        </w:rPr>
        <w:t>nteractions</w:t>
      </w:r>
      <w:proofErr w:type="spellEnd"/>
      <w:r w:rsidRPr="00DE1B49">
        <w:rPr>
          <w:i/>
          <w:lang w:val="en-US"/>
        </w:rPr>
        <w:t>)</w:t>
      </w:r>
    </w:p>
    <w:p w:rsidR="004E5DD6" w:rsidRPr="004E5DD6" w:rsidRDefault="004E5DD6" w:rsidP="004E5DD6">
      <w:pPr>
        <w:numPr>
          <w:ilvl w:val="1"/>
          <w:numId w:val="44"/>
        </w:numPr>
        <w:spacing w:line="276" w:lineRule="auto"/>
        <w:ind w:hanging="359"/>
      </w:pPr>
      <w:r w:rsidRPr="00DE1B49">
        <w:t xml:space="preserve">@param </w:t>
      </w:r>
      <w:r w:rsidRPr="00DE1B49">
        <w:rPr>
          <w:lang w:val="en-US"/>
        </w:rPr>
        <w:t xml:space="preserve">interactions </w:t>
      </w:r>
      <w:r w:rsidR="00B77A1E">
        <w:rPr>
          <w:lang w:val="en-US"/>
        </w:rPr>
        <w:t>–</w:t>
      </w:r>
      <w:r w:rsidRPr="00DE1B49">
        <w:rPr>
          <w:lang w:val="en-US"/>
        </w:rPr>
        <w:t xml:space="preserve"> a set of </w:t>
      </w:r>
      <w:r w:rsidR="00004794">
        <w:rPr>
          <w:lang w:val="en-US"/>
        </w:rPr>
        <w:t xml:space="preserve">(annotated) </w:t>
      </w:r>
      <w:r w:rsidRPr="00DE1B49">
        <w:rPr>
          <w:lang w:val="en-US"/>
        </w:rPr>
        <w:t>user interactions represented as CAS objects</w:t>
      </w:r>
    </w:p>
    <w:p w:rsidR="004E5DD6" w:rsidRPr="00DE1B49" w:rsidRDefault="004E5DD6" w:rsidP="004E5DD6">
      <w:pPr>
        <w:numPr>
          <w:ilvl w:val="1"/>
          <w:numId w:val="44"/>
        </w:numPr>
        <w:spacing w:line="276" w:lineRule="auto"/>
        <w:ind w:hanging="359"/>
      </w:pPr>
      <w:r>
        <w:t xml:space="preserve">@return (EntailmentGraphRaw) – </w:t>
      </w:r>
      <w:r w:rsidR="00E92A20">
        <w:t xml:space="preserve">raw entailment </w:t>
      </w:r>
      <w:r w:rsidRPr="00DE1B49">
        <w:rPr>
          <w:lang w:val="en-US"/>
        </w:rPr>
        <w:t>graph of text fragments connect</w:t>
      </w:r>
      <w:r w:rsidR="00205D3E">
        <w:rPr>
          <w:lang w:val="en-US"/>
        </w:rPr>
        <w:t>ed through entailment relations</w:t>
      </w:r>
      <w:r>
        <w:rPr>
          <w:lang w:val="en-US"/>
        </w:rPr>
        <w:t>; the graph</w:t>
      </w:r>
      <w:r w:rsidRPr="00DE1B49">
        <w:rPr>
          <w:lang w:val="en-US"/>
        </w:rPr>
        <w:t xml:space="preserve"> </w:t>
      </w:r>
      <w:r w:rsidR="00205D3E">
        <w:rPr>
          <w:lang w:val="en-US"/>
        </w:rPr>
        <w:t>is</w:t>
      </w:r>
      <w:r w:rsidRPr="00DE1B49">
        <w:rPr>
          <w:lang w:val="en-US"/>
        </w:rPr>
        <w:t xml:space="preserve"> obtained by merging the </w:t>
      </w:r>
      <w:r w:rsidRPr="00C64949">
        <w:rPr>
          <w:i/>
          <w:lang w:val="en-US"/>
        </w:rPr>
        <w:t>FragmentGraph</w:t>
      </w:r>
      <w:r>
        <w:rPr>
          <w:lang w:val="en-US"/>
        </w:rPr>
        <w:t>-s</w:t>
      </w:r>
      <w:r w:rsidRPr="00DE1B49">
        <w:rPr>
          <w:lang w:val="en-US"/>
        </w:rPr>
        <w:t xml:space="preserve"> corresponding to each fragment (</w:t>
      </w:r>
      <w:proofErr w:type="spellStart"/>
      <w:r w:rsidRPr="00C64949">
        <w:rPr>
          <w:i/>
          <w:lang w:val="en-US"/>
        </w:rPr>
        <w:t>DeterminedFragment</w:t>
      </w:r>
      <w:proofErr w:type="spellEnd"/>
      <w:r w:rsidRPr="00DE1B49">
        <w:rPr>
          <w:lang w:val="en-US"/>
        </w:rPr>
        <w:t>) annotation in the input CAS objects</w:t>
      </w:r>
      <w:r>
        <w:rPr>
          <w:lang w:val="en-US"/>
        </w:rPr>
        <w:t>.</w:t>
      </w:r>
    </w:p>
    <w:p w:rsidR="004E5DD6" w:rsidRPr="004E5DD6" w:rsidRDefault="004E5DD6" w:rsidP="004E5DD6"/>
    <w:p w:rsidR="004E5DD6" w:rsidRPr="004E5DD6" w:rsidRDefault="004E5DD6" w:rsidP="004E5DD6">
      <w:pPr>
        <w:numPr>
          <w:ilvl w:val="0"/>
          <w:numId w:val="63"/>
        </w:numPr>
        <w:spacing w:line="276" w:lineRule="auto"/>
        <w:ind w:hanging="359"/>
        <w:rPr>
          <w:i/>
          <w:lang w:val="en-US"/>
        </w:rPr>
      </w:pPr>
      <w:r w:rsidRPr="00DE1B49">
        <w:rPr>
          <w:i/>
          <w:lang w:val="en-US"/>
        </w:rPr>
        <w:t>EntailmentGraph</w:t>
      </w:r>
      <w:r>
        <w:rPr>
          <w:i/>
          <w:lang w:val="en-US"/>
        </w:rPr>
        <w:t>Raw</w:t>
      </w:r>
      <w:r w:rsidRPr="00DE1B49">
        <w:rPr>
          <w:i/>
          <w:lang w:val="en-US"/>
        </w:rPr>
        <w:t xml:space="preserve"> </w:t>
      </w:r>
      <w:proofErr w:type="spellStart"/>
      <w:r w:rsidRPr="004E5DD6">
        <w:rPr>
          <w:i/>
          <w:lang w:val="en-US"/>
        </w:rPr>
        <w:t>build</w:t>
      </w:r>
      <w:r>
        <w:rPr>
          <w:i/>
          <w:lang w:val="en-US"/>
        </w:rPr>
        <w:t>Raw</w:t>
      </w:r>
      <w:r w:rsidRPr="004E5DD6">
        <w:rPr>
          <w:i/>
          <w:lang w:val="en-US"/>
        </w:rPr>
        <w:t>Graph</w:t>
      </w:r>
      <w:proofErr w:type="spellEnd"/>
      <w:r w:rsidRPr="004E5DD6">
        <w:rPr>
          <w:i/>
          <w:lang w:val="en-US"/>
        </w:rPr>
        <w:t xml:space="preserve"> (</w:t>
      </w:r>
      <w:r w:rsidRPr="004E5DD6">
        <w:rPr>
          <w:i/>
        </w:rPr>
        <w:t>Set&lt;Interaction&gt; interactions</w:t>
      </w:r>
      <w:r w:rsidRPr="004E5DD6">
        <w:rPr>
          <w:i/>
          <w:lang w:val="en-US"/>
        </w:rPr>
        <w:t>)</w:t>
      </w:r>
    </w:p>
    <w:p w:rsidR="004E5DD6" w:rsidRPr="004E5DD6" w:rsidRDefault="004E5DD6" w:rsidP="004E5DD6">
      <w:pPr>
        <w:numPr>
          <w:ilvl w:val="1"/>
          <w:numId w:val="44"/>
        </w:numPr>
        <w:spacing w:line="276" w:lineRule="auto"/>
        <w:ind w:hanging="359"/>
      </w:pPr>
      <w:r w:rsidRPr="00DE1B49">
        <w:t xml:space="preserve">@param </w:t>
      </w:r>
      <w:r w:rsidRPr="00DE1B49">
        <w:rPr>
          <w:lang w:val="en-US"/>
        </w:rPr>
        <w:t xml:space="preserve">interactions </w:t>
      </w:r>
      <w:r w:rsidR="00B77A1E">
        <w:rPr>
          <w:lang w:val="en-US"/>
        </w:rPr>
        <w:t>–</w:t>
      </w:r>
      <w:r w:rsidRPr="00DE1B49">
        <w:rPr>
          <w:lang w:val="en-US"/>
        </w:rPr>
        <w:t xml:space="preserve"> a set of user interactions represented as </w:t>
      </w:r>
      <w:r w:rsidR="000D59B1">
        <w:rPr>
          <w:lang w:val="en-US"/>
        </w:rPr>
        <w:t>Interaction</w:t>
      </w:r>
      <w:r w:rsidRPr="00DE1B49">
        <w:rPr>
          <w:lang w:val="en-US"/>
        </w:rPr>
        <w:t xml:space="preserve"> objects</w:t>
      </w:r>
    </w:p>
    <w:p w:rsidR="004E5DD6" w:rsidRPr="004E5DD6" w:rsidRDefault="004E5DD6" w:rsidP="004E5DD6">
      <w:pPr>
        <w:numPr>
          <w:ilvl w:val="1"/>
          <w:numId w:val="44"/>
        </w:numPr>
        <w:spacing w:line="276" w:lineRule="auto"/>
        <w:ind w:hanging="359"/>
      </w:pPr>
      <w:r>
        <w:t>@</w:t>
      </w:r>
      <w:r w:rsidR="00205D3E">
        <w:t xml:space="preserve">return (EntailmentGraphRaw) – </w:t>
      </w:r>
      <w:r w:rsidR="00E92A20">
        <w:t xml:space="preserve">raw entailment </w:t>
      </w:r>
      <w:r w:rsidR="00205D3E" w:rsidRPr="00DE1B49">
        <w:rPr>
          <w:lang w:val="en-US"/>
        </w:rPr>
        <w:t>graph of text fragments connect</w:t>
      </w:r>
      <w:r w:rsidR="00205D3E">
        <w:rPr>
          <w:lang w:val="en-US"/>
        </w:rPr>
        <w:t>ed through entailment relations; the graph</w:t>
      </w:r>
      <w:r w:rsidR="00205D3E" w:rsidRPr="00DE1B49">
        <w:rPr>
          <w:lang w:val="en-US"/>
        </w:rPr>
        <w:t xml:space="preserve"> </w:t>
      </w:r>
      <w:r w:rsidR="00205D3E">
        <w:rPr>
          <w:lang w:val="en-US"/>
        </w:rPr>
        <w:t>is</w:t>
      </w:r>
      <w:r w:rsidR="00205D3E" w:rsidRPr="00DE1B49">
        <w:rPr>
          <w:lang w:val="en-US"/>
        </w:rPr>
        <w:t xml:space="preserve"> obtained by </w:t>
      </w:r>
      <w:r w:rsidR="00241D69" w:rsidRPr="00DE1B49">
        <w:rPr>
          <w:lang w:val="en-US"/>
        </w:rPr>
        <w:t xml:space="preserve">merging the </w:t>
      </w:r>
      <w:r w:rsidR="00241D69" w:rsidRPr="00C64949">
        <w:rPr>
          <w:i/>
          <w:lang w:val="en-US"/>
        </w:rPr>
        <w:t>FragmentGraph</w:t>
      </w:r>
      <w:r w:rsidR="00241D69">
        <w:rPr>
          <w:lang w:val="en-US"/>
        </w:rPr>
        <w:t>-s</w:t>
      </w:r>
      <w:r w:rsidR="00241D69" w:rsidRPr="00DE1B49">
        <w:rPr>
          <w:lang w:val="en-US"/>
        </w:rPr>
        <w:t xml:space="preserve"> corresponding to each fragment (</w:t>
      </w:r>
      <w:proofErr w:type="spellStart"/>
      <w:r w:rsidR="00241D69" w:rsidRPr="00C64949">
        <w:rPr>
          <w:i/>
          <w:lang w:val="en-US"/>
        </w:rPr>
        <w:t>DeterminedFragment</w:t>
      </w:r>
      <w:proofErr w:type="spellEnd"/>
      <w:r w:rsidR="00241D69" w:rsidRPr="00DE1B49">
        <w:rPr>
          <w:lang w:val="en-US"/>
        </w:rPr>
        <w:t>) annotation in the input CAS objects</w:t>
      </w:r>
      <w:r w:rsidR="00241D69">
        <w:rPr>
          <w:lang w:val="en-US"/>
        </w:rPr>
        <w:t xml:space="preserve"> into a raw graph, and further collapsing the raw graph </w:t>
      </w:r>
      <w:r w:rsidR="00241D69" w:rsidRPr="004E5DD6">
        <w:rPr>
          <w:lang w:val="en-US"/>
        </w:rPr>
        <w:t>based</w:t>
      </w:r>
      <w:r w:rsidR="00241D69">
        <w:rPr>
          <w:lang w:val="en-US"/>
        </w:rPr>
        <w:t xml:space="preserve"> on the (optional) confidence score.</w:t>
      </w:r>
    </w:p>
    <w:p w:rsidR="004E5DD6" w:rsidRPr="004E5DD6" w:rsidRDefault="004E5DD6" w:rsidP="004E5DD6">
      <w:pPr>
        <w:spacing w:line="276" w:lineRule="auto"/>
        <w:ind w:left="1440"/>
      </w:pPr>
    </w:p>
    <w:p w:rsidR="000169C9" w:rsidRPr="00DE1B49" w:rsidRDefault="000169C9" w:rsidP="000169C9">
      <w:pPr>
        <w:numPr>
          <w:ilvl w:val="0"/>
          <w:numId w:val="63"/>
        </w:numPr>
        <w:spacing w:line="276" w:lineRule="auto"/>
        <w:ind w:hanging="359"/>
        <w:rPr>
          <w:lang w:val="en-US"/>
        </w:rPr>
      </w:pPr>
      <w:proofErr w:type="spellStart"/>
      <w:r w:rsidRPr="00DE1B49">
        <w:rPr>
          <w:i/>
          <w:lang w:val="en-US"/>
        </w:rPr>
        <w:t>EntailmentGraphCollapsed</w:t>
      </w:r>
      <w:proofErr w:type="spellEnd"/>
      <w:r w:rsidRPr="00DE1B49">
        <w:rPr>
          <w:i/>
          <w:lang w:val="en-US"/>
        </w:rPr>
        <w:t xml:space="preserve"> </w:t>
      </w:r>
      <w:proofErr w:type="spellStart"/>
      <w:r w:rsidRPr="00DE1B49">
        <w:rPr>
          <w:i/>
          <w:lang w:val="en-US"/>
        </w:rPr>
        <w:t>build</w:t>
      </w:r>
      <w:r>
        <w:rPr>
          <w:i/>
          <w:lang w:val="en-US"/>
        </w:rPr>
        <w:t>Collapsed</w:t>
      </w:r>
      <w:r w:rsidRPr="00DE1B49">
        <w:rPr>
          <w:i/>
          <w:lang w:val="en-US"/>
        </w:rPr>
        <w:t>Graph</w:t>
      </w:r>
      <w:proofErr w:type="spellEnd"/>
      <w:r w:rsidRPr="00DE1B49">
        <w:rPr>
          <w:i/>
          <w:lang w:val="en-US"/>
        </w:rPr>
        <w:t xml:space="preserve"> (</w:t>
      </w:r>
      <w:r w:rsidR="00360C6A">
        <w:rPr>
          <w:i/>
          <w:lang w:val="en-US"/>
        </w:rPr>
        <w:t>List</w:t>
      </w:r>
      <w:r w:rsidRPr="00DE1B49">
        <w:rPr>
          <w:i/>
          <w:lang w:val="en-US"/>
        </w:rPr>
        <w:t>&lt;</w:t>
      </w:r>
      <w:proofErr w:type="spellStart"/>
      <w:r w:rsidRPr="00DE1B49">
        <w:rPr>
          <w:i/>
          <w:lang w:val="en-US"/>
        </w:rPr>
        <w:t>JCas</w:t>
      </w:r>
      <w:proofErr w:type="spellEnd"/>
      <w:r w:rsidRPr="00DE1B49">
        <w:rPr>
          <w:i/>
          <w:lang w:val="en-US"/>
        </w:rPr>
        <w:t xml:space="preserve">&gt; </w:t>
      </w:r>
      <w:proofErr w:type="spellStart"/>
      <w:r>
        <w:rPr>
          <w:i/>
          <w:lang w:val="en-US"/>
        </w:rPr>
        <w:t>annotatedI</w:t>
      </w:r>
      <w:r w:rsidRPr="00DE1B49">
        <w:rPr>
          <w:i/>
          <w:lang w:val="en-US"/>
        </w:rPr>
        <w:t>ntera</w:t>
      </w:r>
      <w:r w:rsidRPr="00DE1B49">
        <w:rPr>
          <w:i/>
          <w:lang w:val="en-US"/>
        </w:rPr>
        <w:t>c</w:t>
      </w:r>
      <w:r w:rsidRPr="00DE1B49">
        <w:rPr>
          <w:i/>
          <w:lang w:val="en-US"/>
        </w:rPr>
        <w:t>tions</w:t>
      </w:r>
      <w:proofErr w:type="spellEnd"/>
      <w:r w:rsidRPr="00DE1B49">
        <w:rPr>
          <w:i/>
          <w:lang w:val="en-US"/>
        </w:rPr>
        <w:t>)</w:t>
      </w:r>
    </w:p>
    <w:p w:rsidR="004E5DD6" w:rsidRPr="00DE1B49" w:rsidRDefault="004E5DD6" w:rsidP="004E5DD6">
      <w:pPr>
        <w:numPr>
          <w:ilvl w:val="0"/>
          <w:numId w:val="63"/>
        </w:numPr>
        <w:spacing w:line="276" w:lineRule="auto"/>
        <w:ind w:hanging="359"/>
        <w:rPr>
          <w:lang w:val="en-US"/>
        </w:rPr>
      </w:pPr>
      <w:proofErr w:type="spellStart"/>
      <w:r w:rsidRPr="00DE1B49">
        <w:rPr>
          <w:i/>
          <w:lang w:val="en-US"/>
        </w:rPr>
        <w:t>EntailmentGraphCollapsed</w:t>
      </w:r>
      <w:proofErr w:type="spellEnd"/>
      <w:r w:rsidRPr="00DE1B49">
        <w:rPr>
          <w:i/>
          <w:lang w:val="en-US"/>
        </w:rPr>
        <w:t xml:space="preserve"> </w:t>
      </w:r>
      <w:proofErr w:type="spellStart"/>
      <w:r w:rsidRPr="00DE1B49">
        <w:rPr>
          <w:i/>
          <w:lang w:val="en-US"/>
        </w:rPr>
        <w:t>build</w:t>
      </w:r>
      <w:r>
        <w:rPr>
          <w:i/>
          <w:lang w:val="en-US"/>
        </w:rPr>
        <w:t>Collapsed</w:t>
      </w:r>
      <w:r w:rsidRPr="00DE1B49">
        <w:rPr>
          <w:i/>
          <w:lang w:val="en-US"/>
        </w:rPr>
        <w:t>Graph</w:t>
      </w:r>
      <w:proofErr w:type="spellEnd"/>
      <w:r w:rsidRPr="00DE1B49">
        <w:rPr>
          <w:i/>
          <w:lang w:val="en-US"/>
        </w:rPr>
        <w:t xml:space="preserve"> (</w:t>
      </w:r>
      <w:r w:rsidR="00360C6A">
        <w:rPr>
          <w:i/>
          <w:lang w:val="en-US"/>
        </w:rPr>
        <w:t>List</w:t>
      </w:r>
      <w:r w:rsidRPr="00DE1B49">
        <w:rPr>
          <w:i/>
          <w:lang w:val="en-US"/>
        </w:rPr>
        <w:t>&lt;</w:t>
      </w:r>
      <w:proofErr w:type="spellStart"/>
      <w:r w:rsidRPr="00DE1B49">
        <w:rPr>
          <w:i/>
          <w:lang w:val="en-US"/>
        </w:rPr>
        <w:t>JCas</w:t>
      </w:r>
      <w:proofErr w:type="spellEnd"/>
      <w:r w:rsidRPr="00DE1B49">
        <w:rPr>
          <w:i/>
          <w:lang w:val="en-US"/>
        </w:rPr>
        <w:t xml:space="preserve">&gt; </w:t>
      </w:r>
      <w:proofErr w:type="spellStart"/>
      <w:r>
        <w:rPr>
          <w:i/>
          <w:lang w:val="en-US"/>
        </w:rPr>
        <w:t>annotatedI</w:t>
      </w:r>
      <w:r w:rsidRPr="00DE1B49">
        <w:rPr>
          <w:i/>
          <w:lang w:val="en-US"/>
        </w:rPr>
        <w:t>ntera</w:t>
      </w:r>
      <w:r w:rsidRPr="00DE1B49">
        <w:rPr>
          <w:i/>
          <w:lang w:val="en-US"/>
        </w:rPr>
        <w:t>c</w:t>
      </w:r>
      <w:r w:rsidRPr="00DE1B49">
        <w:rPr>
          <w:i/>
          <w:lang w:val="en-US"/>
        </w:rPr>
        <w:t>tions</w:t>
      </w:r>
      <w:proofErr w:type="spellEnd"/>
      <w:r>
        <w:rPr>
          <w:i/>
          <w:lang w:val="en-US"/>
        </w:rPr>
        <w:t xml:space="preserve">, double </w:t>
      </w:r>
      <w:r w:rsidR="000169C9">
        <w:rPr>
          <w:i/>
          <w:lang w:val="en-US"/>
        </w:rPr>
        <w:t>threshold</w:t>
      </w:r>
      <w:r w:rsidRPr="00DE1B49">
        <w:rPr>
          <w:i/>
          <w:lang w:val="en-US"/>
        </w:rPr>
        <w:t>)</w:t>
      </w:r>
    </w:p>
    <w:p w:rsidR="004E5DD6" w:rsidRPr="004E5DD6" w:rsidRDefault="004E5DD6" w:rsidP="004E5DD6">
      <w:pPr>
        <w:numPr>
          <w:ilvl w:val="1"/>
          <w:numId w:val="44"/>
        </w:numPr>
        <w:spacing w:line="276" w:lineRule="auto"/>
        <w:ind w:hanging="359"/>
      </w:pPr>
      <w:r w:rsidRPr="00DE1B49">
        <w:t xml:space="preserve">@param </w:t>
      </w:r>
      <w:r w:rsidRPr="00DE1B49">
        <w:rPr>
          <w:lang w:val="en-US"/>
        </w:rPr>
        <w:t xml:space="preserve">interactions </w:t>
      </w:r>
      <w:r w:rsidR="00B77A1E">
        <w:rPr>
          <w:lang w:val="en-US"/>
        </w:rPr>
        <w:t>–</w:t>
      </w:r>
      <w:r w:rsidRPr="00DE1B49">
        <w:rPr>
          <w:lang w:val="en-US"/>
        </w:rPr>
        <w:t xml:space="preserve"> a set of </w:t>
      </w:r>
      <w:r w:rsidR="00004794">
        <w:rPr>
          <w:lang w:val="en-US"/>
        </w:rPr>
        <w:t xml:space="preserve">(annotated) </w:t>
      </w:r>
      <w:r w:rsidRPr="00DE1B49">
        <w:rPr>
          <w:lang w:val="en-US"/>
        </w:rPr>
        <w:t>user interactions represented as CAS objects</w:t>
      </w:r>
    </w:p>
    <w:p w:rsidR="000169C9" w:rsidRDefault="000169C9" w:rsidP="000169C9">
      <w:pPr>
        <w:numPr>
          <w:ilvl w:val="1"/>
          <w:numId w:val="44"/>
        </w:numPr>
        <w:spacing w:line="276" w:lineRule="auto"/>
        <w:ind w:hanging="359"/>
      </w:pPr>
      <w:r>
        <w:t>@param threshold – if provided, confidence threshold representing the mi</w:t>
      </w:r>
      <w:r>
        <w:t>n</w:t>
      </w:r>
      <w:r>
        <w:t>imum confidence for an edge from the raw graph to be kept in the collapsed graph</w:t>
      </w:r>
      <w:r w:rsidRPr="00DE1B49">
        <w:t xml:space="preserve"> </w:t>
      </w:r>
    </w:p>
    <w:p w:rsidR="004E5DD6" w:rsidRPr="00DE1B49" w:rsidRDefault="004E5DD6" w:rsidP="00042DEC">
      <w:pPr>
        <w:numPr>
          <w:ilvl w:val="1"/>
          <w:numId w:val="44"/>
        </w:numPr>
        <w:spacing w:line="276" w:lineRule="auto"/>
        <w:ind w:hanging="359"/>
      </w:pPr>
      <w:r>
        <w:lastRenderedPageBreak/>
        <w:t>@return (</w:t>
      </w:r>
      <w:proofErr w:type="spellStart"/>
      <w:r>
        <w:t>EntailmentGraphCollapsed</w:t>
      </w:r>
      <w:proofErr w:type="spellEnd"/>
      <w:r>
        <w:t xml:space="preserve">) – </w:t>
      </w:r>
      <w:r w:rsidRPr="00DE1B49">
        <w:rPr>
          <w:lang w:val="en-US"/>
        </w:rPr>
        <w:t>graph of text fragments connected through entailment relations, ob</w:t>
      </w:r>
      <w:r>
        <w:rPr>
          <w:lang w:val="en-US"/>
        </w:rPr>
        <w:t xml:space="preserve">tained by </w:t>
      </w:r>
      <w:proofErr w:type="spellStart"/>
      <w:r w:rsidR="00900A14">
        <w:rPr>
          <w:lang w:val="en-US"/>
        </w:rPr>
        <w:t>by</w:t>
      </w:r>
      <w:proofErr w:type="spellEnd"/>
      <w:r w:rsidR="00900A14">
        <w:rPr>
          <w:lang w:val="en-US"/>
        </w:rPr>
        <w:t xml:space="preserve"> </w:t>
      </w:r>
      <w:r w:rsidR="00900A14" w:rsidRPr="00DE1B49">
        <w:rPr>
          <w:lang w:val="en-US"/>
        </w:rPr>
        <w:t xml:space="preserve">merging the </w:t>
      </w:r>
      <w:r w:rsidR="00900A14" w:rsidRPr="00C64949">
        <w:rPr>
          <w:i/>
          <w:lang w:val="en-US"/>
        </w:rPr>
        <w:t>FragmentGraph</w:t>
      </w:r>
      <w:r w:rsidR="00900A14">
        <w:rPr>
          <w:lang w:val="en-US"/>
        </w:rPr>
        <w:t>-s</w:t>
      </w:r>
      <w:r w:rsidR="00900A14" w:rsidRPr="00DE1B49">
        <w:rPr>
          <w:lang w:val="en-US"/>
        </w:rPr>
        <w:t xml:space="preserve"> corresponding to each fragment (</w:t>
      </w:r>
      <w:proofErr w:type="spellStart"/>
      <w:r w:rsidR="00900A14" w:rsidRPr="00C64949">
        <w:rPr>
          <w:i/>
          <w:lang w:val="en-US"/>
        </w:rPr>
        <w:t>DeterminedFragment</w:t>
      </w:r>
      <w:proofErr w:type="spellEnd"/>
      <w:r w:rsidR="00900A14" w:rsidRPr="00DE1B49">
        <w:rPr>
          <w:lang w:val="en-US"/>
        </w:rPr>
        <w:t xml:space="preserve">) annotation in the </w:t>
      </w:r>
      <w:r w:rsidR="00900A14" w:rsidRPr="004E5DD6">
        <w:rPr>
          <w:i/>
          <w:lang w:val="en-US"/>
        </w:rPr>
        <w:t>I</w:t>
      </w:r>
      <w:r w:rsidR="00900A14" w:rsidRPr="004E5DD6">
        <w:rPr>
          <w:i/>
          <w:lang w:val="en-US"/>
        </w:rPr>
        <w:t>n</w:t>
      </w:r>
      <w:r w:rsidR="00900A14" w:rsidRPr="004E5DD6">
        <w:rPr>
          <w:i/>
          <w:lang w:val="en-US"/>
        </w:rPr>
        <w:t>teraction</w:t>
      </w:r>
      <w:r w:rsidR="00900A14">
        <w:rPr>
          <w:lang w:val="en-US"/>
        </w:rPr>
        <w:t xml:space="preserve"> </w:t>
      </w:r>
      <w:r w:rsidR="00900A14" w:rsidRPr="00DE1B49">
        <w:rPr>
          <w:lang w:val="en-US"/>
        </w:rPr>
        <w:t>objects</w:t>
      </w:r>
      <w:r w:rsidR="00900A14">
        <w:rPr>
          <w:lang w:val="en-US"/>
        </w:rPr>
        <w:t xml:space="preserve"> into a raw graph, and further </w:t>
      </w:r>
      <w:del w:id="2020" w:author="Lili" w:date="2013-10-24T13:19:00Z">
        <w:r w:rsidR="00900A14" w:rsidDel="00042DEC">
          <w:rPr>
            <w:lang w:val="en-US"/>
          </w:rPr>
          <w:delText xml:space="preserve">collapsing </w:delText>
        </w:r>
      </w:del>
      <w:proofErr w:type="gramStart"/>
      <w:ins w:id="2021" w:author="Lili" w:date="2013-10-24T13:19:00Z">
        <w:r w:rsidR="00042DEC">
          <w:rPr>
            <w:lang w:val="en-US"/>
          </w:rPr>
          <w:t xml:space="preserve">optimizing  </w:t>
        </w:r>
      </w:ins>
      <w:r w:rsidR="00900A14">
        <w:rPr>
          <w:lang w:val="en-US"/>
        </w:rPr>
        <w:t>the</w:t>
      </w:r>
      <w:proofErr w:type="gramEnd"/>
      <w:r w:rsidR="00900A14">
        <w:rPr>
          <w:lang w:val="en-US"/>
        </w:rPr>
        <w:t xml:space="preserve"> raw graph </w:t>
      </w:r>
      <w:r w:rsidR="00900A14" w:rsidRPr="004E5DD6">
        <w:rPr>
          <w:lang w:val="en-US"/>
        </w:rPr>
        <w:t>based</w:t>
      </w:r>
      <w:r w:rsidR="00900A14">
        <w:rPr>
          <w:lang w:val="en-US"/>
        </w:rPr>
        <w:t xml:space="preserve"> on the (optional) confidence score.</w:t>
      </w:r>
    </w:p>
    <w:p w:rsidR="004E5DD6" w:rsidRPr="004E5DD6" w:rsidRDefault="004E5DD6" w:rsidP="0087709E"/>
    <w:p w:rsidR="000169C9" w:rsidRPr="004E5DD6" w:rsidRDefault="000169C9" w:rsidP="000169C9">
      <w:pPr>
        <w:numPr>
          <w:ilvl w:val="0"/>
          <w:numId w:val="63"/>
        </w:numPr>
        <w:spacing w:line="276" w:lineRule="auto"/>
        <w:ind w:hanging="359"/>
        <w:rPr>
          <w:i/>
          <w:lang w:val="en-US"/>
        </w:rPr>
      </w:pPr>
      <w:proofErr w:type="spellStart"/>
      <w:r w:rsidRPr="00DE1B49">
        <w:rPr>
          <w:i/>
          <w:lang w:val="en-US"/>
        </w:rPr>
        <w:t>EntailmentGraphCollapsed</w:t>
      </w:r>
      <w:proofErr w:type="spellEnd"/>
      <w:r w:rsidRPr="00DE1B49">
        <w:rPr>
          <w:i/>
          <w:lang w:val="en-US"/>
        </w:rPr>
        <w:t xml:space="preserve"> </w:t>
      </w:r>
      <w:proofErr w:type="spellStart"/>
      <w:r w:rsidRPr="004E5DD6">
        <w:rPr>
          <w:i/>
          <w:lang w:val="en-US"/>
        </w:rPr>
        <w:t>buildCollapsedGraph</w:t>
      </w:r>
      <w:proofErr w:type="spellEnd"/>
      <w:r w:rsidRPr="004E5DD6">
        <w:rPr>
          <w:i/>
          <w:lang w:val="en-US"/>
        </w:rPr>
        <w:t xml:space="preserve"> (</w:t>
      </w:r>
      <w:r w:rsidRPr="004E5DD6">
        <w:rPr>
          <w:i/>
        </w:rPr>
        <w:t>Set&lt;Interaction&gt; interactions</w:t>
      </w:r>
      <w:r w:rsidRPr="004E5DD6">
        <w:rPr>
          <w:i/>
          <w:lang w:val="en-US"/>
        </w:rPr>
        <w:t>)</w:t>
      </w:r>
    </w:p>
    <w:p w:rsidR="004E5DD6" w:rsidRPr="004E5DD6" w:rsidRDefault="004E5DD6" w:rsidP="004E5DD6">
      <w:pPr>
        <w:numPr>
          <w:ilvl w:val="0"/>
          <w:numId w:val="63"/>
        </w:numPr>
        <w:spacing w:line="276" w:lineRule="auto"/>
        <w:ind w:hanging="359"/>
        <w:rPr>
          <w:i/>
          <w:lang w:val="en-US"/>
        </w:rPr>
      </w:pPr>
      <w:proofErr w:type="spellStart"/>
      <w:r w:rsidRPr="00DE1B49">
        <w:rPr>
          <w:i/>
          <w:lang w:val="en-US"/>
        </w:rPr>
        <w:t>EntailmentGraphCollapsed</w:t>
      </w:r>
      <w:proofErr w:type="spellEnd"/>
      <w:r w:rsidRPr="00DE1B49">
        <w:rPr>
          <w:i/>
          <w:lang w:val="en-US"/>
        </w:rPr>
        <w:t xml:space="preserve"> </w:t>
      </w:r>
      <w:proofErr w:type="spellStart"/>
      <w:r w:rsidRPr="004E5DD6">
        <w:rPr>
          <w:i/>
          <w:lang w:val="en-US"/>
        </w:rPr>
        <w:t>buildCollapsedGraph</w:t>
      </w:r>
      <w:proofErr w:type="spellEnd"/>
      <w:r w:rsidRPr="004E5DD6">
        <w:rPr>
          <w:i/>
          <w:lang w:val="en-US"/>
        </w:rPr>
        <w:t xml:space="preserve"> (</w:t>
      </w:r>
      <w:r w:rsidRPr="004E5DD6">
        <w:rPr>
          <w:i/>
        </w:rPr>
        <w:t>Set&lt;Interaction&gt; interactions</w:t>
      </w:r>
      <w:r w:rsidR="000169C9">
        <w:rPr>
          <w:i/>
          <w:lang w:val="en-US"/>
        </w:rPr>
        <w:t>, double threshold</w:t>
      </w:r>
      <w:r w:rsidRPr="004E5DD6">
        <w:rPr>
          <w:i/>
          <w:lang w:val="en-US"/>
        </w:rPr>
        <w:t>)</w:t>
      </w:r>
    </w:p>
    <w:p w:rsidR="004E5DD6" w:rsidRPr="004E5DD6" w:rsidRDefault="004E5DD6" w:rsidP="004E5DD6">
      <w:pPr>
        <w:numPr>
          <w:ilvl w:val="1"/>
          <w:numId w:val="44"/>
        </w:numPr>
        <w:spacing w:line="276" w:lineRule="auto"/>
        <w:ind w:hanging="359"/>
      </w:pPr>
      <w:r w:rsidRPr="00DE1B49">
        <w:t xml:space="preserve">@param </w:t>
      </w:r>
      <w:r w:rsidR="000169C9">
        <w:rPr>
          <w:lang w:val="en-US"/>
        </w:rPr>
        <w:t xml:space="preserve">interactions </w:t>
      </w:r>
      <w:r w:rsidR="00B77A1E">
        <w:rPr>
          <w:lang w:val="en-US"/>
        </w:rPr>
        <w:t>–</w:t>
      </w:r>
      <w:r w:rsidRPr="00DE1B49">
        <w:rPr>
          <w:lang w:val="en-US"/>
        </w:rPr>
        <w:t xml:space="preserve"> a set of user interactions represented as </w:t>
      </w:r>
      <w:r w:rsidR="000D59B1">
        <w:rPr>
          <w:lang w:val="en-US"/>
        </w:rPr>
        <w:t>Interaction</w:t>
      </w:r>
      <w:r w:rsidR="000D59B1" w:rsidRPr="00DE1B49">
        <w:rPr>
          <w:lang w:val="en-US"/>
        </w:rPr>
        <w:t xml:space="preserve"> </w:t>
      </w:r>
      <w:r w:rsidRPr="00DE1B49">
        <w:rPr>
          <w:lang w:val="en-US"/>
        </w:rPr>
        <w:t>objects</w:t>
      </w:r>
    </w:p>
    <w:p w:rsidR="004E5DD6" w:rsidRDefault="004E5DD6" w:rsidP="004E5DD6">
      <w:pPr>
        <w:numPr>
          <w:ilvl w:val="1"/>
          <w:numId w:val="44"/>
        </w:numPr>
        <w:spacing w:line="276" w:lineRule="auto"/>
        <w:ind w:hanging="359"/>
      </w:pPr>
      <w:r>
        <w:t xml:space="preserve">@param </w:t>
      </w:r>
      <w:r w:rsidR="000169C9">
        <w:t xml:space="preserve">threshold </w:t>
      </w:r>
      <w:r w:rsidR="00B77A1E">
        <w:t>–</w:t>
      </w:r>
      <w:r>
        <w:t xml:space="preserve"> </w:t>
      </w:r>
      <w:r w:rsidR="000169C9">
        <w:t xml:space="preserve">if provided, </w:t>
      </w:r>
      <w:r>
        <w:t xml:space="preserve">confidence </w:t>
      </w:r>
      <w:r w:rsidR="000169C9">
        <w:t>threshold</w:t>
      </w:r>
      <w:r>
        <w:t xml:space="preserve"> representing the mi</w:t>
      </w:r>
      <w:r>
        <w:t>n</w:t>
      </w:r>
      <w:r>
        <w:t>imum confidence for an edge from the raw graph to be kept in the collapsed graph</w:t>
      </w:r>
      <w:r w:rsidRPr="00DE1B49">
        <w:t xml:space="preserve"> </w:t>
      </w:r>
    </w:p>
    <w:p w:rsidR="004E5DD6" w:rsidRPr="004E5DD6" w:rsidRDefault="004E5DD6" w:rsidP="00421A17">
      <w:pPr>
        <w:numPr>
          <w:ilvl w:val="1"/>
          <w:numId w:val="44"/>
        </w:numPr>
        <w:spacing w:line="276" w:lineRule="auto"/>
        <w:ind w:hanging="359"/>
      </w:pPr>
      <w:r>
        <w:t>@return (</w:t>
      </w:r>
      <w:proofErr w:type="spellStart"/>
      <w:r>
        <w:t>EntailmentGraphCollapsed</w:t>
      </w:r>
      <w:proofErr w:type="spellEnd"/>
      <w:r>
        <w:t xml:space="preserve">) – </w:t>
      </w:r>
      <w:r w:rsidRPr="00DE1B49">
        <w:rPr>
          <w:lang w:val="en-US"/>
        </w:rPr>
        <w:t>graph of text fragments connected through entailment relations, ob</w:t>
      </w:r>
      <w:r>
        <w:rPr>
          <w:lang w:val="en-US"/>
        </w:rPr>
        <w:t xml:space="preserve">tained by </w:t>
      </w:r>
      <w:del w:id="2022" w:author="Lili" w:date="2013-10-24T13:19:00Z">
        <w:r w:rsidDel="00421A17">
          <w:rPr>
            <w:lang w:val="en-US"/>
          </w:rPr>
          <w:delText xml:space="preserve">collapsing </w:delText>
        </w:r>
      </w:del>
      <w:ins w:id="2023" w:author="Lili" w:date="2013-10-24T13:19:00Z">
        <w:r w:rsidR="00421A17">
          <w:rPr>
            <w:lang w:val="en-US"/>
          </w:rPr>
          <w:t xml:space="preserve">optimizing </w:t>
        </w:r>
      </w:ins>
      <w:r>
        <w:rPr>
          <w:lang w:val="en-US"/>
        </w:rPr>
        <w:t xml:space="preserve">an </w:t>
      </w:r>
      <w:r w:rsidRPr="00C64949">
        <w:rPr>
          <w:i/>
          <w:lang w:val="en-US"/>
        </w:rPr>
        <w:t>Entai</w:t>
      </w:r>
      <w:r w:rsidRPr="00C64949">
        <w:rPr>
          <w:i/>
          <w:lang w:val="en-US"/>
        </w:rPr>
        <w:t>l</w:t>
      </w:r>
      <w:r w:rsidRPr="00C64949">
        <w:rPr>
          <w:i/>
          <w:lang w:val="en-US"/>
        </w:rPr>
        <w:t>mentGraphRaw</w:t>
      </w:r>
      <w:r w:rsidRPr="004E5DD6">
        <w:rPr>
          <w:lang w:val="en-US"/>
        </w:rPr>
        <w:t xml:space="preserve"> based</w:t>
      </w:r>
      <w:r>
        <w:rPr>
          <w:lang w:val="en-US"/>
        </w:rPr>
        <w:t xml:space="preserve"> on the confidence score; the raw graph</w:t>
      </w:r>
      <w:r w:rsidRPr="00DE1B49">
        <w:rPr>
          <w:lang w:val="en-US"/>
        </w:rPr>
        <w:t xml:space="preserve"> was obtained by </w:t>
      </w:r>
      <w:r>
        <w:rPr>
          <w:lang w:val="en-US"/>
        </w:rPr>
        <w:t xml:space="preserve">annotating the input interactions and </w:t>
      </w:r>
      <w:r w:rsidRPr="00DE1B49">
        <w:rPr>
          <w:lang w:val="en-US"/>
        </w:rPr>
        <w:t xml:space="preserve">merging the </w:t>
      </w:r>
      <w:r w:rsidRPr="00C64949">
        <w:rPr>
          <w:i/>
          <w:lang w:val="en-US"/>
        </w:rPr>
        <w:t>FragmentGraph</w:t>
      </w:r>
      <w:r>
        <w:rPr>
          <w:lang w:val="en-US"/>
        </w:rPr>
        <w:t>-s</w:t>
      </w:r>
      <w:r w:rsidRPr="00DE1B49">
        <w:rPr>
          <w:lang w:val="en-US"/>
        </w:rPr>
        <w:t xml:space="preserve"> co</w:t>
      </w:r>
      <w:r w:rsidRPr="00DE1B49">
        <w:rPr>
          <w:lang w:val="en-US"/>
        </w:rPr>
        <w:t>r</w:t>
      </w:r>
      <w:r w:rsidRPr="00DE1B49">
        <w:rPr>
          <w:lang w:val="en-US"/>
        </w:rPr>
        <w:t>responding to each fragment (</w:t>
      </w:r>
      <w:proofErr w:type="spellStart"/>
      <w:r w:rsidRPr="00C64949">
        <w:rPr>
          <w:i/>
          <w:lang w:val="en-US"/>
        </w:rPr>
        <w:t>DeterminedFragment</w:t>
      </w:r>
      <w:proofErr w:type="spellEnd"/>
      <w:r w:rsidRPr="00DE1B49">
        <w:rPr>
          <w:lang w:val="en-US"/>
        </w:rPr>
        <w:t xml:space="preserve">) annotation in the </w:t>
      </w:r>
      <w:r w:rsidRPr="004E5DD6">
        <w:rPr>
          <w:i/>
          <w:lang w:val="en-US"/>
        </w:rPr>
        <w:t>Inte</w:t>
      </w:r>
      <w:r w:rsidRPr="004E5DD6">
        <w:rPr>
          <w:i/>
          <w:lang w:val="en-US"/>
        </w:rPr>
        <w:t>r</w:t>
      </w:r>
      <w:r w:rsidRPr="004E5DD6">
        <w:rPr>
          <w:i/>
          <w:lang w:val="en-US"/>
        </w:rPr>
        <w:t>action</w:t>
      </w:r>
      <w:r>
        <w:rPr>
          <w:lang w:val="en-US"/>
        </w:rPr>
        <w:t xml:space="preserve"> </w:t>
      </w:r>
      <w:r w:rsidRPr="00DE1B49">
        <w:rPr>
          <w:lang w:val="en-US"/>
        </w:rPr>
        <w:t>objects</w:t>
      </w:r>
      <w:r>
        <w:rPr>
          <w:lang w:val="en-US"/>
        </w:rPr>
        <w:t>.</w:t>
      </w:r>
    </w:p>
    <w:p w:rsidR="004E5DD6" w:rsidRDefault="004E5DD6" w:rsidP="004E5DD6">
      <w:pPr>
        <w:spacing w:line="276" w:lineRule="auto"/>
      </w:pPr>
    </w:p>
    <w:p w:rsidR="000169C9" w:rsidRPr="004E5DD6" w:rsidRDefault="000169C9" w:rsidP="000169C9">
      <w:pPr>
        <w:numPr>
          <w:ilvl w:val="0"/>
          <w:numId w:val="63"/>
        </w:numPr>
        <w:spacing w:line="276" w:lineRule="auto"/>
        <w:ind w:hanging="359"/>
        <w:rPr>
          <w:i/>
          <w:lang w:val="en-US"/>
        </w:rPr>
      </w:pPr>
      <w:proofErr w:type="spellStart"/>
      <w:r w:rsidRPr="00DE1B49">
        <w:rPr>
          <w:i/>
          <w:lang w:val="en-US"/>
        </w:rPr>
        <w:t>EntailmentGraphCollapsed</w:t>
      </w:r>
      <w:proofErr w:type="spellEnd"/>
      <w:r w:rsidRPr="00DE1B49">
        <w:rPr>
          <w:i/>
          <w:lang w:val="en-US"/>
        </w:rPr>
        <w:t xml:space="preserve"> </w:t>
      </w:r>
      <w:proofErr w:type="spellStart"/>
      <w:r w:rsidRPr="004E5DD6">
        <w:rPr>
          <w:i/>
          <w:lang w:val="en-US"/>
        </w:rPr>
        <w:t>buildCollapsedGraph</w:t>
      </w:r>
      <w:proofErr w:type="spellEnd"/>
      <w:r w:rsidRPr="004E5DD6">
        <w:rPr>
          <w:i/>
          <w:lang w:val="en-US"/>
        </w:rPr>
        <w:t xml:space="preserve"> (</w:t>
      </w:r>
      <w:r>
        <w:rPr>
          <w:i/>
        </w:rPr>
        <w:t xml:space="preserve">File </w:t>
      </w:r>
      <w:proofErr w:type="spellStart"/>
      <w:r>
        <w:rPr>
          <w:i/>
        </w:rPr>
        <w:t>rawGraph</w:t>
      </w:r>
      <w:proofErr w:type="spellEnd"/>
      <w:r w:rsidRPr="004E5DD6">
        <w:rPr>
          <w:i/>
          <w:lang w:val="en-US"/>
        </w:rPr>
        <w:t>)</w:t>
      </w:r>
    </w:p>
    <w:p w:rsidR="00C81445" w:rsidRPr="004E5DD6" w:rsidRDefault="00C81445" w:rsidP="00C81445">
      <w:pPr>
        <w:numPr>
          <w:ilvl w:val="0"/>
          <w:numId w:val="63"/>
        </w:numPr>
        <w:spacing w:line="276" w:lineRule="auto"/>
        <w:ind w:hanging="359"/>
        <w:rPr>
          <w:i/>
          <w:lang w:val="en-US"/>
        </w:rPr>
      </w:pPr>
      <w:proofErr w:type="spellStart"/>
      <w:r w:rsidRPr="00DE1B49">
        <w:rPr>
          <w:i/>
          <w:lang w:val="en-US"/>
        </w:rPr>
        <w:t>EntailmentGraphCollapsed</w:t>
      </w:r>
      <w:proofErr w:type="spellEnd"/>
      <w:r w:rsidRPr="00DE1B49">
        <w:rPr>
          <w:i/>
          <w:lang w:val="en-US"/>
        </w:rPr>
        <w:t xml:space="preserve"> </w:t>
      </w:r>
      <w:proofErr w:type="spellStart"/>
      <w:r w:rsidRPr="004E5DD6">
        <w:rPr>
          <w:i/>
          <w:lang w:val="en-US"/>
        </w:rPr>
        <w:t>buildCollapsedGraph</w:t>
      </w:r>
      <w:proofErr w:type="spellEnd"/>
      <w:r w:rsidRPr="004E5DD6">
        <w:rPr>
          <w:i/>
          <w:lang w:val="en-US"/>
        </w:rPr>
        <w:t xml:space="preserve"> (</w:t>
      </w:r>
      <w:r w:rsidR="000169C9">
        <w:rPr>
          <w:i/>
        </w:rPr>
        <w:t xml:space="preserve">File </w:t>
      </w:r>
      <w:proofErr w:type="spellStart"/>
      <w:r w:rsidR="000169C9">
        <w:rPr>
          <w:i/>
        </w:rPr>
        <w:t>rawGraph</w:t>
      </w:r>
      <w:proofErr w:type="spellEnd"/>
      <w:r w:rsidR="000169C9">
        <w:rPr>
          <w:i/>
        </w:rPr>
        <w:t>, double threshold</w:t>
      </w:r>
      <w:r w:rsidRPr="004E5DD6">
        <w:rPr>
          <w:i/>
          <w:lang w:val="en-US"/>
        </w:rPr>
        <w:t>)</w:t>
      </w:r>
    </w:p>
    <w:p w:rsidR="00C81445" w:rsidRPr="000169C9" w:rsidRDefault="00C81445" w:rsidP="00C81445">
      <w:pPr>
        <w:numPr>
          <w:ilvl w:val="1"/>
          <w:numId w:val="44"/>
        </w:numPr>
        <w:spacing w:line="276" w:lineRule="auto"/>
        <w:ind w:hanging="359"/>
      </w:pPr>
      <w:r w:rsidRPr="00DE1B49">
        <w:t xml:space="preserve">@param </w:t>
      </w:r>
      <w:proofErr w:type="spellStart"/>
      <w:r w:rsidR="000169C9">
        <w:rPr>
          <w:lang w:val="en-US"/>
        </w:rPr>
        <w:t>rawGraph</w:t>
      </w:r>
      <w:proofErr w:type="spellEnd"/>
      <w:r w:rsidRPr="00DE1B49">
        <w:rPr>
          <w:lang w:val="en-US"/>
        </w:rPr>
        <w:t xml:space="preserve"> </w:t>
      </w:r>
      <w:r w:rsidR="00B77A1E">
        <w:rPr>
          <w:lang w:val="en-US"/>
        </w:rPr>
        <w:t>–</w:t>
      </w:r>
      <w:r w:rsidRPr="00DE1B49">
        <w:rPr>
          <w:lang w:val="en-US"/>
        </w:rPr>
        <w:t xml:space="preserve"> a </w:t>
      </w:r>
      <w:r w:rsidR="000169C9">
        <w:rPr>
          <w:lang w:val="en-US"/>
        </w:rPr>
        <w:t>(XML) file representation of a raw graph</w:t>
      </w:r>
    </w:p>
    <w:p w:rsidR="000169C9" w:rsidRPr="004E5DD6" w:rsidRDefault="000169C9" w:rsidP="000169C9">
      <w:pPr>
        <w:numPr>
          <w:ilvl w:val="1"/>
          <w:numId w:val="44"/>
        </w:numPr>
        <w:spacing w:line="276" w:lineRule="auto"/>
        <w:ind w:hanging="359"/>
      </w:pPr>
      <w:r>
        <w:t>@param threshold – if provided, confidence threshold representing the mi</w:t>
      </w:r>
      <w:r>
        <w:t>n</w:t>
      </w:r>
      <w:r>
        <w:t>imum confidence for an edge from the raw graph to be kept in the collapsed graph</w:t>
      </w:r>
      <w:r w:rsidRPr="00DE1B49">
        <w:t xml:space="preserve"> </w:t>
      </w:r>
    </w:p>
    <w:p w:rsidR="00C81445" w:rsidRPr="004E5DD6" w:rsidRDefault="00C81445" w:rsidP="00421A17">
      <w:pPr>
        <w:numPr>
          <w:ilvl w:val="1"/>
          <w:numId w:val="44"/>
        </w:numPr>
        <w:spacing w:line="276" w:lineRule="auto"/>
        <w:ind w:hanging="359"/>
      </w:pPr>
      <w:r>
        <w:t>@return (</w:t>
      </w:r>
      <w:proofErr w:type="spellStart"/>
      <w:r>
        <w:t>EntailmentGraphCollapsed</w:t>
      </w:r>
      <w:proofErr w:type="spellEnd"/>
      <w:r>
        <w:t xml:space="preserve">) – </w:t>
      </w:r>
      <w:r w:rsidRPr="00DE1B49">
        <w:rPr>
          <w:lang w:val="en-US"/>
        </w:rPr>
        <w:t>graph ob</w:t>
      </w:r>
      <w:r>
        <w:rPr>
          <w:lang w:val="en-US"/>
        </w:rPr>
        <w:t xml:space="preserve">tained by </w:t>
      </w:r>
      <w:del w:id="2024" w:author="Lili" w:date="2013-10-24T13:19:00Z">
        <w:r w:rsidDel="00421A17">
          <w:rPr>
            <w:lang w:val="en-US"/>
          </w:rPr>
          <w:delText xml:space="preserve">collapsing </w:delText>
        </w:r>
      </w:del>
      <w:ins w:id="2025" w:author="Lili" w:date="2013-10-24T13:19:00Z">
        <w:r w:rsidR="00421A17">
          <w:rPr>
            <w:lang w:val="en-US"/>
          </w:rPr>
          <w:t>opt</w:t>
        </w:r>
        <w:r w:rsidR="00421A17">
          <w:rPr>
            <w:lang w:val="en-US"/>
          </w:rPr>
          <w:t>i</w:t>
        </w:r>
        <w:r w:rsidR="00421A17">
          <w:rPr>
            <w:lang w:val="en-US"/>
          </w:rPr>
          <w:t xml:space="preserve">mizing </w:t>
        </w:r>
      </w:ins>
      <w:r w:rsidR="000169C9">
        <w:rPr>
          <w:lang w:val="en-US"/>
        </w:rPr>
        <w:t xml:space="preserve">the </w:t>
      </w:r>
      <w:proofErr w:type="spellStart"/>
      <w:r w:rsidR="000169C9" w:rsidRPr="000169C9">
        <w:rPr>
          <w:i/>
          <w:lang w:val="en-US"/>
        </w:rPr>
        <w:t>rawGraph</w:t>
      </w:r>
      <w:proofErr w:type="spellEnd"/>
      <w:r w:rsidR="000169C9">
        <w:rPr>
          <w:lang w:val="en-US"/>
        </w:rPr>
        <w:t xml:space="preserve"> </w:t>
      </w:r>
      <w:r w:rsidRPr="004E5DD6">
        <w:rPr>
          <w:lang w:val="en-US"/>
        </w:rPr>
        <w:t>based</w:t>
      </w:r>
      <w:r>
        <w:rPr>
          <w:lang w:val="en-US"/>
        </w:rPr>
        <w:t xml:space="preserve"> on the confidence score</w:t>
      </w:r>
    </w:p>
    <w:p w:rsidR="00C81445" w:rsidRDefault="00C81445" w:rsidP="004E5DD6">
      <w:pPr>
        <w:spacing w:line="276" w:lineRule="auto"/>
      </w:pPr>
    </w:p>
    <w:p w:rsidR="005E31BF" w:rsidRPr="00DE1B49" w:rsidRDefault="005E31BF" w:rsidP="007368D3">
      <w:pPr>
        <w:pStyle w:val="berschrift4"/>
      </w:pPr>
      <w:bookmarkStart w:id="2026" w:name="h.1plon7lxvzr" w:colFirst="0" w:colLast="0"/>
      <w:bookmarkEnd w:id="2026"/>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87709E" w:rsidRPr="00DE1B49" w:rsidRDefault="007C7126" w:rsidP="0087709E">
      <w:pPr>
        <w:rPr>
          <w:lang w:val="en-US"/>
        </w:rPr>
      </w:pPr>
      <w:r w:rsidRPr="00DE1B49">
        <w:rPr>
          <w:lang w:val="en-US"/>
        </w:rPr>
        <w:t xml:space="preserve">The implementations of this interface can be found under the </w:t>
      </w:r>
      <w:proofErr w:type="spellStart"/>
      <w:r w:rsidRPr="00DE1B49">
        <w:rPr>
          <w:i/>
          <w:lang w:val="en-US"/>
        </w:rPr>
        <w:t>eu.excitementproject.tl.</w:t>
      </w:r>
      <w:r>
        <w:rPr>
          <w:i/>
          <w:lang w:val="en-US"/>
        </w:rPr>
        <w:t>toplevel</w:t>
      </w:r>
      <w:r w:rsidRPr="00DE1B49">
        <w:rPr>
          <w:i/>
          <w:lang w:val="en-US"/>
        </w:rPr>
        <w:t>.</w:t>
      </w:r>
      <w:r>
        <w:rPr>
          <w:i/>
          <w:lang w:val="en-US"/>
        </w:rPr>
        <w:t>usecaseonerunner</w:t>
      </w:r>
      <w:proofErr w:type="spellEnd"/>
      <w:r w:rsidRPr="00DE1B49">
        <w:rPr>
          <w:lang w:val="en-US"/>
        </w:rPr>
        <w:t xml:space="preserve"> package.</w:t>
      </w:r>
    </w:p>
    <w:p w:rsidR="0087709E" w:rsidRPr="00DE1B49" w:rsidRDefault="0087709E" w:rsidP="007368D3">
      <w:pPr>
        <w:pStyle w:val="berschrift3"/>
      </w:pPr>
      <w:bookmarkStart w:id="2027" w:name="h.mmhb4d4pyf5m" w:colFirst="0" w:colLast="0"/>
      <w:bookmarkStart w:id="2028" w:name="_Toc404592956"/>
      <w:bookmarkEnd w:id="2027"/>
      <w:r w:rsidRPr="00DE1B49">
        <w:t xml:space="preserve">Use Case 2 Top </w:t>
      </w:r>
      <w:r w:rsidR="005E31BF">
        <w:t>L</w:t>
      </w:r>
      <w:r w:rsidRPr="00DE1B49">
        <w:t>evel API</w:t>
      </w:r>
      <w:bookmarkStart w:id="2029" w:name="h.5t619wps6frx" w:colFirst="0" w:colLast="0"/>
      <w:bookmarkEnd w:id="2029"/>
      <w:r w:rsidR="000650E3">
        <w:t xml:space="preserve">: </w:t>
      </w:r>
      <w:r w:rsidRPr="00DE1B49">
        <w:t xml:space="preserve">interface </w:t>
      </w:r>
      <w:proofErr w:type="spellStart"/>
      <w:r w:rsidRPr="000650E3">
        <w:rPr>
          <w:i/>
        </w:rPr>
        <w:t>UseCaseTwoRunner</w:t>
      </w:r>
      <w:proofErr w:type="spellEnd"/>
      <w:ins w:id="2030" w:author="Kathrin Eichler" w:date="2014-11-17T11:26:00Z">
        <w:r w:rsidR="009E17B3">
          <w:rPr>
            <w:i/>
          </w:rPr>
          <w:t xml:space="preserve"> </w:t>
        </w:r>
      </w:ins>
      <w:del w:id="2031" w:author="Kathrin Eichler" w:date="2014-11-24T11:46:00Z">
        <w:r w:rsidR="00C53D06" w:rsidDel="007E31F8">
          <w:delText xml:space="preserve"> </w:delText>
        </w:r>
      </w:del>
      <w:r w:rsidR="00C53D06">
        <w:t>(</w:t>
      </w:r>
      <w:proofErr w:type="spellStart"/>
      <w:r w:rsidR="00C53D06" w:rsidRPr="00D26AB1">
        <w:t>eu</w:t>
      </w:r>
      <w:r w:rsidR="00C53D06">
        <w:t>.</w:t>
      </w:r>
      <w:r w:rsidR="00C53D06" w:rsidRPr="00D26AB1">
        <w:t>excitementproject</w:t>
      </w:r>
      <w:r w:rsidR="00C53D06">
        <w:t>.</w:t>
      </w:r>
      <w:r w:rsidR="00C53D06" w:rsidRPr="00D26AB1">
        <w:t>tl</w:t>
      </w:r>
      <w:r w:rsidR="00C53D06">
        <w:t>.toplevel.</w:t>
      </w:r>
      <w:r w:rsidR="00C53D06" w:rsidRPr="00D26AB1">
        <w:t>api</w:t>
      </w:r>
      <w:proofErr w:type="spellEnd"/>
      <w:r w:rsidR="00C53D06">
        <w:t>)</w:t>
      </w:r>
      <w:bookmarkEnd w:id="2028"/>
    </w:p>
    <w:p w:rsidR="0087709E" w:rsidRPr="00DE1B49" w:rsidRDefault="0087709E" w:rsidP="00A5717B">
      <w:pPr>
        <w:pStyle w:val="berschrift4"/>
      </w:pPr>
      <w:bookmarkStart w:id="2032" w:name="h.jr5b656wdbxd" w:colFirst="0" w:colLast="0"/>
      <w:bookmarkEnd w:id="2032"/>
      <w:r w:rsidRPr="00DE1B49">
        <w:t xml:space="preserve">General Description </w:t>
      </w:r>
    </w:p>
    <w:p w:rsidR="0087709E" w:rsidRPr="00DE1B49" w:rsidRDefault="0087709E" w:rsidP="0087709E">
      <w:pPr>
        <w:rPr>
          <w:lang w:val="en-US"/>
        </w:rPr>
      </w:pPr>
      <w:r w:rsidRPr="00DE1B49">
        <w:rPr>
          <w:lang w:val="en-US"/>
        </w:rPr>
        <w:t>This top level interface configures and runs available TL components to instantiate one “i</w:t>
      </w:r>
      <w:r w:rsidRPr="00DE1B49">
        <w:rPr>
          <w:lang w:val="en-US"/>
        </w:rPr>
        <w:t>n</w:t>
      </w:r>
      <w:r w:rsidRPr="00DE1B49">
        <w:rPr>
          <w:lang w:val="en-US"/>
        </w:rPr>
        <w:t>stance” of the transduction layer that will work for WP7’s use case 2.</w:t>
      </w:r>
    </w:p>
    <w:p w:rsidR="0087709E" w:rsidRPr="00DE1B49" w:rsidRDefault="0087709E" w:rsidP="007368D3">
      <w:pPr>
        <w:pStyle w:val="berschrift4"/>
      </w:pPr>
      <w:bookmarkStart w:id="2033" w:name="h.ts0hhaiib80" w:colFirst="0" w:colLast="0"/>
      <w:bookmarkEnd w:id="2033"/>
      <w:r w:rsidRPr="00DE1B49">
        <w:lastRenderedPageBreak/>
        <w:t>API Methods</w:t>
      </w:r>
    </w:p>
    <w:p w:rsidR="0087709E" w:rsidRPr="00DE1B49" w:rsidRDefault="0087709E" w:rsidP="00675094">
      <w:pPr>
        <w:numPr>
          <w:ilvl w:val="0"/>
          <w:numId w:val="63"/>
        </w:numPr>
        <w:spacing w:line="276" w:lineRule="auto"/>
        <w:ind w:hanging="359"/>
        <w:rPr>
          <w:lang w:val="en-US"/>
        </w:rPr>
      </w:pPr>
      <w:r w:rsidRPr="00DE1B49">
        <w:rPr>
          <w:i/>
          <w:lang w:val="en-US"/>
        </w:rPr>
        <w:t xml:space="preserve">void </w:t>
      </w:r>
      <w:proofErr w:type="spellStart"/>
      <w:r w:rsidRPr="00DE1B49">
        <w:rPr>
          <w:i/>
          <w:lang w:val="en-US"/>
        </w:rPr>
        <w:t>annotateCategories</w:t>
      </w:r>
      <w:proofErr w:type="spellEnd"/>
      <w:r w:rsidRPr="00DE1B49">
        <w:rPr>
          <w:i/>
          <w:lang w:val="en-US"/>
        </w:rPr>
        <w:t>(</w:t>
      </w:r>
      <w:proofErr w:type="spellStart"/>
      <w:r w:rsidRPr="00DE1B49">
        <w:rPr>
          <w:i/>
          <w:lang w:val="en-US"/>
        </w:rPr>
        <w:t>JCas</w:t>
      </w:r>
      <w:proofErr w:type="spellEnd"/>
      <w:r w:rsidRPr="00DE1B49">
        <w:rPr>
          <w:i/>
          <w:lang w:val="en-US"/>
        </w:rPr>
        <w:t xml:space="preserve"> </w:t>
      </w:r>
      <w:proofErr w:type="spellStart"/>
      <w:r w:rsidRPr="00DE1B49">
        <w:rPr>
          <w:i/>
          <w:lang w:val="en-US"/>
        </w:rPr>
        <w:t>cas</w:t>
      </w:r>
      <w:proofErr w:type="spellEnd"/>
      <w:r w:rsidRPr="00DE1B49">
        <w:rPr>
          <w:i/>
          <w:lang w:val="en-US"/>
        </w:rPr>
        <w:t xml:space="preserve">, </w:t>
      </w:r>
      <w:proofErr w:type="spellStart"/>
      <w:r w:rsidRPr="00DE1B49">
        <w:rPr>
          <w:i/>
          <w:lang w:val="en-US"/>
        </w:rPr>
        <w:t>EntailmentGraph</w:t>
      </w:r>
      <w:proofErr w:type="spellEnd"/>
      <w:ins w:id="2034" w:author="Kathrin Eichler" w:date="2013-10-15T11:12:00Z">
        <w:r w:rsidR="00A82A04" w:rsidRPr="00A82A04">
          <w:rPr>
            <w:lang w:val="en-US"/>
          </w:rPr>
          <w:t xml:space="preserve"> </w:t>
        </w:r>
        <w:r w:rsidR="00A82A04">
          <w:rPr>
            <w:lang w:val="en-US"/>
          </w:rPr>
          <w:t>Collapsed</w:t>
        </w:r>
      </w:ins>
      <w:del w:id="2035" w:author="Kathrin Eichler" w:date="2013-10-15T11:12:00Z">
        <w:r w:rsidRPr="00DE1B49" w:rsidDel="00A82A04">
          <w:rPr>
            <w:i/>
            <w:lang w:val="en-US"/>
          </w:rPr>
          <w:delText>Raw</w:delText>
        </w:r>
      </w:del>
      <w:r w:rsidRPr="00DE1B49">
        <w:rPr>
          <w:i/>
          <w:lang w:val="en-US"/>
        </w:rPr>
        <w:t xml:space="preserve"> graph)</w:t>
      </w:r>
    </w:p>
    <w:p w:rsidR="0087709E" w:rsidRPr="00DE1B49" w:rsidRDefault="0087709E" w:rsidP="00675094">
      <w:pPr>
        <w:numPr>
          <w:ilvl w:val="1"/>
          <w:numId w:val="44"/>
        </w:numPr>
        <w:spacing w:line="276" w:lineRule="auto"/>
        <w:ind w:hanging="359"/>
      </w:pPr>
      <w:r w:rsidRPr="00DE1B49">
        <w:t xml:space="preserve">@param </w:t>
      </w:r>
      <w:proofErr w:type="spellStart"/>
      <w:r w:rsidRPr="00DE1B49">
        <w:t>cas</w:t>
      </w:r>
      <w:proofErr w:type="spellEnd"/>
      <w:r w:rsidR="00410180">
        <w:t xml:space="preserve"> </w:t>
      </w:r>
      <w:r w:rsidR="00B77A1E">
        <w:t>–</w:t>
      </w:r>
      <w:r w:rsidRPr="00DE1B49">
        <w:t xml:space="preserve"> input CAS </w:t>
      </w:r>
    </w:p>
    <w:p w:rsidR="0087709E" w:rsidRPr="00DE1B49" w:rsidRDefault="0087709E" w:rsidP="00675094">
      <w:pPr>
        <w:numPr>
          <w:ilvl w:val="1"/>
          <w:numId w:val="44"/>
        </w:numPr>
        <w:spacing w:line="276" w:lineRule="auto"/>
        <w:ind w:hanging="359"/>
        <w:rPr>
          <w:lang w:val="en-US"/>
        </w:rPr>
      </w:pPr>
      <w:r w:rsidRPr="00DE1B49">
        <w:rPr>
          <w:lang w:val="en-US"/>
        </w:rPr>
        <w:t>@param graph</w:t>
      </w:r>
      <w:r w:rsidR="00410180">
        <w:rPr>
          <w:lang w:val="en-US"/>
        </w:rPr>
        <w:t xml:space="preserve"> </w:t>
      </w:r>
      <w:r w:rsidR="002A1985">
        <w:rPr>
          <w:lang w:val="en-US"/>
        </w:rPr>
        <w:t>–</w:t>
      </w:r>
      <w:r w:rsidRPr="00DE1B49">
        <w:rPr>
          <w:lang w:val="en-US"/>
        </w:rPr>
        <w:t xml:space="preserve"> </w:t>
      </w:r>
      <w:ins w:id="2036" w:author="Kathrin Eichler" w:date="2013-10-15T11:12:00Z">
        <w:r w:rsidR="00A82A04">
          <w:rPr>
            <w:lang w:val="en-US"/>
          </w:rPr>
          <w:t xml:space="preserve">collapsed </w:t>
        </w:r>
      </w:ins>
      <w:del w:id="2037" w:author="Kathrin Eichler" w:date="2013-10-15T11:12:00Z">
        <w:r w:rsidR="002A1985" w:rsidDel="00A82A04">
          <w:rPr>
            <w:lang w:val="en-US"/>
          </w:rPr>
          <w:delText xml:space="preserve">raw </w:delText>
        </w:r>
      </w:del>
      <w:r w:rsidRPr="00DE1B49">
        <w:rPr>
          <w:lang w:val="en-US"/>
        </w:rPr>
        <w:t>entailment graph created for this domain</w:t>
      </w:r>
    </w:p>
    <w:p w:rsidR="0087709E" w:rsidRPr="00DE1B49" w:rsidRDefault="0087709E" w:rsidP="00675094">
      <w:pPr>
        <w:numPr>
          <w:ilvl w:val="1"/>
          <w:numId w:val="44"/>
        </w:numPr>
        <w:spacing w:line="276" w:lineRule="auto"/>
        <w:ind w:hanging="359"/>
        <w:rPr>
          <w:lang w:val="en-US"/>
        </w:rPr>
      </w:pPr>
      <w:r w:rsidRPr="00DE1B49">
        <w:rPr>
          <w:lang w:val="en-US"/>
        </w:rPr>
        <w:t>@return no new data, but the input CAS is annotated with category annot</w:t>
      </w:r>
      <w:r w:rsidRPr="00DE1B49">
        <w:rPr>
          <w:lang w:val="en-US"/>
        </w:rPr>
        <w:t>a</w:t>
      </w:r>
      <w:r w:rsidRPr="00DE1B49">
        <w:rPr>
          <w:lang w:val="en-US"/>
        </w:rPr>
        <w:t>tion</w:t>
      </w:r>
    </w:p>
    <w:p w:rsidR="005E31BF" w:rsidRPr="00DE1B49" w:rsidRDefault="005E31BF" w:rsidP="007368D3">
      <w:pPr>
        <w:pStyle w:val="berschrift4"/>
      </w:pPr>
      <w:bookmarkStart w:id="2038" w:name="h.vvrvs4xwojj6" w:colFirst="0" w:colLast="0"/>
      <w:bookmarkEnd w:id="2038"/>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EB71F9" w:rsidRDefault="007C7126" w:rsidP="00DA1AD8">
      <w:pPr>
        <w:rPr>
          <w:lang w:val="en-US"/>
        </w:rPr>
      </w:pPr>
      <w:r w:rsidRPr="00DE1B49">
        <w:rPr>
          <w:lang w:val="en-US"/>
        </w:rPr>
        <w:t xml:space="preserve">The implementations of this interface can be found under the </w:t>
      </w:r>
      <w:proofErr w:type="spellStart"/>
      <w:r w:rsidRPr="00DE1B49">
        <w:rPr>
          <w:i/>
          <w:lang w:val="en-US"/>
        </w:rPr>
        <w:t>eu.excitementproject.tl.</w:t>
      </w:r>
      <w:r>
        <w:rPr>
          <w:i/>
          <w:lang w:val="en-US"/>
        </w:rPr>
        <w:t>toplevel</w:t>
      </w:r>
      <w:r w:rsidRPr="00DE1B49">
        <w:rPr>
          <w:i/>
          <w:lang w:val="en-US"/>
        </w:rPr>
        <w:t>.</w:t>
      </w:r>
      <w:r>
        <w:rPr>
          <w:i/>
          <w:lang w:val="en-US"/>
        </w:rPr>
        <w:t>usecasetworunner</w:t>
      </w:r>
      <w:proofErr w:type="spellEnd"/>
      <w:r w:rsidRPr="00DE1B49">
        <w:rPr>
          <w:lang w:val="en-US"/>
        </w:rPr>
        <w:t xml:space="preserve"> package.</w:t>
      </w:r>
      <w:r>
        <w:rPr>
          <w:lang w:val="en-US"/>
        </w:rPr>
        <w:t xml:space="preserve"> </w:t>
      </w:r>
    </w:p>
    <w:p w:rsidR="00EB71F9" w:rsidRDefault="00EB71F9">
      <w:pPr>
        <w:spacing w:after="200" w:line="276" w:lineRule="auto"/>
        <w:rPr>
          <w:lang w:val="en-US"/>
        </w:rPr>
      </w:pPr>
      <w:r>
        <w:rPr>
          <w:lang w:val="en-US"/>
        </w:rPr>
        <w:br w:type="page"/>
      </w:r>
    </w:p>
    <w:p w:rsidR="0087709E" w:rsidRPr="00DE1B49" w:rsidRDefault="0087709E" w:rsidP="0087709E">
      <w:pPr>
        <w:pStyle w:val="berschrift1"/>
        <w:rPr>
          <w:rFonts w:ascii="Georgia" w:hAnsi="Georgia"/>
        </w:rPr>
      </w:pPr>
      <w:bookmarkStart w:id="2039" w:name="h.erto6qdw2118" w:colFirst="0" w:colLast="0"/>
      <w:bookmarkStart w:id="2040" w:name="_Toc404592957"/>
      <w:bookmarkEnd w:id="2039"/>
      <w:r w:rsidRPr="00DE1B49">
        <w:rPr>
          <w:rFonts w:ascii="Georgia" w:hAnsi="Georgia"/>
        </w:rPr>
        <w:lastRenderedPageBreak/>
        <w:t xml:space="preserve">Implementation of the </w:t>
      </w:r>
      <w:del w:id="2041" w:author="Kathrin Eichler" w:date="2013-10-08T11:04:00Z">
        <w:r w:rsidR="00D3367F" w:rsidDel="00804B4D">
          <w:rPr>
            <w:rFonts w:ascii="Georgia" w:hAnsi="Georgia"/>
          </w:rPr>
          <w:delText>P</w:delText>
        </w:r>
        <w:r w:rsidRPr="00DE1B49" w:rsidDel="00804B4D">
          <w:rPr>
            <w:rFonts w:ascii="Georgia" w:hAnsi="Georgia"/>
          </w:rPr>
          <w:delText xml:space="preserve">rototype </w:delText>
        </w:r>
      </w:del>
      <w:ins w:id="2042" w:author="Kathrin Eichler" w:date="2013-10-08T11:04:00Z">
        <w:r w:rsidR="00804B4D">
          <w:rPr>
            <w:rFonts w:ascii="Georgia" w:hAnsi="Georgia"/>
          </w:rPr>
          <w:t>Modules</w:t>
        </w:r>
        <w:bookmarkEnd w:id="2040"/>
        <w:r w:rsidR="00804B4D" w:rsidRPr="00DE1B49">
          <w:rPr>
            <w:rFonts w:ascii="Georgia" w:hAnsi="Georgia"/>
          </w:rPr>
          <w:t xml:space="preserve"> </w:t>
        </w:r>
      </w:ins>
    </w:p>
    <w:p w:rsidR="0087709E" w:rsidRPr="00DE1B49" w:rsidRDefault="0087709E" w:rsidP="0087709E">
      <w:pPr>
        <w:rPr>
          <w:lang w:val="en-US"/>
        </w:rPr>
      </w:pPr>
      <w:r w:rsidRPr="00DE1B49">
        <w:rPr>
          <w:lang w:val="en-US"/>
        </w:rPr>
        <w:t xml:space="preserve">In the previous chapters, we have provided a detailed description of the </w:t>
      </w:r>
      <w:r w:rsidR="00CA2244">
        <w:rPr>
          <w:lang w:val="en-US"/>
        </w:rPr>
        <w:t xml:space="preserve">data structures and </w:t>
      </w:r>
      <w:r w:rsidRPr="00DE1B49">
        <w:rPr>
          <w:lang w:val="en-US"/>
        </w:rPr>
        <w:t xml:space="preserve">interfaces we defined for the various transduction layer modules, including the core modules as well as the top level modules. In this chapter, we describe </w:t>
      </w:r>
      <w:del w:id="2043" w:author="Kathrin Eichler" w:date="2013-10-08T11:04:00Z">
        <w:r w:rsidRPr="00DE1B49" w:rsidDel="00804B4D">
          <w:rPr>
            <w:lang w:val="en-US"/>
          </w:rPr>
          <w:delText xml:space="preserve">prototypical </w:delText>
        </w:r>
      </w:del>
      <w:ins w:id="2044" w:author="Kathrin Eichler" w:date="2013-10-08T11:04:00Z">
        <w:r w:rsidR="00804B4D">
          <w:rPr>
            <w:lang w:val="en-US"/>
          </w:rPr>
          <w:t>the final</w:t>
        </w:r>
        <w:r w:rsidR="00804B4D" w:rsidRPr="00DE1B49">
          <w:rPr>
            <w:lang w:val="en-US"/>
          </w:rPr>
          <w:t xml:space="preserve"> </w:t>
        </w:r>
      </w:ins>
      <w:r w:rsidRPr="00DE1B49">
        <w:rPr>
          <w:lang w:val="en-US"/>
        </w:rPr>
        <w:t>impleme</w:t>
      </w:r>
      <w:r w:rsidRPr="00DE1B49">
        <w:rPr>
          <w:lang w:val="en-US"/>
        </w:rPr>
        <w:t>n</w:t>
      </w:r>
      <w:r w:rsidRPr="00DE1B49">
        <w:rPr>
          <w:lang w:val="en-US"/>
        </w:rPr>
        <w:t>tations of those modules</w:t>
      </w:r>
      <w:r w:rsidR="00CA2244">
        <w:rPr>
          <w:lang w:val="en-US"/>
        </w:rPr>
        <w:t xml:space="preserve">, which </w:t>
      </w:r>
      <w:r w:rsidRPr="00DE1B49">
        <w:rPr>
          <w:lang w:val="en-US"/>
        </w:rPr>
        <w:t xml:space="preserve">show how the defined interfaces and data structures </w:t>
      </w:r>
      <w:del w:id="2045" w:author="Kathrin Eichler" w:date="2014-11-24T10:51:00Z">
        <w:r w:rsidRPr="00DE1B49" w:rsidDel="00890613">
          <w:rPr>
            <w:lang w:val="en-US"/>
          </w:rPr>
          <w:delText>can be</w:delText>
        </w:r>
      </w:del>
      <w:ins w:id="2046" w:author="Kathrin Eichler" w:date="2014-11-24T10:51:00Z">
        <w:r w:rsidR="00890613">
          <w:rPr>
            <w:lang w:val="en-US"/>
          </w:rPr>
          <w:t>were</w:t>
        </w:r>
      </w:ins>
      <w:r w:rsidRPr="00DE1B49">
        <w:rPr>
          <w:lang w:val="en-US"/>
        </w:rPr>
        <w:t xml:space="preserve"> used to realize the two industrial use cases. </w:t>
      </w:r>
      <w:del w:id="2047" w:author="Kathrin Eichler" w:date="2014-11-24T10:51:00Z">
        <w:r w:rsidRPr="00DE1B49" w:rsidDel="00890613">
          <w:rPr>
            <w:lang w:val="en-US"/>
          </w:rPr>
          <w:delText xml:space="preserve">We also show how they can be used to process all three languages and all three data channels that are part of the project. </w:delText>
        </w:r>
      </w:del>
    </w:p>
    <w:p w:rsidR="0087709E" w:rsidRPr="00DE1B49" w:rsidRDefault="0087709E" w:rsidP="0087709E">
      <w:pPr>
        <w:pStyle w:val="berschrift2"/>
      </w:pPr>
      <w:bookmarkStart w:id="2048" w:name="h.odekgk5ovw98" w:colFirst="0" w:colLast="0"/>
      <w:bookmarkStart w:id="2049" w:name="_Toc404592958"/>
      <w:bookmarkEnd w:id="2048"/>
      <w:r w:rsidRPr="00DE1B49">
        <w:t>Implementation of Decomposition Components</w:t>
      </w:r>
      <w:bookmarkEnd w:id="2049"/>
    </w:p>
    <w:p w:rsidR="00706C23" w:rsidRDefault="0087709E" w:rsidP="007368D3">
      <w:pPr>
        <w:pStyle w:val="berschrift3"/>
        <w:rPr>
          <w:ins w:id="2050" w:author="Kathrin Eichler" w:date="2014-11-17T09:57:00Z"/>
        </w:rPr>
      </w:pPr>
      <w:bookmarkStart w:id="2051" w:name="h.n30a889m9cf5" w:colFirst="0" w:colLast="0"/>
      <w:bookmarkStart w:id="2052" w:name="_Toc404592959"/>
      <w:bookmarkStart w:id="2053" w:name="_Ref359922776"/>
      <w:bookmarkEnd w:id="2051"/>
      <w:r w:rsidRPr="00DE1B49">
        <w:t xml:space="preserve">Fragment Annotator </w:t>
      </w:r>
      <w:r w:rsidR="005E31BF">
        <w:t>M</w:t>
      </w:r>
      <w:r w:rsidRPr="00DE1B49">
        <w:t>odule</w:t>
      </w:r>
      <w:ins w:id="2054" w:author="Kathrin Eichler" w:date="2014-11-17T09:55:00Z">
        <w:r w:rsidR="00706C23">
          <w:t>s</w:t>
        </w:r>
      </w:ins>
      <w:del w:id="2055" w:author="Kathrin Eichler" w:date="2014-11-17T09:55:00Z">
        <w:r w:rsidRPr="00DE1B49" w:rsidDel="00706C23">
          <w:delText>:</w:delText>
        </w:r>
      </w:del>
      <w:bookmarkEnd w:id="2052"/>
    </w:p>
    <w:p w:rsidR="0087709E" w:rsidRPr="00DE1B49" w:rsidRDefault="0087709E">
      <w:pPr>
        <w:pStyle w:val="berschrift4"/>
        <w:pPrChange w:id="2056" w:author="Kathrin Eichler" w:date="2014-11-17T09:56:00Z">
          <w:pPr>
            <w:pStyle w:val="berschrift3"/>
          </w:pPr>
        </w:pPrChange>
      </w:pPr>
      <w:del w:id="2057" w:author="Kathrin Eichler" w:date="2014-11-17T09:55:00Z">
        <w:r w:rsidRPr="00DE1B49" w:rsidDel="00706C23">
          <w:delText xml:space="preserve"> </w:delText>
        </w:r>
      </w:del>
      <w:del w:id="2058" w:author="Kathrin Eichler" w:date="2014-11-17T09:56:00Z">
        <w:r w:rsidR="000B6568" w:rsidDel="00706C23">
          <w:br/>
        </w:r>
      </w:del>
      <w:proofErr w:type="gramStart"/>
      <w:r w:rsidRPr="00DE1B49">
        <w:t>class</w:t>
      </w:r>
      <w:proofErr w:type="gramEnd"/>
      <w:r w:rsidRPr="00DE1B49">
        <w:t xml:space="preserve"> </w:t>
      </w:r>
      <w:proofErr w:type="spellStart"/>
      <w:r w:rsidRPr="00DE1B49">
        <w:t>SentenceAsFragmentAnnotator</w:t>
      </w:r>
      <w:proofErr w:type="spellEnd"/>
      <w:ins w:id="2059" w:author="Kathrin Eichler" w:date="2014-11-17T11:26:00Z">
        <w:r w:rsidR="009E17B3">
          <w:t xml:space="preserve"> [Gil]</w:t>
        </w:r>
      </w:ins>
      <w:r w:rsidR="008D6CF9">
        <w:t xml:space="preserve"> (</w:t>
      </w:r>
      <w:proofErr w:type="spellStart"/>
      <w:r w:rsidR="008D6CF9" w:rsidRPr="008D6CF9">
        <w:t>eu</w:t>
      </w:r>
      <w:r w:rsidR="008D6CF9">
        <w:t>.excitementproject.</w:t>
      </w:r>
      <w:r w:rsidR="008D6CF9" w:rsidRPr="008D6CF9">
        <w:t>tl</w:t>
      </w:r>
      <w:r w:rsidR="008D6CF9">
        <w:t>.decomposition.</w:t>
      </w:r>
      <w:r w:rsidR="008D6CF9" w:rsidRPr="008D6CF9">
        <w:t>fragmentannotator</w:t>
      </w:r>
      <w:proofErr w:type="spellEnd"/>
      <w:r w:rsidR="008D6CF9">
        <w:t>)</w:t>
      </w:r>
      <w:bookmarkEnd w:id="2053"/>
    </w:p>
    <w:p w:rsidR="0087709E" w:rsidRPr="00DE1B49" w:rsidRDefault="0087709E" w:rsidP="0087709E">
      <w:pPr>
        <w:rPr>
          <w:lang w:val="en-US"/>
        </w:rPr>
      </w:pPr>
      <w:r w:rsidRPr="00DE1B49">
        <w:rPr>
          <w:lang w:val="en-US"/>
        </w:rPr>
        <w:t>This class implements the interface</w:t>
      </w:r>
      <w:r w:rsidR="00905DC1">
        <w:rPr>
          <w:lang w:val="en-US"/>
        </w:rPr>
        <w:t xml:space="preserve"> </w:t>
      </w:r>
      <w:proofErr w:type="spellStart"/>
      <w:r w:rsidR="00905DC1" w:rsidRPr="00905DC1">
        <w:rPr>
          <w:i/>
          <w:lang w:val="en-US"/>
        </w:rPr>
        <w:t>FragmentAnnotator</w:t>
      </w:r>
      <w:proofErr w:type="spellEnd"/>
      <w:r w:rsidRPr="00DE1B49">
        <w:rPr>
          <w:lang w:val="en-US"/>
        </w:rPr>
        <w:t xml:space="preserve">. This is </w:t>
      </w:r>
      <w:r w:rsidR="00CA2244">
        <w:rPr>
          <w:lang w:val="en-US"/>
        </w:rPr>
        <w:t>a very simple</w:t>
      </w:r>
      <w:r w:rsidRPr="00DE1B49">
        <w:rPr>
          <w:lang w:val="en-US"/>
        </w:rPr>
        <w:t xml:space="preserve"> fragment a</w:t>
      </w:r>
      <w:r w:rsidRPr="00DE1B49">
        <w:rPr>
          <w:lang w:val="en-US"/>
        </w:rPr>
        <w:t>n</w:t>
      </w:r>
      <w:r w:rsidRPr="00DE1B49">
        <w:rPr>
          <w:lang w:val="en-US"/>
        </w:rPr>
        <w:t xml:space="preserve">notation method that </w:t>
      </w:r>
      <w:r w:rsidR="00AC1E73">
        <w:rPr>
          <w:lang w:val="en-US"/>
        </w:rPr>
        <w:t>annotates</w:t>
      </w:r>
      <w:r w:rsidRPr="00DE1B49">
        <w:rPr>
          <w:lang w:val="en-US"/>
        </w:rPr>
        <w:t xml:space="preserve"> each sentence as a separate fragment.</w:t>
      </w:r>
      <w:r w:rsidR="00AC1E73">
        <w:rPr>
          <w:lang w:val="en-US"/>
        </w:rPr>
        <w:t xml:space="preserve"> </w:t>
      </w:r>
      <w:r w:rsidR="00CA2244">
        <w:rPr>
          <w:lang w:val="en-US"/>
        </w:rPr>
        <w:t xml:space="preserve">The component calls </w:t>
      </w:r>
      <w:r w:rsidR="00CA2244" w:rsidRPr="00DE1B49">
        <w:rPr>
          <w:lang w:val="en-US"/>
        </w:rPr>
        <w:t>the given LAP</w:t>
      </w:r>
      <w:r w:rsidR="00CA2244">
        <w:rPr>
          <w:lang w:val="en-US"/>
        </w:rPr>
        <w:t xml:space="preserve"> or searches the input CAS to </w:t>
      </w:r>
      <w:r w:rsidR="00CA2244" w:rsidRPr="00DE1B49">
        <w:rPr>
          <w:lang w:val="en-US"/>
        </w:rPr>
        <w:t>find the sentence annotation</w:t>
      </w:r>
      <w:r w:rsidR="00CA2244">
        <w:rPr>
          <w:lang w:val="en-US"/>
        </w:rPr>
        <w:t xml:space="preserve">, and then annotates </w:t>
      </w:r>
      <w:r w:rsidR="00CA2244" w:rsidRPr="00DE1B49">
        <w:rPr>
          <w:lang w:val="en-US"/>
        </w:rPr>
        <w:t xml:space="preserve">each sentence as one fragment. </w:t>
      </w:r>
    </w:p>
    <w:p w:rsidR="0087709E" w:rsidRPr="00DE1B49" w:rsidRDefault="0087709E" w:rsidP="0087709E">
      <w:pPr>
        <w:rPr>
          <w:lang w:val="en-US"/>
        </w:rPr>
      </w:pPr>
    </w:p>
    <w:p w:rsidR="00CA2244" w:rsidRDefault="00CA2244" w:rsidP="00CA2244">
      <w:pPr>
        <w:rPr>
          <w:ins w:id="2060" w:author="Kathrin Eichler" w:date="2014-11-17T09:56:00Z"/>
          <w:lang w:val="en-US"/>
        </w:rPr>
      </w:pPr>
      <w:r w:rsidRPr="00DE1B49">
        <w:rPr>
          <w:lang w:val="en-US"/>
        </w:rPr>
        <w:t>The component call</w:t>
      </w:r>
      <w:r>
        <w:rPr>
          <w:lang w:val="en-US"/>
        </w:rPr>
        <w:t>s</w:t>
      </w:r>
      <w:r w:rsidRPr="00DE1B49">
        <w:rPr>
          <w:lang w:val="en-US"/>
        </w:rPr>
        <w:t xml:space="preserve"> the given LAP once, if no sentence annotation </w:t>
      </w:r>
      <w:r>
        <w:rPr>
          <w:lang w:val="en-US"/>
        </w:rPr>
        <w:t xml:space="preserve">was </w:t>
      </w:r>
      <w:r w:rsidRPr="00DE1B49">
        <w:rPr>
          <w:lang w:val="en-US"/>
        </w:rPr>
        <w:t xml:space="preserve">found in the </w:t>
      </w:r>
      <w:r>
        <w:rPr>
          <w:lang w:val="en-US"/>
        </w:rPr>
        <w:t>input</w:t>
      </w:r>
      <w:r w:rsidRPr="00DE1B49">
        <w:rPr>
          <w:lang w:val="en-US"/>
        </w:rPr>
        <w:t xml:space="preserve"> CAS. If one or more sentence</w:t>
      </w:r>
      <w:r>
        <w:rPr>
          <w:lang w:val="en-US"/>
        </w:rPr>
        <w:t>s were found</w:t>
      </w:r>
      <w:r w:rsidRPr="00DE1B49">
        <w:rPr>
          <w:lang w:val="en-US"/>
        </w:rPr>
        <w:t xml:space="preserve"> within </w:t>
      </w:r>
      <w:r>
        <w:rPr>
          <w:lang w:val="en-US"/>
        </w:rPr>
        <w:t xml:space="preserve">the </w:t>
      </w:r>
      <w:r w:rsidRPr="00DE1B49">
        <w:rPr>
          <w:lang w:val="en-US"/>
        </w:rPr>
        <w:t>CAS</w:t>
      </w:r>
      <w:r>
        <w:rPr>
          <w:lang w:val="en-US"/>
        </w:rPr>
        <w:t>,</w:t>
      </w:r>
      <w:r w:rsidRPr="00DE1B49">
        <w:rPr>
          <w:lang w:val="en-US"/>
        </w:rPr>
        <w:t xml:space="preserve"> LAP</w:t>
      </w:r>
      <w:r>
        <w:rPr>
          <w:lang w:val="en-US"/>
        </w:rPr>
        <w:t xml:space="preserve"> call </w:t>
      </w:r>
      <w:r w:rsidR="00E31180">
        <w:rPr>
          <w:lang w:val="en-US"/>
        </w:rPr>
        <w:t>is</w:t>
      </w:r>
      <w:r>
        <w:rPr>
          <w:lang w:val="en-US"/>
        </w:rPr>
        <w:t xml:space="preserve"> not performed</w:t>
      </w:r>
      <w:r w:rsidRPr="00DE1B49">
        <w:rPr>
          <w:lang w:val="en-US"/>
        </w:rPr>
        <w:t>. The component raise</w:t>
      </w:r>
      <w:r>
        <w:rPr>
          <w:lang w:val="en-US"/>
        </w:rPr>
        <w:t>s</w:t>
      </w:r>
      <w:r w:rsidRPr="00DE1B49">
        <w:rPr>
          <w:lang w:val="en-US"/>
        </w:rPr>
        <w:t xml:space="preserve"> </w:t>
      </w:r>
      <w:r>
        <w:rPr>
          <w:lang w:val="en-US"/>
        </w:rPr>
        <w:t xml:space="preserve">an </w:t>
      </w:r>
      <w:r w:rsidRPr="00DE1B49">
        <w:rPr>
          <w:lang w:val="en-US"/>
        </w:rPr>
        <w:t>exception if the given LAP cann</w:t>
      </w:r>
      <w:r>
        <w:rPr>
          <w:lang w:val="en-US"/>
        </w:rPr>
        <w:t>ot produce sentence annotation (</w:t>
      </w:r>
      <w:r w:rsidR="00AC1E73">
        <w:rPr>
          <w:lang w:val="en-US"/>
        </w:rPr>
        <w:t>i.e., if</w:t>
      </w:r>
      <w:r w:rsidRPr="00DE1B49">
        <w:rPr>
          <w:lang w:val="en-US"/>
        </w:rPr>
        <w:t xml:space="preserve"> the module </w:t>
      </w:r>
      <w:r>
        <w:rPr>
          <w:lang w:val="en-US"/>
        </w:rPr>
        <w:t>cannot</w:t>
      </w:r>
      <w:r w:rsidRPr="00DE1B49">
        <w:rPr>
          <w:lang w:val="en-US"/>
        </w:rPr>
        <w:t xml:space="preserve"> find any sen</w:t>
      </w:r>
      <w:r>
        <w:rPr>
          <w:lang w:val="en-US"/>
        </w:rPr>
        <w:t>tence)</w:t>
      </w:r>
      <w:r w:rsidRPr="00DE1B49">
        <w:rPr>
          <w:lang w:val="en-US"/>
        </w:rPr>
        <w:t>.</w:t>
      </w:r>
    </w:p>
    <w:p w:rsidR="00706C23" w:rsidRDefault="00706C23">
      <w:pPr>
        <w:pStyle w:val="berschrift4"/>
        <w:rPr>
          <w:ins w:id="2061" w:author="Kathrin Eichler" w:date="2014-11-17T09:56:00Z"/>
        </w:rPr>
        <w:pPrChange w:id="2062" w:author="Kathrin Eichler" w:date="2014-11-17T09:56:00Z">
          <w:pPr/>
        </w:pPrChange>
      </w:pPr>
      <w:ins w:id="2063" w:author="Kathrin Eichler" w:date="2014-11-17T09:56:00Z">
        <w:r>
          <w:t xml:space="preserve">Class </w:t>
        </w:r>
        <w:proofErr w:type="spellStart"/>
        <w:r>
          <w:t>KeywordBasedFragmentAnnotator</w:t>
        </w:r>
        <w:proofErr w:type="spellEnd"/>
        <w:r>
          <w:t xml:space="preserve"> [</w:t>
        </w:r>
        <w:proofErr w:type="spellStart"/>
        <w:r>
          <w:t>Vivi</w:t>
        </w:r>
        <w:proofErr w:type="spellEnd"/>
        <w:r>
          <w:t>]</w:t>
        </w:r>
      </w:ins>
    </w:p>
    <w:p w:rsidR="00706C23" w:rsidRDefault="00706C23">
      <w:pPr>
        <w:pStyle w:val="berschrift4"/>
        <w:rPr>
          <w:ins w:id="2064" w:author="Kathrin Eichler" w:date="2014-11-17T09:58:00Z"/>
        </w:rPr>
        <w:pPrChange w:id="2065" w:author="Kathrin Eichler" w:date="2014-11-17T09:56:00Z">
          <w:pPr/>
        </w:pPrChange>
      </w:pPr>
      <w:ins w:id="2066" w:author="Kathrin Eichler" w:date="2014-11-17T09:56:00Z">
        <w:r>
          <w:t xml:space="preserve">Class </w:t>
        </w:r>
      </w:ins>
      <w:proofErr w:type="spellStart"/>
      <w:ins w:id="2067" w:author="Kathrin Eichler" w:date="2014-11-17T09:58:00Z">
        <w:r>
          <w:t>KeywordBasedFixedLengthFragmentAnnotator</w:t>
        </w:r>
        <w:proofErr w:type="spellEnd"/>
        <w:r>
          <w:t xml:space="preserve"> [</w:t>
        </w:r>
        <w:proofErr w:type="spellStart"/>
        <w:r>
          <w:t>Vivi</w:t>
        </w:r>
        <w:proofErr w:type="spellEnd"/>
        <w:r>
          <w:t>]</w:t>
        </w:r>
      </w:ins>
    </w:p>
    <w:p w:rsidR="00706C23" w:rsidRDefault="001B6690" w:rsidP="00706C23">
      <w:pPr>
        <w:pStyle w:val="berschrift4"/>
        <w:rPr>
          <w:ins w:id="2068" w:author="Kathrin Eichler" w:date="2014-11-24T10:52:00Z"/>
        </w:rPr>
      </w:pPr>
      <w:ins w:id="2069" w:author="Kathrin Eichler" w:date="2014-11-17T09:59:00Z">
        <w:r>
          <w:t xml:space="preserve">Class </w:t>
        </w:r>
        <w:proofErr w:type="spellStart"/>
        <w:r>
          <w:t>TokenAsFragmentAnnotator</w:t>
        </w:r>
      </w:ins>
      <w:proofErr w:type="spellEnd"/>
    </w:p>
    <w:p w:rsidR="00204BCB" w:rsidRPr="00204BCB" w:rsidRDefault="00890613">
      <w:pPr>
        <w:pStyle w:val="Normal2"/>
        <w:rPr>
          <w:ins w:id="2070" w:author="Kathrin Eichler" w:date="2014-11-24T10:54:00Z"/>
          <w:rFonts w:cs="Consolas"/>
          <w:lang w:val="en-US"/>
        </w:rPr>
        <w:pPrChange w:id="2071" w:author="Kathrin Eichler" w:date="2014-11-24T10:54:00Z">
          <w:pPr/>
        </w:pPrChange>
      </w:pPr>
      <w:ins w:id="2072" w:author="Kathrin Eichler" w:date="2014-11-24T10:52:00Z">
        <w:r w:rsidRPr="00204BCB">
          <w:rPr>
            <w:lang w:val="en-US"/>
          </w:rPr>
          <w:t xml:space="preserve">This class implements the interface </w:t>
        </w:r>
        <w:proofErr w:type="spellStart"/>
        <w:r w:rsidRPr="00204BCB">
          <w:rPr>
            <w:i/>
            <w:lang w:val="en-US"/>
          </w:rPr>
          <w:t>FragmentAnnotator</w:t>
        </w:r>
        <w:proofErr w:type="spellEnd"/>
        <w:r w:rsidRPr="00204BCB">
          <w:rPr>
            <w:lang w:val="en-US"/>
          </w:rPr>
          <w:t>. This is a fragment annotation method that annotates</w:t>
        </w:r>
        <w:r w:rsidRPr="001B6690">
          <w:rPr>
            <w:lang w:val="en-US"/>
          </w:rPr>
          <w:t xml:space="preserve"> each token</w:t>
        </w:r>
        <w:r w:rsidRPr="00B34AB8">
          <w:rPr>
            <w:lang w:val="en-US"/>
          </w:rPr>
          <w:t xml:space="preserve"> </w:t>
        </w:r>
      </w:ins>
      <w:ins w:id="2073" w:author="Kathrin Eichler" w:date="2014-11-24T10:54:00Z">
        <w:r w:rsidR="00204BCB">
          <w:rPr>
            <w:lang w:val="en-US"/>
          </w:rPr>
          <w:t>(</w:t>
        </w:r>
        <w:r w:rsidR="00204BCB" w:rsidRPr="00204BCB">
          <w:rPr>
            <w:rFonts w:cs="Consolas"/>
            <w:color w:val="3F5FBF"/>
            <w:lang w:val="en-US"/>
            <w:rPrChange w:id="2074" w:author="Kathrin Eichler" w:date="2014-11-24T10:54:00Z">
              <w:rPr>
                <w:rFonts w:ascii="Consolas" w:hAnsi="Consolas" w:cs="Consolas"/>
                <w:color w:val="3F5FBF"/>
                <w:sz w:val="20"/>
                <w:szCs w:val="20"/>
                <w:lang w:val="en-US"/>
              </w:rPr>
            </w:rPrChange>
          </w:rPr>
          <w:t>except punctuation</w:t>
        </w:r>
        <w:r w:rsidR="00204BCB">
          <w:rPr>
            <w:rFonts w:cs="Consolas"/>
            <w:color w:val="3F5FBF"/>
            <w:lang w:val="en-US"/>
          </w:rPr>
          <w:t>)</w:t>
        </w:r>
        <w:r w:rsidR="00204BCB" w:rsidRPr="00204BCB">
          <w:rPr>
            <w:rFonts w:cs="Consolas"/>
            <w:color w:val="3F5FBF"/>
            <w:lang w:val="en-US"/>
            <w:rPrChange w:id="2075" w:author="Kathrin Eichler" w:date="2014-11-24T10:54:00Z">
              <w:rPr>
                <w:rFonts w:ascii="Consolas" w:hAnsi="Consolas" w:cs="Consolas"/>
                <w:color w:val="3F5FBF"/>
                <w:sz w:val="20"/>
                <w:szCs w:val="20"/>
                <w:lang w:val="en-US"/>
              </w:rPr>
            </w:rPrChange>
          </w:rPr>
          <w:t xml:space="preserve"> as a fragment.</w:t>
        </w:r>
      </w:ins>
      <w:ins w:id="2076" w:author="Kathrin Eichler" w:date="2014-11-24T10:55:00Z">
        <w:r w:rsidR="00204BCB">
          <w:rPr>
            <w:rFonts w:cs="Consolas"/>
            <w:color w:val="3F5FBF"/>
            <w:lang w:val="en-US"/>
          </w:rPr>
          <w:t xml:space="preserve"> </w:t>
        </w:r>
      </w:ins>
      <w:ins w:id="2077" w:author="Kathrin Eichler" w:date="2014-11-24T10:54:00Z">
        <w:r w:rsidR="00204BCB" w:rsidRPr="00204BCB">
          <w:rPr>
            <w:rFonts w:cs="Consolas"/>
            <w:color w:val="3F5FBF"/>
            <w:lang w:val="en-US"/>
            <w:rPrChange w:id="2078" w:author="Kathrin Eichler" w:date="2014-11-24T10:54:00Z">
              <w:rPr>
                <w:rFonts w:ascii="Consolas" w:hAnsi="Consolas" w:cs="Consolas"/>
                <w:color w:val="3F5FBF"/>
                <w:sz w:val="20"/>
                <w:szCs w:val="20"/>
                <w:lang w:val="en-US"/>
              </w:rPr>
            </w:rPrChange>
          </w:rPr>
          <w:t>If a filter for parts of speech is passed to the constructor, then only tokens are annotated, which match the filter.</w:t>
        </w:r>
      </w:ins>
    </w:p>
    <w:p w:rsidR="00890613" w:rsidRPr="007E31F8" w:rsidRDefault="00890613">
      <w:pPr>
        <w:pStyle w:val="Normal2"/>
        <w:rPr>
          <w:ins w:id="2079" w:author="Kathrin Eichler" w:date="2014-11-24T10:53:00Z"/>
          <w:lang w:val="en-US"/>
        </w:rPr>
        <w:pPrChange w:id="2080" w:author="Kathrin Eichler" w:date="2014-11-24T10:54:00Z">
          <w:pPr/>
        </w:pPrChange>
      </w:pPr>
      <w:ins w:id="2081" w:author="Kathrin Eichler" w:date="2014-11-24T10:52:00Z">
        <w:r w:rsidRPr="00204BCB">
          <w:rPr>
            <w:lang w:val="en-US"/>
          </w:rPr>
          <w:t>The component calls the giv</w:t>
        </w:r>
        <w:r w:rsidRPr="001B6690">
          <w:rPr>
            <w:lang w:val="en-US"/>
          </w:rPr>
          <w:t xml:space="preserve">en LAP or searches the input CAS to </w:t>
        </w:r>
        <w:r w:rsidRPr="00B34AB8">
          <w:rPr>
            <w:lang w:val="en-US"/>
          </w:rPr>
          <w:t xml:space="preserve">find the </w:t>
        </w:r>
        <w:r w:rsidRPr="005D1EEF">
          <w:rPr>
            <w:lang w:val="en-US"/>
          </w:rPr>
          <w:t>token</w:t>
        </w:r>
        <w:r w:rsidRPr="00314033">
          <w:rPr>
            <w:lang w:val="en-US"/>
          </w:rPr>
          <w:t xml:space="preserve"> annotation, and t</w:t>
        </w:r>
        <w:r w:rsidRPr="00F95CC2">
          <w:rPr>
            <w:lang w:val="en-US"/>
          </w:rPr>
          <w:t>hen annotates each token</w:t>
        </w:r>
        <w:r w:rsidRPr="001102DC">
          <w:rPr>
            <w:lang w:val="en-US"/>
          </w:rPr>
          <w:t xml:space="preserve"> as one fragment. </w:t>
        </w:r>
      </w:ins>
    </w:p>
    <w:p w:rsidR="00890613" w:rsidRPr="00DE1B49" w:rsidRDefault="00890613" w:rsidP="00890613">
      <w:pPr>
        <w:rPr>
          <w:ins w:id="2082" w:author="Kathrin Eichler" w:date="2014-11-24T10:52:00Z"/>
          <w:lang w:val="en-US"/>
        </w:rPr>
      </w:pPr>
    </w:p>
    <w:p w:rsidR="00890613" w:rsidRDefault="00890613">
      <w:pPr>
        <w:rPr>
          <w:ins w:id="2083" w:author="Kathrin Eichler" w:date="2014-11-24T13:25:00Z"/>
          <w:lang w:val="en-US"/>
        </w:rPr>
        <w:pPrChange w:id="2084" w:author="Kathrin Eichler" w:date="2014-11-24T10:52:00Z">
          <w:pPr>
            <w:pStyle w:val="berschrift4"/>
          </w:pPr>
        </w:pPrChange>
      </w:pPr>
      <w:ins w:id="2085" w:author="Kathrin Eichler" w:date="2014-11-24T10:52:00Z">
        <w:r w:rsidRPr="00DE1B49">
          <w:rPr>
            <w:lang w:val="en-US"/>
          </w:rPr>
          <w:lastRenderedPageBreak/>
          <w:t>The component call</w:t>
        </w:r>
        <w:r>
          <w:rPr>
            <w:lang w:val="en-US"/>
          </w:rPr>
          <w:t>s</w:t>
        </w:r>
        <w:r w:rsidRPr="00DE1B49">
          <w:rPr>
            <w:lang w:val="en-US"/>
          </w:rPr>
          <w:t xml:space="preserve"> the given LAP once, if no </w:t>
        </w:r>
      </w:ins>
      <w:ins w:id="2086" w:author="Kathrin Eichler" w:date="2014-11-24T10:53:00Z">
        <w:r>
          <w:rPr>
            <w:lang w:val="en-US"/>
          </w:rPr>
          <w:t>token</w:t>
        </w:r>
      </w:ins>
      <w:ins w:id="2087" w:author="Kathrin Eichler" w:date="2014-11-24T10:52:00Z">
        <w:r w:rsidRPr="00DE1B49">
          <w:rPr>
            <w:lang w:val="en-US"/>
          </w:rPr>
          <w:t xml:space="preserve"> annotation </w:t>
        </w:r>
        <w:r>
          <w:rPr>
            <w:lang w:val="en-US"/>
          </w:rPr>
          <w:t xml:space="preserve">was </w:t>
        </w:r>
        <w:r w:rsidRPr="00DE1B49">
          <w:rPr>
            <w:lang w:val="en-US"/>
          </w:rPr>
          <w:t xml:space="preserve">found in the </w:t>
        </w:r>
        <w:r>
          <w:rPr>
            <w:lang w:val="en-US"/>
          </w:rPr>
          <w:t>input</w:t>
        </w:r>
        <w:r w:rsidRPr="00DE1B49">
          <w:rPr>
            <w:lang w:val="en-US"/>
          </w:rPr>
          <w:t xml:space="preserve"> CAS. If one or more </w:t>
        </w:r>
      </w:ins>
      <w:ins w:id="2088" w:author="Kathrin Eichler" w:date="2014-11-24T10:53:00Z">
        <w:r>
          <w:rPr>
            <w:lang w:val="en-US"/>
          </w:rPr>
          <w:t>tokens</w:t>
        </w:r>
      </w:ins>
      <w:ins w:id="2089" w:author="Kathrin Eichler" w:date="2014-11-24T10:52:00Z">
        <w:r>
          <w:rPr>
            <w:lang w:val="en-US"/>
          </w:rPr>
          <w:t xml:space="preserve"> were found</w:t>
        </w:r>
        <w:r w:rsidRPr="00DE1B49">
          <w:rPr>
            <w:lang w:val="en-US"/>
          </w:rPr>
          <w:t xml:space="preserve"> within </w:t>
        </w:r>
        <w:r>
          <w:rPr>
            <w:lang w:val="en-US"/>
          </w:rPr>
          <w:t xml:space="preserve">the </w:t>
        </w:r>
        <w:r w:rsidRPr="00DE1B49">
          <w:rPr>
            <w:lang w:val="en-US"/>
          </w:rPr>
          <w:t>CAS</w:t>
        </w:r>
        <w:r>
          <w:rPr>
            <w:lang w:val="en-US"/>
          </w:rPr>
          <w:t>,</w:t>
        </w:r>
        <w:r w:rsidRPr="00DE1B49">
          <w:rPr>
            <w:lang w:val="en-US"/>
          </w:rPr>
          <w:t xml:space="preserve"> LAP</w:t>
        </w:r>
        <w:r>
          <w:rPr>
            <w:lang w:val="en-US"/>
          </w:rPr>
          <w:t xml:space="preserve"> call is not performed</w:t>
        </w:r>
        <w:r w:rsidRPr="00DE1B49">
          <w:rPr>
            <w:lang w:val="en-US"/>
          </w:rPr>
          <w:t>. The component raise</w:t>
        </w:r>
        <w:r>
          <w:rPr>
            <w:lang w:val="en-US"/>
          </w:rPr>
          <w:t>s</w:t>
        </w:r>
        <w:r w:rsidRPr="00DE1B49">
          <w:rPr>
            <w:lang w:val="en-US"/>
          </w:rPr>
          <w:t xml:space="preserve"> </w:t>
        </w:r>
        <w:r>
          <w:rPr>
            <w:lang w:val="en-US"/>
          </w:rPr>
          <w:t xml:space="preserve">an </w:t>
        </w:r>
        <w:r w:rsidRPr="00DE1B49">
          <w:rPr>
            <w:lang w:val="en-US"/>
          </w:rPr>
          <w:t>exception if the given LAP cann</w:t>
        </w:r>
        <w:r>
          <w:rPr>
            <w:lang w:val="en-US"/>
          </w:rPr>
          <w:t>ot produce sentence annotation (i.e., if</w:t>
        </w:r>
        <w:r w:rsidRPr="00DE1B49">
          <w:rPr>
            <w:lang w:val="en-US"/>
          </w:rPr>
          <w:t xml:space="preserve"> the module </w:t>
        </w:r>
        <w:r>
          <w:rPr>
            <w:lang w:val="en-US"/>
          </w:rPr>
          <w:t>cannot</w:t>
        </w:r>
        <w:r w:rsidRPr="00DE1B49">
          <w:rPr>
            <w:lang w:val="en-US"/>
          </w:rPr>
          <w:t xml:space="preserve"> find any </w:t>
        </w:r>
      </w:ins>
      <w:ins w:id="2090" w:author="Kathrin Eichler" w:date="2014-11-24T10:53:00Z">
        <w:r>
          <w:rPr>
            <w:lang w:val="en-US"/>
          </w:rPr>
          <w:t>token</w:t>
        </w:r>
      </w:ins>
      <w:ins w:id="2091" w:author="Kathrin Eichler" w:date="2014-11-24T10:52:00Z">
        <w:r>
          <w:rPr>
            <w:lang w:val="en-US"/>
          </w:rPr>
          <w:t>)</w:t>
        </w:r>
        <w:r w:rsidRPr="00DE1B49">
          <w:rPr>
            <w:lang w:val="en-US"/>
          </w:rPr>
          <w:t>.</w:t>
        </w:r>
      </w:ins>
    </w:p>
    <w:p w:rsidR="00C57500" w:rsidRDefault="00C57500" w:rsidP="00C57500">
      <w:pPr>
        <w:pStyle w:val="berschrift4"/>
        <w:rPr>
          <w:ins w:id="2092" w:author="Kathrin Eichler" w:date="2014-11-24T13:25:00Z"/>
        </w:rPr>
      </w:pPr>
      <w:ins w:id="2093" w:author="Kathrin Eichler" w:date="2014-11-24T13:25:00Z">
        <w:r>
          <w:t xml:space="preserve">Class </w:t>
        </w:r>
        <w:proofErr w:type="spellStart"/>
        <w:r>
          <w:t>TokenAsFragmentAnnotator</w:t>
        </w:r>
        <w:r>
          <w:t>ForGerman</w:t>
        </w:r>
        <w:proofErr w:type="spellEnd"/>
      </w:ins>
    </w:p>
    <w:p w:rsidR="00C57500" w:rsidRDefault="00C57500" w:rsidP="00C57500">
      <w:pPr>
        <w:pStyle w:val="Normal2"/>
        <w:rPr>
          <w:ins w:id="2094" w:author="Kathrin Eichler" w:date="2014-11-24T13:25:00Z"/>
          <w:rFonts w:cs="Consolas"/>
          <w:color w:val="3F5FBF"/>
          <w:lang w:val="en-US"/>
        </w:rPr>
      </w:pPr>
      <w:ins w:id="2095" w:author="Kathrin Eichler" w:date="2014-11-24T13:25:00Z">
        <w:r w:rsidRPr="00204BCB">
          <w:rPr>
            <w:lang w:val="en-US"/>
          </w:rPr>
          <w:t xml:space="preserve">This class implements the interface </w:t>
        </w:r>
        <w:proofErr w:type="spellStart"/>
        <w:r w:rsidRPr="00204BCB">
          <w:rPr>
            <w:i/>
            <w:lang w:val="en-US"/>
          </w:rPr>
          <w:t>FragmentAnnotator</w:t>
        </w:r>
      </w:ins>
      <w:proofErr w:type="spellEnd"/>
      <w:ins w:id="2096" w:author="Kathrin Eichler" w:date="2014-11-24T13:26:00Z">
        <w:r>
          <w:rPr>
            <w:lang w:val="en-US"/>
          </w:rPr>
          <w:t>.</w:t>
        </w:r>
      </w:ins>
      <w:ins w:id="2097" w:author="Kathrin Eichler" w:date="2014-11-24T13:25:00Z">
        <w:r w:rsidRPr="00204BCB">
          <w:rPr>
            <w:lang w:val="en-US"/>
          </w:rPr>
          <w:t xml:space="preserve"> This is a fragment annotation method that annotates</w:t>
        </w:r>
        <w:r w:rsidRPr="001B6690">
          <w:rPr>
            <w:lang w:val="en-US"/>
          </w:rPr>
          <w:t xml:space="preserve"> each token</w:t>
        </w:r>
        <w:r w:rsidRPr="00B34AB8">
          <w:rPr>
            <w:lang w:val="en-US"/>
          </w:rPr>
          <w:t xml:space="preserve"> </w:t>
        </w:r>
        <w:r>
          <w:rPr>
            <w:lang w:val="en-US"/>
          </w:rPr>
          <w:t>(</w:t>
        </w:r>
        <w:r w:rsidRPr="00293A04">
          <w:rPr>
            <w:rFonts w:cs="Consolas"/>
            <w:color w:val="3F5FBF"/>
            <w:lang w:val="en-US"/>
          </w:rPr>
          <w:t>except punctuation</w:t>
        </w:r>
        <w:r>
          <w:rPr>
            <w:rFonts w:cs="Consolas"/>
            <w:color w:val="3F5FBF"/>
            <w:lang w:val="en-US"/>
          </w:rPr>
          <w:t>)</w:t>
        </w:r>
      </w:ins>
      <w:ins w:id="2098" w:author="Kathrin Eichler" w:date="2014-11-24T13:27:00Z">
        <w:r>
          <w:rPr>
            <w:rFonts w:cs="Consolas"/>
            <w:color w:val="3F5FBF"/>
            <w:lang w:val="en-US"/>
          </w:rPr>
          <w:t xml:space="preserve">, </w:t>
        </w:r>
      </w:ins>
      <w:ins w:id="2099" w:author="Kathrin Eichler" w:date="2014-11-24T13:26:00Z">
        <w:r>
          <w:rPr>
            <w:rFonts w:cs="Consolas"/>
            <w:color w:val="3F5FBF"/>
            <w:lang w:val="en-US"/>
          </w:rPr>
          <w:t xml:space="preserve">and, </w:t>
        </w:r>
      </w:ins>
      <w:ins w:id="2100" w:author="Kathrin Eichler" w:date="2014-11-24T13:28:00Z">
        <w:r>
          <w:rPr>
            <w:rFonts w:cs="Consolas"/>
            <w:color w:val="3F5FBF"/>
            <w:lang w:val="en-US"/>
          </w:rPr>
          <w:t>unlike</w:t>
        </w:r>
      </w:ins>
      <w:ins w:id="2101" w:author="Kathrin Eichler" w:date="2014-11-24T13:26:00Z">
        <w:r>
          <w:rPr>
            <w:rFonts w:cs="Consolas"/>
            <w:color w:val="3F5FBF"/>
            <w:lang w:val="en-US"/>
          </w:rPr>
          <w:t xml:space="preserve"> the </w:t>
        </w:r>
        <w:proofErr w:type="spellStart"/>
        <w:r w:rsidRPr="00C57500">
          <w:rPr>
            <w:i/>
            <w:rPrChange w:id="2102" w:author="Kathrin Eichler" w:date="2014-11-24T13:27:00Z">
              <w:rPr/>
            </w:rPrChange>
          </w:rPr>
          <w:t>TokenAsFra</w:t>
        </w:r>
        <w:r w:rsidRPr="00C57500">
          <w:rPr>
            <w:i/>
            <w:rPrChange w:id="2103" w:author="Kathrin Eichler" w:date="2014-11-24T13:27:00Z">
              <w:rPr/>
            </w:rPrChange>
          </w:rPr>
          <w:t>g</w:t>
        </w:r>
        <w:r w:rsidRPr="00C57500">
          <w:rPr>
            <w:i/>
            <w:rPrChange w:id="2104" w:author="Kathrin Eichler" w:date="2014-11-24T13:27:00Z">
              <w:rPr/>
            </w:rPrChange>
          </w:rPr>
          <w:t>mentAnnotator</w:t>
        </w:r>
      </w:ins>
      <w:proofErr w:type="spellEnd"/>
      <w:ins w:id="2105" w:author="Kathrin Eichler" w:date="2014-11-24T13:28:00Z">
        <w:r>
          <w:rPr>
            <w:rFonts w:cs="Consolas"/>
            <w:color w:val="3F5FBF"/>
            <w:lang w:val="en-US"/>
          </w:rPr>
          <w:t xml:space="preserve">, </w:t>
        </w:r>
      </w:ins>
      <w:ins w:id="2106" w:author="Kathrin Eichler" w:date="2014-11-24T13:27:00Z">
        <w:r>
          <w:rPr>
            <w:rFonts w:cs="Consolas"/>
            <w:color w:val="3F5FBF"/>
            <w:lang w:val="en-US"/>
          </w:rPr>
          <w:t xml:space="preserve">each </w:t>
        </w:r>
      </w:ins>
      <w:ins w:id="2107" w:author="Kathrin Eichler" w:date="2014-11-24T13:25:00Z">
        <w:r>
          <w:rPr>
            <w:rFonts w:cs="Consolas"/>
            <w:color w:val="3F5FBF"/>
            <w:lang w:val="en-US"/>
          </w:rPr>
          <w:t>co</w:t>
        </w:r>
        <w:r>
          <w:rPr>
            <w:rFonts w:cs="Consolas"/>
            <w:color w:val="3F5FBF"/>
            <w:lang w:val="en-US"/>
          </w:rPr>
          <w:t>m</w:t>
        </w:r>
        <w:r>
          <w:rPr>
            <w:rFonts w:cs="Consolas"/>
            <w:color w:val="3F5FBF"/>
            <w:lang w:val="en-US"/>
          </w:rPr>
          <w:t xml:space="preserve">ponent of </w:t>
        </w:r>
      </w:ins>
      <w:ins w:id="2108" w:author="Kathrin Eichler" w:date="2014-11-24T13:27:00Z">
        <w:r>
          <w:rPr>
            <w:rFonts w:cs="Consolas"/>
            <w:color w:val="3F5FBF"/>
            <w:lang w:val="en-US"/>
          </w:rPr>
          <w:t xml:space="preserve">a </w:t>
        </w:r>
      </w:ins>
      <w:ins w:id="2109" w:author="Kathrin Eichler" w:date="2014-11-24T13:26:00Z">
        <w:r>
          <w:rPr>
            <w:rFonts w:cs="Consolas"/>
            <w:color w:val="3F5FBF"/>
            <w:lang w:val="en-US"/>
          </w:rPr>
          <w:t xml:space="preserve">German </w:t>
        </w:r>
      </w:ins>
      <w:ins w:id="2110" w:author="Kathrin Eichler" w:date="2014-11-24T13:25:00Z">
        <w:r>
          <w:rPr>
            <w:rFonts w:cs="Consolas"/>
            <w:color w:val="3F5FBF"/>
            <w:lang w:val="en-US"/>
          </w:rPr>
          <w:t xml:space="preserve">compound word </w:t>
        </w:r>
        <w:r w:rsidRPr="00293A04">
          <w:rPr>
            <w:rFonts w:cs="Consolas"/>
            <w:color w:val="3F5FBF"/>
            <w:lang w:val="en-US"/>
          </w:rPr>
          <w:t>as a fragment</w:t>
        </w:r>
      </w:ins>
      <w:ins w:id="2111" w:author="Kathrin Eichler" w:date="2014-11-24T13:28:00Z">
        <w:r>
          <w:rPr>
            <w:rFonts w:cs="Consolas"/>
            <w:color w:val="3F5FBF"/>
            <w:lang w:val="en-US"/>
          </w:rPr>
          <w:t>.</w:t>
        </w:r>
      </w:ins>
      <w:ins w:id="2112" w:author="Kathrin Eichler" w:date="2014-11-24T13:29:00Z">
        <w:r w:rsidR="005603B8">
          <w:rPr>
            <w:rFonts w:cs="Consolas"/>
            <w:color w:val="3F5FBF"/>
            <w:lang w:val="en-US"/>
          </w:rPr>
          <w:t xml:space="preserve"> As a German compound splitter is used, this fragment annotator only works for German language input. </w:t>
        </w:r>
      </w:ins>
    </w:p>
    <w:p w:rsidR="00C57500" w:rsidRPr="00204BCB" w:rsidRDefault="00C57500" w:rsidP="00C57500">
      <w:pPr>
        <w:pStyle w:val="Normal2"/>
        <w:rPr>
          <w:ins w:id="2113" w:author="Kathrin Eichler" w:date="2014-11-24T13:27:00Z"/>
          <w:rFonts w:cs="Consolas"/>
          <w:lang w:val="en-US"/>
        </w:rPr>
      </w:pPr>
      <w:ins w:id="2114" w:author="Kathrin Eichler" w:date="2014-11-24T13:27:00Z">
        <w:r w:rsidRPr="00293A04">
          <w:rPr>
            <w:rFonts w:cs="Consolas"/>
            <w:color w:val="3F5FBF"/>
            <w:lang w:val="en-US"/>
          </w:rPr>
          <w:t>If a filter for parts of speech is passed to the constructor, then only tokens are annotated, which match the filter.</w:t>
        </w:r>
      </w:ins>
      <w:ins w:id="2115" w:author="Kathrin Eichler" w:date="2014-11-24T13:28:00Z">
        <w:r>
          <w:rPr>
            <w:rFonts w:cs="Consolas"/>
            <w:color w:val="3F5FBF"/>
            <w:lang w:val="en-US"/>
          </w:rPr>
          <w:t xml:space="preserve"> </w:t>
        </w:r>
      </w:ins>
    </w:p>
    <w:p w:rsidR="00C57500" w:rsidRPr="00FC0529" w:rsidRDefault="00C57500" w:rsidP="00C57500">
      <w:pPr>
        <w:pStyle w:val="Normal2"/>
        <w:rPr>
          <w:ins w:id="2116" w:author="Kathrin Eichler" w:date="2014-11-17T09:59:00Z"/>
        </w:rPr>
        <w:pPrChange w:id="2117" w:author="Kathrin Eichler" w:date="2014-11-24T13:29:00Z">
          <w:pPr>
            <w:pStyle w:val="berschrift4"/>
          </w:pPr>
        </w:pPrChange>
      </w:pPr>
      <w:ins w:id="2118" w:author="Kathrin Eichler" w:date="2014-11-24T13:25:00Z">
        <w:r w:rsidRPr="00204BCB">
          <w:rPr>
            <w:lang w:val="en-US"/>
          </w:rPr>
          <w:t>The component calls the giv</w:t>
        </w:r>
        <w:r w:rsidRPr="001B6690">
          <w:rPr>
            <w:lang w:val="en-US"/>
          </w:rPr>
          <w:t xml:space="preserve">en LAP or searches the input CAS to </w:t>
        </w:r>
        <w:r w:rsidRPr="00B34AB8">
          <w:rPr>
            <w:lang w:val="en-US"/>
          </w:rPr>
          <w:t xml:space="preserve">find the </w:t>
        </w:r>
        <w:r w:rsidRPr="005D1EEF">
          <w:rPr>
            <w:lang w:val="en-US"/>
          </w:rPr>
          <w:t>token</w:t>
        </w:r>
        <w:r w:rsidRPr="00314033">
          <w:rPr>
            <w:lang w:val="en-US"/>
          </w:rPr>
          <w:t xml:space="preserve"> ann</w:t>
        </w:r>
        <w:r w:rsidRPr="00314033">
          <w:rPr>
            <w:lang w:val="en-US"/>
          </w:rPr>
          <w:t>o</w:t>
        </w:r>
        <w:r w:rsidRPr="00314033">
          <w:rPr>
            <w:lang w:val="en-US"/>
          </w:rPr>
          <w:t>tation, and t</w:t>
        </w:r>
        <w:r w:rsidRPr="00F95CC2">
          <w:rPr>
            <w:lang w:val="en-US"/>
          </w:rPr>
          <w:t>hen annotates each token</w:t>
        </w:r>
        <w:r w:rsidRPr="001102DC">
          <w:rPr>
            <w:lang w:val="en-US"/>
          </w:rPr>
          <w:t xml:space="preserve"> as one fragment.</w:t>
        </w:r>
      </w:ins>
      <w:ins w:id="2119" w:author="Kathrin Eichler" w:date="2014-11-24T13:29:00Z">
        <w:r>
          <w:rPr>
            <w:lang w:val="en-US"/>
          </w:rPr>
          <w:t xml:space="preserve"> </w:t>
        </w:r>
      </w:ins>
      <w:ins w:id="2120" w:author="Kathrin Eichler" w:date="2014-11-24T13:25:00Z">
        <w:r w:rsidRPr="00DE1B49">
          <w:rPr>
            <w:lang w:val="en-US"/>
          </w:rPr>
          <w:t>The component call</w:t>
        </w:r>
        <w:r>
          <w:rPr>
            <w:lang w:val="en-US"/>
          </w:rPr>
          <w:t>s</w:t>
        </w:r>
        <w:r w:rsidRPr="00DE1B49">
          <w:rPr>
            <w:lang w:val="en-US"/>
          </w:rPr>
          <w:t xml:space="preserve"> the given LAP once, if no </w:t>
        </w:r>
        <w:r>
          <w:rPr>
            <w:lang w:val="en-US"/>
          </w:rPr>
          <w:t>token</w:t>
        </w:r>
        <w:r w:rsidRPr="00DE1B49">
          <w:rPr>
            <w:lang w:val="en-US"/>
          </w:rPr>
          <w:t xml:space="preserve"> annotation </w:t>
        </w:r>
        <w:r>
          <w:rPr>
            <w:lang w:val="en-US"/>
          </w:rPr>
          <w:t xml:space="preserve">was </w:t>
        </w:r>
        <w:r w:rsidRPr="00DE1B49">
          <w:rPr>
            <w:lang w:val="en-US"/>
          </w:rPr>
          <w:t xml:space="preserve">found in the </w:t>
        </w:r>
        <w:r>
          <w:rPr>
            <w:lang w:val="en-US"/>
          </w:rPr>
          <w:t>input</w:t>
        </w:r>
        <w:r w:rsidRPr="00DE1B49">
          <w:rPr>
            <w:lang w:val="en-US"/>
          </w:rPr>
          <w:t xml:space="preserve"> CAS. If one or more </w:t>
        </w:r>
        <w:r>
          <w:rPr>
            <w:lang w:val="en-US"/>
          </w:rPr>
          <w:t>tokens were found</w:t>
        </w:r>
        <w:r w:rsidRPr="00DE1B49">
          <w:rPr>
            <w:lang w:val="en-US"/>
          </w:rPr>
          <w:t xml:space="preserve"> within </w:t>
        </w:r>
        <w:r>
          <w:rPr>
            <w:lang w:val="en-US"/>
          </w:rPr>
          <w:t xml:space="preserve">the </w:t>
        </w:r>
        <w:r w:rsidRPr="00DE1B49">
          <w:rPr>
            <w:lang w:val="en-US"/>
          </w:rPr>
          <w:t>CAS</w:t>
        </w:r>
        <w:r>
          <w:rPr>
            <w:lang w:val="en-US"/>
          </w:rPr>
          <w:t>,</w:t>
        </w:r>
        <w:r w:rsidRPr="00DE1B49">
          <w:rPr>
            <w:lang w:val="en-US"/>
          </w:rPr>
          <w:t xml:space="preserve"> LAP</w:t>
        </w:r>
        <w:r>
          <w:rPr>
            <w:lang w:val="en-US"/>
          </w:rPr>
          <w:t xml:space="preserve"> call is not performed</w:t>
        </w:r>
        <w:r w:rsidRPr="00DE1B49">
          <w:rPr>
            <w:lang w:val="en-US"/>
          </w:rPr>
          <w:t>. The component raise</w:t>
        </w:r>
        <w:r>
          <w:rPr>
            <w:lang w:val="en-US"/>
          </w:rPr>
          <w:t>s</w:t>
        </w:r>
        <w:r w:rsidRPr="00DE1B49">
          <w:rPr>
            <w:lang w:val="en-US"/>
          </w:rPr>
          <w:t xml:space="preserve"> </w:t>
        </w:r>
        <w:r>
          <w:rPr>
            <w:lang w:val="en-US"/>
          </w:rPr>
          <w:t xml:space="preserve">an </w:t>
        </w:r>
        <w:r w:rsidRPr="00DE1B49">
          <w:rPr>
            <w:lang w:val="en-US"/>
          </w:rPr>
          <w:t>exception if the given LAP cann</w:t>
        </w:r>
        <w:r>
          <w:rPr>
            <w:lang w:val="en-US"/>
          </w:rPr>
          <w:t>ot produce sentence annotation (i.e., if</w:t>
        </w:r>
        <w:r w:rsidRPr="00DE1B49">
          <w:rPr>
            <w:lang w:val="en-US"/>
          </w:rPr>
          <w:t xml:space="preserve"> the module </w:t>
        </w:r>
        <w:r>
          <w:rPr>
            <w:lang w:val="en-US"/>
          </w:rPr>
          <w:t>cannot</w:t>
        </w:r>
        <w:r w:rsidRPr="00DE1B49">
          <w:rPr>
            <w:lang w:val="en-US"/>
          </w:rPr>
          <w:t xml:space="preserve"> find any </w:t>
        </w:r>
        <w:r>
          <w:rPr>
            <w:lang w:val="en-US"/>
          </w:rPr>
          <w:t>token)</w:t>
        </w:r>
        <w:r w:rsidRPr="00DE1B49">
          <w:rPr>
            <w:lang w:val="en-US"/>
          </w:rPr>
          <w:t>.</w:t>
        </w:r>
      </w:ins>
    </w:p>
    <w:p w:rsidR="00706C23" w:rsidRDefault="00706C23">
      <w:pPr>
        <w:pStyle w:val="berschrift4"/>
        <w:rPr>
          <w:ins w:id="2121" w:author="Kathrin Eichler" w:date="2014-11-24T10:55:00Z"/>
        </w:rPr>
        <w:pPrChange w:id="2122" w:author="Kathrin Eichler" w:date="2014-11-17T09:59:00Z">
          <w:pPr/>
        </w:pPrChange>
      </w:pPr>
      <w:ins w:id="2123" w:author="Kathrin Eichler" w:date="2014-11-17T09:59:00Z">
        <w:r>
          <w:t xml:space="preserve">Class </w:t>
        </w:r>
        <w:proofErr w:type="spellStart"/>
        <w:r>
          <w:t>DependencyAsFr</w:t>
        </w:r>
        <w:r w:rsidR="005D1EEF">
          <w:t>agmentAnnotator</w:t>
        </w:r>
      </w:ins>
      <w:proofErr w:type="spellEnd"/>
    </w:p>
    <w:p w:rsidR="00B34AB8" w:rsidRPr="00204BCB" w:rsidRDefault="00B34AB8" w:rsidP="00B34AB8">
      <w:pPr>
        <w:pStyle w:val="Normal2"/>
        <w:rPr>
          <w:ins w:id="2124" w:author="Kathrin Eichler" w:date="2014-11-24T10:56:00Z"/>
          <w:rFonts w:cs="Consolas"/>
          <w:lang w:val="en-US"/>
        </w:rPr>
      </w:pPr>
      <w:ins w:id="2125" w:author="Kathrin Eichler" w:date="2014-11-24T10:56:00Z">
        <w:r w:rsidRPr="00204BCB">
          <w:rPr>
            <w:lang w:val="en-US"/>
          </w:rPr>
          <w:t xml:space="preserve">This class implements the interface </w:t>
        </w:r>
        <w:proofErr w:type="spellStart"/>
        <w:r w:rsidRPr="00204BCB">
          <w:rPr>
            <w:i/>
            <w:lang w:val="en-US"/>
          </w:rPr>
          <w:t>FragmentAnnotator</w:t>
        </w:r>
        <w:proofErr w:type="spellEnd"/>
        <w:r w:rsidRPr="00204BCB">
          <w:rPr>
            <w:lang w:val="en-US"/>
          </w:rPr>
          <w:t>. This is a fragment annotation method that annotates</w:t>
        </w:r>
        <w:r w:rsidRPr="001B6690">
          <w:rPr>
            <w:lang w:val="en-US"/>
          </w:rPr>
          <w:t xml:space="preserve"> each </w:t>
        </w:r>
        <w:r>
          <w:rPr>
            <w:lang w:val="en-US"/>
          </w:rPr>
          <w:t>dependency</w:t>
        </w:r>
        <w:r w:rsidRPr="00B34AB8">
          <w:rPr>
            <w:lang w:val="en-US"/>
          </w:rPr>
          <w:t xml:space="preserve"> </w:t>
        </w:r>
        <w:r>
          <w:rPr>
            <w:lang w:val="en-US"/>
          </w:rPr>
          <w:t>(</w:t>
        </w:r>
        <w:r w:rsidRPr="00163E4C">
          <w:rPr>
            <w:rFonts w:cs="Consolas"/>
            <w:color w:val="3F5FBF"/>
            <w:lang w:val="en-US"/>
          </w:rPr>
          <w:t xml:space="preserve">except </w:t>
        </w:r>
        <w:r>
          <w:rPr>
            <w:rFonts w:cs="Consolas"/>
            <w:color w:val="3F5FBF"/>
            <w:lang w:val="en-US"/>
          </w:rPr>
          <w:t xml:space="preserve">when the dependent is a </w:t>
        </w:r>
        <w:r w:rsidRPr="00163E4C">
          <w:rPr>
            <w:rFonts w:cs="Consolas"/>
            <w:color w:val="3F5FBF"/>
            <w:lang w:val="en-US"/>
          </w:rPr>
          <w:t>punctuation</w:t>
        </w:r>
        <w:r>
          <w:rPr>
            <w:rFonts w:cs="Consolas"/>
            <w:color w:val="3F5FBF"/>
            <w:lang w:val="en-US"/>
          </w:rPr>
          <w:t xml:space="preserve"> token)</w:t>
        </w:r>
        <w:r w:rsidRPr="00163E4C">
          <w:rPr>
            <w:rFonts w:cs="Consolas"/>
            <w:color w:val="3F5FBF"/>
            <w:lang w:val="en-US"/>
          </w:rPr>
          <w:t xml:space="preserve"> as a fragment.</w:t>
        </w:r>
        <w:r>
          <w:rPr>
            <w:rFonts w:cs="Consolas"/>
            <w:color w:val="3F5FBF"/>
            <w:lang w:val="en-US"/>
          </w:rPr>
          <w:t xml:space="preserve"> </w:t>
        </w:r>
        <w:r w:rsidRPr="00163E4C">
          <w:rPr>
            <w:rFonts w:cs="Consolas"/>
            <w:color w:val="3F5FBF"/>
            <w:lang w:val="en-US"/>
          </w:rPr>
          <w:t>If filter</w:t>
        </w:r>
        <w:r>
          <w:rPr>
            <w:rFonts w:cs="Consolas"/>
            <w:color w:val="3F5FBF"/>
            <w:lang w:val="en-US"/>
          </w:rPr>
          <w:t>s</w:t>
        </w:r>
        <w:r w:rsidRPr="00163E4C">
          <w:rPr>
            <w:rFonts w:cs="Consolas"/>
            <w:color w:val="3F5FBF"/>
            <w:lang w:val="en-US"/>
          </w:rPr>
          <w:t xml:space="preserve"> for </w:t>
        </w:r>
        <w:r>
          <w:rPr>
            <w:rFonts w:cs="Consolas"/>
            <w:color w:val="3F5FBF"/>
            <w:lang w:val="en-US"/>
          </w:rPr>
          <w:t>dependency types, part of speech of governor and / or part of speech of dependent are</w:t>
        </w:r>
        <w:r w:rsidRPr="00163E4C">
          <w:rPr>
            <w:rFonts w:cs="Consolas"/>
            <w:color w:val="3F5FBF"/>
            <w:lang w:val="en-US"/>
          </w:rPr>
          <w:t xml:space="preserve"> passed to the constructor, then only </w:t>
        </w:r>
      </w:ins>
      <w:ins w:id="2126" w:author="Kathrin Eichler" w:date="2014-11-24T10:57:00Z">
        <w:r>
          <w:rPr>
            <w:rFonts w:cs="Consolas"/>
            <w:color w:val="3F5FBF"/>
            <w:lang w:val="en-US"/>
          </w:rPr>
          <w:t>dependencies matching the filter</w:t>
        </w:r>
      </w:ins>
      <w:ins w:id="2127" w:author="Kathrin Eichler" w:date="2014-11-24T10:59:00Z">
        <w:r w:rsidR="005D1EEF">
          <w:rPr>
            <w:rFonts w:cs="Consolas"/>
            <w:color w:val="3F5FBF"/>
            <w:lang w:val="en-US"/>
          </w:rPr>
          <w:t>(</w:t>
        </w:r>
      </w:ins>
      <w:ins w:id="2128" w:author="Kathrin Eichler" w:date="2014-11-24T10:57:00Z">
        <w:r>
          <w:rPr>
            <w:rFonts w:cs="Consolas"/>
            <w:color w:val="3F5FBF"/>
            <w:lang w:val="en-US"/>
          </w:rPr>
          <w:t>s</w:t>
        </w:r>
      </w:ins>
      <w:ins w:id="2129" w:author="Kathrin Eichler" w:date="2014-11-24T10:59:00Z">
        <w:r w:rsidR="005D1EEF">
          <w:rPr>
            <w:rFonts w:cs="Consolas"/>
            <w:color w:val="3F5FBF"/>
            <w:lang w:val="en-US"/>
          </w:rPr>
          <w:t>)</w:t>
        </w:r>
      </w:ins>
      <w:ins w:id="2130" w:author="Kathrin Eichler" w:date="2014-11-24T10:56:00Z">
        <w:r w:rsidRPr="00163E4C">
          <w:rPr>
            <w:rFonts w:cs="Consolas"/>
            <w:color w:val="3F5FBF"/>
            <w:lang w:val="en-US"/>
          </w:rPr>
          <w:t xml:space="preserve"> are annotat</w:t>
        </w:r>
        <w:r>
          <w:rPr>
            <w:rFonts w:cs="Consolas"/>
            <w:color w:val="3F5FBF"/>
            <w:lang w:val="en-US"/>
          </w:rPr>
          <w:t>ed</w:t>
        </w:r>
        <w:r w:rsidRPr="00163E4C">
          <w:rPr>
            <w:rFonts w:cs="Consolas"/>
            <w:color w:val="3F5FBF"/>
            <w:lang w:val="en-US"/>
          </w:rPr>
          <w:t>.</w:t>
        </w:r>
      </w:ins>
    </w:p>
    <w:p w:rsidR="00B34AB8" w:rsidRPr="00163E4C" w:rsidRDefault="00B34AB8">
      <w:pPr>
        <w:pStyle w:val="Normal2"/>
        <w:rPr>
          <w:ins w:id="2131" w:author="Kathrin Eichler" w:date="2014-11-24T10:56:00Z"/>
          <w:lang w:val="en-US"/>
        </w:rPr>
        <w:pPrChange w:id="2132" w:author="Kathrin Eichler" w:date="2014-11-24T10:57:00Z">
          <w:pPr/>
        </w:pPrChange>
      </w:pPr>
      <w:ins w:id="2133" w:author="Kathrin Eichler" w:date="2014-11-24T10:56:00Z">
        <w:r w:rsidRPr="00204BCB">
          <w:rPr>
            <w:lang w:val="en-US"/>
          </w:rPr>
          <w:t>The component calls the giv</w:t>
        </w:r>
        <w:r w:rsidRPr="001B6690">
          <w:rPr>
            <w:lang w:val="en-US"/>
          </w:rPr>
          <w:t xml:space="preserve">en LAP or searches the input CAS to </w:t>
        </w:r>
        <w:r w:rsidRPr="00B34AB8">
          <w:rPr>
            <w:lang w:val="en-US"/>
          </w:rPr>
          <w:t xml:space="preserve">find the </w:t>
        </w:r>
        <w:r w:rsidRPr="00163E4C">
          <w:rPr>
            <w:lang w:val="en-US"/>
          </w:rPr>
          <w:t xml:space="preserve">token annotation, and then annotates each token as one fragment. </w:t>
        </w:r>
        <w:r w:rsidRPr="00DE1B49">
          <w:rPr>
            <w:lang w:val="en-US"/>
          </w:rPr>
          <w:t>The component call</w:t>
        </w:r>
        <w:r>
          <w:rPr>
            <w:lang w:val="en-US"/>
          </w:rPr>
          <w:t>s</w:t>
        </w:r>
        <w:r w:rsidRPr="00DE1B49">
          <w:rPr>
            <w:lang w:val="en-US"/>
          </w:rPr>
          <w:t xml:space="preserve"> the given LAP once, if no </w:t>
        </w:r>
        <w:r>
          <w:rPr>
            <w:lang w:val="en-US"/>
          </w:rPr>
          <w:t>token</w:t>
        </w:r>
        <w:r w:rsidRPr="00DE1B49">
          <w:rPr>
            <w:lang w:val="en-US"/>
          </w:rPr>
          <w:t xml:space="preserve"> annotation </w:t>
        </w:r>
        <w:r>
          <w:rPr>
            <w:lang w:val="en-US"/>
          </w:rPr>
          <w:t xml:space="preserve">was </w:t>
        </w:r>
        <w:r w:rsidRPr="00DE1B49">
          <w:rPr>
            <w:lang w:val="en-US"/>
          </w:rPr>
          <w:t xml:space="preserve">found in the </w:t>
        </w:r>
        <w:r>
          <w:rPr>
            <w:lang w:val="en-US"/>
          </w:rPr>
          <w:t>input</w:t>
        </w:r>
        <w:r w:rsidRPr="00DE1B49">
          <w:rPr>
            <w:lang w:val="en-US"/>
          </w:rPr>
          <w:t xml:space="preserve"> CAS. If one or more </w:t>
        </w:r>
        <w:r>
          <w:rPr>
            <w:lang w:val="en-US"/>
          </w:rPr>
          <w:t>tokens were found</w:t>
        </w:r>
        <w:r w:rsidRPr="00DE1B49">
          <w:rPr>
            <w:lang w:val="en-US"/>
          </w:rPr>
          <w:t xml:space="preserve"> within </w:t>
        </w:r>
        <w:r>
          <w:rPr>
            <w:lang w:val="en-US"/>
          </w:rPr>
          <w:t xml:space="preserve">the </w:t>
        </w:r>
        <w:r w:rsidRPr="00DE1B49">
          <w:rPr>
            <w:lang w:val="en-US"/>
          </w:rPr>
          <w:t>CAS</w:t>
        </w:r>
        <w:r>
          <w:rPr>
            <w:lang w:val="en-US"/>
          </w:rPr>
          <w:t>,</w:t>
        </w:r>
        <w:r w:rsidRPr="00DE1B49">
          <w:rPr>
            <w:lang w:val="en-US"/>
          </w:rPr>
          <w:t xml:space="preserve"> LAP</w:t>
        </w:r>
        <w:r>
          <w:rPr>
            <w:lang w:val="en-US"/>
          </w:rPr>
          <w:t xml:space="preserve"> call is not performed</w:t>
        </w:r>
        <w:r w:rsidRPr="00DE1B49">
          <w:rPr>
            <w:lang w:val="en-US"/>
          </w:rPr>
          <w:t>. The component raise</w:t>
        </w:r>
        <w:r>
          <w:rPr>
            <w:lang w:val="en-US"/>
          </w:rPr>
          <w:t>s</w:t>
        </w:r>
        <w:r w:rsidRPr="00DE1B49">
          <w:rPr>
            <w:lang w:val="en-US"/>
          </w:rPr>
          <w:t xml:space="preserve"> </w:t>
        </w:r>
        <w:r>
          <w:rPr>
            <w:lang w:val="en-US"/>
          </w:rPr>
          <w:t xml:space="preserve">an </w:t>
        </w:r>
        <w:r w:rsidRPr="00DE1B49">
          <w:rPr>
            <w:lang w:val="en-US"/>
          </w:rPr>
          <w:t>exception if the given LAP ca</w:t>
        </w:r>
        <w:r w:rsidRPr="00DE1B49">
          <w:rPr>
            <w:lang w:val="en-US"/>
          </w:rPr>
          <w:t>n</w:t>
        </w:r>
        <w:r w:rsidRPr="00DE1B49">
          <w:rPr>
            <w:lang w:val="en-US"/>
          </w:rPr>
          <w:t>n</w:t>
        </w:r>
        <w:r>
          <w:rPr>
            <w:lang w:val="en-US"/>
          </w:rPr>
          <w:t>ot produce sentence annotation (i.e., if</w:t>
        </w:r>
        <w:r w:rsidRPr="00DE1B49">
          <w:rPr>
            <w:lang w:val="en-US"/>
          </w:rPr>
          <w:t xml:space="preserve"> the module </w:t>
        </w:r>
        <w:r>
          <w:rPr>
            <w:lang w:val="en-US"/>
          </w:rPr>
          <w:t>cannot</w:t>
        </w:r>
        <w:r w:rsidRPr="00DE1B49">
          <w:rPr>
            <w:lang w:val="en-US"/>
          </w:rPr>
          <w:t xml:space="preserve"> find any </w:t>
        </w:r>
        <w:r>
          <w:rPr>
            <w:lang w:val="en-US"/>
          </w:rPr>
          <w:t>token)</w:t>
        </w:r>
        <w:r w:rsidRPr="00DE1B49">
          <w:rPr>
            <w:lang w:val="en-US"/>
          </w:rPr>
          <w:t>.</w:t>
        </w:r>
      </w:ins>
    </w:p>
    <w:p w:rsidR="00706C23" w:rsidRDefault="00706C23">
      <w:pPr>
        <w:pStyle w:val="berschrift4"/>
        <w:rPr>
          <w:ins w:id="2134" w:author="Kathrin Eichler" w:date="2014-11-24T10:57:00Z"/>
        </w:rPr>
        <w:pPrChange w:id="2135" w:author="Kathrin Eichler" w:date="2014-11-17T09:58:00Z">
          <w:pPr/>
        </w:pPrChange>
      </w:pPr>
      <w:ins w:id="2136" w:author="Kathrin Eichler" w:date="2014-11-17T09:58:00Z">
        <w:r>
          <w:t xml:space="preserve">Class </w:t>
        </w:r>
      </w:ins>
      <w:proofErr w:type="spellStart"/>
      <w:ins w:id="2137" w:author="Kathrin Eichler" w:date="2014-11-17T09:59:00Z">
        <w:r>
          <w:t>TokenAnd</w:t>
        </w:r>
      </w:ins>
      <w:ins w:id="2138" w:author="Kathrin Eichler" w:date="2014-11-17T09:58:00Z">
        <w:r>
          <w:t>Depende</w:t>
        </w:r>
        <w:r w:rsidR="005D1EEF">
          <w:t>ncyAsFragmentAnnotator</w:t>
        </w:r>
      </w:ins>
      <w:proofErr w:type="spellEnd"/>
    </w:p>
    <w:p w:rsidR="005D1EEF" w:rsidRPr="005D1EEF" w:rsidRDefault="005D1EEF">
      <w:pPr>
        <w:pStyle w:val="Normal2"/>
        <w:rPr>
          <w:ins w:id="2139" w:author="Kathrin Eichler" w:date="2014-11-24T10:57:00Z"/>
          <w:rFonts w:cs="Consolas"/>
          <w:lang w:val="en-US"/>
          <w:rPrChange w:id="2140" w:author="Kathrin Eichler" w:date="2014-11-24T10:59:00Z">
            <w:rPr>
              <w:ins w:id="2141" w:author="Kathrin Eichler" w:date="2014-11-24T10:57:00Z"/>
              <w:rFonts w:ascii="Consolas" w:hAnsi="Consolas" w:cs="Consolas"/>
              <w:sz w:val="20"/>
              <w:szCs w:val="20"/>
              <w:lang w:val="de-DE"/>
            </w:rPr>
          </w:rPrChange>
        </w:rPr>
        <w:pPrChange w:id="2142" w:author="Kathrin Eichler" w:date="2014-11-24T10:59:00Z">
          <w:pPr>
            <w:autoSpaceDE w:val="0"/>
            <w:autoSpaceDN w:val="0"/>
            <w:adjustRightInd w:val="0"/>
            <w:spacing w:line="240" w:lineRule="auto"/>
          </w:pPr>
        </w:pPrChange>
      </w:pPr>
      <w:ins w:id="2143" w:author="Kathrin Eichler" w:date="2014-11-24T10:58:00Z">
        <w:r w:rsidRPr="005D1EEF">
          <w:rPr>
            <w:lang w:val="en-US"/>
          </w:rPr>
          <w:t xml:space="preserve">This class implements the interface </w:t>
        </w:r>
        <w:proofErr w:type="spellStart"/>
        <w:r w:rsidRPr="005D1EEF">
          <w:rPr>
            <w:i/>
            <w:lang w:val="en-US"/>
          </w:rPr>
          <w:t>FragmentAnnotator</w:t>
        </w:r>
        <w:proofErr w:type="spellEnd"/>
        <w:r w:rsidRPr="004323A0">
          <w:rPr>
            <w:lang w:val="en-US"/>
          </w:rPr>
          <w:t xml:space="preserve">. This is </w:t>
        </w:r>
        <w:r w:rsidRPr="00314033">
          <w:rPr>
            <w:lang w:val="en-US"/>
          </w:rPr>
          <w:t>a fragment annotation method that co</w:t>
        </w:r>
        <w:r w:rsidRPr="002953B9">
          <w:rPr>
            <w:lang w:val="en-US"/>
          </w:rPr>
          <w:t>m</w:t>
        </w:r>
        <w:r w:rsidRPr="005D1EEF">
          <w:rPr>
            <w:lang w:val="en-US"/>
          </w:rPr>
          <w:t xml:space="preserve">bines </w:t>
        </w:r>
        <w:proofErr w:type="spellStart"/>
        <w:r w:rsidRPr="005D1EEF">
          <w:rPr>
            <w:lang w:val="en-US"/>
          </w:rPr>
          <w:t>Token</w:t>
        </w:r>
      </w:ins>
      <w:ins w:id="2144" w:author="Kathrin Eichler" w:date="2014-11-24T10:57:00Z">
        <w:r w:rsidRPr="005D1EEF">
          <w:rPr>
            <w:rFonts w:cs="Consolas"/>
            <w:color w:val="3F5FBF"/>
            <w:lang w:val="en-US"/>
            <w:rPrChange w:id="2145" w:author="Kathrin Eichler" w:date="2014-11-24T10:59:00Z">
              <w:rPr>
                <w:rFonts w:ascii="Consolas" w:hAnsi="Consolas" w:cs="Consolas"/>
                <w:color w:val="3F5FBF"/>
                <w:sz w:val="20"/>
                <w:szCs w:val="20"/>
                <w:lang w:val="de-DE"/>
              </w:rPr>
            </w:rPrChange>
          </w:rPr>
          <w:t>AsFragmentAnnotator</w:t>
        </w:r>
        <w:proofErr w:type="spellEnd"/>
        <w:r w:rsidRPr="005D1EEF">
          <w:rPr>
            <w:rFonts w:cs="Consolas"/>
            <w:color w:val="3F5FBF"/>
            <w:lang w:val="en-US"/>
            <w:rPrChange w:id="2146" w:author="Kathrin Eichler" w:date="2014-11-24T10:59:00Z">
              <w:rPr>
                <w:rFonts w:ascii="Consolas" w:hAnsi="Consolas" w:cs="Consolas"/>
                <w:color w:val="3F5FBF"/>
                <w:sz w:val="20"/>
                <w:szCs w:val="20"/>
                <w:lang w:val="de-DE"/>
              </w:rPr>
            </w:rPrChange>
          </w:rPr>
          <w:t xml:space="preserve"> and </w:t>
        </w:r>
        <w:proofErr w:type="spellStart"/>
        <w:r w:rsidRPr="005D1EEF">
          <w:rPr>
            <w:rFonts w:cs="Consolas"/>
            <w:color w:val="3F5FBF"/>
            <w:lang w:val="en-US"/>
            <w:rPrChange w:id="2147" w:author="Kathrin Eichler" w:date="2014-11-24T10:59:00Z">
              <w:rPr>
                <w:rFonts w:ascii="Consolas" w:hAnsi="Consolas" w:cs="Consolas"/>
                <w:color w:val="3F5FBF"/>
                <w:sz w:val="20"/>
                <w:szCs w:val="20"/>
                <w:lang w:val="de-DE"/>
              </w:rPr>
            </w:rPrChange>
          </w:rPr>
          <w:t>DependencyAsFragmentAnnotator</w:t>
        </w:r>
        <w:proofErr w:type="spellEnd"/>
        <w:r w:rsidRPr="005D1EEF">
          <w:rPr>
            <w:rFonts w:cs="Consolas"/>
            <w:color w:val="3F5FBF"/>
            <w:lang w:val="en-US"/>
            <w:rPrChange w:id="2148" w:author="Kathrin Eichler" w:date="2014-11-24T10:59:00Z">
              <w:rPr>
                <w:rFonts w:ascii="Consolas" w:hAnsi="Consolas" w:cs="Consolas"/>
                <w:color w:val="3F5FBF"/>
                <w:sz w:val="20"/>
                <w:szCs w:val="20"/>
                <w:lang w:val="de-DE"/>
              </w:rPr>
            </w:rPrChange>
          </w:rPr>
          <w:t>.</w:t>
        </w:r>
      </w:ins>
    </w:p>
    <w:p w:rsidR="005D1EEF" w:rsidRPr="004323A0" w:rsidRDefault="005D1EEF">
      <w:pPr>
        <w:pStyle w:val="Normal2"/>
        <w:rPr>
          <w:rFonts w:cs="Consolas"/>
          <w:lang w:val="en-US"/>
          <w:rPrChange w:id="2149" w:author="Kathrin Eichler" w:date="2014-11-24T10:59:00Z">
            <w:rPr/>
          </w:rPrChange>
        </w:rPr>
        <w:pPrChange w:id="2150" w:author="Kathrin Eichler" w:date="2014-11-24T10:59:00Z">
          <w:pPr/>
        </w:pPrChange>
      </w:pPr>
      <w:ins w:id="2151" w:author="Kathrin Eichler" w:date="2014-11-24T10:57:00Z">
        <w:r w:rsidRPr="005D1EEF">
          <w:rPr>
            <w:rFonts w:cs="Consolas"/>
            <w:color w:val="3F5FBF"/>
            <w:lang w:val="en-US"/>
            <w:rPrChange w:id="2152" w:author="Kathrin Eichler" w:date="2014-11-24T10:59:00Z">
              <w:rPr>
                <w:rFonts w:ascii="Consolas" w:hAnsi="Consolas" w:cs="Consolas"/>
                <w:color w:val="3F5FBF"/>
                <w:sz w:val="20"/>
                <w:szCs w:val="20"/>
                <w:lang w:val="de-DE"/>
              </w:rPr>
            </w:rPrChange>
          </w:rPr>
          <w:t xml:space="preserve">Each token and dependency (except when POS of a token is punctuation) </w:t>
        </w:r>
        <w:proofErr w:type="gramStart"/>
        <w:r w:rsidRPr="005D1EEF">
          <w:rPr>
            <w:rFonts w:cs="Consolas"/>
            <w:color w:val="3F5FBF"/>
            <w:lang w:val="en-US"/>
            <w:rPrChange w:id="2153" w:author="Kathrin Eichler" w:date="2014-11-24T10:59:00Z">
              <w:rPr>
                <w:rFonts w:ascii="Consolas" w:hAnsi="Consolas" w:cs="Consolas"/>
                <w:color w:val="3F5FBF"/>
                <w:sz w:val="20"/>
                <w:szCs w:val="20"/>
                <w:lang w:val="de-DE"/>
              </w:rPr>
            </w:rPrChange>
          </w:rPr>
          <w:t>are</w:t>
        </w:r>
        <w:proofErr w:type="gramEnd"/>
        <w:r w:rsidRPr="005D1EEF">
          <w:rPr>
            <w:rFonts w:cs="Consolas"/>
            <w:color w:val="3F5FBF"/>
            <w:lang w:val="en-US"/>
            <w:rPrChange w:id="2154" w:author="Kathrin Eichler" w:date="2014-11-24T10:59:00Z">
              <w:rPr>
                <w:rFonts w:ascii="Consolas" w:hAnsi="Consolas" w:cs="Consolas"/>
                <w:color w:val="3F5FBF"/>
                <w:sz w:val="20"/>
                <w:szCs w:val="20"/>
                <w:lang w:val="de-DE"/>
              </w:rPr>
            </w:rPrChange>
          </w:rPr>
          <w:t xml:space="preserve"> considered as fragments. If filters for a part of speech of tokens, for type of dependencies, for part of speech </w:t>
        </w:r>
        <w:r w:rsidRPr="005D1EEF">
          <w:rPr>
            <w:rFonts w:cs="Consolas"/>
            <w:color w:val="3F5FBF"/>
            <w:lang w:val="en-US"/>
            <w:rPrChange w:id="2155" w:author="Kathrin Eichler" w:date="2014-11-24T10:59:00Z">
              <w:rPr>
                <w:rFonts w:ascii="Consolas" w:hAnsi="Consolas" w:cs="Consolas"/>
                <w:color w:val="3F5FBF"/>
                <w:sz w:val="20"/>
                <w:szCs w:val="20"/>
                <w:lang w:val="de-DE"/>
              </w:rPr>
            </w:rPrChange>
          </w:rPr>
          <w:lastRenderedPageBreak/>
          <w:t>of governor and</w:t>
        </w:r>
      </w:ins>
      <w:ins w:id="2156" w:author="Kathrin Eichler" w:date="2014-11-24T10:58:00Z">
        <w:r w:rsidRPr="005D1EEF">
          <w:rPr>
            <w:rFonts w:cs="Consolas"/>
            <w:color w:val="3F5FBF"/>
            <w:lang w:val="en-US"/>
            <w:rPrChange w:id="2157" w:author="Kathrin Eichler" w:date="2014-11-24T10:59:00Z">
              <w:rPr>
                <w:rFonts w:ascii="Consolas" w:hAnsi="Consolas" w:cs="Consolas"/>
                <w:color w:val="3F5FBF"/>
                <w:sz w:val="20"/>
                <w:szCs w:val="20"/>
                <w:lang w:val="en-US"/>
              </w:rPr>
            </w:rPrChange>
          </w:rPr>
          <w:t xml:space="preserve"> / or</w:t>
        </w:r>
      </w:ins>
      <w:ins w:id="2158" w:author="Kathrin Eichler" w:date="2014-11-24T10:57:00Z">
        <w:r w:rsidRPr="005D1EEF">
          <w:rPr>
            <w:rFonts w:cs="Consolas"/>
            <w:color w:val="3F5FBF"/>
            <w:lang w:val="en-US"/>
            <w:rPrChange w:id="2159" w:author="Kathrin Eichler" w:date="2014-11-24T10:59:00Z">
              <w:rPr>
                <w:rFonts w:ascii="Consolas" w:hAnsi="Consolas" w:cs="Consolas"/>
                <w:color w:val="3F5FBF"/>
                <w:sz w:val="20"/>
                <w:szCs w:val="20"/>
                <w:lang w:val="de-DE"/>
              </w:rPr>
            </w:rPrChange>
          </w:rPr>
          <w:t xml:space="preserve"> part of speech of dependent</w:t>
        </w:r>
      </w:ins>
      <w:ins w:id="2160" w:author="Kathrin Eichler" w:date="2014-11-24T10:58:00Z">
        <w:r w:rsidRPr="005D1EEF">
          <w:rPr>
            <w:rFonts w:cs="Consolas"/>
            <w:lang w:val="en-US"/>
            <w:rPrChange w:id="2161" w:author="Kathrin Eichler" w:date="2014-11-24T10:59:00Z">
              <w:rPr>
                <w:rFonts w:ascii="Consolas" w:hAnsi="Consolas" w:cs="Consolas"/>
                <w:sz w:val="20"/>
                <w:szCs w:val="20"/>
                <w:lang w:val="en-US"/>
              </w:rPr>
            </w:rPrChange>
          </w:rPr>
          <w:t xml:space="preserve"> </w:t>
        </w:r>
      </w:ins>
      <w:ins w:id="2162" w:author="Kathrin Eichler" w:date="2014-11-24T10:57:00Z">
        <w:r w:rsidRPr="005D1EEF">
          <w:rPr>
            <w:rFonts w:cs="Consolas"/>
            <w:color w:val="3F5FBF"/>
            <w:lang w:val="en-US"/>
            <w:rPrChange w:id="2163" w:author="Kathrin Eichler" w:date="2014-11-24T10:59:00Z">
              <w:rPr>
                <w:rFonts w:ascii="Consolas" w:hAnsi="Consolas" w:cs="Consolas"/>
                <w:color w:val="3F5FBF"/>
                <w:sz w:val="20"/>
                <w:szCs w:val="20"/>
                <w:lang w:val="de-DE"/>
              </w:rPr>
            </w:rPrChange>
          </w:rPr>
          <w:t>are passed to the constructor, then only tokens and dependencies are annotated, which match the filter</w:t>
        </w:r>
      </w:ins>
      <w:ins w:id="2164" w:author="Kathrin Eichler" w:date="2014-11-24T10:59:00Z">
        <w:r w:rsidRPr="005D1EEF">
          <w:rPr>
            <w:rFonts w:cs="Consolas"/>
            <w:color w:val="3F5FBF"/>
            <w:lang w:val="en-US"/>
            <w:rPrChange w:id="2165" w:author="Kathrin Eichler" w:date="2014-11-24T10:59:00Z">
              <w:rPr>
                <w:rFonts w:ascii="Consolas" w:hAnsi="Consolas" w:cs="Consolas"/>
                <w:color w:val="3F5FBF"/>
                <w:sz w:val="20"/>
                <w:szCs w:val="20"/>
                <w:lang w:val="en-US"/>
              </w:rPr>
            </w:rPrChange>
          </w:rPr>
          <w:t>(s)</w:t>
        </w:r>
      </w:ins>
      <w:ins w:id="2166" w:author="Kathrin Eichler" w:date="2014-11-24T10:57:00Z">
        <w:r w:rsidRPr="005D1EEF">
          <w:rPr>
            <w:rFonts w:cs="Consolas"/>
            <w:color w:val="3F5FBF"/>
            <w:lang w:val="en-US"/>
            <w:rPrChange w:id="2167" w:author="Kathrin Eichler" w:date="2014-11-24T10:59:00Z">
              <w:rPr>
                <w:rFonts w:ascii="Consolas" w:hAnsi="Consolas" w:cs="Consolas"/>
                <w:color w:val="3F5FBF"/>
                <w:sz w:val="20"/>
                <w:szCs w:val="20"/>
                <w:lang w:val="de-DE"/>
              </w:rPr>
            </w:rPrChange>
          </w:rPr>
          <w:t>.</w:t>
        </w:r>
      </w:ins>
    </w:p>
    <w:p w:rsidR="00314033" w:rsidRDefault="005E31BF" w:rsidP="007368D3">
      <w:pPr>
        <w:pStyle w:val="berschrift3"/>
        <w:rPr>
          <w:ins w:id="2168" w:author="Kathrin Eichler" w:date="2014-11-24T11:00:00Z"/>
        </w:rPr>
      </w:pPr>
      <w:bookmarkStart w:id="2169" w:name="h.x6tgw8x4clq7" w:colFirst="0" w:colLast="0"/>
      <w:bookmarkStart w:id="2170" w:name="_Toc404592960"/>
      <w:bookmarkStart w:id="2171" w:name="_Ref359922744"/>
      <w:bookmarkEnd w:id="2169"/>
      <w:r>
        <w:t xml:space="preserve">Modifier Annotator </w:t>
      </w:r>
      <w:proofErr w:type="gramStart"/>
      <w:r>
        <w:t>M</w:t>
      </w:r>
      <w:r w:rsidR="0087709E" w:rsidRPr="00DE1B49">
        <w:t>odule</w:t>
      </w:r>
      <w:ins w:id="2172" w:author="Kathrin Eichler" w:date="2014-11-24T11:00:00Z">
        <w:r w:rsidR="00314033">
          <w:t>s</w:t>
        </w:r>
        <w:r w:rsidR="002953B9">
          <w:t xml:space="preserve">  [</w:t>
        </w:r>
        <w:proofErr w:type="spellStart"/>
        <w:proofErr w:type="gramEnd"/>
        <w:r w:rsidR="002953B9">
          <w:t>Vivi</w:t>
        </w:r>
        <w:proofErr w:type="spellEnd"/>
        <w:r w:rsidR="002953B9">
          <w:t>]</w:t>
        </w:r>
      </w:ins>
      <w:r w:rsidR="0087709E" w:rsidRPr="00DE1B49">
        <w:t>:</w:t>
      </w:r>
      <w:bookmarkEnd w:id="2170"/>
      <w:r w:rsidR="0087709E" w:rsidRPr="00DE1B49">
        <w:t xml:space="preserve"> </w:t>
      </w:r>
    </w:p>
    <w:p w:rsidR="0087709E" w:rsidRPr="00DE1B49" w:rsidRDefault="0087709E">
      <w:pPr>
        <w:pStyle w:val="berschrift4"/>
        <w:pPrChange w:id="2173" w:author="Kathrin Eichler" w:date="2014-11-24T11:00:00Z">
          <w:pPr>
            <w:pStyle w:val="berschrift3"/>
          </w:pPr>
        </w:pPrChange>
      </w:pPr>
      <w:proofErr w:type="gramStart"/>
      <w:r w:rsidRPr="00DE1B49">
        <w:t>class</w:t>
      </w:r>
      <w:proofErr w:type="gramEnd"/>
      <w:r w:rsidRPr="00DE1B49">
        <w:t xml:space="preserve"> </w:t>
      </w:r>
      <w:proofErr w:type="spellStart"/>
      <w:r w:rsidRPr="00DE1B49">
        <w:t>AdvAsModifierAnnotator</w:t>
      </w:r>
      <w:proofErr w:type="spellEnd"/>
      <w:del w:id="2174" w:author="Kathrin Eichler" w:date="2014-11-24T11:00:00Z">
        <w:r w:rsidR="008D6CF9" w:rsidDel="002953B9">
          <w:delText xml:space="preserve"> </w:delText>
        </w:r>
      </w:del>
      <w:ins w:id="2175" w:author="Kathrin Eichler" w:date="2014-11-17T11:52:00Z">
        <w:r w:rsidR="00FA6AB4">
          <w:t xml:space="preserve"> </w:t>
        </w:r>
      </w:ins>
      <w:r w:rsidR="008D6CF9">
        <w:t>(</w:t>
      </w:r>
      <w:proofErr w:type="spellStart"/>
      <w:r w:rsidR="008D6CF9" w:rsidRPr="008D6CF9">
        <w:t>eu</w:t>
      </w:r>
      <w:r w:rsidR="008D6CF9">
        <w:t>.excitementproject.</w:t>
      </w:r>
      <w:r w:rsidR="008D6CF9" w:rsidRPr="008D6CF9">
        <w:t>tl</w:t>
      </w:r>
      <w:r w:rsidR="008D6CF9">
        <w:t>.decomposition.modifier</w:t>
      </w:r>
      <w:r w:rsidR="008D6CF9" w:rsidRPr="008D6CF9">
        <w:t>annotator</w:t>
      </w:r>
      <w:proofErr w:type="spellEnd"/>
      <w:r w:rsidR="008D6CF9">
        <w:t>)</w:t>
      </w:r>
      <w:bookmarkEnd w:id="2171"/>
      <w:ins w:id="2176" w:author="Kathrin Eichler" w:date="2014-11-17T09:59:00Z">
        <w:r w:rsidR="0085572C">
          <w:t xml:space="preserve"> </w:t>
        </w:r>
      </w:ins>
    </w:p>
    <w:p w:rsidR="0087709E" w:rsidRPr="00DE1B49" w:rsidRDefault="0087709E" w:rsidP="0087709E">
      <w:pPr>
        <w:rPr>
          <w:lang w:val="en-US"/>
        </w:rPr>
      </w:pPr>
      <w:r w:rsidRPr="00DE1B49">
        <w:rPr>
          <w:lang w:val="en-US"/>
        </w:rPr>
        <w:t>This class implements the interface</w:t>
      </w:r>
      <w:r w:rsidR="00905DC1">
        <w:rPr>
          <w:lang w:val="en-US"/>
        </w:rPr>
        <w:t xml:space="preserve"> </w:t>
      </w:r>
      <w:proofErr w:type="spellStart"/>
      <w:r w:rsidR="00905DC1" w:rsidRPr="00905DC1">
        <w:rPr>
          <w:i/>
          <w:lang w:val="en-US"/>
        </w:rPr>
        <w:t>ModifierAnnotator</w:t>
      </w:r>
      <w:proofErr w:type="spellEnd"/>
      <w:r w:rsidR="00905DC1">
        <w:rPr>
          <w:lang w:val="en-US"/>
        </w:rPr>
        <w:t xml:space="preserve">. </w:t>
      </w:r>
      <w:r w:rsidRPr="00DE1B49">
        <w:rPr>
          <w:lang w:val="en-US"/>
        </w:rPr>
        <w:t xml:space="preserve">This </w:t>
      </w:r>
      <w:del w:id="2177" w:author="Kathrin Eichler" w:date="2014-11-17T09:59:00Z">
        <w:r w:rsidR="00CA2244" w:rsidDel="0085572C">
          <w:rPr>
            <w:lang w:val="en-US"/>
          </w:rPr>
          <w:delText>simple</w:delText>
        </w:r>
        <w:r w:rsidRPr="00DE1B49" w:rsidDel="0085572C">
          <w:rPr>
            <w:lang w:val="en-US"/>
          </w:rPr>
          <w:delText xml:space="preserve"> </w:delText>
        </w:r>
      </w:del>
      <w:r w:rsidRPr="00DE1B49">
        <w:rPr>
          <w:lang w:val="en-US"/>
        </w:rPr>
        <w:t>modifier anno</w:t>
      </w:r>
      <w:r w:rsidR="00682F47">
        <w:rPr>
          <w:lang w:val="en-US"/>
        </w:rPr>
        <w:t>tation method relies solely on P</w:t>
      </w:r>
      <w:r w:rsidRPr="00DE1B49">
        <w:rPr>
          <w:lang w:val="en-US"/>
        </w:rPr>
        <w:t>art-Of-Speech</w:t>
      </w:r>
      <w:r w:rsidR="00CA2244">
        <w:rPr>
          <w:lang w:val="en-US"/>
        </w:rPr>
        <w:t xml:space="preserve"> (POS)</w:t>
      </w:r>
      <w:r w:rsidR="00682F47">
        <w:rPr>
          <w:lang w:val="en-US"/>
        </w:rPr>
        <w:t xml:space="preserve"> information</w:t>
      </w:r>
      <w:r w:rsidRPr="00DE1B49">
        <w:rPr>
          <w:lang w:val="en-US"/>
        </w:rPr>
        <w:t xml:space="preserve">. This module </w:t>
      </w:r>
      <w:r w:rsidR="00682F47">
        <w:rPr>
          <w:lang w:val="en-US"/>
        </w:rPr>
        <w:t>annotates</w:t>
      </w:r>
      <w:r w:rsidRPr="00DE1B49">
        <w:rPr>
          <w:lang w:val="en-US"/>
        </w:rPr>
        <w:t xml:space="preserve"> all a</w:t>
      </w:r>
      <w:r w:rsidRPr="00DE1B49">
        <w:rPr>
          <w:lang w:val="en-US"/>
        </w:rPr>
        <w:t>d</w:t>
      </w:r>
      <w:r w:rsidRPr="00DE1B49">
        <w:rPr>
          <w:lang w:val="en-US"/>
        </w:rPr>
        <w:t xml:space="preserve">verbs as modifiers. </w:t>
      </w:r>
    </w:p>
    <w:p w:rsidR="0087709E" w:rsidRPr="00DE1B49" w:rsidRDefault="0087709E" w:rsidP="0087709E">
      <w:pPr>
        <w:rPr>
          <w:lang w:val="en-US"/>
        </w:rPr>
      </w:pPr>
    </w:p>
    <w:p w:rsidR="0087709E" w:rsidRPr="00DE1B49" w:rsidRDefault="0087709E" w:rsidP="0087709E">
      <w:pPr>
        <w:rPr>
          <w:lang w:val="en-US"/>
        </w:rPr>
      </w:pPr>
      <w:r w:rsidRPr="00DE1B49">
        <w:rPr>
          <w:lang w:val="en-US"/>
        </w:rPr>
        <w:t>The component raise</w:t>
      </w:r>
      <w:r w:rsidR="00CA2244">
        <w:rPr>
          <w:lang w:val="en-US"/>
        </w:rPr>
        <w:t>s an</w:t>
      </w:r>
      <w:r w:rsidRPr="00DE1B49">
        <w:rPr>
          <w:lang w:val="en-US"/>
        </w:rPr>
        <w:t xml:space="preserve"> exception if the given LAP cannot produce </w:t>
      </w:r>
      <w:r w:rsidR="00CA2244">
        <w:rPr>
          <w:lang w:val="en-US"/>
        </w:rPr>
        <w:t>POS</w:t>
      </w:r>
      <w:r w:rsidRPr="00DE1B49">
        <w:rPr>
          <w:lang w:val="en-US"/>
        </w:rPr>
        <w:t xml:space="preserve"> annotations (thus the module</w:t>
      </w:r>
      <w:r w:rsidR="00CA2244">
        <w:rPr>
          <w:lang w:val="en-US"/>
        </w:rPr>
        <w:t xml:space="preserve"> has no POS information</w:t>
      </w:r>
      <w:r w:rsidRPr="00DE1B49">
        <w:rPr>
          <w:lang w:val="en-US"/>
        </w:rPr>
        <w:t xml:space="preserve">). </w:t>
      </w:r>
    </w:p>
    <w:p w:rsidR="0087709E" w:rsidRPr="00DE1B49" w:rsidRDefault="0087709E" w:rsidP="0087709E">
      <w:pPr>
        <w:rPr>
          <w:lang w:val="en-US"/>
        </w:rPr>
      </w:pPr>
      <w:r w:rsidRPr="00DE1B49">
        <w:rPr>
          <w:lang w:val="en-US"/>
        </w:rPr>
        <w:t>The component call</w:t>
      </w:r>
      <w:r w:rsidR="00CA2244">
        <w:rPr>
          <w:lang w:val="en-US"/>
        </w:rPr>
        <w:t>s</w:t>
      </w:r>
      <w:r w:rsidRPr="00DE1B49">
        <w:rPr>
          <w:lang w:val="en-US"/>
        </w:rPr>
        <w:t xml:space="preserve"> the given LAP once, if no POS annotation can be found in the given CAS. If it finds one or more POS annotations within </w:t>
      </w:r>
      <w:r w:rsidR="00125E6E">
        <w:rPr>
          <w:lang w:val="en-US"/>
        </w:rPr>
        <w:t>the</w:t>
      </w:r>
      <w:r w:rsidR="00125E6E" w:rsidRPr="00DE1B49">
        <w:rPr>
          <w:lang w:val="en-US"/>
        </w:rPr>
        <w:t xml:space="preserve"> CAS,</w:t>
      </w:r>
      <w:r w:rsidR="00125E6E">
        <w:rPr>
          <w:lang w:val="en-US"/>
        </w:rPr>
        <w:t xml:space="preserve"> no </w:t>
      </w:r>
      <w:r w:rsidR="00125E6E" w:rsidRPr="00DE1B49">
        <w:rPr>
          <w:lang w:val="en-US"/>
        </w:rPr>
        <w:t>LAP</w:t>
      </w:r>
      <w:r w:rsidR="00125E6E">
        <w:rPr>
          <w:lang w:val="en-US"/>
        </w:rPr>
        <w:t xml:space="preserve"> call </w:t>
      </w:r>
      <w:r w:rsidR="00E31180">
        <w:rPr>
          <w:lang w:val="en-US"/>
        </w:rPr>
        <w:t>is</w:t>
      </w:r>
      <w:r w:rsidR="00125E6E">
        <w:rPr>
          <w:lang w:val="en-US"/>
        </w:rPr>
        <w:t xml:space="preserve"> performed.</w:t>
      </w:r>
      <w:r w:rsidR="00125E6E" w:rsidRPr="00DE1B49">
        <w:rPr>
          <w:lang w:val="en-US"/>
        </w:rPr>
        <w:t xml:space="preserve"> </w:t>
      </w:r>
    </w:p>
    <w:p w:rsidR="0087709E" w:rsidRPr="00DE1B49" w:rsidRDefault="0087709E" w:rsidP="007368D3">
      <w:pPr>
        <w:pStyle w:val="berschrift3"/>
      </w:pPr>
      <w:bookmarkStart w:id="2178" w:name="h.q2bl6hx8mml8" w:colFirst="0" w:colLast="0"/>
      <w:bookmarkStart w:id="2179" w:name="_Ref359922644"/>
      <w:bookmarkStart w:id="2180" w:name="_Toc404592961"/>
      <w:bookmarkEnd w:id="2178"/>
      <w:r w:rsidRPr="00DE1B49">
        <w:t xml:space="preserve">Fragment Graph Generator </w:t>
      </w:r>
      <w:r w:rsidR="005E31BF">
        <w:t>M</w:t>
      </w:r>
      <w:r w:rsidRPr="00DE1B49">
        <w:t xml:space="preserve">odule: </w:t>
      </w:r>
      <w:r w:rsidR="000B6568">
        <w:br/>
      </w:r>
      <w:r w:rsidRPr="00DE1B49">
        <w:t xml:space="preserve">class </w:t>
      </w:r>
      <w:proofErr w:type="spellStart"/>
      <w:r w:rsidRPr="00DE1B49">
        <w:t>FragmentGraphGeneratorFromCAS</w:t>
      </w:r>
      <w:proofErr w:type="spellEnd"/>
      <w:r w:rsidR="008D6CF9">
        <w:t xml:space="preserve"> </w:t>
      </w:r>
      <w:ins w:id="2181" w:author="Kathrin Eichler" w:date="2014-11-17T11:52:00Z">
        <w:r w:rsidR="002B4E1B">
          <w:t>[</w:t>
        </w:r>
        <w:proofErr w:type="spellStart"/>
        <w:r w:rsidR="002B4E1B">
          <w:t>Vivi</w:t>
        </w:r>
        <w:proofErr w:type="spellEnd"/>
        <w:r w:rsidR="002B4E1B">
          <w:t xml:space="preserve">] </w:t>
        </w:r>
      </w:ins>
      <w:r w:rsidR="008D6CF9">
        <w:t>(</w:t>
      </w:r>
      <w:proofErr w:type="spellStart"/>
      <w:r w:rsidR="008D6CF9" w:rsidRPr="008D6CF9">
        <w:t>eu</w:t>
      </w:r>
      <w:r w:rsidR="008D6CF9">
        <w:t>.excitementproject.</w:t>
      </w:r>
      <w:r w:rsidR="008D6CF9" w:rsidRPr="008D6CF9">
        <w:t>tl</w:t>
      </w:r>
      <w:r w:rsidR="008D6CF9">
        <w:t>.decomposition.</w:t>
      </w:r>
      <w:r w:rsidR="008D6CF9" w:rsidRPr="008D6CF9">
        <w:t>fragment</w:t>
      </w:r>
      <w:r w:rsidR="008D6CF9">
        <w:t>graphgenerator</w:t>
      </w:r>
      <w:proofErr w:type="spellEnd"/>
      <w:r w:rsidR="008D6CF9">
        <w:t>)</w:t>
      </w:r>
      <w:bookmarkEnd w:id="2179"/>
      <w:bookmarkEnd w:id="2180"/>
      <w:ins w:id="2182" w:author="Kathrin Eichler" w:date="2014-11-17T10:00:00Z">
        <w:r w:rsidR="0085572C">
          <w:t xml:space="preserve"> </w:t>
        </w:r>
      </w:ins>
    </w:p>
    <w:p w:rsidR="0087709E" w:rsidRPr="00DE1B49" w:rsidRDefault="0087709E" w:rsidP="0087709E">
      <w:pPr>
        <w:rPr>
          <w:lang w:val="en-US"/>
        </w:rPr>
      </w:pPr>
      <w:r w:rsidRPr="00DE1B49">
        <w:rPr>
          <w:lang w:val="en-US"/>
        </w:rPr>
        <w:t xml:space="preserve">The </w:t>
      </w:r>
      <w:proofErr w:type="spellStart"/>
      <w:r w:rsidRPr="00DE1B49">
        <w:rPr>
          <w:i/>
          <w:lang w:val="en-US"/>
        </w:rPr>
        <w:t>FragmentGraphGeneratorFromCAS</w:t>
      </w:r>
      <w:proofErr w:type="spellEnd"/>
      <w:r w:rsidRPr="00DE1B49">
        <w:rPr>
          <w:lang w:val="en-US"/>
        </w:rPr>
        <w:t xml:space="preserve"> class implements the </w:t>
      </w:r>
      <w:proofErr w:type="spellStart"/>
      <w:r w:rsidRPr="00DE1B49">
        <w:rPr>
          <w:i/>
          <w:lang w:val="en-US"/>
        </w:rPr>
        <w:t>FragmentGraphGenerator</w:t>
      </w:r>
      <w:proofErr w:type="spellEnd"/>
      <w:r w:rsidRPr="00DE1B49">
        <w:rPr>
          <w:i/>
          <w:lang w:val="en-US"/>
        </w:rPr>
        <w:t xml:space="preserve"> </w:t>
      </w:r>
      <w:r w:rsidRPr="00DE1B49">
        <w:rPr>
          <w:lang w:val="en-US"/>
        </w:rPr>
        <w:t xml:space="preserve">interface, where we assume the input data is a CAS object with the structure described in the </w:t>
      </w:r>
      <w:r w:rsidR="00905DC1">
        <w:t xml:space="preserve">chapter </w:t>
      </w:r>
      <w:r w:rsidR="006C1AF3">
        <w:fldChar w:fldCharType="begin"/>
      </w:r>
      <w:r w:rsidR="00905DC1">
        <w:instrText xml:space="preserve"> REF _Ref359923712 \r \h </w:instrText>
      </w:r>
      <w:r w:rsidR="006C1AF3">
        <w:fldChar w:fldCharType="separate"/>
      </w:r>
      <w:r w:rsidR="00D76112">
        <w:t>4</w:t>
      </w:r>
      <w:r w:rsidR="006C1AF3">
        <w:fldChar w:fldCharType="end"/>
      </w:r>
      <w:r w:rsidRPr="00DE1B49">
        <w:rPr>
          <w:lang w:val="en-US"/>
        </w:rPr>
        <w:t xml:space="preserve"> of this document. It implements the </w:t>
      </w:r>
      <w:proofErr w:type="spellStart"/>
      <w:r w:rsidRPr="00DE1B49">
        <w:rPr>
          <w:i/>
          <w:lang w:val="en-US"/>
        </w:rPr>
        <w:t>generateFragmentGraphs</w:t>
      </w:r>
      <w:proofErr w:type="spellEnd"/>
      <w:r w:rsidRPr="00DE1B49">
        <w:rPr>
          <w:lang w:val="en-US"/>
        </w:rPr>
        <w:t xml:space="preserve"> method of the i</w:t>
      </w:r>
      <w:r w:rsidRPr="00DE1B49">
        <w:rPr>
          <w:lang w:val="en-US"/>
        </w:rPr>
        <w:t>n</w:t>
      </w:r>
      <w:r w:rsidRPr="00DE1B49">
        <w:rPr>
          <w:lang w:val="en-US"/>
        </w:rPr>
        <w:t>terface (described in section</w:t>
      </w:r>
      <w:r w:rsidR="00905DC1">
        <w:rPr>
          <w:lang w:val="en-US"/>
        </w:rPr>
        <w:t xml:space="preserve"> </w:t>
      </w:r>
      <w:r w:rsidR="006C1AF3">
        <w:rPr>
          <w:lang w:val="en-US"/>
        </w:rPr>
        <w:fldChar w:fldCharType="begin"/>
      </w:r>
      <w:r w:rsidR="00905DC1">
        <w:rPr>
          <w:lang w:val="en-US"/>
        </w:rPr>
        <w:instrText xml:space="preserve"> REF _Ref359923739 \r \h </w:instrText>
      </w:r>
      <w:r w:rsidR="006C1AF3">
        <w:rPr>
          <w:lang w:val="en-US"/>
        </w:rPr>
      </w:r>
      <w:r w:rsidR="006C1AF3">
        <w:rPr>
          <w:lang w:val="en-US"/>
        </w:rPr>
        <w:fldChar w:fldCharType="separate"/>
      </w:r>
      <w:r w:rsidR="00D76112">
        <w:rPr>
          <w:lang w:val="en-US"/>
        </w:rPr>
        <w:t>5.1.3</w:t>
      </w:r>
      <w:r w:rsidR="006C1AF3">
        <w:rPr>
          <w:lang w:val="en-US"/>
        </w:rPr>
        <w:fldChar w:fldCharType="end"/>
      </w:r>
      <w:r w:rsidR="00905DC1">
        <w:t>)</w:t>
      </w:r>
      <w:r w:rsidRPr="00DE1B49">
        <w:rPr>
          <w:lang w:val="en-US"/>
        </w:rPr>
        <w:t xml:space="preserve">, by iterating over the </w:t>
      </w:r>
      <w:proofErr w:type="spellStart"/>
      <w:r w:rsidRPr="00DE1B49">
        <w:rPr>
          <w:i/>
          <w:lang w:val="en-US"/>
        </w:rPr>
        <w:t>DeterminedFragment</w:t>
      </w:r>
      <w:proofErr w:type="spellEnd"/>
      <w:r w:rsidRPr="00DE1B49">
        <w:rPr>
          <w:lang w:val="en-US"/>
        </w:rPr>
        <w:t xml:space="preserve"> annotations from the input CAS object.</w:t>
      </w:r>
    </w:p>
    <w:p w:rsidR="0087709E" w:rsidRPr="00DE1B49" w:rsidRDefault="0087709E" w:rsidP="0087709E">
      <w:pPr>
        <w:pStyle w:val="berschrift2"/>
      </w:pPr>
      <w:bookmarkStart w:id="2183" w:name="h.xl0ig3vu94g3" w:colFirst="0" w:colLast="0"/>
      <w:bookmarkStart w:id="2184" w:name="_Toc404592962"/>
      <w:bookmarkEnd w:id="2183"/>
      <w:r w:rsidRPr="00DE1B49">
        <w:t>Implementation of Composition Components</w:t>
      </w:r>
      <w:bookmarkEnd w:id="2184"/>
    </w:p>
    <w:p w:rsidR="0085572C" w:rsidRDefault="0087709E" w:rsidP="007368D3">
      <w:pPr>
        <w:pStyle w:val="berschrift3"/>
        <w:rPr>
          <w:ins w:id="2185" w:author="Kathrin Eichler" w:date="2014-11-17T10:00:00Z"/>
        </w:rPr>
      </w:pPr>
      <w:bookmarkStart w:id="2186" w:name="h.oswr51drg5sc" w:colFirst="0" w:colLast="0"/>
      <w:bookmarkStart w:id="2187" w:name="id.jhnuqiyvt5m0" w:colFirst="0" w:colLast="0"/>
      <w:bookmarkStart w:id="2188" w:name="_Graph_Merger_module:_1"/>
      <w:bookmarkStart w:id="2189" w:name="_Toc404592963"/>
      <w:bookmarkStart w:id="2190" w:name="_Ref359919992"/>
      <w:bookmarkEnd w:id="2186"/>
      <w:bookmarkEnd w:id="2187"/>
      <w:bookmarkEnd w:id="2188"/>
      <w:r w:rsidRPr="00DE1B49">
        <w:t xml:space="preserve">Graph Merger </w:t>
      </w:r>
      <w:proofErr w:type="spellStart"/>
      <w:r w:rsidR="005E31BF">
        <w:t>M</w:t>
      </w:r>
      <w:r w:rsidRPr="00DE1B49">
        <w:t>odule</w:t>
      </w:r>
      <w:ins w:id="2191" w:author="Lili" w:date="2014-11-24T10:20:00Z">
        <w:r w:rsidR="009D3245">
          <w:t>s</w:t>
        </w:r>
      </w:ins>
      <w:ins w:id="2192" w:author="Kathrin Eichler" w:date="2014-11-17T10:00:00Z">
        <w:r w:rsidR="0085572C">
          <w:t>s</w:t>
        </w:r>
      </w:ins>
      <w:proofErr w:type="spellEnd"/>
      <w:del w:id="2193" w:author="Kathrin Eichler" w:date="2014-11-17T10:00:00Z">
        <w:r w:rsidRPr="00DE1B49" w:rsidDel="0085572C">
          <w:delText>:</w:delText>
        </w:r>
      </w:del>
      <w:r w:rsidRPr="00DE1B49">
        <w:t xml:space="preserve"> </w:t>
      </w:r>
      <w:ins w:id="2194" w:author="Kathrin Eichler" w:date="2014-11-17T11:26:00Z">
        <w:r w:rsidR="009E17B3">
          <w:t>[</w:t>
        </w:r>
        <w:proofErr w:type="spellStart"/>
        <w:r w:rsidR="009E17B3">
          <w:t>Lili</w:t>
        </w:r>
        <w:proofErr w:type="spellEnd"/>
        <w:r w:rsidR="009E17B3">
          <w:t>]</w:t>
        </w:r>
      </w:ins>
      <w:bookmarkEnd w:id="2189"/>
      <w:r w:rsidR="000B6568">
        <w:br/>
      </w:r>
    </w:p>
    <w:p w:rsidR="0087709E" w:rsidRPr="00DE1B49" w:rsidRDefault="0087709E">
      <w:pPr>
        <w:pStyle w:val="berschrift4"/>
        <w:pPrChange w:id="2195" w:author="Kathrin Eichler" w:date="2014-11-17T10:00:00Z">
          <w:pPr>
            <w:pStyle w:val="berschrift3"/>
          </w:pPr>
        </w:pPrChange>
      </w:pPr>
      <w:proofErr w:type="gramStart"/>
      <w:r w:rsidRPr="00DE1B49">
        <w:t>class</w:t>
      </w:r>
      <w:proofErr w:type="gramEnd"/>
      <w:r w:rsidRPr="00DE1B49">
        <w:t xml:space="preserve"> AutomateWP2ProcedureGraphMerger</w:t>
      </w:r>
      <w:r w:rsidR="008D6CF9">
        <w:t xml:space="preserve"> (</w:t>
      </w:r>
      <w:proofErr w:type="spellStart"/>
      <w:r w:rsidR="008D6CF9" w:rsidRPr="008D6CF9">
        <w:t>eu</w:t>
      </w:r>
      <w:r w:rsidR="008D6CF9">
        <w:t>.excitementproject.</w:t>
      </w:r>
      <w:r w:rsidR="008D6CF9" w:rsidRPr="008D6CF9">
        <w:t>tl</w:t>
      </w:r>
      <w:r w:rsidR="008D6CF9">
        <w:t>.composition.graphmerger</w:t>
      </w:r>
      <w:proofErr w:type="spellEnd"/>
      <w:r w:rsidR="008D6CF9">
        <w:t>)</w:t>
      </w:r>
      <w:bookmarkEnd w:id="2190"/>
    </w:p>
    <w:p w:rsidR="0087709E" w:rsidRPr="00DE1B49" w:rsidRDefault="0087709E" w:rsidP="0087709E">
      <w:pPr>
        <w:rPr>
          <w:lang w:val="en-US"/>
        </w:rPr>
      </w:pPr>
      <w:r w:rsidRPr="00DE1B49">
        <w:rPr>
          <w:color w:val="000000"/>
          <w:lang w:val="en-US"/>
        </w:rPr>
        <w:t>This implementation of the</w:t>
      </w:r>
      <w:r w:rsidR="00905DC1">
        <w:rPr>
          <w:color w:val="000000"/>
          <w:lang w:val="en-US"/>
        </w:rPr>
        <w:t xml:space="preserve"> </w:t>
      </w:r>
      <w:proofErr w:type="spellStart"/>
      <w:r w:rsidR="00905DC1" w:rsidRPr="00905DC1">
        <w:rPr>
          <w:i/>
          <w:color w:val="000000"/>
          <w:lang w:val="en-US"/>
        </w:rPr>
        <w:t>GraphMerger</w:t>
      </w:r>
      <w:proofErr w:type="spellEnd"/>
      <w:r w:rsidRPr="00DE1B49">
        <w:rPr>
          <w:color w:val="000000"/>
          <w:lang w:val="en-US"/>
        </w:rPr>
        <w:t xml:space="preserve"> module automates the manual annotation proc</w:t>
      </w:r>
      <w:r w:rsidRPr="00DE1B49">
        <w:rPr>
          <w:color w:val="000000"/>
          <w:lang w:val="en-US"/>
        </w:rPr>
        <w:t>e</w:t>
      </w:r>
      <w:r w:rsidRPr="00DE1B49">
        <w:rPr>
          <w:color w:val="000000"/>
          <w:lang w:val="en-US"/>
        </w:rPr>
        <w:t xml:space="preserve">dure developed within WP2. According to this procedure, in order to merge </w:t>
      </w:r>
      <w:r w:rsidR="00905DC1">
        <w:rPr>
          <w:color w:val="000000"/>
          <w:lang w:val="en-US"/>
        </w:rPr>
        <w:t>two</w:t>
      </w:r>
      <w:r w:rsidRPr="00DE1B49">
        <w:rPr>
          <w:color w:val="000000"/>
          <w:lang w:val="en-US"/>
        </w:rPr>
        <w:t xml:space="preserve"> fragment graphs G1 and G2</w:t>
      </w:r>
      <w:r w:rsidR="00905DC1">
        <w:rPr>
          <w:color w:val="000000"/>
          <w:lang w:val="en-US"/>
        </w:rPr>
        <w:t>,</w:t>
      </w:r>
      <w:r w:rsidRPr="00DE1B49">
        <w:rPr>
          <w:color w:val="000000"/>
          <w:lang w:val="en-US"/>
        </w:rPr>
        <w:t xml:space="preserve"> the following steps should be performed:</w:t>
      </w:r>
    </w:p>
    <w:p w:rsidR="0087709E" w:rsidRPr="00DE1B49" w:rsidRDefault="0087709E" w:rsidP="00675094">
      <w:pPr>
        <w:numPr>
          <w:ilvl w:val="0"/>
          <w:numId w:val="87"/>
        </w:numPr>
        <w:spacing w:line="276" w:lineRule="auto"/>
        <w:ind w:hanging="359"/>
        <w:rPr>
          <w:lang w:val="en-US"/>
        </w:rPr>
      </w:pPr>
      <w:r w:rsidRPr="00DE1B49">
        <w:rPr>
          <w:lang w:val="en-US"/>
        </w:rPr>
        <w:lastRenderedPageBreak/>
        <w:t xml:space="preserve">Check for entailment (obtain EDA decision) in either direction between the base statements of the </w:t>
      </w:r>
      <w:r w:rsidR="00D13190">
        <w:rPr>
          <w:lang w:val="en-US"/>
        </w:rPr>
        <w:t>two</w:t>
      </w:r>
      <w:r w:rsidRPr="00DE1B49">
        <w:rPr>
          <w:lang w:val="en-US"/>
        </w:rPr>
        <w:t xml:space="preserve"> graphs. If there is no entailment relat</w:t>
      </w:r>
      <w:r w:rsidR="00E84DC2">
        <w:rPr>
          <w:lang w:val="en-US"/>
        </w:rPr>
        <w:t>ion,</w:t>
      </w:r>
      <w:r w:rsidRPr="00DE1B49">
        <w:rPr>
          <w:lang w:val="en-US"/>
        </w:rPr>
        <w:t xml:space="preserve"> the graphs should not be connected.</w:t>
      </w:r>
    </w:p>
    <w:p w:rsidR="0087709E" w:rsidRPr="00DE1B49" w:rsidRDefault="0087709E" w:rsidP="00675094">
      <w:pPr>
        <w:numPr>
          <w:ilvl w:val="0"/>
          <w:numId w:val="87"/>
        </w:numPr>
        <w:spacing w:line="276" w:lineRule="auto"/>
        <w:ind w:hanging="359"/>
        <w:rPr>
          <w:lang w:val="en-US"/>
        </w:rPr>
      </w:pPr>
      <w:r w:rsidRPr="00DE1B49">
        <w:rPr>
          <w:lang w:val="en-US"/>
        </w:rPr>
        <w:t>If there is entailment in one direction (let’s assume G1 base statement -&gt; G2 base statement)</w:t>
      </w:r>
    </w:p>
    <w:p w:rsidR="0087709E" w:rsidRPr="00DE1B49" w:rsidRDefault="0087709E" w:rsidP="00675094">
      <w:pPr>
        <w:numPr>
          <w:ilvl w:val="1"/>
          <w:numId w:val="87"/>
        </w:numPr>
        <w:spacing w:line="276" w:lineRule="auto"/>
        <w:ind w:hanging="359"/>
        <w:rPr>
          <w:lang w:val="en-US"/>
        </w:rPr>
      </w:pPr>
      <w:r w:rsidRPr="00DE1B49">
        <w:rPr>
          <w:lang w:val="en-US"/>
        </w:rPr>
        <w:t>Check for entailment between all the pairs G1 node</w:t>
      </w:r>
      <w:r w:rsidRPr="00DE1B49">
        <w:rPr>
          <w:vertAlign w:val="superscript"/>
          <w:lang w:val="en-US"/>
        </w:rPr>
        <w:t>1</w:t>
      </w:r>
      <w:r w:rsidRPr="00DE1B49">
        <w:rPr>
          <w:lang w:val="en-US"/>
        </w:rPr>
        <w:t xml:space="preserve"> -&gt; G2 node</w:t>
      </w:r>
      <w:r w:rsidRPr="00DE1B49">
        <w:rPr>
          <w:vertAlign w:val="superscript"/>
          <w:lang w:val="en-US"/>
        </w:rPr>
        <w:t>1</w:t>
      </w:r>
      <w:r w:rsidRPr="00DE1B49">
        <w:rPr>
          <w:lang w:val="en-US"/>
        </w:rPr>
        <w:t>, where node</w:t>
      </w:r>
      <w:r w:rsidR="00E95AFE">
        <w:rPr>
          <w:lang w:val="en-US"/>
        </w:rPr>
        <w:t>s</w:t>
      </w:r>
      <w:r w:rsidRPr="00DE1B49">
        <w:rPr>
          <w:vertAlign w:val="superscript"/>
          <w:lang w:val="en-US"/>
        </w:rPr>
        <w:t>1</w:t>
      </w:r>
      <w:r w:rsidRPr="00DE1B49">
        <w:rPr>
          <w:lang w:val="en-US"/>
        </w:rPr>
        <w:t xml:space="preserve"> </w:t>
      </w:r>
      <w:r w:rsidR="00E95AFE">
        <w:rPr>
          <w:lang w:val="en-US"/>
        </w:rPr>
        <w:t>hold</w:t>
      </w:r>
      <w:r w:rsidR="00E95AFE" w:rsidRPr="00DE1B49">
        <w:rPr>
          <w:lang w:val="en-US"/>
        </w:rPr>
        <w:t xml:space="preserve"> </w:t>
      </w:r>
      <w:r w:rsidRPr="00DE1B49">
        <w:rPr>
          <w:lang w:val="en-US"/>
        </w:rPr>
        <w:t>1-modifier statements, which directly entail the base statement of the corresponding graph.</w:t>
      </w:r>
    </w:p>
    <w:p w:rsidR="0087709E" w:rsidRPr="00DE1B49" w:rsidRDefault="0087709E" w:rsidP="00675094">
      <w:pPr>
        <w:numPr>
          <w:ilvl w:val="1"/>
          <w:numId w:val="87"/>
        </w:numPr>
        <w:spacing w:line="276" w:lineRule="auto"/>
        <w:ind w:hanging="359"/>
        <w:rPr>
          <w:lang w:val="en-US"/>
        </w:rPr>
      </w:pPr>
      <w:r w:rsidRPr="00DE1B49">
        <w:rPr>
          <w:lang w:val="en-US"/>
        </w:rPr>
        <w:t xml:space="preserve">Induce entailment for upper-level (i=2..n) nodes in the direction G1 </w:t>
      </w:r>
      <w:proofErr w:type="spellStart"/>
      <w:r w:rsidRPr="00DE1B49">
        <w:rPr>
          <w:lang w:val="en-US"/>
        </w:rPr>
        <w:t>node</w:t>
      </w:r>
      <w:r w:rsidRPr="00DE1B49">
        <w:rPr>
          <w:vertAlign w:val="superscript"/>
          <w:lang w:val="en-US"/>
        </w:rPr>
        <w:t>i</w:t>
      </w:r>
      <w:proofErr w:type="spellEnd"/>
      <w:r w:rsidRPr="00DE1B49">
        <w:rPr>
          <w:lang w:val="en-US"/>
        </w:rPr>
        <w:t xml:space="preserve"> -&gt; G2 </w:t>
      </w:r>
      <w:proofErr w:type="spellStart"/>
      <w:r w:rsidRPr="00DE1B49">
        <w:rPr>
          <w:lang w:val="en-US"/>
        </w:rPr>
        <w:t>node</w:t>
      </w:r>
      <w:r w:rsidRPr="00DE1B49">
        <w:rPr>
          <w:vertAlign w:val="superscript"/>
          <w:lang w:val="en-US"/>
        </w:rPr>
        <w:t>i</w:t>
      </w:r>
      <w:proofErr w:type="spellEnd"/>
      <w:r w:rsidRPr="00DE1B49">
        <w:rPr>
          <w:lang w:val="en-US"/>
        </w:rPr>
        <w:t>, if each of the nodes G1 node</w:t>
      </w:r>
      <w:r w:rsidRPr="00DE1B49">
        <w:rPr>
          <w:vertAlign w:val="superscript"/>
          <w:lang w:val="en-US"/>
        </w:rPr>
        <w:t>i-1</w:t>
      </w:r>
      <w:r w:rsidRPr="00DE1B49">
        <w:rPr>
          <w:lang w:val="en-US"/>
        </w:rPr>
        <w:t xml:space="preserve"> directly entailed by G1 </w:t>
      </w:r>
      <w:proofErr w:type="spellStart"/>
      <w:r w:rsidRPr="00DE1B49">
        <w:rPr>
          <w:lang w:val="en-US"/>
        </w:rPr>
        <w:t>node</w:t>
      </w:r>
      <w:r w:rsidRPr="00DE1B49">
        <w:rPr>
          <w:vertAlign w:val="superscript"/>
          <w:lang w:val="en-US"/>
        </w:rPr>
        <w:t>i</w:t>
      </w:r>
      <w:proofErr w:type="spellEnd"/>
      <w:r w:rsidRPr="00DE1B49">
        <w:rPr>
          <w:lang w:val="en-US"/>
        </w:rPr>
        <w:t xml:space="preserve"> ,entails a node G2 node</w:t>
      </w:r>
      <w:r w:rsidRPr="00DE1B49">
        <w:rPr>
          <w:vertAlign w:val="superscript"/>
          <w:lang w:val="en-US"/>
        </w:rPr>
        <w:t>i-1</w:t>
      </w:r>
      <w:r w:rsidRPr="00DE1B49">
        <w:rPr>
          <w:lang w:val="en-US"/>
        </w:rPr>
        <w:t xml:space="preserve"> directly entailed by G2 </w:t>
      </w:r>
      <w:proofErr w:type="spellStart"/>
      <w:r w:rsidRPr="00DE1B49">
        <w:rPr>
          <w:lang w:val="en-US"/>
        </w:rPr>
        <w:t>node</w:t>
      </w:r>
      <w:r w:rsidRPr="00DE1B49">
        <w:rPr>
          <w:vertAlign w:val="superscript"/>
          <w:lang w:val="en-US"/>
        </w:rPr>
        <w:t>i</w:t>
      </w:r>
      <w:proofErr w:type="spellEnd"/>
      <w:r w:rsidRPr="00DE1B49">
        <w:rPr>
          <w:lang w:val="en-US"/>
        </w:rPr>
        <w:t>.</w:t>
      </w:r>
    </w:p>
    <w:p w:rsidR="0087709E" w:rsidRPr="00DE1B49" w:rsidRDefault="0087709E" w:rsidP="00675094">
      <w:pPr>
        <w:numPr>
          <w:ilvl w:val="0"/>
          <w:numId w:val="87"/>
        </w:numPr>
        <w:spacing w:line="276" w:lineRule="auto"/>
        <w:ind w:hanging="359"/>
        <w:rPr>
          <w:lang w:val="en-US"/>
        </w:rPr>
      </w:pPr>
      <w:r w:rsidRPr="00DE1B49">
        <w:rPr>
          <w:lang w:val="en-US"/>
        </w:rPr>
        <w:t>If there is entailment i</w:t>
      </w:r>
      <w:r w:rsidR="00E84DC2">
        <w:rPr>
          <w:lang w:val="en-US"/>
        </w:rPr>
        <w:t>n both directions (paraphrase),</w:t>
      </w:r>
      <w:r w:rsidRPr="00DE1B49">
        <w:rPr>
          <w:lang w:val="en-US"/>
        </w:rPr>
        <w:t xml:space="preserve"> perform step 2 in both dire</w:t>
      </w:r>
      <w:r w:rsidRPr="00DE1B49">
        <w:rPr>
          <w:lang w:val="en-US"/>
        </w:rPr>
        <w:t>c</w:t>
      </w:r>
      <w:r w:rsidRPr="00DE1B49">
        <w:rPr>
          <w:lang w:val="en-US"/>
        </w:rPr>
        <w:t>tions.</w:t>
      </w:r>
    </w:p>
    <w:p w:rsidR="0087709E" w:rsidRPr="00DE1B49" w:rsidRDefault="0087709E" w:rsidP="0087709E">
      <w:r w:rsidRPr="00DE1B49">
        <w:rPr>
          <w:noProof/>
          <w:lang w:val="de-DE" w:eastAsia="de-DE"/>
        </w:rPr>
        <w:drawing>
          <wp:inline distT="0" distB="0" distL="0" distR="0" wp14:anchorId="773DEEB6" wp14:editId="1DFBC10B">
            <wp:extent cx="5648325" cy="4105275"/>
            <wp:effectExtent l="0" t="0" r="0" b="0"/>
            <wp:docPr id="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29" cstate="print"/>
                    <a:stretch>
                      <a:fillRect/>
                    </a:stretch>
                  </pic:blipFill>
                  <pic:spPr>
                    <a:xfrm>
                      <a:off x="0" y="0"/>
                      <a:ext cx="5648325" cy="4105275"/>
                    </a:xfrm>
                    <a:prstGeom prst="rect">
                      <a:avLst/>
                    </a:prstGeom>
                  </pic:spPr>
                </pic:pic>
              </a:graphicData>
            </a:graphic>
          </wp:inline>
        </w:drawing>
      </w:r>
    </w:p>
    <w:p w:rsidR="0087709E" w:rsidRPr="00DE1B49" w:rsidRDefault="0087709E" w:rsidP="0087709E"/>
    <w:p w:rsidR="0087709E" w:rsidRPr="00DE1B49" w:rsidRDefault="0087709E" w:rsidP="0087709E">
      <w:pPr>
        <w:rPr>
          <w:lang w:val="en-US"/>
        </w:rPr>
      </w:pPr>
      <w:r w:rsidRPr="00DE1B49">
        <w:rPr>
          <w:lang w:val="en-US"/>
        </w:rPr>
        <w:t xml:space="preserve">The aim of the algorithm is to minimize the number of annotations (EDA calls in our case) needed to perform the merge.  </w:t>
      </w:r>
    </w:p>
    <w:p w:rsidR="0087709E" w:rsidRDefault="0087709E" w:rsidP="0087709E">
      <w:pPr>
        <w:rPr>
          <w:ins w:id="2196" w:author="Lili" w:date="2014-11-24T10:20:00Z"/>
          <w:lang w:val="en-US"/>
        </w:rPr>
      </w:pPr>
      <w:r w:rsidRPr="00DE1B49">
        <w:rPr>
          <w:lang w:val="en-US"/>
        </w:rPr>
        <w:t xml:space="preserve">This implementation of the module performs the procedure described above to merge the new fragment graph with each of the fragment graphs that are recognized within the given raw graph (i.e. were previously merged with the raw graph), while ensuring not to call EDA twice for the same pair of statements.     </w:t>
      </w:r>
    </w:p>
    <w:p w:rsidR="009D3245" w:rsidRPr="00DE1B49" w:rsidRDefault="009D3245" w:rsidP="009D3245">
      <w:pPr>
        <w:pStyle w:val="berschrift4"/>
        <w:rPr>
          <w:ins w:id="2197" w:author="Lili" w:date="2014-11-24T10:20:00Z"/>
        </w:rPr>
      </w:pPr>
      <w:proofErr w:type="gramStart"/>
      <w:ins w:id="2198" w:author="Lili" w:date="2014-11-24T10:20:00Z">
        <w:r w:rsidRPr="00DE1B49">
          <w:lastRenderedPageBreak/>
          <w:t>class</w:t>
        </w:r>
        <w:proofErr w:type="gramEnd"/>
        <w:r w:rsidRPr="00DE1B49">
          <w:t xml:space="preserve"> </w:t>
        </w:r>
        <w:proofErr w:type="spellStart"/>
        <w:r w:rsidRPr="00DE1B49">
          <w:t>A</w:t>
        </w:r>
      </w:ins>
      <w:ins w:id="2199" w:author="Lili" w:date="2014-11-24T10:21:00Z">
        <w:r>
          <w:t>llPairs</w:t>
        </w:r>
      </w:ins>
      <w:ins w:id="2200" w:author="Lili" w:date="2014-11-24T10:20:00Z">
        <w:r w:rsidRPr="00DE1B49">
          <w:t>GraphMerger</w:t>
        </w:r>
        <w:proofErr w:type="spellEnd"/>
        <w:r>
          <w:t xml:space="preserve"> (</w:t>
        </w:r>
        <w:proofErr w:type="spellStart"/>
        <w:r w:rsidRPr="008D6CF9">
          <w:t>eu</w:t>
        </w:r>
        <w:r>
          <w:t>.excitementproject.</w:t>
        </w:r>
        <w:r w:rsidRPr="008D6CF9">
          <w:t>tl</w:t>
        </w:r>
        <w:r>
          <w:t>.composition.graphmerger</w:t>
        </w:r>
        <w:proofErr w:type="spellEnd"/>
        <w:r>
          <w:t>)</w:t>
        </w:r>
      </w:ins>
    </w:p>
    <w:p w:rsidR="009D3245" w:rsidRPr="00DE1B49" w:rsidRDefault="009D3245" w:rsidP="002D200F">
      <w:pPr>
        <w:rPr>
          <w:ins w:id="2201" w:author="Lili" w:date="2014-11-24T10:20:00Z"/>
          <w:lang w:val="en-US"/>
        </w:rPr>
      </w:pPr>
      <w:ins w:id="2202" w:author="Lili" w:date="2014-11-24T10:20:00Z">
        <w:r w:rsidRPr="00DE1B49">
          <w:rPr>
            <w:color w:val="000000"/>
            <w:lang w:val="en-US"/>
          </w:rPr>
          <w:t xml:space="preserve">This </w:t>
        </w:r>
      </w:ins>
      <w:ins w:id="2203" w:author="Lili" w:date="2014-11-24T10:29:00Z">
        <w:r w:rsidR="002D200F">
          <w:rPr>
            <w:color w:val="000000"/>
            <w:lang w:val="en-US"/>
          </w:rPr>
          <w:t xml:space="preserve">baseline </w:t>
        </w:r>
      </w:ins>
      <w:ins w:id="2204" w:author="Lili" w:date="2014-11-24T10:20:00Z">
        <w:r w:rsidRPr="00DE1B49">
          <w:rPr>
            <w:color w:val="000000"/>
            <w:lang w:val="en-US"/>
          </w:rPr>
          <w:t>implementation of the</w:t>
        </w:r>
        <w:r>
          <w:rPr>
            <w:color w:val="000000"/>
            <w:lang w:val="en-US"/>
          </w:rPr>
          <w:t xml:space="preserve"> </w:t>
        </w:r>
        <w:proofErr w:type="spellStart"/>
        <w:r w:rsidRPr="00905DC1">
          <w:rPr>
            <w:i/>
            <w:color w:val="000000"/>
            <w:lang w:val="en-US"/>
          </w:rPr>
          <w:t>GraphMerger</w:t>
        </w:r>
        <w:proofErr w:type="spellEnd"/>
        <w:r w:rsidRPr="00DE1B49">
          <w:rPr>
            <w:color w:val="000000"/>
            <w:lang w:val="en-US"/>
          </w:rPr>
          <w:t xml:space="preserve"> </w:t>
        </w:r>
      </w:ins>
      <w:ins w:id="2205" w:author="Lili" w:date="2014-11-24T10:29:00Z">
        <w:r w:rsidR="002D200F">
          <w:rPr>
            <w:color w:val="000000"/>
            <w:lang w:val="en-US"/>
          </w:rPr>
          <w:t>module</w:t>
        </w:r>
      </w:ins>
      <w:ins w:id="2206" w:author="Lili" w:date="2014-11-24T10:22:00Z">
        <w:r>
          <w:rPr>
            <w:color w:val="000000"/>
            <w:lang w:val="en-US"/>
          </w:rPr>
          <w:t xml:space="preserve"> </w:t>
        </w:r>
      </w:ins>
      <w:ins w:id="2207" w:author="Lili" w:date="2014-11-24T10:21:00Z">
        <w:r>
          <w:rPr>
            <w:color w:val="000000"/>
            <w:lang w:val="en-US"/>
          </w:rPr>
          <w:t>merg</w:t>
        </w:r>
      </w:ins>
      <w:ins w:id="2208" w:author="Lili" w:date="2014-11-24T10:22:00Z">
        <w:r>
          <w:rPr>
            <w:color w:val="000000"/>
            <w:lang w:val="en-US"/>
          </w:rPr>
          <w:t>es</w:t>
        </w:r>
      </w:ins>
      <w:ins w:id="2209" w:author="Lili" w:date="2014-11-24T10:20:00Z">
        <w:r w:rsidRPr="00DE1B49">
          <w:rPr>
            <w:color w:val="000000"/>
            <w:lang w:val="en-US"/>
          </w:rPr>
          <w:t xml:space="preserve"> </w:t>
        </w:r>
      </w:ins>
      <w:ins w:id="2210" w:author="Lili" w:date="2014-11-24T10:22:00Z">
        <w:r>
          <w:rPr>
            <w:color w:val="000000"/>
            <w:lang w:val="en-US"/>
          </w:rPr>
          <w:t xml:space="preserve">fragment graphs by </w:t>
        </w:r>
      </w:ins>
      <w:ins w:id="2211" w:author="Lili" w:date="2014-11-24T10:21:00Z">
        <w:r>
          <w:rPr>
            <w:color w:val="000000"/>
            <w:lang w:val="en-US"/>
          </w:rPr>
          <w:t>o</w:t>
        </w:r>
        <w:r>
          <w:rPr>
            <w:color w:val="000000"/>
            <w:lang w:val="en-US"/>
          </w:rPr>
          <w:t>b</w:t>
        </w:r>
        <w:r>
          <w:rPr>
            <w:color w:val="000000"/>
            <w:lang w:val="en-US"/>
          </w:rPr>
          <w:t>tain</w:t>
        </w:r>
      </w:ins>
      <w:ins w:id="2212" w:author="Lili" w:date="2014-11-24T10:22:00Z">
        <w:r>
          <w:rPr>
            <w:color w:val="000000"/>
            <w:lang w:val="en-US"/>
          </w:rPr>
          <w:t>ing</w:t>
        </w:r>
      </w:ins>
      <w:ins w:id="2213" w:author="Lili" w:date="2014-11-24T10:21:00Z">
        <w:r>
          <w:rPr>
            <w:color w:val="000000"/>
            <w:lang w:val="en-US"/>
          </w:rPr>
          <w:t xml:space="preserve"> an entailment decision for </w:t>
        </w:r>
      </w:ins>
      <w:ins w:id="2214" w:author="Lili" w:date="2014-11-24T10:23:00Z">
        <w:r>
          <w:rPr>
            <w:color w:val="000000"/>
            <w:lang w:val="en-US"/>
          </w:rPr>
          <w:t xml:space="preserve">each possible pair of nodes. </w:t>
        </w:r>
        <w:r>
          <w:rPr>
            <w:lang w:val="en-US"/>
          </w:rPr>
          <w:t>Th</w:t>
        </w:r>
      </w:ins>
      <w:ins w:id="2215" w:author="Lili" w:date="2014-11-24T10:29:00Z">
        <w:r w:rsidR="002D200F">
          <w:rPr>
            <w:lang w:val="en-US"/>
          </w:rPr>
          <w:t>e</w:t>
        </w:r>
      </w:ins>
      <w:ins w:id="2216" w:author="Lili" w:date="2014-11-24T10:24:00Z">
        <w:r w:rsidR="00190E6C">
          <w:rPr>
            <w:lang w:val="en-US"/>
          </w:rPr>
          <w:t xml:space="preserve"> </w:t>
        </w:r>
      </w:ins>
      <w:ins w:id="2217" w:author="Lili" w:date="2014-11-24T10:23:00Z">
        <w:r>
          <w:rPr>
            <w:lang w:val="en-US"/>
          </w:rPr>
          <w:t>merging procedure e</w:t>
        </w:r>
        <w:r>
          <w:rPr>
            <w:lang w:val="en-US"/>
          </w:rPr>
          <w:t>n</w:t>
        </w:r>
        <w:r>
          <w:rPr>
            <w:lang w:val="en-US"/>
          </w:rPr>
          <w:t>sures</w:t>
        </w:r>
      </w:ins>
      <w:ins w:id="2218" w:author="Lili" w:date="2014-11-24T10:24:00Z">
        <w:r w:rsidR="00190E6C">
          <w:rPr>
            <w:lang w:val="en-US"/>
          </w:rPr>
          <w:t xml:space="preserve"> not to</w:t>
        </w:r>
      </w:ins>
      <w:ins w:id="2219" w:author="Lili" w:date="2014-11-24T10:23:00Z">
        <w:r>
          <w:rPr>
            <w:lang w:val="en-US"/>
          </w:rPr>
          <w:t xml:space="preserve"> </w:t>
        </w:r>
      </w:ins>
      <w:ins w:id="2220" w:author="Lili" w:date="2014-11-24T10:20:00Z">
        <w:r w:rsidRPr="00DE1B49">
          <w:rPr>
            <w:lang w:val="en-US"/>
          </w:rPr>
          <w:t>call EDA twice for the same pair of statements</w:t>
        </w:r>
      </w:ins>
      <w:ins w:id="2221" w:author="Lili" w:date="2014-11-24T10:24:00Z">
        <w:r w:rsidR="00190E6C">
          <w:rPr>
            <w:lang w:val="en-US"/>
          </w:rPr>
          <w:t>, as well as for node pairs from the same fragment graph</w:t>
        </w:r>
      </w:ins>
      <w:ins w:id="2222" w:author="Lili" w:date="2014-11-24T10:20:00Z">
        <w:r w:rsidRPr="00DE1B49">
          <w:rPr>
            <w:lang w:val="en-US"/>
          </w:rPr>
          <w:t xml:space="preserve">.     </w:t>
        </w:r>
      </w:ins>
    </w:p>
    <w:p w:rsidR="009D3245" w:rsidRPr="00DE1B49" w:rsidRDefault="009D3245" w:rsidP="0087709E">
      <w:pPr>
        <w:rPr>
          <w:lang w:val="en-US"/>
        </w:rPr>
      </w:pPr>
    </w:p>
    <w:p w:rsidR="0085572C" w:rsidRDefault="0087709E" w:rsidP="007368D3">
      <w:pPr>
        <w:pStyle w:val="berschrift3"/>
        <w:rPr>
          <w:ins w:id="2223" w:author="Kathrin Eichler" w:date="2014-11-17T10:01:00Z"/>
        </w:rPr>
      </w:pPr>
      <w:bookmarkStart w:id="2224" w:name="h.erjqozxkhl3a" w:colFirst="0" w:colLast="0"/>
      <w:bookmarkStart w:id="2225" w:name="id.c6z9o4s61rxu" w:colFirst="0" w:colLast="0"/>
      <w:bookmarkStart w:id="2226" w:name="_Collapsed_Graph_Generator_1"/>
      <w:bookmarkStart w:id="2227" w:name="_Toc404592964"/>
      <w:bookmarkStart w:id="2228" w:name="_Ref359920054"/>
      <w:bookmarkEnd w:id="2224"/>
      <w:bookmarkEnd w:id="2225"/>
      <w:bookmarkEnd w:id="2226"/>
      <w:del w:id="2229" w:author="Kathrin Eichler" w:date="2013-10-11T12:46:00Z">
        <w:r w:rsidRPr="00DE1B49" w:rsidDel="00BB1926">
          <w:delText>Collapsed Graph Generator</w:delText>
        </w:r>
      </w:del>
      <w:ins w:id="2230" w:author="Kathrin Eichler" w:date="2013-10-11T12:46:00Z">
        <w:r w:rsidR="00BB1926">
          <w:t>Graph Optimizer</w:t>
        </w:r>
      </w:ins>
      <w:r w:rsidRPr="00DE1B49">
        <w:t xml:space="preserve"> </w:t>
      </w:r>
      <w:r w:rsidR="005E31BF">
        <w:t>M</w:t>
      </w:r>
      <w:r w:rsidRPr="00DE1B49">
        <w:t>odule</w:t>
      </w:r>
      <w:ins w:id="2231" w:author="Kathrin Eichler" w:date="2014-11-17T10:01:00Z">
        <w:r w:rsidR="0085572C">
          <w:t>s</w:t>
        </w:r>
      </w:ins>
      <w:del w:id="2232" w:author="Kathrin Eichler" w:date="2014-11-17T10:01:00Z">
        <w:r w:rsidRPr="00DE1B49" w:rsidDel="0085572C">
          <w:delText>:</w:delText>
        </w:r>
      </w:del>
      <w:r w:rsidRPr="00DE1B49">
        <w:t xml:space="preserve"> </w:t>
      </w:r>
      <w:ins w:id="2233" w:author="Kathrin Eichler" w:date="2014-11-17T11:26:00Z">
        <w:r w:rsidR="009E17B3">
          <w:t>[</w:t>
        </w:r>
        <w:proofErr w:type="spellStart"/>
        <w:r w:rsidR="009E17B3">
          <w:t>Lili</w:t>
        </w:r>
        <w:proofErr w:type="spellEnd"/>
        <w:r w:rsidR="009E17B3">
          <w:t>]</w:t>
        </w:r>
      </w:ins>
      <w:del w:id="2234" w:author="Kathrin Eichler" w:date="2014-11-17T11:55:00Z">
        <w:r w:rsidR="000B6568" w:rsidDel="00D83F9B">
          <w:br/>
        </w:r>
      </w:del>
      <w:del w:id="2235" w:author="Kathrin Eichler" w:date="2014-11-17T10:01:00Z">
        <w:r w:rsidRPr="00DE1B49" w:rsidDel="0085572C">
          <w:delText>class</w:delText>
        </w:r>
        <w:bookmarkEnd w:id="2227"/>
        <w:r w:rsidRPr="00DE1B49" w:rsidDel="0085572C">
          <w:delText xml:space="preserve"> </w:delText>
        </w:r>
      </w:del>
    </w:p>
    <w:p w:rsidR="0087709E" w:rsidRPr="00DE1B49" w:rsidRDefault="0085572C">
      <w:pPr>
        <w:pStyle w:val="berschrift4"/>
        <w:pPrChange w:id="2236" w:author="Kathrin Eichler" w:date="2014-11-17T10:01:00Z">
          <w:pPr>
            <w:pStyle w:val="berschrift3"/>
          </w:pPr>
        </w:pPrChange>
      </w:pPr>
      <w:ins w:id="2237" w:author="Kathrin Eichler" w:date="2014-11-17T10:01:00Z">
        <w:r>
          <w:t>C</w:t>
        </w:r>
        <w:r w:rsidRPr="00DE1B49">
          <w:t xml:space="preserve">lass </w:t>
        </w:r>
      </w:ins>
      <w:del w:id="2238" w:author="Kathrin Eichler" w:date="2013-10-11T12:46:00Z">
        <w:r w:rsidR="0087709E" w:rsidRPr="00DE1B49" w:rsidDel="00BB1926">
          <w:delText xml:space="preserve">SimpleCollapsedGraphGenerator </w:delText>
        </w:r>
        <w:r w:rsidR="008D6CF9" w:rsidDel="00BB1926">
          <w:delText xml:space="preserve"> </w:delText>
        </w:r>
      </w:del>
      <w:proofErr w:type="spellStart"/>
      <w:proofErr w:type="gramStart"/>
      <w:ins w:id="2239" w:author="Kathrin Eichler" w:date="2013-10-11T12:46:00Z">
        <w:r w:rsidR="00BB1926" w:rsidRPr="00DE1B49">
          <w:t>Simpl</w:t>
        </w:r>
        <w:r w:rsidR="00BB1926" w:rsidRPr="00DE1B49">
          <w:t>e</w:t>
        </w:r>
        <w:r w:rsidR="00BB1926">
          <w:t>GraphOptimizer</w:t>
        </w:r>
        <w:proofErr w:type="spellEnd"/>
        <w:r w:rsidR="00BB1926" w:rsidRPr="00DE1B49">
          <w:t xml:space="preserve"> </w:t>
        </w:r>
        <w:r w:rsidR="00BB1926">
          <w:t xml:space="preserve"> </w:t>
        </w:r>
      </w:ins>
      <w:r w:rsidR="008D6CF9">
        <w:t>(</w:t>
      </w:r>
      <w:proofErr w:type="spellStart"/>
      <w:proofErr w:type="gramEnd"/>
      <w:r w:rsidR="008D6CF9" w:rsidRPr="008D6CF9">
        <w:t>eu</w:t>
      </w:r>
      <w:r w:rsidR="008D6CF9">
        <w:t>.excitementproject.</w:t>
      </w:r>
      <w:r w:rsidR="008D6CF9" w:rsidRPr="008D6CF9">
        <w:t>tl</w:t>
      </w:r>
      <w:r w:rsidR="008D6CF9">
        <w:t>.composition.</w:t>
      </w:r>
      <w:del w:id="2240" w:author="Kathrin Eichler" w:date="2013-10-11T12:46:00Z">
        <w:r w:rsidR="008D6CF9" w:rsidDel="00BB1926">
          <w:delText>collapsedgraphgenerator</w:delText>
        </w:r>
      </w:del>
      <w:proofErr w:type="gramStart"/>
      <w:ins w:id="2241" w:author="Kathrin Eichler" w:date="2013-10-11T12:46:00Z">
        <w:r w:rsidR="00BB1926">
          <w:t>graphoptimizer</w:t>
        </w:r>
      </w:ins>
      <w:proofErr w:type="spellEnd"/>
      <w:proofErr w:type="gramEnd"/>
      <w:r w:rsidR="008D6CF9">
        <w:t>)</w:t>
      </w:r>
      <w:bookmarkEnd w:id="2228"/>
    </w:p>
    <w:p w:rsidR="0087709E" w:rsidRPr="00DE1B49" w:rsidRDefault="0087709E" w:rsidP="00190E6C">
      <w:pPr>
        <w:rPr>
          <w:lang w:val="en-US"/>
        </w:rPr>
      </w:pPr>
      <w:r w:rsidRPr="00DE1B49">
        <w:rPr>
          <w:lang w:val="en-US"/>
        </w:rPr>
        <w:t xml:space="preserve">This </w:t>
      </w:r>
      <w:del w:id="2242" w:author="Lili" w:date="2014-11-24T10:25:00Z">
        <w:r w:rsidRPr="00DE1B49" w:rsidDel="00190E6C">
          <w:rPr>
            <w:lang w:val="en-US"/>
          </w:rPr>
          <w:delText xml:space="preserve">prototype </w:delText>
        </w:r>
      </w:del>
      <w:ins w:id="2243" w:author="Lili" w:date="2014-11-24T10:26:00Z">
        <w:r w:rsidR="00190E6C">
          <w:rPr>
            <w:lang w:val="en-US"/>
          </w:rPr>
          <w:t xml:space="preserve">baseline </w:t>
        </w:r>
      </w:ins>
      <w:r w:rsidRPr="00DE1B49">
        <w:rPr>
          <w:lang w:val="en-US"/>
        </w:rPr>
        <w:t>implementation of the</w:t>
      </w:r>
      <w:r w:rsidR="00D13190">
        <w:rPr>
          <w:lang w:val="en-US"/>
        </w:rPr>
        <w:t xml:space="preserve"> </w:t>
      </w:r>
      <w:del w:id="2244" w:author="Kathrin Eichler" w:date="2013-10-11T12:46:00Z">
        <w:r w:rsidR="00D13190" w:rsidRPr="00D13190" w:rsidDel="00BB1926">
          <w:rPr>
            <w:i/>
            <w:lang w:val="en-US"/>
          </w:rPr>
          <w:delText>CollapsedGraphGenerator</w:delText>
        </w:r>
        <w:r w:rsidRPr="00DE1B49" w:rsidDel="00BB1926">
          <w:rPr>
            <w:lang w:val="en-US"/>
          </w:rPr>
          <w:delText xml:space="preserve"> </w:delText>
        </w:r>
      </w:del>
      <w:proofErr w:type="spellStart"/>
      <w:ins w:id="2245" w:author="Kathrin Eichler" w:date="2013-10-11T12:46:00Z">
        <w:r w:rsidR="00BB1926">
          <w:rPr>
            <w:i/>
            <w:lang w:val="en-US"/>
          </w:rPr>
          <w:t>GraphOptimizer</w:t>
        </w:r>
        <w:proofErr w:type="spellEnd"/>
        <w:r w:rsidR="00BB1926" w:rsidRPr="00DE1B49">
          <w:rPr>
            <w:lang w:val="en-US"/>
          </w:rPr>
          <w:t xml:space="preserve"> </w:t>
        </w:r>
      </w:ins>
      <w:r w:rsidRPr="00DE1B49">
        <w:rPr>
          <w:lang w:val="en-US"/>
        </w:rPr>
        <w:t>module produces a collapsed graph from a raw graph by performing the following simple steps:</w:t>
      </w:r>
    </w:p>
    <w:p w:rsidR="00D13190" w:rsidRDefault="0087709E" w:rsidP="00190E6C">
      <w:pPr>
        <w:numPr>
          <w:ilvl w:val="0"/>
          <w:numId w:val="77"/>
        </w:numPr>
        <w:spacing w:line="276" w:lineRule="auto"/>
        <w:ind w:hanging="359"/>
        <w:rPr>
          <w:lang w:val="en-US"/>
        </w:rPr>
      </w:pPr>
      <w:r w:rsidRPr="00D13190">
        <w:rPr>
          <w:lang w:val="en-US"/>
        </w:rPr>
        <w:t>Remove all</w:t>
      </w:r>
      <w:ins w:id="2246" w:author="Lili" w:date="2014-11-24T10:25:00Z">
        <w:r w:rsidR="00190E6C">
          <w:rPr>
            <w:lang w:val="en-US"/>
          </w:rPr>
          <w:t xml:space="preserve"> non-entailing edges</w:t>
        </w:r>
      </w:ins>
      <w:ins w:id="2247" w:author="Lili" w:date="2014-11-24T10:26:00Z">
        <w:r w:rsidR="00190E6C">
          <w:rPr>
            <w:lang w:val="en-US"/>
          </w:rPr>
          <w:t>, as well as entailing</w:t>
        </w:r>
      </w:ins>
      <w:del w:id="2248" w:author="Lili" w:date="2014-11-24T10:26:00Z">
        <w:r w:rsidRPr="00D13190" w:rsidDel="00190E6C">
          <w:rPr>
            <w:lang w:val="en-US"/>
          </w:rPr>
          <w:delText xml:space="preserve"> the</w:delText>
        </w:r>
      </w:del>
      <w:r w:rsidRPr="00D13190">
        <w:rPr>
          <w:lang w:val="en-US"/>
        </w:rPr>
        <w:t xml:space="preserve"> edges with confidence below a certain threshold (specified in the generator’s constructor)</w:t>
      </w:r>
      <w:r w:rsidR="00B53618" w:rsidRPr="00D13190">
        <w:rPr>
          <w:lang w:val="en-US"/>
        </w:rPr>
        <w:t xml:space="preserve">. </w:t>
      </w:r>
      <w:del w:id="2249" w:author="Lili" w:date="2014-11-24T10:27:00Z">
        <w:r w:rsidR="00B53618" w:rsidRPr="00D13190" w:rsidDel="00190E6C">
          <w:rPr>
            <w:lang w:val="en-US"/>
          </w:rPr>
          <w:delText>If no confidence thres</w:delText>
        </w:r>
        <w:r w:rsidR="00B53618" w:rsidRPr="00D13190" w:rsidDel="00190E6C">
          <w:rPr>
            <w:lang w:val="en-US"/>
          </w:rPr>
          <w:delText>h</w:delText>
        </w:r>
        <w:r w:rsidR="00B53618" w:rsidRPr="00D13190" w:rsidDel="00190E6C">
          <w:rPr>
            <w:lang w:val="en-US"/>
          </w:rPr>
          <w:delText>old is specified,</w:delText>
        </w:r>
      </w:del>
      <w:del w:id="2250" w:author="Lili" w:date="2014-11-24T10:26:00Z">
        <w:r w:rsidR="00B53618" w:rsidRPr="00D13190" w:rsidDel="00190E6C">
          <w:rPr>
            <w:lang w:val="en-US"/>
          </w:rPr>
          <w:delText xml:space="preserve"> </w:delText>
        </w:r>
        <w:r w:rsidR="00D13190" w:rsidRPr="00D13190" w:rsidDel="00190E6C">
          <w:rPr>
            <w:lang w:val="en-US"/>
          </w:rPr>
          <w:delText xml:space="preserve">the </w:delText>
        </w:r>
        <w:r w:rsidR="00B53618" w:rsidRPr="00D13190" w:rsidDel="00190E6C">
          <w:rPr>
            <w:lang w:val="en-US"/>
          </w:rPr>
          <w:delText>average confidence is computed using all the edges in the graph</w:delText>
        </w:r>
        <w:r w:rsidR="008E2758" w:rsidRPr="00D13190" w:rsidDel="00190E6C">
          <w:rPr>
            <w:lang w:val="en-US"/>
          </w:rPr>
          <w:delText>,</w:delText>
        </w:r>
        <w:r w:rsidR="00B53618" w:rsidRPr="00D13190" w:rsidDel="00190E6C">
          <w:rPr>
            <w:lang w:val="en-US"/>
          </w:rPr>
          <w:delText xml:space="preserve"> and edges with confidence below average are removed</w:delText>
        </w:r>
      </w:del>
      <w:r w:rsidR="00B53618" w:rsidRPr="00D13190">
        <w:rPr>
          <w:lang w:val="en-US"/>
        </w:rPr>
        <w:t>.</w:t>
      </w:r>
    </w:p>
    <w:p w:rsidR="00EB3761" w:rsidRDefault="0087709E">
      <w:pPr>
        <w:numPr>
          <w:ilvl w:val="0"/>
          <w:numId w:val="77"/>
        </w:numPr>
        <w:spacing w:line="276" w:lineRule="auto"/>
        <w:ind w:hanging="359"/>
        <w:rPr>
          <w:ins w:id="2251" w:author="Lili" w:date="2014-11-24T10:27:00Z"/>
          <w:lang w:val="en-US"/>
        </w:rPr>
        <w:pPrChange w:id="2252" w:author="Lili" w:date="2014-11-24T10:27:00Z">
          <w:pPr>
            <w:numPr>
              <w:numId w:val="77"/>
            </w:numPr>
            <w:spacing w:line="276" w:lineRule="auto"/>
            <w:ind w:left="720" w:firstLine="360"/>
          </w:pPr>
        </w:pPrChange>
      </w:pPr>
      <w:r w:rsidRPr="00D13190">
        <w:rPr>
          <w:lang w:val="en-US"/>
        </w:rPr>
        <w:t xml:space="preserve">Recognize cycles and collapse all the nodes along each cycle’s path into a single </w:t>
      </w:r>
      <w:proofErr w:type="spellStart"/>
      <w:r w:rsidRPr="00D13190">
        <w:rPr>
          <w:lang w:val="en-US"/>
        </w:rPr>
        <w:t>EquivalenceClass</w:t>
      </w:r>
      <w:proofErr w:type="spellEnd"/>
      <w:r w:rsidRPr="00D13190">
        <w:rPr>
          <w:lang w:val="en-US"/>
        </w:rPr>
        <w:t xml:space="preserve"> node.</w:t>
      </w:r>
      <w:r w:rsidR="0068419A" w:rsidRPr="00D13190">
        <w:rPr>
          <w:lang w:val="en-US"/>
        </w:rPr>
        <w:t xml:space="preserve"> </w:t>
      </w:r>
      <w:r w:rsidR="002C725A" w:rsidRPr="00D13190">
        <w:rPr>
          <w:lang w:val="en-US"/>
        </w:rPr>
        <w:t xml:space="preserve">The resulting graph is a transitive graph (with no </w:t>
      </w:r>
      <w:r w:rsidRPr="00D13190">
        <w:rPr>
          <w:lang w:val="en-US"/>
        </w:rPr>
        <w:t>transitivity violations</w:t>
      </w:r>
      <w:r w:rsidR="002C725A" w:rsidRPr="00D13190">
        <w:rPr>
          <w:lang w:val="en-US"/>
        </w:rPr>
        <w:t>)</w:t>
      </w:r>
      <w:r w:rsidRPr="00D13190">
        <w:rPr>
          <w:lang w:val="en-US"/>
        </w:rPr>
        <w:t>.</w:t>
      </w:r>
    </w:p>
    <w:p w:rsidR="00EB3761" w:rsidDel="00EB3761" w:rsidRDefault="00EB3761">
      <w:pPr>
        <w:rPr>
          <w:del w:id="2253" w:author="Lili" w:date="2014-11-24T10:29:00Z"/>
          <w:lang w:val="en-US"/>
        </w:rPr>
        <w:pPrChange w:id="2254" w:author="Lili" w:date="2014-11-24T10:28:00Z">
          <w:pPr>
            <w:numPr>
              <w:numId w:val="77"/>
            </w:numPr>
            <w:spacing w:line="276" w:lineRule="auto"/>
            <w:ind w:left="720" w:firstLine="360"/>
          </w:pPr>
        </w:pPrChange>
      </w:pPr>
    </w:p>
    <w:p w:rsidR="00EB3761" w:rsidRPr="00DE1B49" w:rsidRDefault="00EB3761" w:rsidP="00EB3761">
      <w:pPr>
        <w:pStyle w:val="berschrift4"/>
        <w:rPr>
          <w:ins w:id="2255" w:author="Lili" w:date="2014-11-24T10:29:00Z"/>
        </w:rPr>
      </w:pPr>
      <w:ins w:id="2256" w:author="Lili" w:date="2014-11-24T10:29:00Z">
        <w:r>
          <w:t>C</w:t>
        </w:r>
        <w:r w:rsidRPr="00DE1B49">
          <w:t xml:space="preserve">lass </w:t>
        </w:r>
        <w:proofErr w:type="spellStart"/>
        <w:proofErr w:type="gramStart"/>
        <w:r>
          <w:t>GlobalGraphOptimizer</w:t>
        </w:r>
        <w:proofErr w:type="spellEnd"/>
        <w:r w:rsidRPr="00DE1B49">
          <w:t xml:space="preserve"> </w:t>
        </w:r>
        <w:r>
          <w:t xml:space="preserve"> (</w:t>
        </w:r>
        <w:proofErr w:type="spellStart"/>
        <w:proofErr w:type="gramEnd"/>
        <w:r w:rsidRPr="008D6CF9">
          <w:t>eu</w:t>
        </w:r>
        <w:r>
          <w:t>.excitementproject.</w:t>
        </w:r>
        <w:r w:rsidRPr="008D6CF9">
          <w:t>tl</w:t>
        </w:r>
        <w:r>
          <w:t>.composition.graphoptimizer</w:t>
        </w:r>
        <w:proofErr w:type="spellEnd"/>
        <w:r>
          <w:t>)</w:t>
        </w:r>
      </w:ins>
    </w:p>
    <w:p w:rsidR="00EB3761" w:rsidRPr="00EB3761" w:rsidRDefault="00EB3761">
      <w:pPr>
        <w:rPr>
          <w:ins w:id="2257" w:author="Lili" w:date="2014-11-24T10:29:00Z"/>
          <w:lang w:val="en-US"/>
        </w:rPr>
        <w:pPrChange w:id="2258" w:author="Lili" w:date="2014-11-24T10:40:00Z">
          <w:pPr>
            <w:numPr>
              <w:numId w:val="77"/>
            </w:numPr>
            <w:spacing w:line="276" w:lineRule="auto"/>
            <w:ind w:left="720" w:firstLine="360"/>
          </w:pPr>
        </w:pPrChange>
      </w:pPr>
      <w:ins w:id="2259" w:author="Lili" w:date="2014-11-24T10:29:00Z">
        <w:r w:rsidRPr="00DE1B49">
          <w:rPr>
            <w:lang w:val="en-US"/>
          </w:rPr>
          <w:t>This implementation of the</w:t>
        </w:r>
        <w:r>
          <w:rPr>
            <w:lang w:val="en-US"/>
          </w:rPr>
          <w:t xml:space="preserve"> </w:t>
        </w:r>
        <w:proofErr w:type="spellStart"/>
        <w:r>
          <w:rPr>
            <w:i/>
            <w:lang w:val="en-US"/>
          </w:rPr>
          <w:t>GraphOptimizer</w:t>
        </w:r>
        <w:proofErr w:type="spellEnd"/>
        <w:r w:rsidRPr="00DE1B49">
          <w:rPr>
            <w:lang w:val="en-US"/>
          </w:rPr>
          <w:t xml:space="preserve"> module </w:t>
        </w:r>
      </w:ins>
      <w:ins w:id="2260" w:author="Lili" w:date="2014-11-24T10:30:00Z">
        <w:r w:rsidR="0013786D">
          <w:rPr>
            <w:lang w:val="en-US"/>
          </w:rPr>
          <w:t xml:space="preserve">applies to a given raw graph the global </w:t>
        </w:r>
      </w:ins>
      <w:ins w:id="2261" w:author="Lili" w:date="2014-11-24T10:37:00Z">
        <w:r w:rsidR="00C82AA6">
          <w:rPr>
            <w:lang w:val="en-US"/>
          </w:rPr>
          <w:t>optimization algorithm</w:t>
        </w:r>
      </w:ins>
      <w:ins w:id="2262" w:author="Lili" w:date="2014-11-24T10:30:00Z">
        <w:r w:rsidR="0013786D">
          <w:rPr>
            <w:lang w:val="en-US"/>
          </w:rPr>
          <w:t xml:space="preserve"> of </w:t>
        </w:r>
        <w:proofErr w:type="spellStart"/>
        <w:r w:rsidR="0013786D">
          <w:rPr>
            <w:lang w:val="en-US"/>
          </w:rPr>
          <w:t>Berant</w:t>
        </w:r>
        <w:proofErr w:type="spellEnd"/>
        <w:r w:rsidR="0013786D">
          <w:rPr>
            <w:lang w:val="en-US"/>
          </w:rPr>
          <w:t xml:space="preserve"> et al. </w:t>
        </w:r>
      </w:ins>
      <w:ins w:id="2263" w:author="Lili" w:date="2014-11-24T10:31:00Z">
        <w:r w:rsidR="0013786D">
          <w:rPr>
            <w:lang w:val="en-US"/>
          </w:rPr>
          <w:t>(201</w:t>
        </w:r>
      </w:ins>
      <w:ins w:id="2264" w:author="Lili" w:date="2014-11-24T10:32:00Z">
        <w:r w:rsidR="0013786D">
          <w:rPr>
            <w:lang w:val="en-US"/>
          </w:rPr>
          <w:t>2</w:t>
        </w:r>
      </w:ins>
      <w:ins w:id="2265" w:author="Lili" w:date="2014-11-24T10:31:00Z">
        <w:r w:rsidR="0013786D">
          <w:rPr>
            <w:lang w:val="en-US"/>
          </w:rPr>
          <w:t>)</w:t>
        </w:r>
      </w:ins>
      <w:ins w:id="2266" w:author="Lili" w:date="2014-11-24T10:34:00Z">
        <w:r w:rsidR="0013786D">
          <w:rPr>
            <w:rStyle w:val="Funotenzeichen"/>
            <w:lang w:val="en-US"/>
          </w:rPr>
          <w:footnoteReference w:id="1"/>
        </w:r>
      </w:ins>
      <w:ins w:id="2270" w:author="Lili" w:date="2014-11-24T10:31:00Z">
        <w:r w:rsidR="0013786D">
          <w:rPr>
            <w:lang w:val="en-US"/>
          </w:rPr>
          <w:t xml:space="preserve"> </w:t>
        </w:r>
      </w:ins>
      <w:ins w:id="2271" w:author="Lili" w:date="2014-11-24T10:34:00Z">
        <w:r w:rsidR="00F16A9F">
          <w:rPr>
            <w:lang w:val="en-US"/>
          </w:rPr>
          <w:t xml:space="preserve">, implemented within the Excitement Open Platform. The optimizer </w:t>
        </w:r>
      </w:ins>
      <w:ins w:id="2272" w:author="Lili" w:date="2014-11-24T10:35:00Z">
        <w:r w:rsidR="00F16A9F">
          <w:rPr>
            <w:lang w:val="en-US"/>
          </w:rPr>
          <w:t xml:space="preserve">ensures that </w:t>
        </w:r>
      </w:ins>
      <w:ins w:id="2273" w:author="Lili" w:date="2014-11-24T10:36:00Z">
        <w:r w:rsidR="00F16A9F">
          <w:rPr>
            <w:lang w:val="en-US"/>
          </w:rPr>
          <w:t>the</w:t>
        </w:r>
      </w:ins>
      <w:ins w:id="2274" w:author="Lili" w:date="2014-11-24T10:35:00Z">
        <w:r w:rsidR="00F16A9F">
          <w:rPr>
            <w:lang w:val="en-US"/>
          </w:rPr>
          <w:t xml:space="preserve"> fragment graph edges, </w:t>
        </w:r>
      </w:ins>
      <w:ins w:id="2275" w:author="Lili" w:date="2014-11-24T10:36:00Z">
        <w:r w:rsidR="00F16A9F">
          <w:rPr>
            <w:lang w:val="en-US"/>
          </w:rPr>
          <w:t>both</w:t>
        </w:r>
      </w:ins>
      <w:ins w:id="2276" w:author="Lili" w:date="2014-11-24T10:35:00Z">
        <w:r w:rsidR="00F16A9F">
          <w:rPr>
            <w:lang w:val="en-US"/>
          </w:rPr>
          <w:t xml:space="preserve"> positive (entai</w:t>
        </w:r>
        <w:r w:rsidR="00F16A9F">
          <w:rPr>
            <w:lang w:val="en-US"/>
          </w:rPr>
          <w:t>l</w:t>
        </w:r>
        <w:r w:rsidR="00F16A9F">
          <w:rPr>
            <w:lang w:val="en-US"/>
          </w:rPr>
          <w:t xml:space="preserve">ing) </w:t>
        </w:r>
      </w:ins>
      <w:ins w:id="2277" w:author="Lili" w:date="2014-11-24T10:36:00Z">
        <w:r w:rsidR="00F16A9F">
          <w:rPr>
            <w:lang w:val="en-US"/>
          </w:rPr>
          <w:t>and</w:t>
        </w:r>
      </w:ins>
      <w:ins w:id="2278" w:author="Lili" w:date="2014-11-24T10:35:00Z">
        <w:r w:rsidR="00F16A9F">
          <w:rPr>
            <w:lang w:val="en-US"/>
          </w:rPr>
          <w:t xml:space="preserve"> negative (non-entailing)</w:t>
        </w:r>
      </w:ins>
      <w:ins w:id="2279" w:author="Lili" w:date="2014-11-24T10:37:00Z">
        <w:r w:rsidR="00F16A9F">
          <w:rPr>
            <w:lang w:val="en-US"/>
          </w:rPr>
          <w:t>,</w:t>
        </w:r>
      </w:ins>
      <w:ins w:id="2280" w:author="Lili" w:date="2014-11-24T10:35:00Z">
        <w:r w:rsidR="00F16A9F">
          <w:rPr>
            <w:lang w:val="en-US"/>
          </w:rPr>
          <w:t xml:space="preserve"> are</w:t>
        </w:r>
      </w:ins>
      <w:ins w:id="2281" w:author="Lili" w:date="2014-11-24T10:37:00Z">
        <w:r w:rsidR="00F16A9F">
          <w:rPr>
            <w:lang w:val="en-US"/>
          </w:rPr>
          <w:t xml:space="preserve"> not changed by the optimization algorithm</w:t>
        </w:r>
      </w:ins>
      <w:ins w:id="2282" w:author="Lili" w:date="2014-11-24T10:40:00Z">
        <w:r w:rsidR="00B02F85">
          <w:rPr>
            <w:lang w:val="en-US"/>
          </w:rPr>
          <w:t xml:space="preserve">. </w:t>
        </w:r>
        <w:r w:rsidR="00B02F85" w:rsidRPr="00D13190">
          <w:rPr>
            <w:lang w:val="en-US"/>
          </w:rPr>
          <w:t>The resul</w:t>
        </w:r>
        <w:r w:rsidR="00B02F85" w:rsidRPr="00D13190">
          <w:rPr>
            <w:lang w:val="en-US"/>
          </w:rPr>
          <w:t>t</w:t>
        </w:r>
        <w:r w:rsidR="00B02F85" w:rsidRPr="00D13190">
          <w:rPr>
            <w:lang w:val="en-US"/>
          </w:rPr>
          <w:t>ing graph is a transitive graph (with no transitivity violations).</w:t>
        </w:r>
      </w:ins>
      <w:ins w:id="2283" w:author="Lili" w:date="2014-11-24T10:37:00Z">
        <w:r w:rsidR="00F16A9F">
          <w:rPr>
            <w:lang w:val="en-US"/>
          </w:rPr>
          <w:t xml:space="preserve"> </w:t>
        </w:r>
      </w:ins>
      <w:ins w:id="2284" w:author="Lili" w:date="2014-11-24T10:35:00Z">
        <w:r w:rsidR="00F16A9F">
          <w:rPr>
            <w:lang w:val="en-US"/>
          </w:rPr>
          <w:t xml:space="preserve"> </w:t>
        </w:r>
      </w:ins>
    </w:p>
    <w:p w:rsidR="00804B4D" w:rsidRPr="00DE1B49" w:rsidRDefault="00804B4D" w:rsidP="00804B4D">
      <w:pPr>
        <w:pStyle w:val="berschrift3"/>
        <w:rPr>
          <w:ins w:id="2285" w:author="Kathrin Eichler" w:date="2013-10-08T11:04:00Z"/>
        </w:rPr>
      </w:pPr>
      <w:bookmarkStart w:id="2286" w:name="h.myams9x8rqzl" w:colFirst="0" w:colLast="0"/>
      <w:bookmarkStart w:id="2287" w:name="_Toc404592965"/>
      <w:bookmarkStart w:id="2288" w:name="_Ref359920148"/>
      <w:bookmarkEnd w:id="2286"/>
      <w:ins w:id="2289" w:author="Kathrin Eichler" w:date="2013-10-08T11:05:00Z">
        <w:r w:rsidRPr="00804B4D">
          <w:lastRenderedPageBreak/>
          <w:t>Confidence Calculator</w:t>
        </w:r>
      </w:ins>
      <w:ins w:id="2290" w:author="Kathrin Eichler" w:date="2013-10-08T11:04:00Z">
        <w:r w:rsidRPr="00804B4D">
          <w:t xml:space="preserve"> module: class </w:t>
        </w:r>
      </w:ins>
      <w:proofErr w:type="spellStart"/>
      <w:ins w:id="2291" w:author="Kathrin Eichler" w:date="2013-10-08T11:09:00Z">
        <w:r w:rsidR="006C1AF3" w:rsidRPr="00D83F9B">
          <w:rPr>
            <w:rPrChange w:id="2292" w:author="Kathrin Eichler" w:date="2014-11-17T11:55:00Z">
              <w:rPr>
                <w:rFonts w:ascii="Consolas" w:eastAsiaTheme="minorEastAsia" w:hAnsi="Consolas" w:cs="Consolas"/>
                <w:b w:val="0"/>
                <w:bCs w:val="0"/>
                <w:color w:val="000000"/>
                <w:sz w:val="20"/>
                <w:szCs w:val="20"/>
                <w:highlight w:val="lightGray"/>
                <w:u w:val="single"/>
                <w:lang w:val="de-DE" w:eastAsia="zh-CN"/>
              </w:rPr>
            </w:rPrChange>
          </w:rPr>
          <w:t>ConfidenceCalculato</w:t>
        </w:r>
        <w:r w:rsidR="006C1AF3" w:rsidRPr="00D83F9B">
          <w:rPr>
            <w:rPrChange w:id="2293" w:author="Kathrin Eichler" w:date="2014-11-17T11:55:00Z">
              <w:rPr>
                <w:rFonts w:ascii="Consolas" w:eastAsiaTheme="minorEastAsia" w:hAnsi="Consolas" w:cs="Consolas"/>
                <w:b w:val="0"/>
                <w:bCs w:val="0"/>
                <w:color w:val="000000"/>
                <w:sz w:val="20"/>
                <w:szCs w:val="20"/>
                <w:highlight w:val="lightGray"/>
                <w:u w:val="single"/>
                <w:lang w:val="de-DE" w:eastAsia="zh-CN"/>
              </w:rPr>
            </w:rPrChange>
          </w:rPr>
          <w:t>r</w:t>
        </w:r>
        <w:r w:rsidR="006C1AF3" w:rsidRPr="00D83F9B">
          <w:rPr>
            <w:rPrChange w:id="2294" w:author="Kathrin Eichler" w:date="2014-11-17T11:55:00Z">
              <w:rPr>
                <w:rFonts w:ascii="Consolas" w:eastAsiaTheme="minorEastAsia" w:hAnsi="Consolas" w:cs="Consolas"/>
                <w:b w:val="0"/>
                <w:bCs w:val="0"/>
                <w:color w:val="000000"/>
                <w:sz w:val="20"/>
                <w:szCs w:val="20"/>
                <w:highlight w:val="lightGray"/>
                <w:u w:val="single"/>
                <w:lang w:val="de-DE" w:eastAsia="zh-CN"/>
              </w:rPr>
            </w:rPrChange>
          </w:rPr>
          <w:t>CategoricalFrequencyDistribution</w:t>
        </w:r>
      </w:ins>
      <w:proofErr w:type="spellEnd"/>
      <w:ins w:id="2295" w:author="Kathrin Eichler" w:date="2014-11-24T11:30:00Z">
        <w:r w:rsidR="000C687E">
          <w:t xml:space="preserve"> </w:t>
        </w:r>
      </w:ins>
      <w:ins w:id="2296" w:author="Kathrin Eichler" w:date="2013-10-08T11:04:00Z">
        <w:r>
          <w:t>(</w:t>
        </w:r>
        <w:proofErr w:type="spellStart"/>
        <w:r w:rsidRPr="008D6CF9">
          <w:t>eu</w:t>
        </w:r>
        <w:r>
          <w:t>.excitementproject.</w:t>
        </w:r>
        <w:r w:rsidRPr="008D6CF9">
          <w:t>tl</w:t>
        </w:r>
        <w:r>
          <w:t>.composition.</w:t>
        </w:r>
      </w:ins>
      <w:ins w:id="2297" w:author="Kathrin Eichler" w:date="2013-10-08T11:09:00Z">
        <w:r>
          <w:t>confidencecalculator</w:t>
        </w:r>
      </w:ins>
      <w:proofErr w:type="spellEnd"/>
      <w:ins w:id="2298" w:author="Kathrin Eichler" w:date="2013-10-08T11:04:00Z">
        <w:r>
          <w:t>)</w:t>
        </w:r>
        <w:bookmarkEnd w:id="2287"/>
      </w:ins>
    </w:p>
    <w:p w:rsidR="00F95CC2" w:rsidRPr="00F95CC2" w:rsidRDefault="00804B4D">
      <w:pPr>
        <w:pStyle w:val="Normal2"/>
        <w:rPr>
          <w:ins w:id="2299" w:author="Kathrin Eichler" w:date="2014-11-24T11:09:00Z"/>
          <w:rFonts w:ascii="Consolas" w:hAnsi="Consolas" w:cs="Consolas"/>
          <w:sz w:val="20"/>
          <w:szCs w:val="20"/>
          <w:lang w:val="en-US"/>
          <w:rPrChange w:id="2300" w:author="Kathrin Eichler" w:date="2014-11-24T11:09:00Z">
            <w:rPr>
              <w:ins w:id="2301" w:author="Kathrin Eichler" w:date="2014-11-24T11:09:00Z"/>
              <w:rFonts w:ascii="Consolas" w:hAnsi="Consolas" w:cs="Consolas"/>
              <w:sz w:val="20"/>
              <w:szCs w:val="20"/>
              <w:lang w:val="de-DE"/>
            </w:rPr>
          </w:rPrChange>
        </w:rPr>
        <w:pPrChange w:id="2302" w:author="Kathrin Eichler" w:date="2014-11-24T11:25:00Z">
          <w:pPr>
            <w:autoSpaceDE w:val="0"/>
            <w:autoSpaceDN w:val="0"/>
            <w:adjustRightInd w:val="0"/>
            <w:spacing w:line="240" w:lineRule="auto"/>
          </w:pPr>
        </w:pPrChange>
      </w:pPr>
      <w:ins w:id="2303" w:author="Kathrin Eichler" w:date="2013-10-08T11:04:00Z">
        <w:r w:rsidRPr="00DE1B49">
          <w:rPr>
            <w:lang w:val="en-US"/>
          </w:rPr>
          <w:t xml:space="preserve">This </w:t>
        </w:r>
        <w:proofErr w:type="spellStart"/>
        <w:r w:rsidRPr="00DE1B49">
          <w:rPr>
            <w:lang w:val="en-US"/>
          </w:rPr>
          <w:t>impl</w:t>
        </w:r>
        <w:r w:rsidRPr="00804B4D">
          <w:t>ementation</w:t>
        </w:r>
        <w:proofErr w:type="spellEnd"/>
        <w:r w:rsidRPr="00804B4D">
          <w:t xml:space="preserve"> of the </w:t>
        </w:r>
      </w:ins>
      <w:proofErr w:type="spellStart"/>
      <w:ins w:id="2304" w:author="Kathrin Eichler" w:date="2013-10-08T11:09:00Z">
        <w:r>
          <w:t>ConfidenceCal</w:t>
        </w:r>
      </w:ins>
      <w:ins w:id="2305" w:author="Kathrin Eichler" w:date="2013-10-08T11:10:00Z">
        <w:r>
          <w:t>cu</w:t>
        </w:r>
      </w:ins>
      <w:ins w:id="2306" w:author="Kathrin Eichler" w:date="2013-10-08T11:09:00Z">
        <w:r>
          <w:t>lator</w:t>
        </w:r>
      </w:ins>
      <w:proofErr w:type="spellEnd"/>
      <w:ins w:id="2307" w:author="Kathrin Eichler" w:date="2013-10-08T11:04:00Z">
        <w:r w:rsidRPr="00804B4D">
          <w:t xml:space="preserve"> module </w:t>
        </w:r>
      </w:ins>
      <w:ins w:id="2308" w:author="Kathrin Eichler" w:date="2014-11-17T10:04:00Z">
        <w:r w:rsidR="001102DC">
          <w:t xml:space="preserve">provides </w:t>
        </w:r>
      </w:ins>
      <w:ins w:id="2309" w:author="Kathrin Eichler" w:date="2014-11-24T11:25:00Z">
        <w:r w:rsidR="001102DC">
          <w:t xml:space="preserve">several ways of </w:t>
        </w:r>
      </w:ins>
      <w:ins w:id="2310" w:author="Kathrin Eichler" w:date="2013-10-08T11:10:00Z">
        <w:r w:rsidR="00BA4CE6">
          <w:rPr>
            <w:lang w:val="en-US"/>
          </w:rPr>
          <w:t>c</w:t>
        </w:r>
        <w:r w:rsidR="006C1AF3" w:rsidRPr="006C1AF3">
          <w:rPr>
            <w:lang w:val="en-US"/>
            <w:rPrChange w:id="2311" w:author="Kathrin Eichler" w:date="2013-10-08T11:10:00Z">
              <w:rPr>
                <w:rFonts w:ascii="Consolas" w:hAnsi="Consolas" w:cs="Consolas"/>
                <w:color w:val="3F5FBF"/>
                <w:sz w:val="20"/>
                <w:szCs w:val="20"/>
                <w:u w:val="single"/>
                <w:lang w:val="de-DE"/>
              </w:rPr>
            </w:rPrChange>
          </w:rPr>
          <w:t>omp</w:t>
        </w:r>
        <w:r w:rsidR="006C1AF3" w:rsidRPr="006C1AF3">
          <w:rPr>
            <w:lang w:val="en-US"/>
            <w:rPrChange w:id="2312" w:author="Kathrin Eichler" w:date="2013-10-08T11:10:00Z">
              <w:rPr>
                <w:rFonts w:ascii="Consolas" w:hAnsi="Consolas" w:cs="Consolas"/>
                <w:color w:val="3F5FBF"/>
                <w:sz w:val="20"/>
                <w:szCs w:val="20"/>
                <w:u w:val="single"/>
                <w:lang w:val="de-DE"/>
              </w:rPr>
            </w:rPrChange>
          </w:rPr>
          <w:t>u</w:t>
        </w:r>
        <w:r w:rsidR="006C1AF3" w:rsidRPr="006C1AF3">
          <w:rPr>
            <w:lang w:val="en-US"/>
            <w:rPrChange w:id="2313" w:author="Kathrin Eichler" w:date="2013-10-08T11:10:00Z">
              <w:rPr>
                <w:rFonts w:ascii="Consolas" w:hAnsi="Consolas" w:cs="Consolas"/>
                <w:color w:val="3F5FBF"/>
                <w:sz w:val="20"/>
                <w:szCs w:val="20"/>
                <w:u w:val="single"/>
                <w:lang w:val="de-DE"/>
              </w:rPr>
            </w:rPrChange>
          </w:rPr>
          <w:t>t</w:t>
        </w:r>
      </w:ins>
      <w:ins w:id="2314" w:author="Kathrin Eichler" w:date="2014-11-24T11:25:00Z">
        <w:r w:rsidR="001102DC">
          <w:rPr>
            <w:lang w:val="en-US"/>
          </w:rPr>
          <w:t>ing</w:t>
        </w:r>
      </w:ins>
      <w:ins w:id="2315" w:author="Kathrin Eichler" w:date="2014-11-17T10:04:00Z">
        <w:r w:rsidR="00B43F5E">
          <w:rPr>
            <w:lang w:val="en-US"/>
          </w:rPr>
          <w:t xml:space="preserve"> </w:t>
        </w:r>
      </w:ins>
      <w:ins w:id="2316" w:author="Kathrin Eichler" w:date="2013-10-08T11:10:00Z">
        <w:r w:rsidR="006C1AF3" w:rsidRPr="006C1AF3">
          <w:rPr>
            <w:lang w:val="en-US"/>
            <w:rPrChange w:id="2317" w:author="Kathrin Eichler" w:date="2013-10-08T11:10:00Z">
              <w:rPr>
                <w:rFonts w:ascii="Consolas" w:hAnsi="Consolas" w:cs="Consolas"/>
                <w:color w:val="3F5FBF"/>
                <w:sz w:val="20"/>
                <w:szCs w:val="20"/>
                <w:u w:val="single"/>
                <w:lang w:val="de-DE"/>
              </w:rPr>
            </w:rPrChange>
          </w:rPr>
          <w:t>confidence score</w:t>
        </w:r>
      </w:ins>
      <w:ins w:id="2318" w:author="Kathrin Eichler" w:date="2014-11-17T10:04:00Z">
        <w:r w:rsidR="00B43F5E">
          <w:rPr>
            <w:lang w:val="en-US"/>
          </w:rPr>
          <w:t>s</w:t>
        </w:r>
      </w:ins>
      <w:ins w:id="2319" w:author="Kathrin Eichler" w:date="2013-10-08T11:10:00Z">
        <w:r w:rsidR="006C1AF3" w:rsidRPr="006C1AF3">
          <w:rPr>
            <w:lang w:val="en-US"/>
            <w:rPrChange w:id="2320" w:author="Kathrin Eichler" w:date="2013-10-08T11:10:00Z">
              <w:rPr>
                <w:rFonts w:ascii="Consolas" w:hAnsi="Consolas" w:cs="Consolas"/>
                <w:color w:val="3F5FBF"/>
                <w:sz w:val="20"/>
                <w:szCs w:val="20"/>
                <w:u w:val="single"/>
                <w:lang w:val="de-DE"/>
              </w:rPr>
            </w:rPrChange>
          </w:rPr>
          <w:t xml:space="preserve"> per category for each node in the collapsed graph</w:t>
        </w:r>
      </w:ins>
      <w:ins w:id="2321" w:author="Kathrin Eichler" w:date="2014-11-24T11:25:00Z">
        <w:r w:rsidR="001102DC">
          <w:rPr>
            <w:lang w:val="en-US"/>
          </w:rPr>
          <w:t xml:space="preserve"> based on the fr</w:t>
        </w:r>
        <w:r w:rsidR="001102DC">
          <w:rPr>
            <w:lang w:val="en-US"/>
          </w:rPr>
          <w:t>e</w:t>
        </w:r>
        <w:r w:rsidR="001102DC">
          <w:rPr>
            <w:lang w:val="en-US"/>
          </w:rPr>
          <w:t xml:space="preserve">quency distribution of categories </w:t>
        </w:r>
        <w:r w:rsidR="00820E6C">
          <w:rPr>
            <w:lang w:val="en-US"/>
          </w:rPr>
          <w:t>in the mentions associated to</w:t>
        </w:r>
      </w:ins>
      <w:ins w:id="2322" w:author="Kathrin Eichler" w:date="2014-11-24T11:26:00Z">
        <w:r w:rsidR="00820E6C">
          <w:rPr>
            <w:lang w:val="en-US"/>
          </w:rPr>
          <w:t xml:space="preserve"> </w:t>
        </w:r>
      </w:ins>
      <w:ins w:id="2323" w:author="Kathrin Eichler" w:date="2014-11-24T11:25:00Z">
        <w:r w:rsidR="001102DC">
          <w:rPr>
            <w:lang w:val="en-US"/>
          </w:rPr>
          <w:t>the node</w:t>
        </w:r>
      </w:ins>
      <w:ins w:id="2324" w:author="Kathrin Eichler" w:date="2014-11-17T10:04:00Z">
        <w:r w:rsidR="00B43F5E">
          <w:rPr>
            <w:lang w:val="en-US"/>
          </w:rPr>
          <w:t>.</w:t>
        </w:r>
      </w:ins>
      <w:ins w:id="2325" w:author="Kathrin Eichler" w:date="2014-11-17T10:05:00Z">
        <w:r w:rsidR="003E7AF8">
          <w:rPr>
            <w:lang w:val="en-US"/>
          </w:rPr>
          <w:t xml:space="preserve"> </w:t>
        </w:r>
      </w:ins>
    </w:p>
    <w:p w:rsidR="00F95CC2" w:rsidRPr="00F95CC2" w:rsidRDefault="00F95CC2" w:rsidP="00F95CC2">
      <w:pPr>
        <w:autoSpaceDE w:val="0"/>
        <w:autoSpaceDN w:val="0"/>
        <w:adjustRightInd w:val="0"/>
        <w:spacing w:line="240" w:lineRule="auto"/>
        <w:rPr>
          <w:ins w:id="2326" w:author="Kathrin Eichler" w:date="2014-11-24T11:09:00Z"/>
          <w:rFonts w:ascii="Consolas" w:hAnsi="Consolas" w:cs="Consolas"/>
          <w:sz w:val="20"/>
          <w:szCs w:val="20"/>
          <w:lang w:val="en-US"/>
          <w:rPrChange w:id="2327" w:author="Kathrin Eichler" w:date="2014-11-24T11:09:00Z">
            <w:rPr>
              <w:ins w:id="2328" w:author="Kathrin Eichler" w:date="2014-11-24T11:09:00Z"/>
              <w:rFonts w:ascii="Consolas" w:hAnsi="Consolas" w:cs="Consolas"/>
              <w:sz w:val="20"/>
              <w:szCs w:val="20"/>
              <w:lang w:val="de-DE"/>
            </w:rPr>
          </w:rPrChange>
        </w:rPr>
      </w:pPr>
      <w:ins w:id="2329" w:author="Kathrin Eichler" w:date="2014-11-24T11:09:00Z">
        <w:r w:rsidRPr="00F95CC2">
          <w:rPr>
            <w:rFonts w:ascii="Consolas" w:hAnsi="Consolas" w:cs="Consolas"/>
            <w:color w:val="3F5FBF"/>
            <w:sz w:val="20"/>
            <w:szCs w:val="20"/>
            <w:lang w:val="en-US"/>
            <w:rPrChange w:id="2330" w:author="Kathrin Eichler" w:date="2014-11-24T11:09:00Z">
              <w:rPr>
                <w:rFonts w:ascii="Consolas" w:hAnsi="Consolas" w:cs="Consolas"/>
                <w:color w:val="3F5FBF"/>
                <w:sz w:val="20"/>
                <w:szCs w:val="20"/>
                <w:lang w:val="de-DE"/>
              </w:rPr>
            </w:rPrChange>
          </w:rPr>
          <w:t xml:space="preserve">  </w:t>
        </w:r>
      </w:ins>
    </w:p>
    <w:p w:rsidR="00F95CC2" w:rsidRPr="00F95CC2" w:rsidRDefault="00F95CC2">
      <w:pPr>
        <w:pStyle w:val="Normal2"/>
        <w:rPr>
          <w:ins w:id="2331" w:author="Kathrin Eichler" w:date="2014-11-24T11:09:00Z"/>
          <w:lang w:val="en-US"/>
          <w:rPrChange w:id="2332" w:author="Kathrin Eichler" w:date="2014-11-24T11:09:00Z">
            <w:rPr>
              <w:ins w:id="2333" w:author="Kathrin Eichler" w:date="2014-11-24T11:09:00Z"/>
              <w:rFonts w:ascii="Consolas" w:hAnsi="Consolas" w:cs="Consolas"/>
              <w:sz w:val="20"/>
              <w:szCs w:val="20"/>
              <w:lang w:val="de-DE"/>
            </w:rPr>
          </w:rPrChange>
        </w:rPr>
        <w:pPrChange w:id="2334" w:author="Kathrin Eichler" w:date="2014-11-24T11:26:00Z">
          <w:pPr>
            <w:autoSpaceDE w:val="0"/>
            <w:autoSpaceDN w:val="0"/>
            <w:adjustRightInd w:val="0"/>
            <w:spacing w:line="240" w:lineRule="auto"/>
          </w:pPr>
        </w:pPrChange>
      </w:pPr>
      <w:ins w:id="2335" w:author="Kathrin Eichler" w:date="2014-11-24T11:09:00Z">
        <w:r w:rsidRPr="00F95CC2">
          <w:rPr>
            <w:lang w:val="en-US"/>
            <w:rPrChange w:id="2336" w:author="Kathrin Eichler" w:date="2014-11-24T11:09:00Z">
              <w:rPr>
                <w:rFonts w:ascii="Consolas" w:hAnsi="Consolas" w:cs="Consolas"/>
                <w:color w:val="3F5FBF"/>
                <w:sz w:val="20"/>
                <w:szCs w:val="20"/>
                <w:lang w:val="de-DE"/>
              </w:rPr>
            </w:rPrChange>
          </w:rPr>
          <w:t>For each node, we first collect the frequency distribution on the node by retrieving the cat</w:t>
        </w:r>
        <w:r w:rsidRPr="00F95CC2">
          <w:rPr>
            <w:lang w:val="en-US"/>
            <w:rPrChange w:id="2337" w:author="Kathrin Eichler" w:date="2014-11-24T11:09:00Z">
              <w:rPr>
                <w:rFonts w:ascii="Consolas" w:hAnsi="Consolas" w:cs="Consolas"/>
                <w:color w:val="3F5FBF"/>
                <w:sz w:val="20"/>
                <w:szCs w:val="20"/>
                <w:lang w:val="de-DE"/>
              </w:rPr>
            </w:rPrChange>
          </w:rPr>
          <w:t>e</w:t>
        </w:r>
        <w:r w:rsidRPr="00F95CC2">
          <w:rPr>
            <w:lang w:val="en-US"/>
            <w:rPrChange w:id="2338" w:author="Kathrin Eichler" w:date="2014-11-24T11:09:00Z">
              <w:rPr>
                <w:rFonts w:ascii="Consolas" w:hAnsi="Consolas" w:cs="Consolas"/>
                <w:color w:val="3F5FBF"/>
                <w:sz w:val="20"/>
                <w:szCs w:val="20"/>
                <w:lang w:val="de-DE"/>
              </w:rPr>
            </w:rPrChange>
          </w:rPr>
          <w:t>gory</w:t>
        </w:r>
      </w:ins>
      <w:ins w:id="2339" w:author="Kathrin Eichler" w:date="2014-11-24T11:10:00Z">
        <w:r>
          <w:rPr>
            <w:lang w:val="en-US"/>
          </w:rPr>
          <w:t xml:space="preserve"> </w:t>
        </w:r>
      </w:ins>
      <w:ins w:id="2340" w:author="Kathrin Eichler" w:date="2014-11-24T11:09:00Z">
        <w:r w:rsidRPr="00F95CC2">
          <w:rPr>
            <w:lang w:val="en-US"/>
            <w:rPrChange w:id="2341" w:author="Kathrin Eichler" w:date="2014-11-24T11:09:00Z">
              <w:rPr>
                <w:rFonts w:ascii="Consolas" w:hAnsi="Consolas" w:cs="Consolas"/>
                <w:color w:val="3F5FBF"/>
                <w:sz w:val="20"/>
                <w:szCs w:val="20"/>
                <w:lang w:val="de-DE"/>
              </w:rPr>
            </w:rPrChange>
          </w:rPr>
          <w:t xml:space="preserve">of each of the m mentions associated to the node and storing the sum of occurrences of this category. </w:t>
        </w:r>
      </w:ins>
    </w:p>
    <w:p w:rsidR="00F95CC2" w:rsidRPr="00F95CC2" w:rsidRDefault="00F95CC2" w:rsidP="00F95CC2">
      <w:pPr>
        <w:autoSpaceDE w:val="0"/>
        <w:autoSpaceDN w:val="0"/>
        <w:adjustRightInd w:val="0"/>
        <w:spacing w:line="240" w:lineRule="auto"/>
        <w:rPr>
          <w:ins w:id="2342" w:author="Kathrin Eichler" w:date="2014-11-24T11:09:00Z"/>
          <w:rFonts w:ascii="Consolas" w:hAnsi="Consolas" w:cs="Consolas"/>
          <w:sz w:val="20"/>
          <w:szCs w:val="20"/>
          <w:lang w:val="en-US"/>
          <w:rPrChange w:id="2343" w:author="Kathrin Eichler" w:date="2014-11-24T11:09:00Z">
            <w:rPr>
              <w:ins w:id="2344" w:author="Kathrin Eichler" w:date="2014-11-24T11:09:00Z"/>
              <w:rFonts w:ascii="Consolas" w:hAnsi="Consolas" w:cs="Consolas"/>
              <w:sz w:val="20"/>
              <w:szCs w:val="20"/>
              <w:lang w:val="de-DE"/>
            </w:rPr>
          </w:rPrChange>
        </w:rPr>
      </w:pPr>
      <w:ins w:id="2345" w:author="Kathrin Eichler" w:date="2014-11-24T11:09:00Z">
        <w:r w:rsidRPr="00F95CC2">
          <w:rPr>
            <w:rFonts w:ascii="Consolas" w:hAnsi="Consolas" w:cs="Consolas"/>
            <w:color w:val="3F5FBF"/>
            <w:sz w:val="20"/>
            <w:szCs w:val="20"/>
            <w:lang w:val="en-US"/>
            <w:rPrChange w:id="2346" w:author="Kathrin Eichler" w:date="2014-11-24T11:09:00Z">
              <w:rPr>
                <w:rFonts w:ascii="Consolas" w:hAnsi="Consolas" w:cs="Consolas"/>
                <w:color w:val="3F5FBF"/>
                <w:sz w:val="20"/>
                <w:szCs w:val="20"/>
                <w:lang w:val="de-DE"/>
              </w:rPr>
            </w:rPrChange>
          </w:rPr>
          <w:t xml:space="preserve"> </w:t>
        </w:r>
      </w:ins>
    </w:p>
    <w:p w:rsidR="00F95CC2" w:rsidRDefault="00F95CC2">
      <w:pPr>
        <w:pStyle w:val="Normal2"/>
        <w:rPr>
          <w:ins w:id="2347" w:author="Kathrin Eichler" w:date="2014-11-24T11:16:00Z"/>
          <w:lang w:val="en-US"/>
        </w:rPr>
        <w:pPrChange w:id="2348" w:author="Kathrin Eichler" w:date="2014-11-24T11:30:00Z">
          <w:pPr>
            <w:autoSpaceDE w:val="0"/>
            <w:autoSpaceDN w:val="0"/>
            <w:adjustRightInd w:val="0"/>
            <w:spacing w:line="240" w:lineRule="auto"/>
          </w:pPr>
        </w:pPrChange>
      </w:pPr>
      <w:ins w:id="2349" w:author="Kathrin Eichler" w:date="2014-11-24T11:09:00Z">
        <w:r w:rsidRPr="00F95CC2">
          <w:rPr>
            <w:lang w:val="en-US"/>
            <w:rPrChange w:id="2350" w:author="Kathrin Eichler" w:date="2014-11-24T11:09:00Z">
              <w:rPr>
                <w:rFonts w:ascii="Consolas" w:hAnsi="Consolas" w:cs="Consolas"/>
                <w:color w:val="3F5FBF"/>
                <w:sz w:val="20"/>
                <w:szCs w:val="20"/>
                <w:lang w:val="de-DE"/>
              </w:rPr>
            </w:rPrChange>
          </w:rPr>
          <w:t>To compute the final confidence for each category, we</w:t>
        </w:r>
        <w:r w:rsidRPr="00F95CC2">
          <w:rPr>
            <w:lang w:val="en-US"/>
          </w:rPr>
          <w:t xml:space="preserve"> provide </w:t>
        </w:r>
      </w:ins>
      <w:ins w:id="2351" w:author="Kathrin Eichler" w:date="2014-11-24T11:26:00Z">
        <w:r w:rsidR="00820E6C">
          <w:rPr>
            <w:lang w:val="en-US"/>
          </w:rPr>
          <w:t xml:space="preserve">a </w:t>
        </w:r>
      </w:ins>
      <w:ins w:id="2352" w:author="Kathrin Eichler" w:date="2014-11-24T11:27:00Z">
        <w:r w:rsidR="00820E6C">
          <w:rPr>
            <w:lang w:val="en-US"/>
          </w:rPr>
          <w:t xml:space="preserve">Naïve </w:t>
        </w:r>
      </w:ins>
      <w:ins w:id="2353" w:author="Kathrin Eichler" w:date="2014-11-24T11:26:00Z">
        <w:r w:rsidR="00820E6C">
          <w:rPr>
            <w:lang w:val="en-US"/>
          </w:rPr>
          <w:t>Bayes implementati</w:t>
        </w:r>
      </w:ins>
      <w:ins w:id="2354" w:author="Kathrin Eichler" w:date="2014-11-24T11:27:00Z">
        <w:r w:rsidR="00820E6C">
          <w:rPr>
            <w:lang w:val="en-US"/>
          </w:rPr>
          <w:t xml:space="preserve">on and </w:t>
        </w:r>
      </w:ins>
      <w:ins w:id="2355" w:author="Kathrin Eichler" w:date="2014-11-24T11:09:00Z">
        <w:r w:rsidRPr="00F95CC2">
          <w:rPr>
            <w:lang w:val="en-US"/>
          </w:rPr>
          <w:t>several TFIDF variant</w:t>
        </w:r>
      </w:ins>
      <w:ins w:id="2356" w:author="Kathrin Eichler" w:date="2014-11-24T11:12:00Z">
        <w:r w:rsidR="00820E6C">
          <w:rPr>
            <w:lang w:val="en-US"/>
          </w:rPr>
          <w:t>s</w:t>
        </w:r>
      </w:ins>
      <w:ins w:id="2357" w:author="Kathrin Eichler" w:date="2014-11-24T11:27:00Z">
        <w:r w:rsidR="00820E6C">
          <w:rPr>
            <w:lang w:val="en-US"/>
          </w:rPr>
          <w:t>. The values for the different TFIDF variants</w:t>
        </w:r>
      </w:ins>
      <w:ins w:id="2358" w:author="Kathrin Eichler" w:date="2014-11-24T11:12:00Z">
        <w:r>
          <w:rPr>
            <w:lang w:val="en-US"/>
          </w:rPr>
          <w:t xml:space="preserve"> can be passed via a three-size character array</w:t>
        </w:r>
      </w:ins>
      <w:ins w:id="2359" w:author="Kathrin Eichler" w:date="2014-11-24T11:15:00Z">
        <w:r>
          <w:rPr>
            <w:lang w:val="en-US"/>
          </w:rPr>
          <w:t xml:space="preserve"> (based on SMART notation presented </w:t>
        </w:r>
        <w:r w:rsidRPr="00F95CC2">
          <w:rPr>
            <w:color w:val="3F7F5F"/>
            <w:lang w:val="en-US"/>
            <w:rPrChange w:id="2360" w:author="Kathrin Eichler" w:date="2014-11-24T11:15:00Z">
              <w:rPr>
                <w:rFonts w:ascii="Consolas" w:hAnsi="Consolas" w:cs="Consolas"/>
                <w:color w:val="3F7F5F"/>
                <w:sz w:val="20"/>
                <w:szCs w:val="20"/>
                <w:lang w:val="de-DE"/>
              </w:rPr>
            </w:rPrChange>
          </w:rPr>
          <w:t xml:space="preserve">in Manning </w:t>
        </w:r>
        <w:r w:rsidRPr="00F95CC2">
          <w:rPr>
            <w:color w:val="3F7F5F"/>
            <w:u w:val="single"/>
            <w:lang w:val="en-US"/>
            <w:rPrChange w:id="2361" w:author="Kathrin Eichler" w:date="2014-11-24T11:15:00Z">
              <w:rPr>
                <w:rFonts w:ascii="Consolas" w:hAnsi="Consolas" w:cs="Consolas"/>
                <w:color w:val="3F7F5F"/>
                <w:sz w:val="20"/>
                <w:szCs w:val="20"/>
                <w:u w:val="single"/>
                <w:lang w:val="de-DE"/>
              </w:rPr>
            </w:rPrChange>
          </w:rPr>
          <w:t>et</w:t>
        </w:r>
        <w:r w:rsidRPr="00F95CC2">
          <w:rPr>
            <w:color w:val="3F7F5F"/>
            <w:lang w:val="en-US"/>
            <w:rPrChange w:id="2362" w:author="Kathrin Eichler" w:date="2014-11-24T11:15:00Z">
              <w:rPr>
                <w:rFonts w:ascii="Consolas" w:hAnsi="Consolas" w:cs="Consolas"/>
                <w:color w:val="3F7F5F"/>
                <w:sz w:val="20"/>
                <w:szCs w:val="20"/>
                <w:lang w:val="de-DE"/>
              </w:rPr>
            </w:rPrChange>
          </w:rPr>
          <w:t xml:space="preserve"> </w:t>
        </w:r>
        <w:r w:rsidRPr="00F95CC2">
          <w:rPr>
            <w:color w:val="3F7F5F"/>
            <w:u w:val="single"/>
            <w:lang w:val="en-US"/>
            <w:rPrChange w:id="2363" w:author="Kathrin Eichler" w:date="2014-11-24T11:15:00Z">
              <w:rPr>
                <w:rFonts w:ascii="Consolas" w:hAnsi="Consolas" w:cs="Consolas"/>
                <w:color w:val="3F7F5F"/>
                <w:sz w:val="20"/>
                <w:szCs w:val="20"/>
                <w:u w:val="single"/>
                <w:lang w:val="de-DE"/>
              </w:rPr>
            </w:rPrChange>
          </w:rPr>
          <w:t>al</w:t>
        </w:r>
        <w:r w:rsidRPr="00F95CC2">
          <w:rPr>
            <w:color w:val="3F7F5F"/>
            <w:lang w:val="en-US"/>
            <w:rPrChange w:id="2364" w:author="Kathrin Eichler" w:date="2014-11-24T11:15:00Z">
              <w:rPr>
                <w:rFonts w:ascii="Consolas" w:hAnsi="Consolas" w:cs="Consolas"/>
                <w:color w:val="3F7F5F"/>
                <w:sz w:val="20"/>
                <w:szCs w:val="20"/>
                <w:lang w:val="de-DE"/>
              </w:rPr>
            </w:rPrChange>
          </w:rPr>
          <w:t>., chapter 6, p.128</w:t>
        </w:r>
      </w:ins>
      <w:ins w:id="2365" w:author="Kathrin Eichler" w:date="2014-11-24T11:16:00Z">
        <w:r>
          <w:rPr>
            <w:color w:val="3F7F5F"/>
            <w:lang w:val="en-US"/>
          </w:rPr>
          <w:t>)</w:t>
        </w:r>
      </w:ins>
      <w:ins w:id="2366" w:author="Kathrin Eichler" w:date="2014-11-24T11:15:00Z">
        <w:r>
          <w:rPr>
            <w:color w:val="3F7F5F"/>
            <w:lang w:val="en-US"/>
          </w:rPr>
          <w:t>.</w:t>
        </w:r>
      </w:ins>
    </w:p>
    <w:p w:rsidR="00F95CC2" w:rsidRDefault="00F95CC2">
      <w:pPr>
        <w:pStyle w:val="Normal2"/>
        <w:rPr>
          <w:ins w:id="2367" w:author="Kathrin Eichler" w:date="2014-11-24T11:13:00Z"/>
          <w:lang w:val="en-US"/>
        </w:rPr>
        <w:pPrChange w:id="2368" w:author="Kathrin Eichler" w:date="2014-11-24T11:30:00Z">
          <w:pPr>
            <w:autoSpaceDE w:val="0"/>
            <w:autoSpaceDN w:val="0"/>
            <w:adjustRightInd w:val="0"/>
            <w:spacing w:line="240" w:lineRule="auto"/>
          </w:pPr>
        </w:pPrChange>
      </w:pPr>
      <w:ins w:id="2369" w:author="Kathrin Eichler" w:date="2014-11-24T11:13:00Z">
        <w:r>
          <w:rPr>
            <w:lang w:val="en-US"/>
          </w:rPr>
          <w:t xml:space="preserve">The possible values are specified and explained in the following table: </w:t>
        </w:r>
      </w:ins>
    </w:p>
    <w:tbl>
      <w:tblPr>
        <w:tblStyle w:val="Tabellenraster"/>
        <w:tblW w:w="0" w:type="auto"/>
        <w:tblLook w:val="04A0" w:firstRow="1" w:lastRow="0" w:firstColumn="1" w:lastColumn="0" w:noHBand="0" w:noVBand="1"/>
      </w:tblPr>
      <w:tblGrid>
        <w:gridCol w:w="3055"/>
        <w:gridCol w:w="3055"/>
        <w:gridCol w:w="3056"/>
      </w:tblGrid>
      <w:tr w:rsidR="00F95CC2" w:rsidTr="00F95CC2">
        <w:trPr>
          <w:ins w:id="2370" w:author="Kathrin Eichler" w:date="2014-11-24T11:14:00Z"/>
        </w:trPr>
        <w:tc>
          <w:tcPr>
            <w:tcW w:w="3055" w:type="dxa"/>
          </w:tcPr>
          <w:p w:rsidR="00F95CC2" w:rsidRDefault="00F95CC2">
            <w:pPr>
              <w:pStyle w:val="Normal1"/>
              <w:rPr>
                <w:ins w:id="2371" w:author="Kathrin Eichler" w:date="2014-11-24T11:14:00Z"/>
                <w:lang w:val="en-US"/>
              </w:rPr>
              <w:pPrChange w:id="2372" w:author="Kathrin Eichler" w:date="2014-11-24T11:30:00Z">
                <w:pPr>
                  <w:autoSpaceDE w:val="0"/>
                  <w:autoSpaceDN w:val="0"/>
                  <w:adjustRightInd w:val="0"/>
                  <w:spacing w:line="240" w:lineRule="auto"/>
                </w:pPr>
              </w:pPrChange>
            </w:pPr>
            <w:ins w:id="2373" w:author="Kathrin Eichler" w:date="2014-11-24T11:14:00Z">
              <w:r>
                <w:rPr>
                  <w:lang w:val="en-US"/>
                </w:rPr>
                <w:t>Parameter</w:t>
              </w:r>
            </w:ins>
          </w:p>
        </w:tc>
        <w:tc>
          <w:tcPr>
            <w:tcW w:w="3055" w:type="dxa"/>
          </w:tcPr>
          <w:p w:rsidR="00F95CC2" w:rsidRDefault="00F95CC2">
            <w:pPr>
              <w:pStyle w:val="Normal1"/>
              <w:rPr>
                <w:ins w:id="2374" w:author="Kathrin Eichler" w:date="2014-11-24T11:14:00Z"/>
                <w:lang w:val="en-US"/>
              </w:rPr>
              <w:pPrChange w:id="2375" w:author="Kathrin Eichler" w:date="2014-11-24T11:30:00Z">
                <w:pPr>
                  <w:autoSpaceDE w:val="0"/>
                  <w:autoSpaceDN w:val="0"/>
                  <w:adjustRightInd w:val="0"/>
                  <w:spacing w:line="240" w:lineRule="auto"/>
                </w:pPr>
              </w:pPrChange>
            </w:pPr>
            <w:ins w:id="2376" w:author="Kathrin Eichler" w:date="2014-11-24T11:16:00Z">
              <w:r>
                <w:rPr>
                  <w:lang w:val="en-US"/>
                </w:rPr>
                <w:t>Possible values</w:t>
              </w:r>
            </w:ins>
          </w:p>
        </w:tc>
        <w:tc>
          <w:tcPr>
            <w:tcW w:w="3056" w:type="dxa"/>
          </w:tcPr>
          <w:p w:rsidR="00F95CC2" w:rsidRDefault="00F95CC2">
            <w:pPr>
              <w:pStyle w:val="Normal1"/>
              <w:rPr>
                <w:ins w:id="2377" w:author="Kathrin Eichler" w:date="2014-11-24T11:14:00Z"/>
                <w:lang w:val="en-US"/>
              </w:rPr>
              <w:pPrChange w:id="2378" w:author="Kathrin Eichler" w:date="2014-11-24T11:30:00Z">
                <w:pPr>
                  <w:autoSpaceDE w:val="0"/>
                  <w:autoSpaceDN w:val="0"/>
                  <w:adjustRightInd w:val="0"/>
                  <w:spacing w:line="240" w:lineRule="auto"/>
                </w:pPr>
              </w:pPrChange>
            </w:pPr>
            <w:ins w:id="2379" w:author="Kathrin Eichler" w:date="2014-11-24T11:16:00Z">
              <w:r>
                <w:rPr>
                  <w:lang w:val="en-US"/>
                </w:rPr>
                <w:t>Explanation</w:t>
              </w:r>
            </w:ins>
          </w:p>
        </w:tc>
      </w:tr>
      <w:tr w:rsidR="00F95CC2" w:rsidTr="00F95CC2">
        <w:trPr>
          <w:ins w:id="2380" w:author="Kathrin Eichler" w:date="2014-11-24T11:14:00Z"/>
        </w:trPr>
        <w:tc>
          <w:tcPr>
            <w:tcW w:w="3055" w:type="dxa"/>
          </w:tcPr>
          <w:p w:rsidR="00F95CC2" w:rsidRDefault="00F95CC2">
            <w:pPr>
              <w:pStyle w:val="Normal1"/>
              <w:rPr>
                <w:ins w:id="2381" w:author="Kathrin Eichler" w:date="2014-11-24T11:14:00Z"/>
                <w:lang w:val="en-US"/>
              </w:rPr>
              <w:pPrChange w:id="2382" w:author="Kathrin Eichler" w:date="2014-11-24T11:30:00Z">
                <w:pPr>
                  <w:autoSpaceDE w:val="0"/>
                  <w:autoSpaceDN w:val="0"/>
                  <w:adjustRightInd w:val="0"/>
                  <w:spacing w:line="240" w:lineRule="auto"/>
                </w:pPr>
              </w:pPrChange>
            </w:pPr>
            <w:ins w:id="2383" w:author="Kathrin Eichler" w:date="2014-11-24T11:14:00Z">
              <w:r>
                <w:rPr>
                  <w:lang w:val="en-US"/>
                </w:rPr>
                <w:t>“term frequency”</w:t>
              </w:r>
            </w:ins>
            <w:ins w:id="2384" w:author="Kathrin Eichler" w:date="2014-11-24T11:20:00Z">
              <w:r>
                <w:rPr>
                  <w:lang w:val="en-US"/>
                </w:rPr>
                <w:t xml:space="preserve"> (</w:t>
              </w:r>
              <w:proofErr w:type="spellStart"/>
              <w:r>
                <w:rPr>
                  <w:lang w:val="en-US"/>
                </w:rPr>
                <w:t>tf</w:t>
              </w:r>
              <w:proofErr w:type="spellEnd"/>
              <w:r>
                <w:rPr>
                  <w:lang w:val="en-US"/>
                </w:rPr>
                <w:t>)</w:t>
              </w:r>
            </w:ins>
          </w:p>
        </w:tc>
        <w:tc>
          <w:tcPr>
            <w:tcW w:w="3055" w:type="dxa"/>
          </w:tcPr>
          <w:p w:rsidR="00F95CC2" w:rsidRDefault="00F95CC2">
            <w:pPr>
              <w:pStyle w:val="Normal1"/>
              <w:rPr>
                <w:ins w:id="2385" w:author="Kathrin Eichler" w:date="2014-11-24T11:14:00Z"/>
                <w:lang w:val="en-US"/>
              </w:rPr>
              <w:pPrChange w:id="2386" w:author="Kathrin Eichler" w:date="2014-11-24T11:30:00Z">
                <w:pPr>
                  <w:autoSpaceDE w:val="0"/>
                  <w:autoSpaceDN w:val="0"/>
                  <w:adjustRightInd w:val="0"/>
                  <w:spacing w:line="240" w:lineRule="auto"/>
                </w:pPr>
              </w:pPrChange>
            </w:pPr>
            <w:ins w:id="2387" w:author="Kathrin Eichler" w:date="2014-11-24T11:14:00Z">
              <w:r>
                <w:rPr>
                  <w:lang w:val="en-US"/>
                </w:rPr>
                <w:t>n</w:t>
              </w:r>
            </w:ins>
          </w:p>
        </w:tc>
        <w:tc>
          <w:tcPr>
            <w:tcW w:w="3056" w:type="dxa"/>
          </w:tcPr>
          <w:p w:rsidR="00F95CC2" w:rsidRDefault="00F95CC2">
            <w:pPr>
              <w:pStyle w:val="Normal1"/>
              <w:rPr>
                <w:ins w:id="2388" w:author="Kathrin Eichler" w:date="2014-11-24T11:14:00Z"/>
                <w:lang w:val="en-US"/>
              </w:rPr>
              <w:pPrChange w:id="2389" w:author="Kathrin Eichler" w:date="2014-11-24T11:30:00Z">
                <w:pPr>
                  <w:autoSpaceDE w:val="0"/>
                  <w:autoSpaceDN w:val="0"/>
                  <w:adjustRightInd w:val="0"/>
                  <w:spacing w:line="240" w:lineRule="auto"/>
                </w:pPr>
              </w:pPrChange>
            </w:pPr>
            <w:ins w:id="2390" w:author="Kathrin Eichler" w:date="2014-11-24T11:14:00Z">
              <w:r>
                <w:rPr>
                  <w:lang w:val="en-US"/>
                </w:rPr>
                <w:t>Number of occurrences of the category in the node</w:t>
              </w:r>
            </w:ins>
            <w:ins w:id="2391" w:author="Kathrin Eichler" w:date="2014-11-24T11:21:00Z">
              <w:r w:rsidR="001102DC">
                <w:rPr>
                  <w:lang w:val="en-US"/>
                </w:rPr>
                <w:t xml:space="preserve"> (</w:t>
              </w:r>
              <w:proofErr w:type="spellStart"/>
              <w:r w:rsidR="001102DC">
                <w:rPr>
                  <w:lang w:val="en-US"/>
                </w:rPr>
                <w:t>tf</w:t>
              </w:r>
              <w:proofErr w:type="spellEnd"/>
              <w:r w:rsidR="001102DC">
                <w:rPr>
                  <w:lang w:val="en-US"/>
                </w:rPr>
                <w:t>)</w:t>
              </w:r>
            </w:ins>
          </w:p>
        </w:tc>
      </w:tr>
      <w:tr w:rsidR="00F95CC2" w:rsidTr="00F95CC2">
        <w:trPr>
          <w:ins w:id="2392" w:author="Kathrin Eichler" w:date="2014-11-24T11:14:00Z"/>
        </w:trPr>
        <w:tc>
          <w:tcPr>
            <w:tcW w:w="3055" w:type="dxa"/>
          </w:tcPr>
          <w:p w:rsidR="00F95CC2" w:rsidRDefault="00F95CC2">
            <w:pPr>
              <w:pStyle w:val="Normal1"/>
              <w:rPr>
                <w:ins w:id="2393" w:author="Kathrin Eichler" w:date="2014-11-24T11:14:00Z"/>
                <w:lang w:val="en-US"/>
              </w:rPr>
              <w:pPrChange w:id="2394" w:author="Kathrin Eichler" w:date="2014-11-24T11:30:00Z">
                <w:pPr>
                  <w:autoSpaceDE w:val="0"/>
                  <w:autoSpaceDN w:val="0"/>
                  <w:adjustRightInd w:val="0"/>
                  <w:spacing w:line="240" w:lineRule="auto"/>
                </w:pPr>
              </w:pPrChange>
            </w:pPr>
          </w:p>
        </w:tc>
        <w:tc>
          <w:tcPr>
            <w:tcW w:w="3055" w:type="dxa"/>
          </w:tcPr>
          <w:p w:rsidR="00F95CC2" w:rsidRDefault="00F95CC2">
            <w:pPr>
              <w:pStyle w:val="Normal1"/>
              <w:rPr>
                <w:ins w:id="2395" w:author="Kathrin Eichler" w:date="2014-11-24T11:14:00Z"/>
                <w:lang w:val="en-US"/>
              </w:rPr>
              <w:pPrChange w:id="2396" w:author="Kathrin Eichler" w:date="2014-11-24T11:30:00Z">
                <w:pPr>
                  <w:autoSpaceDE w:val="0"/>
                  <w:autoSpaceDN w:val="0"/>
                  <w:adjustRightInd w:val="0"/>
                  <w:spacing w:line="240" w:lineRule="auto"/>
                </w:pPr>
              </w:pPrChange>
            </w:pPr>
            <w:ins w:id="2397" w:author="Kathrin Eichler" w:date="2014-11-24T11:16:00Z">
              <w:r>
                <w:rPr>
                  <w:lang w:val="en-US"/>
                </w:rPr>
                <w:t>l</w:t>
              </w:r>
            </w:ins>
          </w:p>
        </w:tc>
        <w:tc>
          <w:tcPr>
            <w:tcW w:w="3056" w:type="dxa"/>
          </w:tcPr>
          <w:p w:rsidR="00F95CC2" w:rsidRPr="00F95CC2" w:rsidRDefault="00F95CC2">
            <w:pPr>
              <w:pStyle w:val="Normal1"/>
              <w:rPr>
                <w:ins w:id="2398" w:author="Kathrin Eichler" w:date="2014-11-24T11:14:00Z"/>
                <w:lang w:val="en-US"/>
              </w:rPr>
              <w:pPrChange w:id="2399" w:author="Kathrin Eichler" w:date="2014-11-24T11:30:00Z">
                <w:pPr>
                  <w:autoSpaceDE w:val="0"/>
                  <w:autoSpaceDN w:val="0"/>
                  <w:adjustRightInd w:val="0"/>
                  <w:spacing w:line="240" w:lineRule="auto"/>
                </w:pPr>
              </w:pPrChange>
            </w:pPr>
            <w:proofErr w:type="spellStart"/>
            <w:ins w:id="2400" w:author="Kathrin Eichler" w:date="2014-11-24T11:19:00Z">
              <w:r>
                <w:rPr>
                  <w:lang w:val="en-US"/>
                </w:rPr>
                <w:t>Sublinear</w:t>
              </w:r>
              <w:proofErr w:type="spellEnd"/>
              <w:r>
                <w:rPr>
                  <w:lang w:val="en-US"/>
                </w:rPr>
                <w:t xml:space="preserve"> </w:t>
              </w:r>
              <w:proofErr w:type="spellStart"/>
              <w:r>
                <w:rPr>
                  <w:lang w:val="en-US"/>
                </w:rPr>
                <w:t>tf</w:t>
              </w:r>
              <w:proofErr w:type="spellEnd"/>
              <w:r>
                <w:rPr>
                  <w:lang w:val="en-US"/>
                </w:rPr>
                <w:t xml:space="preserve">-scaling: </w:t>
              </w:r>
            </w:ins>
            <w:ins w:id="2401" w:author="Kathrin Eichler" w:date="2014-11-24T11:20:00Z">
              <w:r>
                <w:rPr>
                  <w:lang w:val="en-US"/>
                </w:rPr>
                <w:t>1 + Math.log(</w:t>
              </w:r>
              <w:proofErr w:type="spellStart"/>
              <w:r>
                <w:rPr>
                  <w:lang w:val="en-US"/>
                </w:rPr>
                <w:t>tf</w:t>
              </w:r>
              <w:proofErr w:type="spellEnd"/>
              <w:r>
                <w:rPr>
                  <w:lang w:val="en-US"/>
                </w:rPr>
                <w:t>)</w:t>
              </w:r>
            </w:ins>
          </w:p>
        </w:tc>
      </w:tr>
      <w:tr w:rsidR="00F95CC2" w:rsidTr="00F95CC2">
        <w:trPr>
          <w:ins w:id="2402" w:author="Kathrin Eichler" w:date="2014-11-24T11:14:00Z"/>
        </w:trPr>
        <w:tc>
          <w:tcPr>
            <w:tcW w:w="3055" w:type="dxa"/>
          </w:tcPr>
          <w:p w:rsidR="00F95CC2" w:rsidRDefault="00F95CC2">
            <w:pPr>
              <w:pStyle w:val="Normal1"/>
              <w:rPr>
                <w:ins w:id="2403" w:author="Kathrin Eichler" w:date="2014-11-24T11:14:00Z"/>
                <w:lang w:val="en-US"/>
              </w:rPr>
              <w:pPrChange w:id="2404" w:author="Kathrin Eichler" w:date="2014-11-24T11:30:00Z">
                <w:pPr>
                  <w:autoSpaceDE w:val="0"/>
                  <w:autoSpaceDN w:val="0"/>
                  <w:adjustRightInd w:val="0"/>
                  <w:spacing w:line="240" w:lineRule="auto"/>
                </w:pPr>
              </w:pPrChange>
            </w:pPr>
            <w:ins w:id="2405" w:author="Kathrin Eichler" w:date="2014-11-24T11:15:00Z">
              <w:r>
                <w:rPr>
                  <w:lang w:val="en-US"/>
                </w:rPr>
                <w:t>“document frequency”</w:t>
              </w:r>
            </w:ins>
          </w:p>
        </w:tc>
        <w:tc>
          <w:tcPr>
            <w:tcW w:w="3055" w:type="dxa"/>
          </w:tcPr>
          <w:p w:rsidR="00F95CC2" w:rsidRDefault="00F95CC2">
            <w:pPr>
              <w:pStyle w:val="Normal1"/>
              <w:rPr>
                <w:ins w:id="2406" w:author="Kathrin Eichler" w:date="2014-11-24T11:14:00Z"/>
                <w:lang w:val="en-US"/>
              </w:rPr>
              <w:pPrChange w:id="2407" w:author="Kathrin Eichler" w:date="2014-11-24T11:30:00Z">
                <w:pPr>
                  <w:autoSpaceDE w:val="0"/>
                  <w:autoSpaceDN w:val="0"/>
                  <w:adjustRightInd w:val="0"/>
                  <w:spacing w:line="240" w:lineRule="auto"/>
                </w:pPr>
              </w:pPrChange>
            </w:pPr>
            <w:ins w:id="2408" w:author="Kathrin Eichler" w:date="2014-11-24T11:17:00Z">
              <w:r>
                <w:rPr>
                  <w:lang w:val="en-US"/>
                </w:rPr>
                <w:t>t</w:t>
              </w:r>
            </w:ins>
          </w:p>
        </w:tc>
        <w:tc>
          <w:tcPr>
            <w:tcW w:w="3056" w:type="dxa"/>
          </w:tcPr>
          <w:p w:rsidR="00F95CC2" w:rsidRDefault="001102DC">
            <w:pPr>
              <w:pStyle w:val="Normal1"/>
              <w:rPr>
                <w:ins w:id="2409" w:author="Kathrin Eichler" w:date="2014-11-24T11:14:00Z"/>
                <w:lang w:val="en-US"/>
              </w:rPr>
              <w:pPrChange w:id="2410" w:author="Kathrin Eichler" w:date="2014-11-24T11:30:00Z">
                <w:pPr>
                  <w:autoSpaceDE w:val="0"/>
                  <w:autoSpaceDN w:val="0"/>
                  <w:adjustRightInd w:val="0"/>
                  <w:spacing w:line="240" w:lineRule="auto"/>
                </w:pPr>
              </w:pPrChange>
            </w:pPr>
            <w:ins w:id="2411" w:author="Kathrin Eichler" w:date="2014-11-24T11:21:00Z">
              <w:r>
                <w:rPr>
                  <w:lang w:val="en-US"/>
                </w:rPr>
                <w:t xml:space="preserve">Math.log(N/n), where N = </w:t>
              </w:r>
            </w:ins>
            <w:ins w:id="2412" w:author="Kathrin Eichler" w:date="2014-11-24T11:22:00Z">
              <w:r>
                <w:rPr>
                  <w:lang w:val="en-US"/>
                </w:rPr>
                <w:t xml:space="preserve">the </w:t>
              </w:r>
            </w:ins>
            <w:ins w:id="2413" w:author="Kathrin Eichler" w:date="2014-11-24T11:21:00Z">
              <w:r>
                <w:rPr>
                  <w:lang w:val="en-US"/>
                </w:rPr>
                <w:t xml:space="preserve">total number of different categories and n = </w:t>
              </w:r>
            </w:ins>
            <w:ins w:id="2414" w:author="Kathrin Eichler" w:date="2014-11-24T11:22:00Z">
              <w:r>
                <w:rPr>
                  <w:lang w:val="en-US"/>
                </w:rPr>
                <w:t xml:space="preserve">the </w:t>
              </w:r>
            </w:ins>
            <w:ins w:id="2415" w:author="Kathrin Eichler" w:date="2014-11-24T11:21:00Z">
              <w:r>
                <w:rPr>
                  <w:lang w:val="en-US"/>
                </w:rPr>
                <w:t>nu</w:t>
              </w:r>
              <w:r>
                <w:rPr>
                  <w:lang w:val="en-US"/>
                </w:rPr>
                <w:t>m</w:t>
              </w:r>
              <w:r>
                <w:rPr>
                  <w:lang w:val="en-US"/>
                </w:rPr>
                <w:t>ber of different categories associated to this particular node</w:t>
              </w:r>
            </w:ins>
          </w:p>
        </w:tc>
      </w:tr>
      <w:tr w:rsidR="00F95CC2" w:rsidTr="00F95CC2">
        <w:trPr>
          <w:ins w:id="2416" w:author="Kathrin Eichler" w:date="2014-11-24T11:16:00Z"/>
        </w:trPr>
        <w:tc>
          <w:tcPr>
            <w:tcW w:w="3055" w:type="dxa"/>
          </w:tcPr>
          <w:p w:rsidR="00F95CC2" w:rsidRDefault="00F95CC2">
            <w:pPr>
              <w:pStyle w:val="Normal1"/>
              <w:rPr>
                <w:ins w:id="2417" w:author="Kathrin Eichler" w:date="2014-11-24T11:16:00Z"/>
                <w:lang w:val="en-US"/>
              </w:rPr>
              <w:pPrChange w:id="2418" w:author="Kathrin Eichler" w:date="2014-11-24T11:30:00Z">
                <w:pPr>
                  <w:autoSpaceDE w:val="0"/>
                  <w:autoSpaceDN w:val="0"/>
                  <w:adjustRightInd w:val="0"/>
                  <w:spacing w:line="240" w:lineRule="auto"/>
                </w:pPr>
              </w:pPrChange>
            </w:pPr>
          </w:p>
        </w:tc>
        <w:tc>
          <w:tcPr>
            <w:tcW w:w="3055" w:type="dxa"/>
          </w:tcPr>
          <w:p w:rsidR="00F95CC2" w:rsidRDefault="00F95CC2">
            <w:pPr>
              <w:pStyle w:val="Normal1"/>
              <w:rPr>
                <w:ins w:id="2419" w:author="Kathrin Eichler" w:date="2014-11-24T11:16:00Z"/>
                <w:lang w:val="en-US"/>
              </w:rPr>
              <w:pPrChange w:id="2420" w:author="Kathrin Eichler" w:date="2014-11-24T11:30:00Z">
                <w:pPr>
                  <w:autoSpaceDE w:val="0"/>
                  <w:autoSpaceDN w:val="0"/>
                  <w:adjustRightInd w:val="0"/>
                  <w:spacing w:line="240" w:lineRule="auto"/>
                </w:pPr>
              </w:pPrChange>
            </w:pPr>
            <w:ins w:id="2421" w:author="Kathrin Eichler" w:date="2014-11-24T11:17:00Z">
              <w:r>
                <w:rPr>
                  <w:lang w:val="en-US"/>
                </w:rPr>
                <w:t>n</w:t>
              </w:r>
            </w:ins>
          </w:p>
        </w:tc>
        <w:tc>
          <w:tcPr>
            <w:tcW w:w="3056" w:type="dxa"/>
          </w:tcPr>
          <w:p w:rsidR="00F95CC2" w:rsidRDefault="00F95CC2">
            <w:pPr>
              <w:pStyle w:val="Normal1"/>
              <w:rPr>
                <w:ins w:id="2422" w:author="Kathrin Eichler" w:date="2014-11-24T11:16:00Z"/>
                <w:lang w:val="en-US"/>
              </w:rPr>
              <w:pPrChange w:id="2423" w:author="Kathrin Eichler" w:date="2014-11-24T11:30:00Z">
                <w:pPr>
                  <w:autoSpaceDE w:val="0"/>
                  <w:autoSpaceDN w:val="0"/>
                  <w:adjustRightInd w:val="0"/>
                  <w:spacing w:line="240" w:lineRule="auto"/>
                </w:pPr>
              </w:pPrChange>
            </w:pPr>
            <w:ins w:id="2424" w:author="Kathrin Eichler" w:date="2014-11-24T11:17:00Z">
              <w:r>
                <w:rPr>
                  <w:lang w:val="en-US"/>
                </w:rPr>
                <w:t>1</w:t>
              </w:r>
            </w:ins>
          </w:p>
        </w:tc>
      </w:tr>
      <w:tr w:rsidR="00F95CC2" w:rsidTr="00F95CC2">
        <w:trPr>
          <w:ins w:id="2425" w:author="Kathrin Eichler" w:date="2014-11-24T11:17:00Z"/>
        </w:trPr>
        <w:tc>
          <w:tcPr>
            <w:tcW w:w="3055" w:type="dxa"/>
          </w:tcPr>
          <w:p w:rsidR="00F95CC2" w:rsidRDefault="00F95CC2">
            <w:pPr>
              <w:pStyle w:val="Normal1"/>
              <w:rPr>
                <w:ins w:id="2426" w:author="Kathrin Eichler" w:date="2014-11-24T11:17:00Z"/>
                <w:lang w:val="en-US"/>
              </w:rPr>
              <w:pPrChange w:id="2427" w:author="Kathrin Eichler" w:date="2014-11-24T11:30:00Z">
                <w:pPr>
                  <w:autoSpaceDE w:val="0"/>
                  <w:autoSpaceDN w:val="0"/>
                  <w:adjustRightInd w:val="0"/>
                  <w:spacing w:line="240" w:lineRule="auto"/>
                </w:pPr>
              </w:pPrChange>
            </w:pPr>
            <w:ins w:id="2428" w:author="Kathrin Eichler" w:date="2014-11-24T11:17:00Z">
              <w:r>
                <w:rPr>
                  <w:lang w:val="en-US"/>
                </w:rPr>
                <w:t>“normalization”</w:t>
              </w:r>
            </w:ins>
          </w:p>
        </w:tc>
        <w:tc>
          <w:tcPr>
            <w:tcW w:w="3055" w:type="dxa"/>
          </w:tcPr>
          <w:p w:rsidR="00F95CC2" w:rsidRDefault="00F95CC2">
            <w:pPr>
              <w:pStyle w:val="Normal1"/>
              <w:rPr>
                <w:ins w:id="2429" w:author="Kathrin Eichler" w:date="2014-11-24T11:17:00Z"/>
                <w:lang w:val="en-US"/>
              </w:rPr>
              <w:pPrChange w:id="2430" w:author="Kathrin Eichler" w:date="2014-11-24T11:30:00Z">
                <w:pPr>
                  <w:autoSpaceDE w:val="0"/>
                  <w:autoSpaceDN w:val="0"/>
                  <w:adjustRightInd w:val="0"/>
                  <w:spacing w:line="240" w:lineRule="auto"/>
                </w:pPr>
              </w:pPrChange>
            </w:pPr>
            <w:ins w:id="2431" w:author="Kathrin Eichler" w:date="2014-11-24T11:18:00Z">
              <w:r>
                <w:rPr>
                  <w:lang w:val="en-US"/>
                </w:rPr>
                <w:t>n</w:t>
              </w:r>
            </w:ins>
          </w:p>
        </w:tc>
        <w:tc>
          <w:tcPr>
            <w:tcW w:w="3056" w:type="dxa"/>
          </w:tcPr>
          <w:p w:rsidR="00F95CC2" w:rsidRDefault="00F95CC2">
            <w:pPr>
              <w:pStyle w:val="Normal1"/>
              <w:rPr>
                <w:ins w:id="2432" w:author="Kathrin Eichler" w:date="2014-11-24T11:17:00Z"/>
                <w:lang w:val="en-US"/>
              </w:rPr>
              <w:pPrChange w:id="2433" w:author="Kathrin Eichler" w:date="2014-11-24T11:30:00Z">
                <w:pPr>
                  <w:autoSpaceDE w:val="0"/>
                  <w:autoSpaceDN w:val="0"/>
                  <w:adjustRightInd w:val="0"/>
                  <w:spacing w:line="240" w:lineRule="auto"/>
                </w:pPr>
              </w:pPrChange>
            </w:pPr>
            <w:ins w:id="2434" w:author="Kathrin Eichler" w:date="2014-11-24T11:18:00Z">
              <w:r>
                <w:rPr>
                  <w:lang w:val="en-US"/>
                </w:rPr>
                <w:t>None</w:t>
              </w:r>
            </w:ins>
          </w:p>
        </w:tc>
      </w:tr>
      <w:tr w:rsidR="00F95CC2" w:rsidTr="00F95CC2">
        <w:trPr>
          <w:ins w:id="2435" w:author="Kathrin Eichler" w:date="2014-11-24T11:17:00Z"/>
        </w:trPr>
        <w:tc>
          <w:tcPr>
            <w:tcW w:w="3055" w:type="dxa"/>
          </w:tcPr>
          <w:p w:rsidR="00F95CC2" w:rsidRDefault="00F95CC2">
            <w:pPr>
              <w:pStyle w:val="Normal1"/>
              <w:rPr>
                <w:ins w:id="2436" w:author="Kathrin Eichler" w:date="2014-11-24T11:17:00Z"/>
                <w:lang w:val="en-US"/>
              </w:rPr>
              <w:pPrChange w:id="2437" w:author="Kathrin Eichler" w:date="2014-11-24T11:30:00Z">
                <w:pPr>
                  <w:autoSpaceDE w:val="0"/>
                  <w:autoSpaceDN w:val="0"/>
                  <w:adjustRightInd w:val="0"/>
                  <w:spacing w:line="240" w:lineRule="auto"/>
                </w:pPr>
              </w:pPrChange>
            </w:pPr>
          </w:p>
        </w:tc>
        <w:tc>
          <w:tcPr>
            <w:tcW w:w="3055" w:type="dxa"/>
          </w:tcPr>
          <w:p w:rsidR="00F95CC2" w:rsidRDefault="00F95CC2">
            <w:pPr>
              <w:pStyle w:val="Normal1"/>
              <w:rPr>
                <w:ins w:id="2438" w:author="Kathrin Eichler" w:date="2014-11-24T11:17:00Z"/>
                <w:lang w:val="en-US"/>
              </w:rPr>
              <w:pPrChange w:id="2439" w:author="Kathrin Eichler" w:date="2014-11-24T11:30:00Z">
                <w:pPr>
                  <w:autoSpaceDE w:val="0"/>
                  <w:autoSpaceDN w:val="0"/>
                  <w:adjustRightInd w:val="0"/>
                  <w:spacing w:line="240" w:lineRule="auto"/>
                </w:pPr>
              </w:pPrChange>
            </w:pPr>
            <w:ins w:id="2440" w:author="Kathrin Eichler" w:date="2014-11-24T11:18:00Z">
              <w:r>
                <w:rPr>
                  <w:lang w:val="en-US"/>
                </w:rPr>
                <w:t>c</w:t>
              </w:r>
            </w:ins>
          </w:p>
        </w:tc>
        <w:tc>
          <w:tcPr>
            <w:tcW w:w="3056" w:type="dxa"/>
          </w:tcPr>
          <w:p w:rsidR="00F95CC2" w:rsidRDefault="00F95CC2">
            <w:pPr>
              <w:pStyle w:val="Normal1"/>
              <w:rPr>
                <w:ins w:id="2441" w:author="Kathrin Eichler" w:date="2014-11-24T11:17:00Z"/>
                <w:lang w:val="en-US"/>
              </w:rPr>
              <w:pPrChange w:id="2442" w:author="Kathrin Eichler" w:date="2014-11-24T11:30:00Z">
                <w:pPr>
                  <w:autoSpaceDE w:val="0"/>
                  <w:autoSpaceDN w:val="0"/>
                  <w:adjustRightInd w:val="0"/>
                  <w:spacing w:line="240" w:lineRule="auto"/>
                </w:pPr>
              </w:pPrChange>
            </w:pPr>
            <w:ins w:id="2443" w:author="Kathrin Eichler" w:date="2014-11-24T11:18:00Z">
              <w:r>
                <w:rPr>
                  <w:lang w:val="en-US"/>
                </w:rPr>
                <w:t>Cosine</w:t>
              </w:r>
            </w:ins>
            <w:ins w:id="2444" w:author="Kathrin Eichler" w:date="2014-11-24T11:23:00Z">
              <w:r w:rsidR="001102DC">
                <w:rPr>
                  <w:lang w:val="en-US"/>
                </w:rPr>
                <w:t xml:space="preserve"> normalization</w:t>
              </w:r>
            </w:ins>
          </w:p>
        </w:tc>
      </w:tr>
    </w:tbl>
    <w:p w:rsidR="00F95CC2" w:rsidRDefault="00820E6C">
      <w:pPr>
        <w:pStyle w:val="Normal2"/>
        <w:rPr>
          <w:ins w:id="2445" w:author="Kathrin Eichler" w:date="2014-11-24T11:13:00Z"/>
          <w:lang w:val="en-US"/>
        </w:rPr>
        <w:pPrChange w:id="2446" w:author="Kathrin Eichler" w:date="2014-11-24T11:30:00Z">
          <w:pPr>
            <w:autoSpaceDE w:val="0"/>
            <w:autoSpaceDN w:val="0"/>
            <w:adjustRightInd w:val="0"/>
            <w:spacing w:line="240" w:lineRule="auto"/>
          </w:pPr>
        </w:pPrChange>
      </w:pPr>
      <w:ins w:id="2447" w:author="Kathrin Eichler" w:date="2014-11-24T11:27:00Z">
        <w:r>
          <w:rPr>
            <w:lang w:val="en-US"/>
          </w:rPr>
          <w:t xml:space="preserve">In addition, </w:t>
        </w:r>
      </w:ins>
      <w:ins w:id="2448" w:author="Kathrin Eichler" w:date="2014-11-24T11:28:00Z">
        <w:r>
          <w:rPr>
            <w:lang w:val="en-US"/>
          </w:rPr>
          <w:t xml:space="preserve">a </w:t>
        </w:r>
      </w:ins>
      <w:ins w:id="2449" w:author="Kathrin Eichler" w:date="2014-11-24T11:27:00Z">
        <w:r>
          <w:rPr>
            <w:lang w:val="en-US"/>
          </w:rPr>
          <w:t xml:space="preserve">“category boost” </w:t>
        </w:r>
      </w:ins>
      <w:ins w:id="2450" w:author="Kathrin Eichler" w:date="2014-11-24T11:29:00Z">
        <w:r>
          <w:rPr>
            <w:lang w:val="en-US"/>
          </w:rPr>
          <w:t xml:space="preserve">value </w:t>
        </w:r>
      </w:ins>
      <w:ins w:id="2451" w:author="Kathrin Eichler" w:date="2014-11-24T11:27:00Z">
        <w:r>
          <w:rPr>
            <w:lang w:val="en-US"/>
          </w:rPr>
          <w:t>can be specified</w:t>
        </w:r>
      </w:ins>
      <w:ins w:id="2452" w:author="Kathrin Eichler" w:date="2014-11-24T11:29:00Z">
        <w:r>
          <w:rPr>
            <w:lang w:val="en-US"/>
          </w:rPr>
          <w:t xml:space="preserve">. This adds the category boost value to all categories associated to mentions that appeared in the category description and thus gives more weight to fragments appearing in the description of the category. </w:t>
        </w:r>
      </w:ins>
    </w:p>
    <w:p w:rsidR="00BB641D" w:rsidRDefault="0087709E" w:rsidP="00820E6C">
      <w:pPr>
        <w:pStyle w:val="berschrift3"/>
        <w:rPr>
          <w:ins w:id="2453" w:author="Kathrin Eichler" w:date="2013-10-16T15:01:00Z"/>
        </w:rPr>
      </w:pPr>
      <w:bookmarkStart w:id="2454" w:name="_Toc404592966"/>
      <w:bookmarkStart w:id="2455" w:name="_Ref404589436"/>
      <w:bookmarkStart w:id="2456" w:name="_Ref404589466"/>
      <w:r w:rsidRPr="00DE1B49">
        <w:lastRenderedPageBreak/>
        <w:t>Node Matcher module</w:t>
      </w:r>
      <w:ins w:id="2457" w:author="Kathrin Eichler" w:date="2013-10-16T15:01:00Z">
        <w:r w:rsidR="00BB641D">
          <w:t>s</w:t>
        </w:r>
      </w:ins>
      <w:del w:id="2458" w:author="Kathrin Eichler" w:date="2013-10-16T15:01:00Z">
        <w:r w:rsidRPr="00DE1B49" w:rsidDel="00BB641D">
          <w:delText>:</w:delText>
        </w:r>
      </w:del>
      <w:bookmarkEnd w:id="2454"/>
      <w:r w:rsidRPr="00DE1B49">
        <w:t xml:space="preserve"> </w:t>
      </w:r>
      <w:bookmarkEnd w:id="2455"/>
      <w:bookmarkEnd w:id="2456"/>
    </w:p>
    <w:p w:rsidR="00436383" w:rsidRDefault="0087709E">
      <w:pPr>
        <w:pStyle w:val="berschrift4"/>
        <w:pPrChange w:id="2459" w:author="Kathrin Eichler" w:date="2013-10-16T15:01:00Z">
          <w:pPr>
            <w:pStyle w:val="berschrift3"/>
          </w:pPr>
        </w:pPrChange>
      </w:pPr>
      <w:proofErr w:type="gramStart"/>
      <w:r w:rsidRPr="00DE1B49">
        <w:t>class</w:t>
      </w:r>
      <w:proofErr w:type="gramEnd"/>
      <w:r w:rsidRPr="00DE1B49">
        <w:t xml:space="preserve"> </w:t>
      </w:r>
      <w:proofErr w:type="spellStart"/>
      <w:r w:rsidRPr="00DE1B49">
        <w:t>NodeMatcherLongestOnly</w:t>
      </w:r>
      <w:proofErr w:type="spellEnd"/>
      <w:r w:rsidR="008D6CF9">
        <w:t xml:space="preserve"> (</w:t>
      </w:r>
      <w:proofErr w:type="spellStart"/>
      <w:r w:rsidR="008D6CF9" w:rsidRPr="008D6CF9">
        <w:t>eu</w:t>
      </w:r>
      <w:r w:rsidR="008D6CF9">
        <w:t>.excitementproject.</w:t>
      </w:r>
      <w:r w:rsidR="008D6CF9" w:rsidRPr="008D6CF9">
        <w:t>tl</w:t>
      </w:r>
      <w:r w:rsidR="008D6CF9">
        <w:t>.composition.nodematcher</w:t>
      </w:r>
      <w:proofErr w:type="spellEnd"/>
      <w:r w:rsidR="008D6CF9">
        <w:t>)</w:t>
      </w:r>
      <w:bookmarkEnd w:id="2288"/>
    </w:p>
    <w:p w:rsidR="00073BF9" w:rsidRDefault="0087709E">
      <w:pPr>
        <w:rPr>
          <w:ins w:id="2460" w:author="Kathrin Eichler" w:date="2014-11-24T11:33:00Z"/>
          <w:lang w:val="en-US"/>
        </w:rPr>
        <w:pPrChange w:id="2461" w:author="Kathrin Eichler" w:date="2014-11-24T11:33:00Z">
          <w:pPr>
            <w:autoSpaceDE w:val="0"/>
            <w:autoSpaceDN w:val="0"/>
            <w:adjustRightInd w:val="0"/>
            <w:spacing w:line="240" w:lineRule="auto"/>
          </w:pPr>
        </w:pPrChange>
      </w:pPr>
      <w:r w:rsidRPr="00DE1B49">
        <w:rPr>
          <w:lang w:val="en-US"/>
        </w:rPr>
        <w:t>This implementation of the</w:t>
      </w:r>
      <w:r w:rsidR="00DA12C3">
        <w:rPr>
          <w:lang w:val="en-US"/>
        </w:rPr>
        <w:t xml:space="preserve"> </w:t>
      </w:r>
      <w:proofErr w:type="spellStart"/>
      <w:r w:rsidR="00DA12C3" w:rsidRPr="00DA12C3">
        <w:rPr>
          <w:i/>
          <w:lang w:val="en-US"/>
        </w:rPr>
        <w:t>NodeMatcher</w:t>
      </w:r>
      <w:proofErr w:type="spellEnd"/>
      <w:r w:rsidR="00DA12C3">
        <w:rPr>
          <w:lang w:val="en-US"/>
        </w:rPr>
        <w:t xml:space="preserve"> </w:t>
      </w:r>
      <w:r w:rsidRPr="00DE1B49">
        <w:rPr>
          <w:lang w:val="en-US"/>
        </w:rPr>
        <w:t>module compares an input fragment graph to an input entailment graph and tries to find the longest match: It starts with the complete stat</w:t>
      </w:r>
      <w:r w:rsidRPr="00DE1B49">
        <w:rPr>
          <w:lang w:val="en-US"/>
        </w:rPr>
        <w:t>e</w:t>
      </w:r>
      <w:r w:rsidRPr="00DE1B49">
        <w:rPr>
          <w:lang w:val="en-US"/>
        </w:rPr>
        <w:t xml:space="preserve">ment, on which the fragment graph was built (i.e., the statement containing all modifiers), and tries to find a matching node in the entailment graph. If a match is found, it returns this </w:t>
      </w:r>
      <w:r w:rsidR="00DA12C3">
        <w:rPr>
          <w:lang w:val="en-US"/>
        </w:rPr>
        <w:t>matching node;</w:t>
      </w:r>
      <w:r w:rsidRPr="00DE1B49">
        <w:rPr>
          <w:lang w:val="en-US"/>
        </w:rPr>
        <w:t xml:space="preserve"> </w:t>
      </w:r>
      <w:r w:rsidR="00E95AFE">
        <w:rPr>
          <w:lang w:val="en-US"/>
        </w:rPr>
        <w:t>otherwise</w:t>
      </w:r>
      <w:r w:rsidRPr="00DE1B49">
        <w:rPr>
          <w:lang w:val="en-US"/>
        </w:rPr>
        <w:t xml:space="preserve"> it tries to match the strings on the next level of the fragment graph, i.e. the statements in which one modifier is missing. </w:t>
      </w:r>
      <w:r w:rsidR="00E95AFE" w:rsidRPr="00DE1B49">
        <w:rPr>
          <w:lang w:val="en-US"/>
        </w:rPr>
        <w:t>Again, if a match is found, the node</w:t>
      </w:r>
      <w:r w:rsidR="00E95AFE">
        <w:rPr>
          <w:lang w:val="en-US"/>
        </w:rPr>
        <w:t>(s)</w:t>
      </w:r>
      <w:r w:rsidR="00E95AFE" w:rsidRPr="00DE1B49">
        <w:rPr>
          <w:lang w:val="en-US"/>
        </w:rPr>
        <w:t xml:space="preserve"> are returned, </w:t>
      </w:r>
      <w:r w:rsidR="00E95AFE">
        <w:rPr>
          <w:lang w:val="en-US"/>
        </w:rPr>
        <w:t xml:space="preserve">otherwise the process continues </w:t>
      </w:r>
      <w:r w:rsidR="00E95AFE" w:rsidRPr="00DE1B49">
        <w:rPr>
          <w:lang w:val="en-US"/>
        </w:rPr>
        <w:t>until the base statement (in which all modif</w:t>
      </w:r>
      <w:r w:rsidR="00E95AFE" w:rsidRPr="00DE1B49">
        <w:rPr>
          <w:lang w:val="en-US"/>
        </w:rPr>
        <w:t>i</w:t>
      </w:r>
      <w:r w:rsidR="00E95AFE" w:rsidRPr="00DE1B49">
        <w:rPr>
          <w:lang w:val="en-US"/>
        </w:rPr>
        <w:t>ers are removed)</w:t>
      </w:r>
      <w:r w:rsidR="00E95AFE">
        <w:rPr>
          <w:lang w:val="en-US"/>
        </w:rPr>
        <w:t xml:space="preserve"> is reached</w:t>
      </w:r>
      <w:r w:rsidR="00E95AFE" w:rsidRPr="00DE1B49">
        <w:rPr>
          <w:lang w:val="en-US"/>
        </w:rPr>
        <w:t>.</w:t>
      </w:r>
      <w:ins w:id="2462" w:author="Kathrin Eichler" w:date="2014-11-24T11:33:00Z">
        <w:r w:rsidR="00073BF9">
          <w:rPr>
            <w:lang w:val="en-US"/>
          </w:rPr>
          <w:t xml:space="preserve"> </w:t>
        </w:r>
      </w:ins>
    </w:p>
    <w:p w:rsidR="006F0397" w:rsidRPr="00073BF9" w:rsidRDefault="006F0397">
      <w:pPr>
        <w:pStyle w:val="Normal2"/>
        <w:rPr>
          <w:ins w:id="2463" w:author="Kathrin Eichler" w:date="2014-11-24T11:32:00Z"/>
          <w:rFonts w:cstheme="minorBidi"/>
          <w:lang w:val="en-US"/>
          <w:rPrChange w:id="2464" w:author="Kathrin Eichler" w:date="2014-11-24T11:33:00Z">
            <w:rPr>
              <w:ins w:id="2465" w:author="Kathrin Eichler" w:date="2014-11-24T11:32:00Z"/>
              <w:rFonts w:ascii="Consolas" w:hAnsi="Consolas" w:cs="Consolas"/>
              <w:sz w:val="20"/>
              <w:szCs w:val="20"/>
              <w:lang w:val="de-DE"/>
            </w:rPr>
          </w:rPrChange>
        </w:rPr>
        <w:pPrChange w:id="2466" w:author="Kathrin Eichler" w:date="2014-11-24T11:33:00Z">
          <w:pPr>
            <w:autoSpaceDE w:val="0"/>
            <w:autoSpaceDN w:val="0"/>
            <w:adjustRightInd w:val="0"/>
            <w:spacing w:line="240" w:lineRule="auto"/>
          </w:pPr>
        </w:pPrChange>
      </w:pPr>
      <w:ins w:id="2467" w:author="Kathrin Eichler" w:date="2014-11-24T11:32:00Z">
        <w:r w:rsidRPr="006F0397">
          <w:rPr>
            <w:lang w:val="en-US"/>
            <w:rPrChange w:id="2468" w:author="Kathrin Eichler" w:date="2014-11-24T11:32:00Z">
              <w:rPr>
                <w:rFonts w:ascii="Consolas" w:hAnsi="Consolas" w:cs="Consolas"/>
                <w:color w:val="3F5FBF"/>
                <w:sz w:val="20"/>
                <w:szCs w:val="20"/>
                <w:lang w:val="de-DE"/>
              </w:rPr>
            </w:rPrChange>
          </w:rPr>
          <w:t xml:space="preserve">If the longest match is found, then its entailed nodes can be added to the set of the matched nodes. </w:t>
        </w:r>
      </w:ins>
    </w:p>
    <w:p w:rsidR="006F0397" w:rsidRPr="00DE1B49" w:rsidRDefault="006F0397" w:rsidP="0087709E">
      <w:pPr>
        <w:rPr>
          <w:lang w:val="en-US"/>
        </w:rPr>
      </w:pPr>
    </w:p>
    <w:p w:rsidR="0087709E" w:rsidRPr="00DE1B49" w:rsidDel="006F0397" w:rsidRDefault="0087709E" w:rsidP="0087709E">
      <w:pPr>
        <w:rPr>
          <w:del w:id="2469" w:author="Kathrin Eichler" w:date="2014-11-24T11:31:00Z"/>
          <w:lang w:val="en-US"/>
        </w:rPr>
      </w:pPr>
      <w:del w:id="2470" w:author="Kathrin Eichler" w:date="2014-11-24T11:31:00Z">
        <w:r w:rsidRPr="00DE1B49" w:rsidDel="006F0397">
          <w:rPr>
            <w:lang w:val="en-US"/>
          </w:rPr>
          <w:delText xml:space="preserve">Internally, this implementation uses two additional (non-API) methods: </w:delText>
        </w:r>
      </w:del>
    </w:p>
    <w:p w:rsidR="0087709E" w:rsidRPr="00DE1B49" w:rsidDel="006F0397" w:rsidRDefault="0087709E" w:rsidP="0087709E">
      <w:pPr>
        <w:rPr>
          <w:del w:id="2471" w:author="Kathrin Eichler" w:date="2014-11-24T11:31:00Z"/>
          <w:lang w:val="en-US"/>
        </w:rPr>
      </w:pPr>
    </w:p>
    <w:p w:rsidR="00DA12C3" w:rsidDel="006F0397" w:rsidRDefault="0087709E" w:rsidP="00DA12C3">
      <w:pPr>
        <w:numPr>
          <w:ilvl w:val="0"/>
          <w:numId w:val="5"/>
        </w:numPr>
        <w:spacing w:line="276" w:lineRule="auto"/>
        <w:ind w:hanging="359"/>
        <w:rPr>
          <w:del w:id="2472" w:author="Kathrin Eichler" w:date="2014-11-24T11:31:00Z"/>
          <w:lang w:val="en-US"/>
        </w:rPr>
      </w:pPr>
      <w:del w:id="2473" w:author="Kathrin Eichler" w:date="2014-11-24T11:31:00Z">
        <w:r w:rsidRPr="00DE1B49" w:rsidDel="006F0397">
          <w:rPr>
            <w:i/>
            <w:lang w:val="en-US"/>
          </w:rPr>
          <w:delText>NodeMatch findMatchingNodesForMention(EntailmentUnitMention mentionToB</w:delText>
        </w:r>
        <w:r w:rsidRPr="00DE1B49" w:rsidDel="006F0397">
          <w:rPr>
            <w:i/>
            <w:lang w:val="en-US"/>
          </w:rPr>
          <w:delText>e</w:delText>
        </w:r>
        <w:r w:rsidRPr="00DE1B49" w:rsidDel="006F0397">
          <w:rPr>
            <w:i/>
            <w:lang w:val="en-US"/>
          </w:rPr>
          <w:delText>Found, EntailmentGraph</w:delText>
        </w:r>
      </w:del>
      <w:del w:id="2474" w:author="Kathrin Eichler" w:date="2013-10-15T11:12:00Z">
        <w:r w:rsidRPr="00DE1B49" w:rsidDel="00CC614A">
          <w:rPr>
            <w:i/>
            <w:lang w:val="en-US"/>
          </w:rPr>
          <w:delText>Raw</w:delText>
        </w:r>
      </w:del>
      <w:del w:id="2475" w:author="Kathrin Eichler" w:date="2014-11-24T11:31:00Z">
        <w:r w:rsidRPr="00DE1B49" w:rsidDel="006F0397">
          <w:rPr>
            <w:i/>
            <w:lang w:val="en-US"/>
          </w:rPr>
          <w:delText xml:space="preserve"> entailmentGraph)</w:delText>
        </w:r>
      </w:del>
    </w:p>
    <w:p w:rsidR="00DA12C3" w:rsidDel="006F0397" w:rsidRDefault="00DA12C3" w:rsidP="00DA12C3">
      <w:pPr>
        <w:spacing w:line="276" w:lineRule="auto"/>
        <w:ind w:left="720"/>
        <w:rPr>
          <w:del w:id="2476" w:author="Kathrin Eichler" w:date="2014-11-24T11:31:00Z"/>
          <w:lang w:val="en-US"/>
        </w:rPr>
      </w:pPr>
    </w:p>
    <w:p w:rsidR="0087709E" w:rsidRPr="00DA12C3" w:rsidDel="006F0397" w:rsidRDefault="0087709E" w:rsidP="00DA12C3">
      <w:pPr>
        <w:spacing w:line="276" w:lineRule="auto"/>
        <w:ind w:left="720"/>
        <w:rPr>
          <w:del w:id="2477" w:author="Kathrin Eichler" w:date="2014-11-24T11:31:00Z"/>
          <w:lang w:val="en-US"/>
        </w:rPr>
      </w:pPr>
      <w:del w:id="2478" w:author="Kathrin Eichler" w:date="2014-11-24T11:31:00Z">
        <w:r w:rsidRPr="00DA12C3" w:rsidDel="006F0397">
          <w:rPr>
            <w:lang w:val="en-US"/>
          </w:rPr>
          <w:delText>The purpose of this method is to find nodes in the entailment graph that match a pa</w:delText>
        </w:r>
        <w:r w:rsidRPr="00DA12C3" w:rsidDel="006F0397">
          <w:rPr>
            <w:lang w:val="en-US"/>
          </w:rPr>
          <w:delText>r</w:delText>
        </w:r>
        <w:r w:rsidRPr="00DA12C3" w:rsidDel="006F0397">
          <w:rPr>
            <w:lang w:val="en-US"/>
          </w:rPr>
          <w:delText>ticular mention. In this prototypical implementation, it goes through all the nodes in the entailment graph and compare</w:delText>
        </w:r>
        <w:r w:rsidR="00DE0473" w:rsidRPr="00DA12C3" w:rsidDel="006F0397">
          <w:rPr>
            <w:lang w:val="en-US"/>
          </w:rPr>
          <w:delText>s</w:delText>
        </w:r>
        <w:r w:rsidRPr="00DA12C3" w:rsidDel="006F0397">
          <w:rPr>
            <w:lang w:val="en-US"/>
          </w:rPr>
          <w:delText xml:space="preserve"> the mentionToBeFound to all mentions associa</w:delText>
        </w:r>
        <w:r w:rsidRPr="00DA12C3" w:rsidDel="006F0397">
          <w:rPr>
            <w:lang w:val="en-US"/>
          </w:rPr>
          <w:delText>t</w:delText>
        </w:r>
        <w:r w:rsidRPr="00DA12C3" w:rsidDel="006F0397">
          <w:rPr>
            <w:lang w:val="en-US"/>
          </w:rPr>
          <w:delText>ed to the nodes in the graph.</w:delText>
        </w:r>
      </w:del>
    </w:p>
    <w:p w:rsidR="0087709E" w:rsidRPr="00DE1B49" w:rsidDel="006F0397" w:rsidRDefault="0087709E" w:rsidP="0087709E">
      <w:pPr>
        <w:rPr>
          <w:del w:id="2479" w:author="Kathrin Eichler" w:date="2014-11-24T11:31:00Z"/>
          <w:lang w:val="en-US"/>
        </w:rPr>
      </w:pPr>
    </w:p>
    <w:p w:rsidR="0087709E" w:rsidRPr="00DE1B49" w:rsidDel="006F0397" w:rsidRDefault="0087709E" w:rsidP="00675094">
      <w:pPr>
        <w:numPr>
          <w:ilvl w:val="1"/>
          <w:numId w:val="5"/>
        </w:numPr>
        <w:spacing w:line="276" w:lineRule="auto"/>
        <w:ind w:hanging="359"/>
        <w:rPr>
          <w:del w:id="2480" w:author="Kathrin Eichler" w:date="2014-11-24T11:31:00Z"/>
          <w:lang w:val="en-US"/>
        </w:rPr>
      </w:pPr>
      <w:del w:id="2481" w:author="Kathrin Eichler" w:date="2014-11-24T11:31:00Z">
        <w:r w:rsidRPr="00DE1B49" w:rsidDel="006F0397">
          <w:rPr>
            <w:lang w:val="en-US"/>
          </w:rPr>
          <w:delText xml:space="preserve">@param mentionToBeFound </w:delText>
        </w:r>
        <w:r w:rsidR="00B77A1E" w:rsidDel="006F0397">
          <w:rPr>
            <w:lang w:val="en-US"/>
          </w:rPr>
          <w:delText>–</w:delText>
        </w:r>
        <w:r w:rsidRPr="00DE1B49" w:rsidDel="006F0397">
          <w:rPr>
            <w:lang w:val="en-US"/>
          </w:rPr>
          <w:delText xml:space="preserve"> the entailment unit mention to be found in the graph</w:delText>
        </w:r>
      </w:del>
    </w:p>
    <w:p w:rsidR="0087709E" w:rsidRPr="00DE1B49" w:rsidDel="006F0397" w:rsidRDefault="0087709E" w:rsidP="00675094">
      <w:pPr>
        <w:numPr>
          <w:ilvl w:val="1"/>
          <w:numId w:val="5"/>
        </w:numPr>
        <w:spacing w:line="276" w:lineRule="auto"/>
        <w:ind w:hanging="359"/>
        <w:rPr>
          <w:del w:id="2482" w:author="Kathrin Eichler" w:date="2014-11-24T11:31:00Z"/>
          <w:lang w:val="en-US"/>
        </w:rPr>
      </w:pPr>
      <w:del w:id="2483" w:author="Kathrin Eichler" w:date="2014-11-24T11:31:00Z">
        <w:r w:rsidRPr="00DE1B49" w:rsidDel="006F0397">
          <w:rPr>
            <w:lang w:val="en-US"/>
          </w:rPr>
          <w:delText xml:space="preserve">@param entailmentGraph </w:delText>
        </w:r>
        <w:r w:rsidR="00B77A1E" w:rsidDel="006F0397">
          <w:rPr>
            <w:lang w:val="en-US"/>
          </w:rPr>
          <w:delText>–</w:delText>
        </w:r>
        <w:r w:rsidRPr="00DE1B49" w:rsidDel="006F0397">
          <w:rPr>
            <w:lang w:val="en-US"/>
          </w:rPr>
          <w:delText xml:space="preserve"> the </w:delText>
        </w:r>
      </w:del>
      <w:del w:id="2484" w:author="Kathrin Eichler" w:date="2013-10-15T11:13:00Z">
        <w:r w:rsidRPr="00DE1B49" w:rsidDel="00CC614A">
          <w:rPr>
            <w:lang w:val="en-US"/>
          </w:rPr>
          <w:delText xml:space="preserve">raw </w:delText>
        </w:r>
      </w:del>
      <w:del w:id="2485" w:author="Kathrin Eichler" w:date="2014-11-24T11:31:00Z">
        <w:r w:rsidRPr="00DE1B49" w:rsidDel="006F0397">
          <w:rPr>
            <w:lang w:val="en-US"/>
          </w:rPr>
          <w:delText>entailment graph against which the me</w:delText>
        </w:r>
        <w:r w:rsidRPr="00DE1B49" w:rsidDel="006F0397">
          <w:rPr>
            <w:lang w:val="en-US"/>
          </w:rPr>
          <w:delText>n</w:delText>
        </w:r>
        <w:r w:rsidRPr="00DE1B49" w:rsidDel="006F0397">
          <w:rPr>
            <w:lang w:val="en-US"/>
          </w:rPr>
          <w:delText>tion is matched</w:delText>
        </w:r>
      </w:del>
    </w:p>
    <w:p w:rsidR="0087709E" w:rsidRPr="00DE1B49" w:rsidDel="006F0397" w:rsidRDefault="00410180" w:rsidP="00675094">
      <w:pPr>
        <w:numPr>
          <w:ilvl w:val="1"/>
          <w:numId w:val="5"/>
        </w:numPr>
        <w:spacing w:line="276" w:lineRule="auto"/>
        <w:ind w:hanging="359"/>
        <w:rPr>
          <w:del w:id="2486" w:author="Kathrin Eichler" w:date="2014-11-24T11:31:00Z"/>
          <w:lang w:val="en-US"/>
        </w:rPr>
      </w:pPr>
      <w:del w:id="2487" w:author="Kathrin Eichler" w:date="2014-11-24T11:31:00Z">
        <w:r w:rsidDel="006F0397">
          <w:rPr>
            <w:lang w:val="en-US"/>
          </w:rPr>
          <w:delText>@return</w:delText>
        </w:r>
        <w:r w:rsidR="0087709E" w:rsidRPr="00DE1B49" w:rsidDel="006F0397">
          <w:rPr>
            <w:lang w:val="en-US"/>
          </w:rPr>
          <w:delText xml:space="preserve"> </w:delText>
        </w:r>
        <w:r w:rsidR="001171DD" w:rsidDel="006F0397">
          <w:rPr>
            <w:lang w:val="en-US"/>
          </w:rPr>
          <w:delText xml:space="preserve">(NodeMatch) </w:delText>
        </w:r>
        <w:r w:rsidR="0087709E" w:rsidRPr="00DE1B49" w:rsidDel="006F0397">
          <w:rPr>
            <w:lang w:val="en-US"/>
          </w:rPr>
          <w:delText>a node match for the mention to be found</w:delText>
        </w:r>
      </w:del>
    </w:p>
    <w:p w:rsidR="0087709E" w:rsidRPr="00DE1B49" w:rsidDel="006F0397" w:rsidRDefault="0087709E" w:rsidP="0087709E">
      <w:pPr>
        <w:rPr>
          <w:del w:id="2488" w:author="Kathrin Eichler" w:date="2014-11-24T11:31:00Z"/>
          <w:lang w:val="en-US"/>
        </w:rPr>
      </w:pPr>
    </w:p>
    <w:p w:rsidR="0087709E" w:rsidRPr="00DE1B49" w:rsidDel="006F0397" w:rsidRDefault="0087709E" w:rsidP="00675094">
      <w:pPr>
        <w:numPr>
          <w:ilvl w:val="0"/>
          <w:numId w:val="5"/>
        </w:numPr>
        <w:spacing w:line="276" w:lineRule="auto"/>
        <w:ind w:hanging="359"/>
        <w:rPr>
          <w:del w:id="2489" w:author="Kathrin Eichler" w:date="2014-11-24T11:31:00Z"/>
          <w:lang w:val="en-US"/>
        </w:rPr>
      </w:pPr>
      <w:del w:id="2490" w:author="Kathrin Eichler" w:date="2014-11-24T11:31:00Z">
        <w:r w:rsidRPr="00DE1B49" w:rsidDel="006F0397">
          <w:rPr>
            <w:i/>
            <w:lang w:val="en-US"/>
          </w:rPr>
          <w:delText xml:space="preserve">double getNodeScore(EntailmentUnitMention mentionToBeFound,   </w:delText>
        </w:r>
        <w:r w:rsidRPr="00DE1B49" w:rsidDel="006F0397">
          <w:rPr>
            <w:i/>
            <w:lang w:val="en-US"/>
          </w:rPr>
          <w:tab/>
        </w:r>
        <w:r w:rsidRPr="00DE1B49" w:rsidDel="006F0397">
          <w:rPr>
            <w:i/>
            <w:lang w:val="en-US"/>
          </w:rPr>
          <w:tab/>
          <w:delText xml:space="preserve"> EntailmentUnit eu)</w:delText>
        </w:r>
        <w:r w:rsidRPr="00DE1B49" w:rsidDel="006F0397">
          <w:rPr>
            <w:lang w:val="en-US"/>
          </w:rPr>
          <w:delText xml:space="preserve"> </w:delText>
        </w:r>
        <w:r w:rsidRPr="00DE1B49" w:rsidDel="006F0397">
          <w:rPr>
            <w:lang w:val="en-US"/>
          </w:rPr>
          <w:br/>
        </w:r>
      </w:del>
    </w:p>
    <w:p w:rsidR="0087709E" w:rsidRPr="00DE1B49" w:rsidDel="006F0397" w:rsidRDefault="0087709E" w:rsidP="0087709E">
      <w:pPr>
        <w:ind w:left="720"/>
        <w:rPr>
          <w:del w:id="2491" w:author="Kathrin Eichler" w:date="2014-11-24T11:31:00Z"/>
          <w:lang w:val="en-US"/>
        </w:rPr>
      </w:pPr>
      <w:del w:id="2492" w:author="Kathrin Eichler" w:date="2014-11-24T11:31:00Z">
        <w:r w:rsidRPr="00DE1B49" w:rsidDel="006F0397">
          <w:rPr>
            <w:lang w:val="en-US"/>
          </w:rPr>
          <w:delText>This method computes a score expressing how well the mention matches the entai</w:delText>
        </w:r>
        <w:r w:rsidRPr="00DE1B49" w:rsidDel="006F0397">
          <w:rPr>
            <w:lang w:val="en-US"/>
          </w:rPr>
          <w:delText>l</w:delText>
        </w:r>
        <w:r w:rsidRPr="00DE1B49" w:rsidDel="006F0397">
          <w:rPr>
            <w:lang w:val="en-US"/>
          </w:rPr>
          <w:delText>ment graph node. In this prototypical implementation, it simply returns 1, if the me</w:delText>
        </w:r>
        <w:r w:rsidRPr="00DE1B49" w:rsidDel="006F0397">
          <w:rPr>
            <w:lang w:val="en-US"/>
          </w:rPr>
          <w:delText>n</w:delText>
        </w:r>
        <w:r w:rsidRPr="00DE1B49" w:rsidDel="006F0397">
          <w:rPr>
            <w:lang w:val="en-US"/>
          </w:rPr>
          <w:delText>tion exactly matches one of the mentions associated to the node, if not, it returns 0.</w:delText>
        </w:r>
      </w:del>
    </w:p>
    <w:p w:rsidR="0087709E" w:rsidRPr="00DE1B49" w:rsidDel="006F0397" w:rsidRDefault="0087709E" w:rsidP="0087709E">
      <w:pPr>
        <w:rPr>
          <w:del w:id="2493" w:author="Kathrin Eichler" w:date="2014-11-24T11:31:00Z"/>
          <w:lang w:val="en-US"/>
        </w:rPr>
      </w:pPr>
    </w:p>
    <w:p w:rsidR="0087709E" w:rsidRPr="00DE1B49" w:rsidDel="006F0397" w:rsidRDefault="0087709E" w:rsidP="00675094">
      <w:pPr>
        <w:numPr>
          <w:ilvl w:val="1"/>
          <w:numId w:val="5"/>
        </w:numPr>
        <w:spacing w:line="276" w:lineRule="auto"/>
        <w:ind w:hanging="359"/>
        <w:rPr>
          <w:del w:id="2494" w:author="Kathrin Eichler" w:date="2014-11-24T11:31:00Z"/>
          <w:lang w:val="en-US"/>
        </w:rPr>
      </w:pPr>
      <w:del w:id="2495" w:author="Kathrin Eichler" w:date="2014-11-24T11:31:00Z">
        <w:r w:rsidRPr="00DE1B49" w:rsidDel="006F0397">
          <w:rPr>
            <w:lang w:val="en-US"/>
          </w:rPr>
          <w:delText xml:space="preserve">@param mentionToBeFound </w:delText>
        </w:r>
        <w:r w:rsidR="00B77A1E" w:rsidDel="006F0397">
          <w:rPr>
            <w:lang w:val="en-US"/>
          </w:rPr>
          <w:delText>–</w:delText>
        </w:r>
        <w:r w:rsidRPr="00DE1B49" w:rsidDel="006F0397">
          <w:rPr>
            <w:lang w:val="en-US"/>
          </w:rPr>
          <w:delText xml:space="preserve"> the entailment unit mention to be found in the graph</w:delText>
        </w:r>
      </w:del>
    </w:p>
    <w:p w:rsidR="0087709E" w:rsidRPr="00DE1B49" w:rsidDel="006F0397" w:rsidRDefault="0087709E" w:rsidP="00675094">
      <w:pPr>
        <w:numPr>
          <w:ilvl w:val="1"/>
          <w:numId w:val="5"/>
        </w:numPr>
        <w:spacing w:line="276" w:lineRule="auto"/>
        <w:ind w:hanging="359"/>
        <w:rPr>
          <w:del w:id="2496" w:author="Kathrin Eichler" w:date="2014-11-24T11:31:00Z"/>
          <w:lang w:val="en-US"/>
        </w:rPr>
      </w:pPr>
      <w:del w:id="2497" w:author="Kathrin Eichler" w:date="2014-11-24T11:31:00Z">
        <w:r w:rsidRPr="00DE1B49" w:rsidDel="006F0397">
          <w:rPr>
            <w:lang w:val="en-US"/>
          </w:rPr>
          <w:lastRenderedPageBreak/>
          <w:delText xml:space="preserve">@param eu </w:delText>
        </w:r>
        <w:r w:rsidR="00B77A1E" w:rsidDel="006F0397">
          <w:rPr>
            <w:lang w:val="en-US"/>
          </w:rPr>
          <w:delText>–</w:delText>
        </w:r>
        <w:r w:rsidRPr="00DE1B49" w:rsidDel="006F0397">
          <w:rPr>
            <w:lang w:val="en-US"/>
          </w:rPr>
          <w:delText xml:space="preserve"> the entailment unit the mentionToBeFound is matched against</w:delText>
        </w:r>
      </w:del>
    </w:p>
    <w:p w:rsidR="0087709E" w:rsidRPr="00DE1B49" w:rsidDel="006F0397" w:rsidRDefault="00410180" w:rsidP="00675094">
      <w:pPr>
        <w:numPr>
          <w:ilvl w:val="1"/>
          <w:numId w:val="5"/>
        </w:numPr>
        <w:spacing w:line="276" w:lineRule="auto"/>
        <w:ind w:hanging="359"/>
        <w:rPr>
          <w:del w:id="2498" w:author="Kathrin Eichler" w:date="2014-11-24T11:31:00Z"/>
          <w:lang w:val="en-US"/>
        </w:rPr>
      </w:pPr>
      <w:del w:id="2499" w:author="Kathrin Eichler" w:date="2014-11-24T11:31:00Z">
        <w:r w:rsidDel="006F0397">
          <w:rPr>
            <w:lang w:val="en-US"/>
          </w:rPr>
          <w:delText>@return</w:delText>
        </w:r>
        <w:r w:rsidR="001171DD" w:rsidDel="006F0397">
          <w:rPr>
            <w:lang w:val="en-US"/>
          </w:rPr>
          <w:delText xml:space="preserve"> (</w:delText>
        </w:r>
        <w:r w:rsidR="0087709E" w:rsidRPr="00DE1B49" w:rsidDel="006F0397">
          <w:rPr>
            <w:lang w:val="en-US"/>
          </w:rPr>
          <w:delText>double</w:delText>
        </w:r>
        <w:r w:rsidR="001171DD" w:rsidDel="006F0397">
          <w:rPr>
            <w:lang w:val="en-US"/>
          </w:rPr>
          <w:delText>)</w:delText>
        </w:r>
        <w:r w:rsidR="0087709E" w:rsidRPr="00DE1B49" w:rsidDel="006F0397">
          <w:rPr>
            <w:lang w:val="en-US"/>
          </w:rPr>
          <w:delText xml:space="preserve"> score expressing how well the mention matches the node</w:delText>
        </w:r>
      </w:del>
    </w:p>
    <w:p w:rsidR="00436383" w:rsidRDefault="00BB641D">
      <w:pPr>
        <w:pStyle w:val="berschrift4"/>
        <w:rPr>
          <w:ins w:id="2500" w:author="Kathrin Eichler" w:date="2013-10-16T15:01:00Z"/>
        </w:rPr>
        <w:pPrChange w:id="2501" w:author="Kathrin Eichler" w:date="2013-10-16T15:01:00Z">
          <w:pPr>
            <w:pStyle w:val="berschrift3"/>
          </w:pPr>
        </w:pPrChange>
      </w:pPr>
      <w:bookmarkStart w:id="2502" w:name="h.i4hde1j9b6lp" w:colFirst="0" w:colLast="0"/>
      <w:bookmarkStart w:id="2503" w:name="_Ref359920280"/>
      <w:bookmarkEnd w:id="2502"/>
      <w:proofErr w:type="gramStart"/>
      <w:ins w:id="2504" w:author="Kathrin Eichler" w:date="2013-10-16T15:01:00Z">
        <w:r w:rsidRPr="00DE1B49">
          <w:t>class</w:t>
        </w:r>
        <w:proofErr w:type="gramEnd"/>
        <w:r w:rsidRPr="00DE1B49">
          <w:t xml:space="preserve"> </w:t>
        </w:r>
        <w:proofErr w:type="spellStart"/>
        <w:r w:rsidRPr="00DE1B49">
          <w:t>NodeMatcher</w:t>
        </w:r>
        <w:r>
          <w:t>Lucene</w:t>
        </w:r>
      </w:ins>
      <w:ins w:id="2505" w:author="Kathrin Eichler" w:date="2014-11-24T11:39:00Z">
        <w:r w:rsidR="00A23166">
          <w:t>Simple</w:t>
        </w:r>
      </w:ins>
      <w:proofErr w:type="spellEnd"/>
      <w:ins w:id="2506" w:author="Kathrin Eichler" w:date="2013-10-16T15:01:00Z">
        <w:r>
          <w:t xml:space="preserve"> (</w:t>
        </w:r>
        <w:proofErr w:type="spellStart"/>
        <w:r w:rsidRPr="008D6CF9">
          <w:t>eu</w:t>
        </w:r>
        <w:r>
          <w:t>.excitementproject.</w:t>
        </w:r>
        <w:r w:rsidRPr="008D6CF9">
          <w:t>tl</w:t>
        </w:r>
        <w:r>
          <w:t>.composition.nodematcher</w:t>
        </w:r>
        <w:proofErr w:type="spellEnd"/>
        <w:r>
          <w:t>)</w:t>
        </w:r>
      </w:ins>
    </w:p>
    <w:p w:rsidR="00BB641D" w:rsidRPr="00EF7911" w:rsidRDefault="00EF7911">
      <w:pPr>
        <w:pStyle w:val="Normal2"/>
        <w:rPr>
          <w:ins w:id="2507" w:author="Kathrin Eichler" w:date="2013-10-16T15:01:00Z"/>
          <w:lang w:val="en-US"/>
        </w:rPr>
        <w:pPrChange w:id="2508" w:author="Kathrin Eichler" w:date="2014-11-24T11:35:00Z">
          <w:pPr/>
        </w:pPrChange>
      </w:pPr>
      <w:ins w:id="2509" w:author="Kathrin Eichler" w:date="2014-11-24T11:34:00Z">
        <w:r w:rsidRPr="00EF7911">
          <w:rPr>
            <w:lang w:val="en-US"/>
            <w:rPrChange w:id="2510" w:author="Kathrin Eichler" w:date="2014-11-24T11:34:00Z">
              <w:rPr>
                <w:rFonts w:ascii="Consolas" w:hAnsi="Consolas" w:cs="Consolas"/>
                <w:color w:val="3F5FBF"/>
                <w:sz w:val="20"/>
                <w:szCs w:val="20"/>
                <w:lang w:val="de-DE"/>
              </w:rPr>
            </w:rPrChange>
          </w:rPr>
          <w:t>This</w:t>
        </w:r>
        <w:r>
          <w:rPr>
            <w:lang w:val="en-US"/>
          </w:rPr>
          <w:t xml:space="preserve"> implementation of the</w:t>
        </w:r>
        <w:r w:rsidRPr="00EF7911">
          <w:rPr>
            <w:lang w:val="en-US"/>
            <w:rPrChange w:id="2511" w:author="Kathrin Eichler" w:date="2014-11-24T11:34:00Z">
              <w:rPr>
                <w:rFonts w:ascii="Consolas" w:hAnsi="Consolas" w:cs="Consolas"/>
                <w:color w:val="3F5FBF"/>
                <w:sz w:val="20"/>
                <w:szCs w:val="20"/>
                <w:lang w:val="de-DE"/>
              </w:rPr>
            </w:rPrChange>
          </w:rPr>
          <w:t xml:space="preserve"> </w:t>
        </w:r>
        <w:proofErr w:type="spellStart"/>
        <w:r w:rsidRPr="00EF7911">
          <w:rPr>
            <w:lang w:val="en-US"/>
            <w:rPrChange w:id="2512" w:author="Kathrin Eichler" w:date="2014-11-24T11:34:00Z">
              <w:rPr>
                <w:rFonts w:ascii="Consolas" w:hAnsi="Consolas" w:cs="Consolas"/>
                <w:color w:val="3F5FBF"/>
                <w:sz w:val="20"/>
                <w:szCs w:val="20"/>
                <w:lang w:val="de-DE"/>
              </w:rPr>
            </w:rPrChange>
          </w:rPr>
          <w:t>NodeMatcher</w:t>
        </w:r>
        <w:proofErr w:type="spellEnd"/>
        <w:r w:rsidRPr="00EF7911">
          <w:rPr>
            <w:lang w:val="en-US"/>
            <w:rPrChange w:id="2513" w:author="Kathrin Eichler" w:date="2014-11-24T11:34:00Z">
              <w:rPr>
                <w:rFonts w:ascii="Consolas" w:hAnsi="Consolas" w:cs="Consolas"/>
                <w:color w:val="3F5FBF"/>
                <w:sz w:val="20"/>
                <w:szCs w:val="20"/>
                <w:lang w:val="de-DE"/>
              </w:rPr>
            </w:rPrChange>
          </w:rPr>
          <w:t xml:space="preserve"> </w:t>
        </w:r>
        <w:r>
          <w:rPr>
            <w:lang w:val="en-US"/>
          </w:rPr>
          <w:t xml:space="preserve">module </w:t>
        </w:r>
        <w:r w:rsidRPr="00EF7911">
          <w:rPr>
            <w:lang w:val="en-US"/>
            <w:rPrChange w:id="2514" w:author="Kathrin Eichler" w:date="2014-11-24T11:34:00Z">
              <w:rPr>
                <w:rFonts w:ascii="Consolas" w:hAnsi="Consolas" w:cs="Consolas"/>
                <w:color w:val="3F5FBF"/>
                <w:sz w:val="20"/>
                <w:szCs w:val="20"/>
                <w:lang w:val="de-DE"/>
              </w:rPr>
            </w:rPrChange>
          </w:rPr>
          <w:t xml:space="preserve">compares an input fragment graph to an input </w:t>
        </w:r>
        <w:r w:rsidRPr="00EF7911">
          <w:rPr>
            <w:u w:val="single"/>
            <w:lang w:val="en-US"/>
            <w:rPrChange w:id="2515" w:author="Kathrin Eichler" w:date="2014-11-24T11:34:00Z">
              <w:rPr>
                <w:rFonts w:ascii="Consolas" w:hAnsi="Consolas" w:cs="Consolas"/>
                <w:color w:val="3F5FBF"/>
                <w:sz w:val="20"/>
                <w:szCs w:val="20"/>
                <w:u w:val="single"/>
                <w:lang w:val="de-DE"/>
              </w:rPr>
            </w:rPrChange>
          </w:rPr>
          <w:t>entailment</w:t>
        </w:r>
        <w:r w:rsidRPr="00EF7911">
          <w:rPr>
            <w:lang w:val="en-US"/>
            <w:rPrChange w:id="2516" w:author="Kathrin Eichler" w:date="2014-11-24T11:34:00Z">
              <w:rPr>
                <w:rFonts w:ascii="Consolas" w:hAnsi="Consolas" w:cs="Consolas"/>
                <w:color w:val="3F5FBF"/>
                <w:sz w:val="20"/>
                <w:szCs w:val="20"/>
                <w:lang w:val="de-DE"/>
              </w:rPr>
            </w:rPrChange>
          </w:rPr>
          <w:t xml:space="preserve"> graph. It </w:t>
        </w:r>
      </w:ins>
      <w:ins w:id="2517" w:author="Kathrin Eichler" w:date="2014-11-24T11:36:00Z">
        <w:r w:rsidR="00981FF2">
          <w:rPr>
            <w:lang w:val="en-US"/>
          </w:rPr>
          <w:t>provides methods for transforming</w:t>
        </w:r>
      </w:ins>
      <w:ins w:id="2518" w:author="Kathrin Eichler" w:date="2014-11-24T11:34:00Z">
        <w:r w:rsidRPr="00EF7911">
          <w:rPr>
            <w:lang w:val="en-US"/>
            <w:rPrChange w:id="2519" w:author="Kathrin Eichler" w:date="2014-11-24T11:34:00Z">
              <w:rPr>
                <w:rFonts w:ascii="Consolas" w:hAnsi="Consolas" w:cs="Consolas"/>
                <w:color w:val="3F5FBF"/>
                <w:sz w:val="20"/>
                <w:szCs w:val="20"/>
                <w:lang w:val="de-DE"/>
              </w:rPr>
            </w:rPrChange>
          </w:rPr>
          <w:t xml:space="preserve"> the </w:t>
        </w:r>
        <w:r w:rsidRPr="00EF7911">
          <w:rPr>
            <w:u w:val="single"/>
            <w:lang w:val="en-US"/>
            <w:rPrChange w:id="2520" w:author="Kathrin Eichler" w:date="2014-11-24T11:34:00Z">
              <w:rPr>
                <w:rFonts w:ascii="Consolas" w:hAnsi="Consolas" w:cs="Consolas"/>
                <w:color w:val="3F5FBF"/>
                <w:sz w:val="20"/>
                <w:szCs w:val="20"/>
                <w:u w:val="single"/>
                <w:lang w:val="de-DE"/>
              </w:rPr>
            </w:rPrChange>
          </w:rPr>
          <w:t>entailment</w:t>
        </w:r>
        <w:r w:rsidRPr="00EF7911">
          <w:rPr>
            <w:lang w:val="en-US"/>
            <w:rPrChange w:id="2521" w:author="Kathrin Eichler" w:date="2014-11-24T11:34:00Z">
              <w:rPr>
                <w:rFonts w:ascii="Consolas" w:hAnsi="Consolas" w:cs="Consolas"/>
                <w:color w:val="3F5FBF"/>
                <w:sz w:val="20"/>
                <w:szCs w:val="20"/>
                <w:lang w:val="de-DE"/>
              </w:rPr>
            </w:rPrChange>
          </w:rPr>
          <w:t xml:space="preserve"> graph into a </w:t>
        </w:r>
        <w:proofErr w:type="spellStart"/>
        <w:r w:rsidRPr="00EF7911">
          <w:rPr>
            <w:u w:val="single"/>
            <w:lang w:val="en-US"/>
            <w:rPrChange w:id="2522" w:author="Kathrin Eichler" w:date="2014-11-24T11:34:00Z">
              <w:rPr>
                <w:rFonts w:ascii="Consolas" w:hAnsi="Consolas" w:cs="Consolas"/>
                <w:color w:val="3F5FBF"/>
                <w:sz w:val="20"/>
                <w:szCs w:val="20"/>
                <w:u w:val="single"/>
                <w:lang w:val="de-DE"/>
              </w:rPr>
            </w:rPrChange>
          </w:rPr>
          <w:t>Lucene</w:t>
        </w:r>
        <w:proofErr w:type="spellEnd"/>
        <w:r w:rsidRPr="00EF7911">
          <w:rPr>
            <w:lang w:val="en-US"/>
            <w:rPrChange w:id="2523" w:author="Kathrin Eichler" w:date="2014-11-24T11:34:00Z">
              <w:rPr>
                <w:rFonts w:ascii="Consolas" w:hAnsi="Consolas" w:cs="Consolas"/>
                <w:color w:val="3F5FBF"/>
                <w:sz w:val="20"/>
                <w:szCs w:val="20"/>
                <w:lang w:val="de-DE"/>
              </w:rPr>
            </w:rPrChange>
          </w:rPr>
          <w:t xml:space="preserve"> index and </w:t>
        </w:r>
      </w:ins>
      <w:ins w:id="2524" w:author="Kathrin Eichler" w:date="2014-11-24T11:36:00Z">
        <w:r w:rsidR="00981FF2">
          <w:rPr>
            <w:lang w:val="en-US"/>
          </w:rPr>
          <w:t>to convert a</w:t>
        </w:r>
      </w:ins>
      <w:ins w:id="2525" w:author="Kathrin Eichler" w:date="2014-11-24T11:34:00Z">
        <w:r w:rsidRPr="00EF7911">
          <w:rPr>
            <w:lang w:val="en-US"/>
            <w:rPrChange w:id="2526" w:author="Kathrin Eichler" w:date="2014-11-24T11:34:00Z">
              <w:rPr>
                <w:rFonts w:ascii="Consolas" w:hAnsi="Consolas" w:cs="Consolas"/>
                <w:color w:val="3F5FBF"/>
                <w:sz w:val="20"/>
                <w:szCs w:val="20"/>
                <w:lang w:val="de-DE"/>
              </w:rPr>
            </w:rPrChange>
          </w:rPr>
          <w:t xml:space="preserve"> fragment graph into a </w:t>
        </w:r>
        <w:proofErr w:type="spellStart"/>
        <w:r w:rsidRPr="00EF7911">
          <w:rPr>
            <w:u w:val="single"/>
            <w:lang w:val="en-US"/>
            <w:rPrChange w:id="2527" w:author="Kathrin Eichler" w:date="2014-11-24T11:34:00Z">
              <w:rPr>
                <w:rFonts w:ascii="Consolas" w:hAnsi="Consolas" w:cs="Consolas"/>
                <w:color w:val="3F5FBF"/>
                <w:sz w:val="20"/>
                <w:szCs w:val="20"/>
                <w:u w:val="single"/>
                <w:lang w:val="de-DE"/>
              </w:rPr>
            </w:rPrChange>
          </w:rPr>
          <w:t>Lucene</w:t>
        </w:r>
        <w:proofErr w:type="spellEnd"/>
        <w:r w:rsidRPr="00EF7911">
          <w:rPr>
            <w:lang w:val="en-US"/>
            <w:rPrChange w:id="2528" w:author="Kathrin Eichler" w:date="2014-11-24T11:34:00Z">
              <w:rPr>
                <w:rFonts w:ascii="Consolas" w:hAnsi="Consolas" w:cs="Consolas"/>
                <w:color w:val="3F5FBF"/>
                <w:sz w:val="20"/>
                <w:szCs w:val="20"/>
                <w:lang w:val="de-DE"/>
              </w:rPr>
            </w:rPrChange>
          </w:rPr>
          <w:t xml:space="preserve"> query, which </w:t>
        </w:r>
      </w:ins>
      <w:ins w:id="2529" w:author="Kathrin Eichler" w:date="2014-11-24T11:36:00Z">
        <w:r w:rsidR="00981FF2">
          <w:rPr>
            <w:lang w:val="en-US"/>
          </w:rPr>
          <w:t>can</w:t>
        </w:r>
      </w:ins>
      <w:ins w:id="2530" w:author="Kathrin Eichler" w:date="2014-11-24T11:34:00Z">
        <w:r>
          <w:rPr>
            <w:lang w:val="en-US"/>
          </w:rPr>
          <w:t xml:space="preserve"> </w:t>
        </w:r>
      </w:ins>
      <w:ins w:id="2531" w:author="Kathrin Eichler" w:date="2014-11-24T11:36:00Z">
        <w:r w:rsidR="00981FF2">
          <w:rPr>
            <w:lang w:val="en-US"/>
          </w:rPr>
          <w:t xml:space="preserve">be </w:t>
        </w:r>
      </w:ins>
      <w:ins w:id="2532" w:author="Kathrin Eichler" w:date="2014-11-24T11:34:00Z">
        <w:r w:rsidRPr="00EF7911">
          <w:rPr>
            <w:lang w:val="en-US"/>
            <w:rPrChange w:id="2533" w:author="Kathrin Eichler" w:date="2014-11-24T11:34:00Z">
              <w:rPr>
                <w:rFonts w:ascii="Consolas" w:hAnsi="Consolas" w:cs="Consolas"/>
                <w:color w:val="3F5FBF"/>
                <w:sz w:val="20"/>
                <w:szCs w:val="20"/>
                <w:lang w:val="de-DE"/>
              </w:rPr>
            </w:rPrChange>
          </w:rPr>
          <w:t xml:space="preserve">matched against this index. For efficiency reasons, it compares the base statement </w:t>
        </w:r>
      </w:ins>
      <w:ins w:id="2534" w:author="Kathrin Eichler" w:date="2014-11-24T11:37:00Z">
        <w:r w:rsidR="00981FF2">
          <w:rPr>
            <w:lang w:val="en-US"/>
          </w:rPr>
          <w:t xml:space="preserve">of the fragment graph </w:t>
        </w:r>
      </w:ins>
      <w:ins w:id="2535" w:author="Kathrin Eichler" w:date="2014-11-24T11:34:00Z">
        <w:r w:rsidRPr="00EF7911">
          <w:rPr>
            <w:lang w:val="en-US"/>
            <w:rPrChange w:id="2536" w:author="Kathrin Eichler" w:date="2014-11-24T11:34:00Z">
              <w:rPr>
                <w:rFonts w:ascii="Consolas" w:hAnsi="Consolas" w:cs="Consolas"/>
                <w:color w:val="3F5FBF"/>
                <w:sz w:val="20"/>
                <w:szCs w:val="20"/>
                <w:lang w:val="de-DE"/>
              </w:rPr>
            </w:rPrChange>
          </w:rPr>
          <w:t xml:space="preserve">only. If a matching node is found, it returns this node together with the confidence score of the match. </w:t>
        </w:r>
      </w:ins>
    </w:p>
    <w:p w:rsidR="0087709E" w:rsidRPr="00DE1B49" w:rsidRDefault="0087709E" w:rsidP="007368D3">
      <w:pPr>
        <w:pStyle w:val="berschrift3"/>
      </w:pPr>
      <w:bookmarkStart w:id="2537" w:name="_Ref404589553"/>
      <w:bookmarkStart w:id="2538" w:name="_Toc404592967"/>
      <w:r w:rsidRPr="00DE1B49">
        <w:t xml:space="preserve">Category Annotator </w:t>
      </w:r>
      <w:r w:rsidR="005E31BF">
        <w:t>M</w:t>
      </w:r>
      <w:r w:rsidRPr="00DE1B49">
        <w:t xml:space="preserve">odule: class </w:t>
      </w:r>
      <w:proofErr w:type="spellStart"/>
      <w:r w:rsidRPr="00DE1B49">
        <w:t>CategoryAnn</w:t>
      </w:r>
      <w:r w:rsidRPr="00DE1B49">
        <w:t>o</w:t>
      </w:r>
      <w:r w:rsidRPr="00DE1B49">
        <w:t>tatorAllCats</w:t>
      </w:r>
      <w:proofErr w:type="spellEnd"/>
      <w:ins w:id="2539" w:author="Kathrin Eichler" w:date="2014-11-24T11:48:00Z">
        <w:r w:rsidR="00431638">
          <w:t xml:space="preserve"> </w:t>
        </w:r>
      </w:ins>
      <w:del w:id="2540" w:author="Kathrin Eichler" w:date="2014-11-17T11:27:00Z">
        <w:r w:rsidR="008D6CF9" w:rsidDel="009E17B3">
          <w:delText xml:space="preserve"> </w:delText>
        </w:r>
      </w:del>
      <w:r w:rsidR="008D6CF9">
        <w:t>(</w:t>
      </w:r>
      <w:proofErr w:type="spellStart"/>
      <w:r w:rsidR="008D6CF9" w:rsidRPr="008D6CF9">
        <w:t>eu</w:t>
      </w:r>
      <w:r w:rsidR="008D6CF9">
        <w:t>.excitementproject.</w:t>
      </w:r>
      <w:r w:rsidR="008D6CF9" w:rsidRPr="008D6CF9">
        <w:t>tl</w:t>
      </w:r>
      <w:r w:rsidR="008D6CF9">
        <w:t>.composition.categoryannotator</w:t>
      </w:r>
      <w:proofErr w:type="spellEnd"/>
      <w:r w:rsidR="008D6CF9">
        <w:t>)</w:t>
      </w:r>
      <w:bookmarkEnd w:id="2503"/>
      <w:bookmarkEnd w:id="2537"/>
      <w:bookmarkEnd w:id="2538"/>
    </w:p>
    <w:p w:rsidR="000A784E" w:rsidRDefault="0087709E" w:rsidP="0087709E">
      <w:pPr>
        <w:rPr>
          <w:ins w:id="2541" w:author="Kathrin Eichler" w:date="2013-10-08T12:33:00Z"/>
          <w:i/>
          <w:lang w:val="en-US"/>
        </w:rPr>
      </w:pPr>
      <w:r w:rsidRPr="00DE1B49">
        <w:rPr>
          <w:lang w:val="en-US"/>
        </w:rPr>
        <w:t xml:space="preserve">The </w:t>
      </w:r>
      <w:proofErr w:type="spellStart"/>
      <w:r w:rsidRPr="00DA12C3">
        <w:rPr>
          <w:i/>
          <w:lang w:val="en-US"/>
        </w:rPr>
        <w:t>CategoryAnnotator</w:t>
      </w:r>
      <w:proofErr w:type="spellEnd"/>
      <w:r w:rsidRPr="00DE1B49">
        <w:rPr>
          <w:lang w:val="en-US"/>
        </w:rPr>
        <w:t xml:space="preserve"> </w:t>
      </w:r>
      <w:r w:rsidR="00DA12C3">
        <w:rPr>
          <w:lang w:val="en-US"/>
        </w:rPr>
        <w:t xml:space="preserve">module </w:t>
      </w:r>
      <w:r w:rsidRPr="00DE1B49">
        <w:rPr>
          <w:lang w:val="en-US"/>
        </w:rPr>
        <w:t>adds category annotation to an input CAS</w:t>
      </w:r>
      <w:del w:id="2542" w:author="Kathrin Eichler" w:date="2013-10-08T12:42:00Z">
        <w:r w:rsidRPr="00DE1B49" w:rsidDel="008F1352">
          <w:rPr>
            <w:lang w:val="en-US"/>
          </w:rPr>
          <w:delText>,</w:delText>
        </w:r>
      </w:del>
      <w:r w:rsidRPr="00DE1B49">
        <w:rPr>
          <w:lang w:val="en-US"/>
        </w:rPr>
        <w:t xml:space="preserve"> based on an i</w:t>
      </w:r>
      <w:r w:rsidRPr="00DE1B49">
        <w:rPr>
          <w:lang w:val="en-US"/>
        </w:rPr>
        <w:t>n</w:t>
      </w:r>
      <w:r w:rsidRPr="00DE1B49">
        <w:rPr>
          <w:lang w:val="en-US"/>
        </w:rPr>
        <w:t xml:space="preserve">put set of </w:t>
      </w:r>
      <w:proofErr w:type="spellStart"/>
      <w:r w:rsidRPr="007E7ED7">
        <w:rPr>
          <w:i/>
          <w:lang w:val="en-US"/>
        </w:rPr>
        <w:t>NodeMatch</w:t>
      </w:r>
      <w:r w:rsidRPr="00DE1B49">
        <w:rPr>
          <w:lang w:val="en-US"/>
        </w:rPr>
        <w:t>-es</w:t>
      </w:r>
      <w:proofErr w:type="spellEnd"/>
      <w:r w:rsidRPr="00DE1B49">
        <w:rPr>
          <w:lang w:val="en-US"/>
        </w:rPr>
        <w:t xml:space="preserve">. </w:t>
      </w:r>
      <w:del w:id="2543" w:author="Kathrin Eichler" w:date="2013-10-08T12:30:00Z">
        <w:r w:rsidRPr="00DE1B49" w:rsidDel="0069623B">
          <w:rPr>
            <w:lang w:val="en-US"/>
          </w:rPr>
          <w:delText xml:space="preserve">This </w:delText>
        </w:r>
      </w:del>
      <w:del w:id="2544" w:author="Kathrin Eichler" w:date="2013-10-08T12:31:00Z">
        <w:r w:rsidRPr="00DE1B49" w:rsidDel="000A784E">
          <w:rPr>
            <w:lang w:val="en-US"/>
          </w:rPr>
          <w:delText xml:space="preserve">requires the combination of category information in the </w:delText>
        </w:r>
        <w:r w:rsidRPr="007E7ED7" w:rsidDel="000A784E">
          <w:rPr>
            <w:i/>
            <w:lang w:val="en-US"/>
          </w:rPr>
          <w:delText>NodeMatch</w:delText>
        </w:r>
        <w:r w:rsidRPr="00DE1B49" w:rsidDel="000A784E">
          <w:rPr>
            <w:lang w:val="en-US"/>
          </w:rPr>
          <w:delText xml:space="preserve">-es to </w:delText>
        </w:r>
      </w:del>
      <w:del w:id="2545" w:author="Kathrin Eichler" w:date="2013-10-08T12:30:00Z">
        <w:r w:rsidRPr="00DE1B49" w:rsidDel="0069623B">
          <w:rPr>
            <w:lang w:val="en-US"/>
          </w:rPr>
          <w:delText xml:space="preserve">category </w:delText>
        </w:r>
      </w:del>
      <w:del w:id="2546" w:author="Kathrin Eichler" w:date="2013-10-08T12:31:00Z">
        <w:r w:rsidRPr="00DE1B49" w:rsidDel="000A784E">
          <w:rPr>
            <w:lang w:val="en-US"/>
          </w:rPr>
          <w:delText>confidence score</w:delText>
        </w:r>
      </w:del>
      <w:del w:id="2547" w:author="Kathrin Eichler" w:date="2013-10-08T12:30:00Z">
        <w:r w:rsidRPr="00DE1B49" w:rsidDel="0069623B">
          <w:rPr>
            <w:lang w:val="en-US"/>
          </w:rPr>
          <w:delText>s</w:delText>
        </w:r>
      </w:del>
      <w:del w:id="2548" w:author="Kathrin Eichler" w:date="2013-10-08T12:31:00Z">
        <w:r w:rsidRPr="00DE1B49" w:rsidDel="000A784E">
          <w:rPr>
            <w:lang w:val="en-US"/>
          </w:rPr>
          <w:delText xml:space="preserve">. </w:delText>
        </w:r>
      </w:del>
      <w:r w:rsidRPr="00DE1B49">
        <w:rPr>
          <w:lang w:val="en-US"/>
        </w:rPr>
        <w:t xml:space="preserve">Each </w:t>
      </w:r>
      <w:proofErr w:type="spellStart"/>
      <w:r w:rsidRPr="007E7ED7">
        <w:rPr>
          <w:i/>
          <w:lang w:val="en-US"/>
        </w:rPr>
        <w:t>NodeMatch</w:t>
      </w:r>
      <w:proofErr w:type="spellEnd"/>
      <w:r w:rsidRPr="00DE1B49">
        <w:rPr>
          <w:lang w:val="en-US"/>
        </w:rPr>
        <w:t xml:space="preserve"> in the input set of </w:t>
      </w:r>
      <w:proofErr w:type="spellStart"/>
      <w:r w:rsidRPr="007E7ED7">
        <w:rPr>
          <w:i/>
          <w:lang w:val="en-US"/>
        </w:rPr>
        <w:t>Nod</w:t>
      </w:r>
      <w:r w:rsidRPr="007E7ED7">
        <w:rPr>
          <w:i/>
          <w:lang w:val="en-US"/>
        </w:rPr>
        <w:t>e</w:t>
      </w:r>
      <w:r w:rsidRPr="007E7ED7">
        <w:rPr>
          <w:i/>
          <w:lang w:val="en-US"/>
        </w:rPr>
        <w:t>Match</w:t>
      </w:r>
      <w:r w:rsidRPr="00DE1B49">
        <w:rPr>
          <w:lang w:val="en-US"/>
        </w:rPr>
        <w:t>-es</w:t>
      </w:r>
      <w:proofErr w:type="spellEnd"/>
      <w:r w:rsidRPr="00DE1B49">
        <w:rPr>
          <w:lang w:val="en-US"/>
        </w:rPr>
        <w:t xml:space="preserve"> holds exactly one </w:t>
      </w:r>
      <w:r w:rsidRPr="007E7ED7">
        <w:rPr>
          <w:i/>
          <w:lang w:val="en-US"/>
        </w:rPr>
        <w:t>EntailmentUnitMention</w:t>
      </w:r>
      <w:r w:rsidRPr="00DE1B49">
        <w:rPr>
          <w:lang w:val="en-US"/>
        </w:rPr>
        <w:t xml:space="preserve"> </w:t>
      </w:r>
      <w:ins w:id="2549" w:author="Kathrin Eichler" w:date="2013-10-08T12:33:00Z">
        <w:r w:rsidR="000A784E">
          <w:rPr>
            <w:i/>
            <w:lang w:val="en-US"/>
          </w:rPr>
          <w:t>M</w:t>
        </w:r>
      </w:ins>
      <w:del w:id="2550" w:author="Kathrin Eichler" w:date="2013-10-08T12:13:00Z">
        <w:r w:rsidRPr="007E7ED7" w:rsidDel="00A26883">
          <w:rPr>
            <w:i/>
            <w:lang w:val="en-US"/>
          </w:rPr>
          <w:delText>M</w:delText>
        </w:r>
        <w:r w:rsidRPr="00DE1B49" w:rsidDel="00A26883">
          <w:rPr>
            <w:lang w:val="en-US"/>
          </w:rPr>
          <w:delText xml:space="preserve"> </w:delText>
        </w:r>
      </w:del>
      <w:ins w:id="2551" w:author="Kathrin Eichler" w:date="2013-10-08T12:13:00Z">
        <w:r w:rsidR="00A26883" w:rsidRPr="00DE1B49">
          <w:rPr>
            <w:lang w:val="en-US"/>
          </w:rPr>
          <w:t xml:space="preserve"> </w:t>
        </w:r>
      </w:ins>
      <w:r w:rsidRPr="00DE1B49">
        <w:rPr>
          <w:lang w:val="en-US"/>
        </w:rPr>
        <w:t xml:space="preserve">(found in the input CAS), which is associated to a </w:t>
      </w:r>
      <w:del w:id="2552" w:author="Kathrin Eichler" w:date="2013-10-08T12:37:00Z">
        <w:r w:rsidRPr="00DE1B49" w:rsidDel="000A784E">
          <w:rPr>
            <w:lang w:val="en-US"/>
          </w:rPr>
          <w:delText xml:space="preserve">list </w:delText>
        </w:r>
      </w:del>
      <w:ins w:id="2553" w:author="Kathrin Eichler" w:date="2013-10-08T12:37:00Z">
        <w:r w:rsidR="000A784E">
          <w:rPr>
            <w:lang w:val="en-US"/>
          </w:rPr>
          <w:t>set</w:t>
        </w:r>
        <w:r w:rsidR="000A784E" w:rsidRPr="00DE1B49">
          <w:rPr>
            <w:lang w:val="en-US"/>
          </w:rPr>
          <w:t xml:space="preserve"> </w:t>
        </w:r>
      </w:ins>
      <w:r w:rsidRPr="00DE1B49">
        <w:rPr>
          <w:lang w:val="en-US"/>
        </w:rPr>
        <w:t xml:space="preserve">of </w:t>
      </w:r>
      <w:proofErr w:type="spellStart"/>
      <w:r w:rsidRPr="007E7ED7">
        <w:rPr>
          <w:i/>
          <w:lang w:val="en-US"/>
        </w:rPr>
        <w:t>PerNodeScore</w:t>
      </w:r>
      <w:proofErr w:type="spellEnd"/>
      <w:r w:rsidRPr="00DE1B49">
        <w:rPr>
          <w:lang w:val="en-US"/>
        </w:rPr>
        <w:t xml:space="preserve">-s </w:t>
      </w:r>
      <w:r w:rsidRPr="007E7ED7">
        <w:rPr>
          <w:i/>
          <w:lang w:val="en-US"/>
        </w:rPr>
        <w:t>P</w:t>
      </w:r>
      <w:r w:rsidRPr="00DE1B49">
        <w:rPr>
          <w:lang w:val="en-US"/>
        </w:rPr>
        <w:t xml:space="preserve">. Each </w:t>
      </w:r>
      <w:proofErr w:type="spellStart"/>
      <w:proofErr w:type="gramStart"/>
      <w:r w:rsidRPr="007E7ED7">
        <w:rPr>
          <w:i/>
          <w:lang w:val="en-US"/>
        </w:rPr>
        <w:t>PerNodeScore</w:t>
      </w:r>
      <w:proofErr w:type="spellEnd"/>
      <w:ins w:id="2554" w:author="Kathrin Eichler" w:date="2013-10-08T12:15:00Z">
        <w:r w:rsidR="00A26883">
          <w:rPr>
            <w:i/>
            <w:lang w:val="en-US"/>
          </w:rPr>
          <w:t xml:space="preserve"> </w:t>
        </w:r>
      </w:ins>
      <w:r w:rsidRPr="00DE1B49">
        <w:rPr>
          <w:lang w:val="en-US"/>
        </w:rPr>
        <w:t xml:space="preserve"> in</w:t>
      </w:r>
      <w:proofErr w:type="gramEnd"/>
      <w:r w:rsidRPr="00DE1B49">
        <w:rPr>
          <w:lang w:val="en-US"/>
        </w:rPr>
        <w:t xml:space="preserve"> </w:t>
      </w:r>
      <w:r w:rsidRPr="007E7ED7">
        <w:rPr>
          <w:i/>
          <w:lang w:val="en-US"/>
        </w:rPr>
        <w:t>P</w:t>
      </w:r>
      <w:r w:rsidRPr="00DE1B49">
        <w:rPr>
          <w:lang w:val="en-US"/>
        </w:rPr>
        <w:t xml:space="preserve"> refers to a tuple of an </w:t>
      </w:r>
      <w:proofErr w:type="spellStart"/>
      <w:r w:rsidRPr="007E7ED7">
        <w:rPr>
          <w:i/>
          <w:lang w:val="en-US"/>
        </w:rPr>
        <w:t>E</w:t>
      </w:r>
      <w:ins w:id="2555" w:author="Kathrin Eichler" w:date="2013-10-08T11:21:00Z">
        <w:r w:rsidR="00E17F56">
          <w:rPr>
            <w:i/>
            <w:lang w:val="en-US"/>
          </w:rPr>
          <w:t>quivalenceClass</w:t>
        </w:r>
        <w:proofErr w:type="spellEnd"/>
        <w:r w:rsidR="00E17F56">
          <w:rPr>
            <w:i/>
            <w:lang w:val="en-US"/>
          </w:rPr>
          <w:t xml:space="preserve"> </w:t>
        </w:r>
      </w:ins>
      <w:del w:id="2556" w:author="Kathrin Eichler" w:date="2013-10-08T11:21:00Z">
        <w:r w:rsidRPr="007E7ED7" w:rsidDel="00E17F56">
          <w:rPr>
            <w:i/>
            <w:lang w:val="en-US"/>
          </w:rPr>
          <w:delText>ntailmentUnit</w:delText>
        </w:r>
        <w:r w:rsidRPr="00DE1B49" w:rsidDel="00E17F56">
          <w:rPr>
            <w:lang w:val="en-US"/>
          </w:rPr>
          <w:delText xml:space="preserve"> </w:delText>
        </w:r>
      </w:del>
      <w:del w:id="2557" w:author="Kathrin Eichler" w:date="2013-10-08T12:06:00Z">
        <w:r w:rsidRPr="007E7ED7" w:rsidDel="00050EFC">
          <w:rPr>
            <w:i/>
            <w:lang w:val="en-US"/>
          </w:rPr>
          <w:delText>E</w:delText>
        </w:r>
        <w:r w:rsidRPr="00DE1B49" w:rsidDel="00050EFC">
          <w:rPr>
            <w:lang w:val="en-US"/>
          </w:rPr>
          <w:delText xml:space="preserve"> </w:delText>
        </w:r>
      </w:del>
      <w:ins w:id="2558" w:author="Kathrin Eichler" w:date="2013-10-08T12:33:00Z">
        <w:r w:rsidR="006C1AF3" w:rsidRPr="006C1AF3">
          <w:rPr>
            <w:i/>
            <w:lang w:val="en-US"/>
            <w:rPrChange w:id="2559" w:author="Kathrin Eichler" w:date="2013-10-08T12:33:00Z">
              <w:rPr>
                <w:rFonts w:eastAsia="Times New Roman" w:cs="Arial"/>
                <w:b/>
                <w:bCs/>
                <w:color w:val="0000FF" w:themeColor="hyperlink"/>
                <w:sz w:val="26"/>
                <w:szCs w:val="26"/>
                <w:u w:val="single"/>
                <w:lang w:val="en-US" w:eastAsia="de-DE"/>
              </w:rPr>
            </w:rPrChange>
          </w:rPr>
          <w:t>E</w:t>
        </w:r>
      </w:ins>
      <w:ins w:id="2560" w:author="Kathrin Eichler" w:date="2013-10-08T12:06:00Z">
        <w:r w:rsidR="00050EFC" w:rsidRPr="00DE1B49">
          <w:rPr>
            <w:lang w:val="en-US"/>
          </w:rPr>
          <w:t xml:space="preserve"> </w:t>
        </w:r>
      </w:ins>
      <w:r w:rsidRPr="00DE1B49">
        <w:rPr>
          <w:lang w:val="en-US"/>
        </w:rPr>
        <w:t xml:space="preserve">(a node in a </w:t>
      </w:r>
      <w:ins w:id="2561" w:author="Kathrin Eichler" w:date="2013-10-08T11:21:00Z">
        <w:r w:rsidR="00E17F56">
          <w:rPr>
            <w:lang w:val="en-US"/>
          </w:rPr>
          <w:t>collapsed</w:t>
        </w:r>
      </w:ins>
      <w:del w:id="2562" w:author="Kathrin Eichler" w:date="2013-10-08T11:21:00Z">
        <w:r w:rsidRPr="00DE1B49" w:rsidDel="00E17F56">
          <w:rPr>
            <w:lang w:val="en-US"/>
          </w:rPr>
          <w:delText>raw</w:delText>
        </w:r>
      </w:del>
      <w:r w:rsidRPr="00DE1B49">
        <w:rPr>
          <w:lang w:val="en-US"/>
        </w:rPr>
        <w:t xml:space="preserve"> entailment graph) and a co</w:t>
      </w:r>
      <w:r w:rsidRPr="00DE1B49">
        <w:rPr>
          <w:lang w:val="en-US"/>
        </w:rPr>
        <w:t>n</w:t>
      </w:r>
      <w:r w:rsidRPr="00DE1B49">
        <w:rPr>
          <w:lang w:val="en-US"/>
        </w:rPr>
        <w:t xml:space="preserve">fidence score </w:t>
      </w:r>
      <w:del w:id="2563" w:author="Kathrin Eichler" w:date="2013-10-08T12:06:00Z">
        <w:r w:rsidR="00DE0473" w:rsidRPr="007E7ED7" w:rsidDel="00050EFC">
          <w:rPr>
            <w:i/>
            <w:lang w:val="en-US"/>
          </w:rPr>
          <w:delText>p</w:delText>
        </w:r>
        <w:r w:rsidR="00DE0473" w:rsidRPr="00DE1B49" w:rsidDel="00050EFC">
          <w:rPr>
            <w:lang w:val="en-US"/>
          </w:rPr>
          <w:delText xml:space="preserve"> </w:delText>
        </w:r>
      </w:del>
      <w:ins w:id="2564" w:author="Kathrin Eichler" w:date="2013-10-08T12:06:00Z">
        <w:r w:rsidR="00050EFC">
          <w:rPr>
            <w:i/>
            <w:lang w:val="en-US"/>
          </w:rPr>
          <w:t>s</w:t>
        </w:r>
        <w:r w:rsidR="00050EFC" w:rsidRPr="00DE1B49">
          <w:rPr>
            <w:lang w:val="en-US"/>
          </w:rPr>
          <w:t xml:space="preserve"> </w:t>
        </w:r>
      </w:ins>
      <w:r w:rsidRPr="00DE1B49">
        <w:rPr>
          <w:lang w:val="en-US"/>
        </w:rPr>
        <w:t xml:space="preserve">denoting the confidence of </w:t>
      </w:r>
      <w:r w:rsidRPr="007E7ED7">
        <w:rPr>
          <w:i/>
          <w:lang w:val="en-US"/>
        </w:rPr>
        <w:t>M</w:t>
      </w:r>
      <w:r w:rsidRPr="00DE1B49">
        <w:rPr>
          <w:lang w:val="en-US"/>
        </w:rPr>
        <w:t xml:space="preserve"> matching </w:t>
      </w:r>
      <w:r w:rsidRPr="007E7ED7">
        <w:rPr>
          <w:i/>
          <w:lang w:val="en-US"/>
        </w:rPr>
        <w:t>E</w:t>
      </w:r>
      <w:ins w:id="2565" w:author="Kathrin Eichler" w:date="2013-10-08T12:31:00Z">
        <w:r w:rsidR="000A784E">
          <w:rPr>
            <w:i/>
            <w:lang w:val="en-US"/>
          </w:rPr>
          <w:t xml:space="preserve">. </w:t>
        </w:r>
      </w:ins>
    </w:p>
    <w:p w:rsidR="008F1352" w:rsidRDefault="006C1AF3" w:rsidP="000A784E">
      <w:pPr>
        <w:rPr>
          <w:ins w:id="2566" w:author="Kathrin Eichler" w:date="2013-10-08T12:43:00Z"/>
          <w:lang w:val="en-US"/>
        </w:rPr>
      </w:pPr>
      <w:ins w:id="2567" w:author="Kathrin Eichler" w:date="2013-10-08T12:34:00Z">
        <w:r w:rsidRPr="006C1AF3">
          <w:rPr>
            <w:lang w:val="en-US"/>
            <w:rPrChange w:id="2568" w:author="Kathrin Eichler" w:date="2013-10-08T12:34:00Z">
              <w:rPr>
                <w:rFonts w:eastAsia="Times New Roman" w:cs="Arial"/>
                <w:b/>
                <w:bCs/>
                <w:i/>
                <w:color w:val="0000FF" w:themeColor="hyperlink"/>
                <w:sz w:val="26"/>
                <w:szCs w:val="26"/>
                <w:u w:val="single"/>
                <w:lang w:val="en-US" w:eastAsia="de-DE"/>
              </w:rPr>
            </w:rPrChange>
          </w:rPr>
          <w:t xml:space="preserve">For computing the final confidence score </w:t>
        </w:r>
        <w:r w:rsidR="000A784E">
          <w:rPr>
            <w:lang w:val="en-US"/>
          </w:rPr>
          <w:t xml:space="preserve">for a particular category, we </w:t>
        </w:r>
      </w:ins>
      <w:ins w:id="2569" w:author="Kathrin Eichler" w:date="2013-10-08T12:43:00Z">
        <w:r w:rsidR="008F1352">
          <w:rPr>
            <w:lang w:val="en-US"/>
          </w:rPr>
          <w:t xml:space="preserve">need to </w:t>
        </w:r>
      </w:ins>
      <w:ins w:id="2570" w:author="Kathrin Eichler" w:date="2013-10-08T12:34:00Z">
        <w:r w:rsidR="000A784E">
          <w:rPr>
            <w:lang w:val="en-US"/>
          </w:rPr>
          <w:t xml:space="preserve">combine the category confidence computed for a particular node with the confidence of the match. </w:t>
        </w:r>
      </w:ins>
    </w:p>
    <w:p w:rsidR="008F1352" w:rsidRDefault="008F1352" w:rsidP="008F1352">
      <w:pPr>
        <w:pStyle w:val="Normal2"/>
        <w:rPr>
          <w:ins w:id="2571" w:author="Kathrin Eichler" w:date="2013-10-08T12:44:00Z"/>
          <w:lang w:val="en-US"/>
        </w:rPr>
      </w:pPr>
      <w:ins w:id="2572" w:author="Kathrin Eichler" w:date="2013-10-08T12:43:00Z">
        <w:r w:rsidRPr="00A7528B">
          <w:rPr>
            <w:lang w:val="en-US"/>
          </w:rPr>
          <w:t xml:space="preserve">In this implementation of the </w:t>
        </w:r>
        <w:proofErr w:type="spellStart"/>
        <w:r w:rsidRPr="00A7528B">
          <w:rPr>
            <w:lang w:val="en-US"/>
          </w:rPr>
          <w:t>CategoryAnnotator</w:t>
        </w:r>
        <w:proofErr w:type="spellEnd"/>
        <w:r w:rsidRPr="00A7528B">
          <w:rPr>
            <w:lang w:val="en-US"/>
          </w:rPr>
          <w:t xml:space="preserve"> module, </w:t>
        </w:r>
        <w:r>
          <w:rPr>
            <w:lang w:val="en-US"/>
          </w:rPr>
          <w:t xml:space="preserve">final </w:t>
        </w:r>
        <w:r w:rsidRPr="00A7528B">
          <w:rPr>
            <w:lang w:val="en-US"/>
          </w:rPr>
          <w:t xml:space="preserve">category confidence scores for a particular M are computed </w:t>
        </w:r>
        <w:r>
          <w:rPr>
            <w:lang w:val="en-US"/>
          </w:rPr>
          <w:t>in two steps.</w:t>
        </w:r>
      </w:ins>
    </w:p>
    <w:p w:rsidR="00C24334" w:rsidRDefault="00C24334" w:rsidP="008F1352">
      <w:pPr>
        <w:pStyle w:val="Normal2"/>
        <w:rPr>
          <w:ins w:id="2573" w:author="Kathrin Eichler" w:date="2013-10-15T12:04:00Z"/>
          <w:lang w:val="en-US"/>
        </w:rPr>
      </w:pPr>
      <w:ins w:id="2574" w:author="Kathrin Eichler" w:date="2013-10-15T12:01:00Z">
        <w:r>
          <w:rPr>
            <w:lang w:val="en-US"/>
          </w:rPr>
          <w:t xml:space="preserve">For each per node score </w:t>
        </w:r>
      </w:ins>
      <w:proofErr w:type="spellStart"/>
      <w:ins w:id="2575" w:author="Kathrin Eichler" w:date="2013-10-15T12:03:00Z">
        <w:r w:rsidR="006C1AF3" w:rsidRPr="006C1AF3">
          <w:rPr>
            <w:i/>
            <w:lang w:val="en-US"/>
            <w:rPrChange w:id="2576" w:author="Kathrin Eichler" w:date="2013-10-15T12:03:00Z">
              <w:rPr>
                <w:rFonts w:cstheme="minorBidi"/>
                <w:color w:val="0000FF" w:themeColor="hyperlink"/>
                <w:u w:val="single"/>
                <w:lang w:val="en-US"/>
              </w:rPr>
            </w:rPrChange>
          </w:rPr>
          <w:t>p</w:t>
        </w:r>
        <w:r w:rsidR="006C1AF3" w:rsidRPr="006C1AF3">
          <w:rPr>
            <w:i/>
            <w:vertAlign w:val="subscript"/>
            <w:lang w:val="en-US"/>
            <w:rPrChange w:id="2577" w:author="Kathrin Eichler" w:date="2013-10-15T12:03:00Z">
              <w:rPr>
                <w:rFonts w:cstheme="minorBidi"/>
                <w:color w:val="0000FF" w:themeColor="hyperlink"/>
                <w:u w:val="single"/>
                <w:lang w:val="en-US"/>
              </w:rPr>
            </w:rPrChange>
          </w:rPr>
          <w:t>y</w:t>
        </w:r>
        <w:proofErr w:type="spellEnd"/>
        <w:r>
          <w:rPr>
            <w:lang w:val="en-US"/>
          </w:rPr>
          <w:t xml:space="preserve"> </w:t>
        </w:r>
      </w:ins>
      <w:ins w:id="2578" w:author="Kathrin Eichler" w:date="2013-10-08T12:47:00Z">
        <w:r w:rsidR="008F1352">
          <w:rPr>
            <w:lang w:val="en-US"/>
          </w:rPr>
          <w:t xml:space="preserve">in </w:t>
        </w:r>
        <w:r w:rsidR="006C1AF3" w:rsidRPr="006C1AF3">
          <w:rPr>
            <w:i/>
            <w:lang w:val="en-US"/>
            <w:rPrChange w:id="2579" w:author="Kathrin Eichler" w:date="2013-10-08T12:47:00Z">
              <w:rPr>
                <w:rFonts w:eastAsia="Times New Roman" w:cs="Arial"/>
                <w:b/>
                <w:bCs/>
                <w:color w:val="0000FF" w:themeColor="hyperlink"/>
                <w:sz w:val="26"/>
                <w:szCs w:val="26"/>
                <w:u w:val="single"/>
                <w:lang w:val="en-US" w:eastAsia="de-DE"/>
              </w:rPr>
            </w:rPrChange>
          </w:rPr>
          <w:t>P</w:t>
        </w:r>
      </w:ins>
      <w:ins w:id="2580" w:author="Kathrin Eichler" w:date="2013-10-15T12:02:00Z">
        <w:r>
          <w:rPr>
            <w:lang w:val="en-US"/>
          </w:rPr>
          <w:t xml:space="preserve">, we first </w:t>
        </w:r>
      </w:ins>
      <w:ins w:id="2581" w:author="Kathrin Eichler" w:date="2013-10-08T12:43:00Z">
        <w:r w:rsidR="008F1352">
          <w:rPr>
            <w:lang w:val="en-US"/>
          </w:rPr>
          <w:t xml:space="preserve">compute a score per category </w:t>
        </w:r>
      </w:ins>
      <w:ins w:id="2582" w:author="Kathrin Eichler" w:date="2013-10-15T12:04:00Z">
        <w:r w:rsidR="006C1AF3" w:rsidRPr="006C1AF3">
          <w:rPr>
            <w:i/>
            <w:lang w:val="en-US"/>
            <w:rPrChange w:id="2583" w:author="Kathrin Eichler" w:date="2013-10-15T12:04:00Z">
              <w:rPr>
                <w:rFonts w:cstheme="minorBidi"/>
                <w:color w:val="0000FF" w:themeColor="hyperlink"/>
                <w:u w:val="single"/>
                <w:lang w:val="en-US"/>
              </w:rPr>
            </w:rPrChange>
          </w:rPr>
          <w:t>c</w:t>
        </w:r>
        <w:r w:rsidR="006C1AF3" w:rsidRPr="006C1AF3">
          <w:rPr>
            <w:i/>
            <w:vertAlign w:val="subscript"/>
            <w:lang w:val="en-US"/>
            <w:rPrChange w:id="2584" w:author="Kathrin Eichler" w:date="2013-10-15T12:04:00Z">
              <w:rPr>
                <w:rFonts w:cstheme="minorBidi"/>
                <w:color w:val="0000FF" w:themeColor="hyperlink"/>
                <w:u w:val="single"/>
                <w:lang w:val="en-US"/>
              </w:rPr>
            </w:rPrChange>
          </w:rPr>
          <w:t>x</w:t>
        </w:r>
        <w:r>
          <w:rPr>
            <w:lang w:val="en-US"/>
          </w:rPr>
          <w:t xml:space="preserve"> </w:t>
        </w:r>
      </w:ins>
      <w:ins w:id="2585" w:author="Kathrin Eichler" w:date="2013-10-08T12:43:00Z">
        <w:r w:rsidR="008F1352">
          <w:rPr>
            <w:lang w:val="en-US"/>
          </w:rPr>
          <w:t xml:space="preserve">associated to </w:t>
        </w:r>
      </w:ins>
      <w:ins w:id="2586" w:author="Kathrin Eichler" w:date="2013-10-15T12:02:00Z">
        <w:r>
          <w:rPr>
            <w:lang w:val="en-US"/>
          </w:rPr>
          <w:t xml:space="preserve">this per node score </w:t>
        </w:r>
      </w:ins>
      <w:ins w:id="2587" w:author="Kathrin Eichler" w:date="2013-10-08T12:43:00Z">
        <w:r w:rsidR="008F1352">
          <w:rPr>
            <w:lang w:val="en-US"/>
          </w:rPr>
          <w:t xml:space="preserve">by multiplying the </w:t>
        </w:r>
        <w:r w:rsidR="008F1352" w:rsidRPr="00A7528B">
          <w:rPr>
            <w:lang w:val="en-US"/>
          </w:rPr>
          <w:t>confidence score</w:t>
        </w:r>
        <w:r w:rsidR="008F1352">
          <w:rPr>
            <w:lang w:val="en-US"/>
          </w:rPr>
          <w:t xml:space="preserve"> of </w:t>
        </w:r>
      </w:ins>
      <w:ins w:id="2588" w:author="Kathrin Eichler" w:date="2013-10-15T12:05:00Z">
        <w:r>
          <w:rPr>
            <w:lang w:val="en-US"/>
          </w:rPr>
          <w:t>this</w:t>
        </w:r>
      </w:ins>
      <w:ins w:id="2589" w:author="Kathrin Eichler" w:date="2013-10-08T12:43:00Z">
        <w:r w:rsidR="008F1352">
          <w:rPr>
            <w:lang w:val="en-US"/>
          </w:rPr>
          <w:t xml:space="preserve"> category</w:t>
        </w:r>
        <w:r w:rsidR="008F1352" w:rsidRPr="00A7528B">
          <w:rPr>
            <w:lang w:val="en-US"/>
          </w:rPr>
          <w:t xml:space="preserve"> </w:t>
        </w:r>
        <w:proofErr w:type="gramStart"/>
        <w:r w:rsidR="008F1352">
          <w:rPr>
            <w:i/>
            <w:lang w:val="en-US"/>
          </w:rPr>
          <w:t>f</w:t>
        </w:r>
        <w:r w:rsidR="008F1352" w:rsidRPr="007E7ED7">
          <w:rPr>
            <w:i/>
            <w:lang w:val="en-US"/>
          </w:rPr>
          <w:t>(</w:t>
        </w:r>
        <w:proofErr w:type="gramEnd"/>
        <w:r w:rsidR="008F1352" w:rsidRPr="007E7ED7">
          <w:rPr>
            <w:i/>
            <w:lang w:val="en-US"/>
          </w:rPr>
          <w:t>c</w:t>
        </w:r>
      </w:ins>
      <w:ins w:id="2590" w:author="Kathrin Eichler" w:date="2013-10-15T11:57:00Z">
        <w:r>
          <w:rPr>
            <w:i/>
            <w:vertAlign w:val="subscript"/>
            <w:lang w:val="en-US"/>
          </w:rPr>
          <w:t>x</w:t>
        </w:r>
      </w:ins>
      <w:ins w:id="2591" w:author="Kathrin Eichler" w:date="2013-10-08T12:43:00Z">
        <w:r w:rsidR="008F1352" w:rsidRPr="007E7ED7">
          <w:rPr>
            <w:i/>
            <w:lang w:val="en-US"/>
          </w:rPr>
          <w:t>)</w:t>
        </w:r>
        <w:r w:rsidR="008F1352">
          <w:rPr>
            <w:lang w:val="en-US"/>
          </w:rPr>
          <w:t xml:space="preserve"> (as computed using the </w:t>
        </w:r>
        <w:proofErr w:type="spellStart"/>
        <w:r w:rsidR="008F1352">
          <w:rPr>
            <w:lang w:val="en-US"/>
          </w:rPr>
          <w:t>ConfidenceCalculator</w:t>
        </w:r>
        <w:proofErr w:type="spellEnd"/>
        <w:r w:rsidR="008F1352">
          <w:rPr>
            <w:lang w:val="en-US"/>
          </w:rPr>
          <w:t xml:space="preserve"> module) </w:t>
        </w:r>
        <w:r w:rsidR="008F1352" w:rsidRPr="00A7528B">
          <w:rPr>
            <w:lang w:val="en-US"/>
          </w:rPr>
          <w:t xml:space="preserve">with </w:t>
        </w:r>
        <w:proofErr w:type="spellStart"/>
        <w:r w:rsidR="008F1352" w:rsidRPr="00A7528B">
          <w:rPr>
            <w:i/>
            <w:lang w:val="en-US"/>
          </w:rPr>
          <w:t>s</w:t>
        </w:r>
      </w:ins>
      <w:ins w:id="2592" w:author="Kathrin Eichler" w:date="2013-10-15T12:05:00Z">
        <w:r w:rsidR="006C1AF3" w:rsidRPr="006C1AF3">
          <w:rPr>
            <w:i/>
            <w:vertAlign w:val="subscript"/>
            <w:lang w:val="en-US"/>
            <w:rPrChange w:id="2593" w:author="Kathrin Eichler" w:date="2013-10-15T12:05:00Z">
              <w:rPr>
                <w:rFonts w:cstheme="minorBidi"/>
                <w:i/>
                <w:color w:val="0000FF" w:themeColor="hyperlink"/>
                <w:u w:val="single"/>
                <w:lang w:val="en-US"/>
              </w:rPr>
            </w:rPrChange>
          </w:rPr>
          <w:t>y</w:t>
        </w:r>
      </w:ins>
      <w:proofErr w:type="spellEnd"/>
      <w:ins w:id="2594" w:author="Kathrin Eichler" w:date="2013-10-08T12:43:00Z">
        <w:r w:rsidR="008F1352">
          <w:rPr>
            <w:lang w:val="en-US"/>
          </w:rPr>
          <w:t xml:space="preserve">, i.e., </w:t>
        </w:r>
        <w:r w:rsidR="008F1352" w:rsidRPr="00A7528B">
          <w:rPr>
            <w:lang w:val="en-US"/>
          </w:rPr>
          <w:t>the confidence of the matc</w:t>
        </w:r>
        <w:r w:rsidR="008F1352">
          <w:rPr>
            <w:lang w:val="en-US"/>
          </w:rPr>
          <w:t>h</w:t>
        </w:r>
      </w:ins>
      <w:ins w:id="2595" w:author="Kathrin Eichler" w:date="2013-10-15T12:02:00Z">
        <w:r>
          <w:rPr>
            <w:lang w:val="en-US"/>
          </w:rPr>
          <w:t>:</w:t>
        </w:r>
      </w:ins>
    </w:p>
    <w:p w:rsidR="00C24334" w:rsidRDefault="00C24334" w:rsidP="00C24334">
      <w:pPr>
        <w:pStyle w:val="Normal2"/>
        <w:rPr>
          <w:ins w:id="2596" w:author="Kathrin Eichler" w:date="2013-10-15T12:04:00Z"/>
          <w:lang w:val="en-US"/>
        </w:rPr>
      </w:pPr>
      <w:proofErr w:type="gramStart"/>
      <w:ins w:id="2597" w:author="Kathrin Eichler" w:date="2013-10-15T12:04:00Z">
        <w:r w:rsidRPr="00A7528B">
          <w:rPr>
            <w:i/>
            <w:lang w:val="en-US"/>
          </w:rPr>
          <w:t>score(</w:t>
        </w:r>
        <w:proofErr w:type="spellStart"/>
        <w:proofErr w:type="gramEnd"/>
        <w:r>
          <w:rPr>
            <w:i/>
            <w:lang w:val="en-US"/>
          </w:rPr>
          <w:t>p</w:t>
        </w:r>
        <w:r w:rsidR="006C1AF3" w:rsidRPr="006C1AF3">
          <w:rPr>
            <w:i/>
            <w:vertAlign w:val="subscript"/>
            <w:lang w:val="en-US"/>
            <w:rPrChange w:id="2598" w:author="Kathrin Eichler" w:date="2013-10-15T12:04:00Z">
              <w:rPr>
                <w:rFonts w:cstheme="minorBidi"/>
                <w:i/>
                <w:color w:val="0000FF" w:themeColor="hyperlink"/>
                <w:u w:val="single"/>
                <w:lang w:val="en-US"/>
              </w:rPr>
            </w:rPrChange>
          </w:rPr>
          <w:t>y</w:t>
        </w:r>
        <w:r>
          <w:rPr>
            <w:i/>
            <w:lang w:val="en-US"/>
          </w:rPr>
          <w:t>,</w:t>
        </w:r>
        <w:r w:rsidRPr="00A7528B">
          <w:rPr>
            <w:i/>
            <w:lang w:val="en-US"/>
          </w:rPr>
          <w:t>c</w:t>
        </w:r>
        <w:r>
          <w:rPr>
            <w:i/>
            <w:vertAlign w:val="subscript"/>
            <w:lang w:val="en-US"/>
          </w:rPr>
          <w:t>x</w:t>
        </w:r>
        <w:proofErr w:type="spellEnd"/>
        <w:r w:rsidRPr="00A7528B">
          <w:rPr>
            <w:i/>
            <w:lang w:val="en-US"/>
          </w:rPr>
          <w:t>)</w:t>
        </w:r>
        <w:r>
          <w:rPr>
            <w:i/>
            <w:lang w:val="en-US"/>
          </w:rPr>
          <w:t xml:space="preserve"> =</w:t>
        </w:r>
      </w:ins>
      <w:ins w:id="2599" w:author="Kathrin Eichler" w:date="2013-10-15T12:05:00Z">
        <w:r>
          <w:rPr>
            <w:i/>
            <w:lang w:val="en-US"/>
          </w:rPr>
          <w:t>f(c</w:t>
        </w:r>
        <w:r w:rsidR="006C1AF3" w:rsidRPr="006C1AF3">
          <w:rPr>
            <w:i/>
            <w:vertAlign w:val="subscript"/>
            <w:lang w:val="en-US"/>
            <w:rPrChange w:id="2600" w:author="Kathrin Eichler" w:date="2013-10-15T12:05:00Z">
              <w:rPr>
                <w:rFonts w:cstheme="minorBidi"/>
                <w:i/>
                <w:color w:val="0000FF" w:themeColor="hyperlink"/>
                <w:u w:val="single"/>
                <w:lang w:val="en-US"/>
              </w:rPr>
            </w:rPrChange>
          </w:rPr>
          <w:t>x</w:t>
        </w:r>
        <w:r>
          <w:rPr>
            <w:i/>
            <w:lang w:val="en-US"/>
          </w:rPr>
          <w:t>)*</w:t>
        </w:r>
        <w:proofErr w:type="spellStart"/>
        <w:r>
          <w:rPr>
            <w:i/>
            <w:lang w:val="en-US"/>
          </w:rPr>
          <w:t>s</w:t>
        </w:r>
        <w:r w:rsidR="006C1AF3" w:rsidRPr="006C1AF3">
          <w:rPr>
            <w:i/>
            <w:vertAlign w:val="subscript"/>
            <w:lang w:val="en-US"/>
            <w:rPrChange w:id="2601" w:author="Kathrin Eichler" w:date="2013-10-15T12:05:00Z">
              <w:rPr>
                <w:rFonts w:cstheme="minorBidi"/>
                <w:i/>
                <w:color w:val="0000FF" w:themeColor="hyperlink"/>
                <w:u w:val="single"/>
                <w:lang w:val="en-US"/>
              </w:rPr>
            </w:rPrChange>
          </w:rPr>
          <w:t>y</w:t>
        </w:r>
      </w:ins>
      <w:proofErr w:type="spellEnd"/>
    </w:p>
    <w:p w:rsidR="00436383" w:rsidRDefault="008F1352">
      <w:pPr>
        <w:pStyle w:val="Normal2"/>
        <w:rPr>
          <w:del w:id="2602" w:author="Kathrin Eichler" w:date="2013-10-08T12:17:00Z"/>
          <w:lang w:val="en-US"/>
        </w:rPr>
        <w:pPrChange w:id="2603" w:author="Kathrin Eichler" w:date="2013-10-16T15:19:00Z">
          <w:pPr/>
        </w:pPrChange>
      </w:pPr>
      <w:ins w:id="2604" w:author="Kathrin Eichler" w:date="2013-10-08T12:43:00Z">
        <w:r>
          <w:rPr>
            <w:lang w:val="en-US"/>
          </w:rPr>
          <w:t xml:space="preserve">Going through all per node scores in P, we then sum up all scores per category and divide them by the total number of </w:t>
        </w:r>
      </w:ins>
      <w:ins w:id="2605" w:author="Kathrin Eichler" w:date="2013-10-08T12:52:00Z">
        <w:r w:rsidR="00376EF9">
          <w:rPr>
            <w:lang w:val="en-US"/>
          </w:rPr>
          <w:t xml:space="preserve">per node scores in </w:t>
        </w:r>
        <w:r w:rsidR="006C1AF3" w:rsidRPr="006C1AF3">
          <w:rPr>
            <w:i/>
            <w:lang w:val="en-US"/>
            <w:rPrChange w:id="2606" w:author="Kathrin Eichler" w:date="2013-10-08T12:53:00Z">
              <w:rPr>
                <w:color w:val="0000FF" w:themeColor="hyperlink"/>
                <w:u w:val="single"/>
                <w:lang w:val="en-US"/>
              </w:rPr>
            </w:rPrChange>
          </w:rPr>
          <w:t>P</w:t>
        </w:r>
      </w:ins>
      <w:ins w:id="2607" w:author="Kathrin Eichler" w:date="2013-10-08T12:43:00Z">
        <w:r>
          <w:rPr>
            <w:lang w:val="en-US"/>
          </w:rPr>
          <w:t xml:space="preserve"> </w:t>
        </w:r>
        <w:r w:rsidRPr="00A7528B">
          <w:rPr>
            <w:lang w:val="en-US"/>
          </w:rPr>
          <w:t xml:space="preserve">to compute the final </w:t>
        </w:r>
        <w:r>
          <w:rPr>
            <w:lang w:val="en-US"/>
          </w:rPr>
          <w:t xml:space="preserve">confidence </w:t>
        </w:r>
        <w:r w:rsidRPr="00A7528B">
          <w:rPr>
            <w:lang w:val="en-US"/>
          </w:rPr>
          <w:t>score</w:t>
        </w:r>
      </w:ins>
      <w:ins w:id="2608" w:author="Kathrin Eichler" w:date="2013-10-08T12:46:00Z">
        <w:r>
          <w:rPr>
            <w:lang w:val="en-US"/>
          </w:rPr>
          <w:t xml:space="preserve"> for the </w:t>
        </w:r>
      </w:ins>
      <w:proofErr w:type="spellStart"/>
      <w:ins w:id="2609" w:author="Kathrin Eichler" w:date="2013-10-15T11:57:00Z">
        <w:r w:rsidR="00C24334">
          <w:rPr>
            <w:i/>
            <w:lang w:val="en-US"/>
          </w:rPr>
          <w:t>x</w:t>
        </w:r>
      </w:ins>
      <w:ins w:id="2610" w:author="Kathrin Eichler" w:date="2013-10-08T12:46:00Z">
        <w:r w:rsidR="006C1AF3" w:rsidRPr="006C1AF3">
          <w:rPr>
            <w:vertAlign w:val="superscript"/>
            <w:lang w:val="en-US"/>
            <w:rPrChange w:id="2611" w:author="Kathrin Eichler" w:date="2013-10-08T12:46:00Z">
              <w:rPr>
                <w:color w:val="0000FF" w:themeColor="hyperlink"/>
                <w:u w:val="single"/>
                <w:lang w:val="en-US"/>
              </w:rPr>
            </w:rPrChange>
          </w:rPr>
          <w:t>th</w:t>
        </w:r>
        <w:proofErr w:type="spellEnd"/>
        <w:r>
          <w:rPr>
            <w:lang w:val="en-US"/>
          </w:rPr>
          <w:t xml:space="preserve"> category</w:t>
        </w:r>
      </w:ins>
      <w:ins w:id="2612" w:author="Kathrin Eichler" w:date="2013-10-08T12:43:00Z">
        <w:r>
          <w:rPr>
            <w:lang w:val="en-US"/>
          </w:rPr>
          <w:t xml:space="preserve"> </w:t>
        </w:r>
        <w:r w:rsidRPr="00A7528B">
          <w:rPr>
            <w:i/>
            <w:lang w:val="en-US"/>
          </w:rPr>
          <w:t>score(c</w:t>
        </w:r>
      </w:ins>
      <w:ins w:id="2613" w:author="Kathrin Eichler" w:date="2013-10-15T11:57:00Z">
        <w:r w:rsidR="00C24334">
          <w:rPr>
            <w:i/>
            <w:vertAlign w:val="subscript"/>
            <w:lang w:val="en-US"/>
          </w:rPr>
          <w:t>x</w:t>
        </w:r>
      </w:ins>
      <w:ins w:id="2614" w:author="Kathrin Eichler" w:date="2013-10-08T12:43:00Z">
        <w:r w:rsidRPr="00A7528B">
          <w:rPr>
            <w:i/>
            <w:lang w:val="en-US"/>
          </w:rPr>
          <w:t>)</w:t>
        </w:r>
        <w:r>
          <w:rPr>
            <w:lang w:val="en-US"/>
          </w:rPr>
          <w:t>:</w:t>
        </w:r>
      </w:ins>
      <w:del w:id="2615" w:author="Kathrin Eichler" w:date="2013-10-08T12:16:00Z">
        <w:r w:rsidR="0087709E" w:rsidRPr="00DE1B49" w:rsidDel="00A26883">
          <w:rPr>
            <w:lang w:val="en-US"/>
          </w:rPr>
          <w:delText>.</w:delText>
        </w:r>
      </w:del>
    </w:p>
    <w:p w:rsidR="00436383" w:rsidRDefault="0087709E">
      <w:pPr>
        <w:pStyle w:val="Normal2"/>
        <w:rPr>
          <w:del w:id="2616" w:author="Kathrin Eichler" w:date="2013-10-15T12:07:00Z"/>
          <w:lang w:val="en-US"/>
        </w:rPr>
        <w:pPrChange w:id="2617" w:author="Kathrin Eichler" w:date="2013-10-16T15:19:00Z">
          <w:pPr/>
        </w:pPrChange>
      </w:pPr>
      <w:del w:id="2618" w:author="Kathrin Eichler" w:date="2013-10-08T12:17:00Z">
        <w:r w:rsidRPr="00DE1B49" w:rsidDel="00A26883">
          <w:rPr>
            <w:lang w:val="en-US"/>
          </w:rPr>
          <w:delText xml:space="preserve"> </w:delText>
        </w:r>
      </w:del>
      <w:proofErr w:type="gramStart"/>
      <w:ins w:id="2619" w:author="Kathrin Eichler" w:date="2013-10-16T15:19:00Z">
        <w:r w:rsidR="00C77216" w:rsidRPr="00A7528B">
          <w:rPr>
            <w:i/>
            <w:lang w:val="en-US"/>
          </w:rPr>
          <w:t>score(</w:t>
        </w:r>
        <w:proofErr w:type="gramEnd"/>
        <w:r w:rsidR="00C77216" w:rsidRPr="00A7528B">
          <w:rPr>
            <w:i/>
            <w:lang w:val="en-US"/>
          </w:rPr>
          <w:t>c</w:t>
        </w:r>
        <w:r w:rsidR="00C77216">
          <w:rPr>
            <w:i/>
            <w:vertAlign w:val="subscript"/>
            <w:lang w:val="en-US"/>
          </w:rPr>
          <w:t>x</w:t>
        </w:r>
        <w:r w:rsidR="00C77216" w:rsidRPr="00A7528B">
          <w:rPr>
            <w:i/>
            <w:lang w:val="en-US"/>
          </w:rPr>
          <w:t>)</w:t>
        </w:r>
        <w:r w:rsidR="00C77216">
          <w:rPr>
            <w:i/>
            <w:lang w:val="en-US"/>
          </w:rPr>
          <w:t xml:space="preserve"> =</w:t>
        </w:r>
        <m:oMath>
          <m:f>
            <m:fPr>
              <m:ctrlPr>
                <w:rPr>
                  <w:rFonts w:ascii="Cambria Math" w:hAnsi="Cambria Math"/>
                  <w:lang w:val="en-US"/>
                </w:rPr>
              </m:ctrlPr>
            </m:fPr>
            <m:num>
              <m:r>
                <w:rPr>
                  <w:rFonts w:ascii="Cambria Math" w:hAnsi="Cambria Math"/>
                  <w:lang w:val="en-US"/>
                </w:rPr>
                <m:t xml:space="preserve"> </m:t>
              </m:r>
              <m:nary>
                <m:naryPr>
                  <m:chr m:val="∑"/>
                  <m:grow m:val="1"/>
                  <m:ctrlPr>
                    <w:rPr>
                      <w:rFonts w:ascii="Cambria Math" w:hAnsi="Cambria Math"/>
                      <w:lang w:val="en-US"/>
                    </w:rPr>
                  </m:ctrlPr>
                </m:naryPr>
                <m:sub>
                  <m:r>
                    <w:rPr>
                      <w:rFonts w:ascii="Cambria Math" w:eastAsia="Cambria Math" w:hAnsi="Cambria Math" w:cs="Cambria Math"/>
                      <w:lang w:val="en-US"/>
                    </w:rPr>
                    <m:t>y=0</m:t>
                  </m:r>
                </m:sub>
                <m:sup>
                  <m:r>
                    <w:rPr>
                      <w:rFonts w:ascii="Cambria Math" w:eastAsia="Cambria Math" w:hAnsi="Cambria Math" w:cs="Cambria Math"/>
                      <w:lang w:val="en-US"/>
                    </w:rPr>
                    <m:t>m</m:t>
                  </m:r>
                </m:sup>
                <m:e>
                  <m:r>
                    <w:rPr>
                      <w:rFonts w:ascii="Cambria Math" w:hAnsi="Cambria Math"/>
                      <w:lang w:val="en-US"/>
                    </w:rPr>
                    <m:t>score(</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x</m:t>
                      </m:r>
                    </m:sub>
                  </m:sSub>
                  <m:r>
                    <w:rPr>
                      <w:rFonts w:ascii="Cambria Math" w:hAnsi="Cambria Math"/>
                      <w:lang w:val="en-US"/>
                    </w:rPr>
                    <m:t>)</m:t>
                  </m:r>
                </m:e>
              </m:nary>
            </m:num>
            <m:den>
              <m:r>
                <w:rPr>
                  <w:rFonts w:ascii="Cambria Math" w:hAnsi="Cambria Math"/>
                  <w:lang w:val="en-US"/>
                </w:rPr>
                <m:t>m</m:t>
              </m:r>
            </m:den>
          </m:f>
        </m:oMath>
      </w:ins>
    </w:p>
    <w:p w:rsidR="00436383" w:rsidRDefault="0087709E">
      <w:pPr>
        <w:pStyle w:val="Normal2"/>
        <w:rPr>
          <w:del w:id="2620" w:author="Kathrin Eichler" w:date="2013-10-08T11:31:00Z"/>
          <w:lang w:val="en-US"/>
        </w:rPr>
        <w:pPrChange w:id="2621" w:author="Kathrin Eichler" w:date="2013-10-16T15:19:00Z">
          <w:pPr/>
        </w:pPrChange>
      </w:pPr>
      <w:del w:id="2622" w:author="Kathrin Eichler" w:date="2013-10-08T11:31:00Z">
        <w:r w:rsidRPr="00DE1B49" w:rsidDel="005A5266">
          <w:rPr>
            <w:lang w:val="en-US"/>
          </w:rPr>
          <w:lastRenderedPageBreak/>
          <w:delText>In this implementation of the CategoryAnnotator module, category confidence scores are computed in the following way:</w:delText>
        </w:r>
      </w:del>
    </w:p>
    <w:p w:rsidR="00436383" w:rsidRPr="00436383" w:rsidRDefault="0087709E">
      <w:pPr>
        <w:pStyle w:val="Normal2"/>
        <w:rPr>
          <w:del w:id="2623" w:author="Kathrin Eichler" w:date="2013-10-08T12:27:00Z"/>
          <w:i/>
          <w:lang w:val="en-US"/>
          <w:rPrChange w:id="2624" w:author="Kathrin Eichler" w:date="2013-10-08T12:27:00Z">
            <w:rPr>
              <w:del w:id="2625" w:author="Kathrin Eichler" w:date="2013-10-08T12:27:00Z"/>
              <w:lang w:val="en-US"/>
            </w:rPr>
          </w:rPrChange>
        </w:rPr>
        <w:pPrChange w:id="2626" w:author="Kathrin Eichler" w:date="2013-10-16T15:19:00Z">
          <w:pPr/>
        </w:pPrChange>
      </w:pPr>
      <w:del w:id="2627" w:author="Kathrin Eichler" w:date="2013-10-08T11:31:00Z">
        <w:r w:rsidRPr="00DE1B49" w:rsidDel="005A5266">
          <w:rPr>
            <w:lang w:val="en-US"/>
          </w:rPr>
          <w:delText xml:space="preserve"> </w:delText>
        </w:r>
      </w:del>
    </w:p>
    <w:p w:rsidR="0087709E" w:rsidRPr="00DE1B49" w:rsidDel="00E17F56" w:rsidRDefault="0087709E" w:rsidP="0087709E">
      <w:pPr>
        <w:rPr>
          <w:del w:id="2628" w:author="Kathrin Eichler" w:date="2013-10-08T11:23:00Z"/>
          <w:lang w:val="en-US"/>
        </w:rPr>
      </w:pPr>
      <w:del w:id="2629" w:author="Kathrin Eichler" w:date="2013-10-08T12:27:00Z">
        <w:r w:rsidRPr="00DE1B49" w:rsidDel="00B60522">
          <w:rPr>
            <w:lang w:val="en-US"/>
          </w:rPr>
          <w:delText xml:space="preserve">For each </w:delText>
        </w:r>
        <w:r w:rsidRPr="007E7ED7" w:rsidDel="00B60522">
          <w:rPr>
            <w:i/>
            <w:lang w:val="en-US"/>
          </w:rPr>
          <w:delText>P</w:delText>
        </w:r>
        <w:r w:rsidRPr="00DE1B49" w:rsidDel="00B60522">
          <w:rPr>
            <w:lang w:val="en-US"/>
          </w:rPr>
          <w:delText xml:space="preserve">, we first collect the </w:delText>
        </w:r>
      </w:del>
      <w:del w:id="2630" w:author="Kathrin Eichler" w:date="2013-10-08T11:22:00Z">
        <w:r w:rsidRPr="00DE1B49" w:rsidDel="00E17F56">
          <w:rPr>
            <w:lang w:val="en-US"/>
          </w:rPr>
          <w:delText xml:space="preserve">category distribution </w:delText>
        </w:r>
      </w:del>
      <w:del w:id="2631" w:author="Kathrin Eichler" w:date="2013-10-08T11:23:00Z">
        <w:r w:rsidRPr="00DE1B49" w:rsidDel="00E17F56">
          <w:rPr>
            <w:lang w:val="en-US"/>
          </w:rPr>
          <w:delText xml:space="preserve">on the node by retrieving the category of each of the </w:delText>
        </w:r>
        <w:r w:rsidRPr="005925E0" w:rsidDel="00E17F56">
          <w:rPr>
            <w:i/>
            <w:lang w:val="en-US"/>
          </w:rPr>
          <w:delText>m</w:delText>
        </w:r>
        <w:r w:rsidRPr="00DE1B49" w:rsidDel="00E17F56">
          <w:rPr>
            <w:lang w:val="en-US"/>
          </w:rPr>
          <w:delText xml:space="preserve"> mentions associated to </w:delText>
        </w:r>
        <w:r w:rsidRPr="007E7ED7" w:rsidDel="00E17F56">
          <w:rPr>
            <w:i/>
            <w:lang w:val="en-US"/>
          </w:rPr>
          <w:delText>P</w:delText>
        </w:r>
        <w:r w:rsidRPr="00DE1B49" w:rsidDel="00E17F56">
          <w:rPr>
            <w:lang w:val="en-US"/>
          </w:rPr>
          <w:delText xml:space="preserve"> and storing the sum of occurrences of this category. Let's refer to the category as </w:delText>
        </w:r>
        <w:r w:rsidRPr="007E7ED7" w:rsidDel="00E17F56">
          <w:rPr>
            <w:i/>
            <w:lang w:val="en-US"/>
          </w:rPr>
          <w:delText>c</w:delText>
        </w:r>
        <w:r w:rsidRPr="00DE1B49" w:rsidDel="00E17F56">
          <w:rPr>
            <w:lang w:val="en-US"/>
          </w:rPr>
          <w:delText xml:space="preserve">, </w:delText>
        </w:r>
        <w:r w:rsidR="00572E16" w:rsidDel="00E17F56">
          <w:rPr>
            <w:lang w:val="en-US"/>
          </w:rPr>
          <w:delText xml:space="preserve">and to </w:delText>
        </w:r>
        <w:r w:rsidRPr="00DE1B49" w:rsidDel="00E17F56">
          <w:rPr>
            <w:lang w:val="en-US"/>
          </w:rPr>
          <w:delText xml:space="preserve">the sum as </w:delText>
        </w:r>
        <w:r w:rsidRPr="007E7ED7" w:rsidDel="00E17F56">
          <w:rPr>
            <w:i/>
            <w:lang w:val="en-US"/>
          </w:rPr>
          <w:delText>sum(c)</w:delText>
        </w:r>
        <w:r w:rsidRPr="00DE1B49" w:rsidDel="00E17F56">
          <w:rPr>
            <w:lang w:val="en-US"/>
          </w:rPr>
          <w:delText xml:space="preserve">. </w:delText>
        </w:r>
      </w:del>
    </w:p>
    <w:p w:rsidR="0087709E" w:rsidRPr="00DE1B49" w:rsidDel="00B60522" w:rsidRDefault="0087709E" w:rsidP="0087709E">
      <w:pPr>
        <w:rPr>
          <w:del w:id="2632" w:author="Kathrin Eichler" w:date="2013-10-08T12:27:00Z"/>
          <w:lang w:val="en-US"/>
        </w:rPr>
      </w:pPr>
      <w:del w:id="2633" w:author="Kathrin Eichler" w:date="2013-10-08T12:27:00Z">
        <w:r w:rsidRPr="00DE1B49" w:rsidDel="00B60522">
          <w:rPr>
            <w:lang w:val="en-US"/>
          </w:rPr>
          <w:delText xml:space="preserve"> </w:delText>
        </w:r>
      </w:del>
    </w:p>
    <w:p w:rsidR="0087709E" w:rsidRPr="00DE1B49" w:rsidDel="00B60522" w:rsidRDefault="0087709E" w:rsidP="0087709E">
      <w:pPr>
        <w:rPr>
          <w:del w:id="2634" w:author="Kathrin Eichler" w:date="2013-10-08T12:27:00Z"/>
          <w:lang w:val="en-US"/>
        </w:rPr>
      </w:pPr>
      <w:del w:id="2635" w:author="Kathrin Eichler" w:date="2013-10-08T11:23:00Z">
        <w:r w:rsidRPr="00DE1B49" w:rsidDel="00E17F56">
          <w:rPr>
            <w:lang w:val="en-US"/>
          </w:rPr>
          <w:delText xml:space="preserve">In </w:delText>
        </w:r>
        <w:r w:rsidR="00572E16" w:rsidDel="00E17F56">
          <w:rPr>
            <w:lang w:val="en-US"/>
          </w:rPr>
          <w:delText>the</w:delText>
        </w:r>
        <w:r w:rsidR="00572E16" w:rsidRPr="00DE1B49" w:rsidDel="00E17F56">
          <w:rPr>
            <w:lang w:val="en-US"/>
          </w:rPr>
          <w:delText xml:space="preserve"> </w:delText>
        </w:r>
        <w:r w:rsidRPr="00DE1B49" w:rsidDel="00E17F56">
          <w:rPr>
            <w:lang w:val="en-US"/>
          </w:rPr>
          <w:delText>second step, w</w:delText>
        </w:r>
      </w:del>
      <w:del w:id="2636" w:author="Kathrin Eichler" w:date="2013-10-08T12:27:00Z">
        <w:r w:rsidRPr="00DE1B49" w:rsidDel="00B60522">
          <w:rPr>
            <w:lang w:val="en-US"/>
          </w:rPr>
          <w:delText xml:space="preserve">e compute a score </w:delText>
        </w:r>
      </w:del>
      <w:del w:id="2637" w:author="Kathrin Eichler" w:date="2013-10-08T11:23:00Z">
        <w:r w:rsidRPr="007E7ED7" w:rsidDel="00E17F56">
          <w:rPr>
            <w:i/>
            <w:lang w:val="en-US"/>
          </w:rPr>
          <w:delText>s</w:delText>
        </w:r>
      </w:del>
      <w:del w:id="2638" w:author="Kathrin Eichler" w:date="2013-10-08T12:27:00Z">
        <w:r w:rsidRPr="007E7ED7" w:rsidDel="00B60522">
          <w:rPr>
            <w:i/>
            <w:lang w:val="en-US"/>
          </w:rPr>
          <w:delText>(c)</w:delText>
        </w:r>
        <w:r w:rsidRPr="00DE1B49" w:rsidDel="00B60522">
          <w:rPr>
            <w:lang w:val="en-US"/>
          </w:rPr>
          <w:delText xml:space="preserve"> </w:delText>
        </w:r>
      </w:del>
      <w:del w:id="2639" w:author="Kathrin Eichler" w:date="2013-10-08T11:24:00Z">
        <w:r w:rsidRPr="00DE1B49" w:rsidDel="00E17F56">
          <w:rPr>
            <w:lang w:val="en-US"/>
          </w:rPr>
          <w:delText xml:space="preserve">for each category occurring on the node </w:delText>
        </w:r>
      </w:del>
      <w:del w:id="2640" w:author="Kathrin Eichler" w:date="2013-10-08T12:27:00Z">
        <w:r w:rsidRPr="00DE1B49" w:rsidDel="00B60522">
          <w:rPr>
            <w:lang w:val="en-US"/>
          </w:rPr>
          <w:delText>using the following formula:</w:delText>
        </w:r>
      </w:del>
    </w:p>
    <w:p w:rsidR="00E17F56" w:rsidDel="00B60522" w:rsidRDefault="00E17F56" w:rsidP="00E17F56">
      <w:pPr>
        <w:rPr>
          <w:del w:id="2641" w:author="Kathrin Eichler" w:date="2013-10-08T12:27:00Z"/>
          <w:lang w:val="en-US"/>
        </w:rPr>
      </w:pPr>
      <w:moveToRangeStart w:id="2642" w:author="Kathrin Eichler" w:date="2013-10-08T11:26:00Z" w:name="move368994914"/>
      <w:moveTo w:id="2643" w:author="Kathrin Eichler" w:date="2013-10-08T11:26:00Z">
        <w:del w:id="2644" w:author="Kathrin Eichler" w:date="2013-10-08T12:27:00Z">
          <w:r w:rsidRPr="00DE1B49" w:rsidDel="00B60522">
            <w:rPr>
              <w:lang w:val="en-US"/>
            </w:rPr>
            <w:delText xml:space="preserve">To compute the final category confidence, all scores for a particular category are summed up and, in the end, divided by the total number of </w:delText>
          </w:r>
          <w:r w:rsidRPr="007E7ED7" w:rsidDel="00B60522">
            <w:rPr>
              <w:i/>
              <w:lang w:val="en-US"/>
            </w:rPr>
            <w:delText>NodeMatch</w:delText>
          </w:r>
          <w:r w:rsidRPr="00DE1B49" w:rsidDel="00B60522">
            <w:rPr>
              <w:lang w:val="en-US"/>
            </w:rPr>
            <w:delText>-es.</w:delText>
          </w:r>
        </w:del>
      </w:moveTo>
    </w:p>
    <w:moveToRangeEnd w:id="2642"/>
    <w:p w:rsidR="0087709E" w:rsidRPr="00DE1B49" w:rsidDel="00B60522" w:rsidRDefault="0087709E" w:rsidP="0087709E">
      <w:pPr>
        <w:rPr>
          <w:del w:id="2645" w:author="Kathrin Eichler" w:date="2013-10-08T12:27:00Z"/>
          <w:lang w:val="en-US"/>
        </w:rPr>
      </w:pPr>
      <w:del w:id="2646" w:author="Kathrin Eichler" w:date="2013-10-08T12:27:00Z">
        <w:r w:rsidRPr="00DE1B49" w:rsidDel="00B60522">
          <w:rPr>
            <w:lang w:val="en-US"/>
          </w:rPr>
          <w:delText xml:space="preserve"> </w:delText>
        </w:r>
      </w:del>
    </w:p>
    <w:p w:rsidR="0087709E" w:rsidRPr="007E7ED7" w:rsidDel="00B60522" w:rsidRDefault="0087709E" w:rsidP="007E7ED7">
      <w:pPr>
        <w:ind w:left="1440" w:firstLine="720"/>
        <w:rPr>
          <w:del w:id="2647" w:author="Kathrin Eichler" w:date="2013-10-08T12:27:00Z"/>
          <w:i/>
          <w:lang w:val="en-US"/>
        </w:rPr>
      </w:pPr>
      <w:del w:id="2648" w:author="Kathrin Eichler" w:date="2013-10-08T11:24:00Z">
        <w:r w:rsidRPr="007E7ED7" w:rsidDel="00E17F56">
          <w:rPr>
            <w:i/>
            <w:lang w:val="en-US"/>
          </w:rPr>
          <w:delText>s</w:delText>
        </w:r>
      </w:del>
      <w:del w:id="2649" w:author="Kathrin Eichler" w:date="2013-10-08T12:27:00Z">
        <w:r w:rsidRPr="007E7ED7" w:rsidDel="00B60522">
          <w:rPr>
            <w:i/>
            <w:lang w:val="en-US"/>
          </w:rPr>
          <w:delText xml:space="preserve">(c) = </w:delText>
        </w:r>
        <w:r w:rsidR="00DE0473" w:rsidRPr="007E7ED7" w:rsidDel="00B60522">
          <w:rPr>
            <w:i/>
            <w:lang w:val="en-US"/>
          </w:rPr>
          <w:delText xml:space="preserve">p </w:delText>
        </w:r>
        <w:r w:rsidRPr="007E7ED7" w:rsidDel="00B60522">
          <w:rPr>
            <w:i/>
            <w:lang w:val="en-US"/>
          </w:rPr>
          <w:delText xml:space="preserve">* </w:delText>
        </w:r>
      </w:del>
      <w:del w:id="2650" w:author="Kathrin Eichler" w:date="2013-10-08T11:24:00Z">
        <w:r w:rsidRPr="007E7ED7" w:rsidDel="00E17F56">
          <w:rPr>
            <w:i/>
            <w:lang w:val="en-US"/>
          </w:rPr>
          <w:delText>sum(c) / m</w:delText>
        </w:r>
      </w:del>
    </w:p>
    <w:p w:rsidR="0087709E" w:rsidRPr="00DE1B49" w:rsidDel="00B60522" w:rsidRDefault="0087709E" w:rsidP="0087709E">
      <w:pPr>
        <w:rPr>
          <w:del w:id="2651" w:author="Kathrin Eichler" w:date="2013-10-08T12:27:00Z"/>
          <w:lang w:val="en-US"/>
        </w:rPr>
      </w:pPr>
      <w:del w:id="2652" w:author="Kathrin Eichler" w:date="2013-10-08T12:27:00Z">
        <w:r w:rsidRPr="00DE1B49" w:rsidDel="00B60522">
          <w:rPr>
            <w:lang w:val="en-US"/>
          </w:rPr>
          <w:delText xml:space="preserve"> </w:delText>
        </w:r>
      </w:del>
    </w:p>
    <w:p w:rsidR="0087709E" w:rsidDel="00B60522" w:rsidRDefault="0087709E" w:rsidP="0087709E">
      <w:pPr>
        <w:rPr>
          <w:del w:id="2653" w:author="Kathrin Eichler" w:date="2013-10-08T12:27:00Z"/>
          <w:lang w:val="en-US"/>
        </w:rPr>
      </w:pPr>
      <w:moveFromRangeStart w:id="2654" w:author="Kathrin Eichler" w:date="2013-10-08T11:26:00Z" w:name="move368994914"/>
      <w:moveFrom w:id="2655" w:author="Kathrin Eichler" w:date="2013-10-08T11:26:00Z">
        <w:del w:id="2656" w:author="Kathrin Eichler" w:date="2013-10-08T12:27:00Z">
          <w:r w:rsidRPr="00DE1B49" w:rsidDel="00B60522">
            <w:rPr>
              <w:lang w:val="en-US"/>
            </w:rPr>
            <w:delText xml:space="preserve">To compute the final category confidence, all scores for a particular category are summed up and, in the end, divided by the total number of </w:delText>
          </w:r>
          <w:r w:rsidRPr="007E7ED7" w:rsidDel="00B60522">
            <w:rPr>
              <w:i/>
              <w:lang w:val="en-US"/>
            </w:rPr>
            <w:delText>NodeMatch</w:delText>
          </w:r>
          <w:r w:rsidRPr="00DE1B49" w:rsidDel="00B60522">
            <w:rPr>
              <w:lang w:val="en-US"/>
            </w:rPr>
            <w:delText>-es.</w:delText>
          </w:r>
        </w:del>
      </w:moveFrom>
    </w:p>
    <w:moveFromRangeEnd w:id="2654"/>
    <w:p w:rsidR="00EB71F9" w:rsidRPr="00DE1B49" w:rsidRDefault="00EB71F9" w:rsidP="0087709E">
      <w:pPr>
        <w:rPr>
          <w:lang w:val="en-US"/>
        </w:rPr>
      </w:pPr>
    </w:p>
    <w:p w:rsidR="0087709E" w:rsidRPr="00DE1B49" w:rsidRDefault="0087709E" w:rsidP="0087709E">
      <w:pPr>
        <w:pStyle w:val="berschrift2"/>
      </w:pPr>
      <w:bookmarkStart w:id="2657" w:name="h.4xafayk7n2bb" w:colFirst="0" w:colLast="0"/>
      <w:bookmarkStart w:id="2658" w:name="_Toc404592968"/>
      <w:bookmarkEnd w:id="2657"/>
      <w:r w:rsidRPr="00DE1B49">
        <w:t>Implementation of Top Levels</w:t>
      </w:r>
      <w:bookmarkEnd w:id="2658"/>
    </w:p>
    <w:p w:rsidR="0087709E" w:rsidRPr="00DE1B49" w:rsidRDefault="0087709E" w:rsidP="007368D3">
      <w:pPr>
        <w:pStyle w:val="berschrift3"/>
      </w:pPr>
      <w:bookmarkStart w:id="2659" w:name="h.8bmwhmdkugu3" w:colFirst="0" w:colLast="0"/>
      <w:bookmarkStart w:id="2660" w:name="_Toc404592969"/>
      <w:bookmarkEnd w:id="2659"/>
      <w:r w:rsidRPr="00DE1B49">
        <w:t xml:space="preserve">Use Case 1: class </w:t>
      </w:r>
      <w:proofErr w:type="spellStart"/>
      <w:r w:rsidRPr="00DE1B49">
        <w:t>UseCaseOneRunnerPrototype</w:t>
      </w:r>
      <w:proofErr w:type="spellEnd"/>
      <w:ins w:id="2661" w:author="Kathrin Eichler" w:date="2014-11-17T11:05:00Z">
        <w:r w:rsidR="00786C33">
          <w:t xml:space="preserve"> [</w:t>
        </w:r>
        <w:proofErr w:type="spellStart"/>
        <w:r w:rsidR="00786C33">
          <w:t>Vivi</w:t>
        </w:r>
        <w:proofErr w:type="spellEnd"/>
        <w:r w:rsidR="00786C33">
          <w:t>]</w:t>
        </w:r>
      </w:ins>
      <w:r w:rsidR="008D6CF9">
        <w:t xml:space="preserve"> (</w:t>
      </w:r>
      <w:proofErr w:type="spellStart"/>
      <w:r w:rsidR="008D6CF9" w:rsidRPr="008D6CF9">
        <w:t>eu</w:t>
      </w:r>
      <w:r w:rsidR="008D6CF9">
        <w:t>.excitementproject.</w:t>
      </w:r>
      <w:r w:rsidR="008D6CF9" w:rsidRPr="008D6CF9">
        <w:t>tl</w:t>
      </w:r>
      <w:r w:rsidR="008D6CF9">
        <w:t>.toplevel.usecaseonerunner</w:t>
      </w:r>
      <w:proofErr w:type="spellEnd"/>
      <w:r w:rsidR="008D6CF9">
        <w:t>)</w:t>
      </w:r>
      <w:bookmarkEnd w:id="2660"/>
    </w:p>
    <w:p w:rsidR="0087709E" w:rsidRDefault="0087709E" w:rsidP="00563EB2">
      <w:pPr>
        <w:rPr>
          <w:lang w:val="en-US"/>
        </w:rPr>
      </w:pPr>
      <w:r w:rsidRPr="00DE1B49">
        <w:rPr>
          <w:lang w:val="en-US"/>
        </w:rPr>
        <w:t xml:space="preserve">The </w:t>
      </w:r>
      <w:proofErr w:type="spellStart"/>
      <w:r w:rsidRPr="00DE1B49">
        <w:rPr>
          <w:i/>
          <w:lang w:val="en-US"/>
        </w:rPr>
        <w:t>UseCaseOneRunnerPrototype</w:t>
      </w:r>
      <w:proofErr w:type="spellEnd"/>
      <w:r w:rsidRPr="00DE1B49">
        <w:rPr>
          <w:lang w:val="en-US"/>
        </w:rPr>
        <w:t xml:space="preserve"> provides an implementation of the </w:t>
      </w:r>
      <w:proofErr w:type="spellStart"/>
      <w:r w:rsidRPr="00DE1B49">
        <w:rPr>
          <w:i/>
          <w:lang w:val="en-US"/>
        </w:rPr>
        <w:t>UseCaseOneRunner</w:t>
      </w:r>
      <w:proofErr w:type="spellEnd"/>
      <w:r w:rsidRPr="00DE1B49">
        <w:rPr>
          <w:lang w:val="en-US"/>
        </w:rPr>
        <w:t xml:space="preserve"> interface. </w:t>
      </w:r>
      <w:r w:rsidR="00590A96" w:rsidRPr="00DE1B49">
        <w:rPr>
          <w:lang w:val="en-US"/>
        </w:rPr>
        <w:t xml:space="preserve">The interface’s </w:t>
      </w:r>
      <w:proofErr w:type="spellStart"/>
      <w:r w:rsidR="00590A96">
        <w:rPr>
          <w:i/>
          <w:lang w:val="en-US"/>
        </w:rPr>
        <w:t>buildRaw</w:t>
      </w:r>
      <w:r w:rsidR="00590A96" w:rsidRPr="00DE1B49">
        <w:rPr>
          <w:i/>
          <w:lang w:val="en-US"/>
        </w:rPr>
        <w:t>Graph</w:t>
      </w:r>
      <w:proofErr w:type="spellEnd"/>
      <w:r w:rsidR="00590A96" w:rsidRPr="00DE1B49">
        <w:rPr>
          <w:lang w:val="en-US"/>
        </w:rPr>
        <w:t xml:space="preserve"> method</w:t>
      </w:r>
      <w:r w:rsidR="00590A96">
        <w:rPr>
          <w:lang w:val="en-US"/>
        </w:rPr>
        <w:t>s produce</w:t>
      </w:r>
      <w:r w:rsidR="00590A96" w:rsidRPr="00DE1B49">
        <w:rPr>
          <w:lang w:val="en-US"/>
        </w:rPr>
        <w:t xml:space="preserve"> an </w:t>
      </w:r>
      <w:r w:rsidR="00590A96" w:rsidRPr="00DE1B49">
        <w:rPr>
          <w:i/>
          <w:lang w:val="en-US"/>
        </w:rPr>
        <w:t>EntailmentGraph</w:t>
      </w:r>
      <w:r w:rsidR="00590A96">
        <w:rPr>
          <w:i/>
          <w:lang w:val="en-US"/>
        </w:rPr>
        <w:t xml:space="preserve">Raw </w:t>
      </w:r>
      <w:r w:rsidR="00590A96" w:rsidRPr="00DE1B49">
        <w:rPr>
          <w:lang w:val="en-US"/>
        </w:rPr>
        <w:t>object from input CAS objects</w:t>
      </w:r>
      <w:r w:rsidR="00590A96">
        <w:rPr>
          <w:lang w:val="en-US"/>
        </w:rPr>
        <w:t xml:space="preserve"> or input Interaction objects</w:t>
      </w:r>
      <w:r w:rsidR="00590A96" w:rsidRPr="00DE1B49">
        <w:rPr>
          <w:lang w:val="en-US"/>
        </w:rPr>
        <w:t xml:space="preserve">, by producing sets of </w:t>
      </w:r>
      <w:r w:rsidR="00590A96" w:rsidRPr="00DE1B49">
        <w:rPr>
          <w:i/>
          <w:lang w:val="en-US"/>
        </w:rPr>
        <w:t>FragmentGraph</w:t>
      </w:r>
      <w:r w:rsidR="00590A96" w:rsidRPr="00DE1B49">
        <w:rPr>
          <w:lang w:val="en-US"/>
        </w:rPr>
        <w:t xml:space="preserve">-s for each input </w:t>
      </w:r>
      <w:r w:rsidR="00590A96">
        <w:rPr>
          <w:lang w:val="en-US"/>
        </w:rPr>
        <w:t xml:space="preserve">interaction and </w:t>
      </w:r>
      <w:r w:rsidR="00590A96" w:rsidRPr="00DE1B49">
        <w:rPr>
          <w:lang w:val="en-US"/>
        </w:rPr>
        <w:t xml:space="preserve">merging them to produce an </w:t>
      </w:r>
      <w:r w:rsidR="00590A96" w:rsidRPr="00DE1B49">
        <w:rPr>
          <w:i/>
          <w:lang w:val="en-US"/>
        </w:rPr>
        <w:t>EntailmentGraphRaw</w:t>
      </w:r>
      <w:r w:rsidR="00590A96">
        <w:rPr>
          <w:lang w:val="en-US"/>
        </w:rPr>
        <w:t xml:space="preserve">. </w:t>
      </w:r>
      <w:r w:rsidRPr="00DE1B49">
        <w:rPr>
          <w:lang w:val="en-US"/>
        </w:rPr>
        <w:t>The i</w:t>
      </w:r>
      <w:r w:rsidRPr="00DE1B49">
        <w:rPr>
          <w:lang w:val="en-US"/>
        </w:rPr>
        <w:t>n</w:t>
      </w:r>
      <w:r w:rsidRPr="00DE1B49">
        <w:rPr>
          <w:lang w:val="en-US"/>
        </w:rPr>
        <w:t xml:space="preserve">terface’s </w:t>
      </w:r>
      <w:proofErr w:type="spellStart"/>
      <w:r w:rsidRPr="00DE1B49">
        <w:rPr>
          <w:i/>
          <w:lang w:val="en-US"/>
        </w:rPr>
        <w:t>build</w:t>
      </w:r>
      <w:r w:rsidR="00590A96">
        <w:rPr>
          <w:i/>
          <w:lang w:val="en-US"/>
        </w:rPr>
        <w:t>Collapsed</w:t>
      </w:r>
      <w:r w:rsidRPr="00DE1B49">
        <w:rPr>
          <w:i/>
          <w:lang w:val="en-US"/>
        </w:rPr>
        <w:t>Graph</w:t>
      </w:r>
      <w:proofErr w:type="spellEnd"/>
      <w:r w:rsidRPr="00DE1B49">
        <w:rPr>
          <w:lang w:val="en-US"/>
        </w:rPr>
        <w:t xml:space="preserve"> method</w:t>
      </w:r>
      <w:r w:rsidR="00590A96">
        <w:rPr>
          <w:lang w:val="en-US"/>
        </w:rPr>
        <w:t>s produce</w:t>
      </w:r>
      <w:r w:rsidRPr="00DE1B49">
        <w:rPr>
          <w:lang w:val="en-US"/>
        </w:rPr>
        <w:t xml:space="preserve"> an </w:t>
      </w:r>
      <w:proofErr w:type="spellStart"/>
      <w:r w:rsidRPr="00DE1B49">
        <w:rPr>
          <w:i/>
          <w:lang w:val="en-US"/>
        </w:rPr>
        <w:t>EntailmentGraphCollapsed</w:t>
      </w:r>
      <w:proofErr w:type="spellEnd"/>
      <w:r w:rsidRPr="00DE1B49">
        <w:rPr>
          <w:lang w:val="en-US"/>
        </w:rPr>
        <w:t xml:space="preserve"> object </w:t>
      </w:r>
      <w:r w:rsidR="005B5B6C">
        <w:rPr>
          <w:lang w:val="en-US"/>
        </w:rPr>
        <w:t>e</w:t>
      </w:r>
      <w:r w:rsidR="005B5B6C">
        <w:rPr>
          <w:lang w:val="en-US"/>
        </w:rPr>
        <w:t>i</w:t>
      </w:r>
      <w:r w:rsidR="005B5B6C">
        <w:rPr>
          <w:lang w:val="en-US"/>
        </w:rPr>
        <w:t xml:space="preserve">ther directly </w:t>
      </w:r>
      <w:r w:rsidRPr="00DE1B49">
        <w:rPr>
          <w:lang w:val="en-US"/>
        </w:rPr>
        <w:t xml:space="preserve">from </w:t>
      </w:r>
      <w:r w:rsidR="005B5B6C">
        <w:rPr>
          <w:lang w:val="en-US"/>
        </w:rPr>
        <w:t xml:space="preserve">a raw graph or from </w:t>
      </w:r>
      <w:r w:rsidRPr="00DE1B49">
        <w:rPr>
          <w:lang w:val="en-US"/>
        </w:rPr>
        <w:t>input CAS objects</w:t>
      </w:r>
      <w:r w:rsidR="00590A96">
        <w:rPr>
          <w:lang w:val="en-US"/>
        </w:rPr>
        <w:t xml:space="preserve"> </w:t>
      </w:r>
      <w:r w:rsidR="005B5B6C">
        <w:rPr>
          <w:lang w:val="en-US"/>
        </w:rPr>
        <w:t xml:space="preserve">/ </w:t>
      </w:r>
      <w:r w:rsidR="00590A96">
        <w:rPr>
          <w:lang w:val="en-US"/>
        </w:rPr>
        <w:t>input Interaction objects</w:t>
      </w:r>
      <w:r w:rsidRPr="00DE1B49">
        <w:rPr>
          <w:lang w:val="en-US"/>
        </w:rPr>
        <w:t xml:space="preserve">, </w:t>
      </w:r>
      <w:r w:rsidR="005B5B6C">
        <w:rPr>
          <w:lang w:val="en-US"/>
        </w:rPr>
        <w:t>from which</w:t>
      </w:r>
      <w:r w:rsidRPr="00DE1B49">
        <w:rPr>
          <w:lang w:val="en-US"/>
        </w:rPr>
        <w:t xml:space="preserve"> </w:t>
      </w:r>
      <w:r w:rsidR="005B5B6C">
        <w:rPr>
          <w:lang w:val="en-US"/>
        </w:rPr>
        <w:t>an</w:t>
      </w:r>
      <w:r w:rsidRPr="00DE1B49">
        <w:rPr>
          <w:lang w:val="en-US"/>
        </w:rPr>
        <w:t xml:space="preserve"> </w:t>
      </w:r>
      <w:r w:rsidRPr="00DE1B49">
        <w:rPr>
          <w:i/>
          <w:lang w:val="en-US"/>
        </w:rPr>
        <w:t>EntailmentGraphRaw</w:t>
      </w:r>
      <w:r w:rsidRPr="00DE1B49">
        <w:rPr>
          <w:lang w:val="en-US"/>
        </w:rPr>
        <w:t xml:space="preserve"> </w:t>
      </w:r>
      <w:r w:rsidR="005B5B6C">
        <w:rPr>
          <w:lang w:val="en-US"/>
        </w:rPr>
        <w:t xml:space="preserve">is </w:t>
      </w:r>
      <w:r w:rsidR="00572E16">
        <w:rPr>
          <w:lang w:val="en-US"/>
        </w:rPr>
        <w:t xml:space="preserve">built </w:t>
      </w:r>
      <w:r w:rsidR="00590A96">
        <w:rPr>
          <w:lang w:val="en-US"/>
        </w:rPr>
        <w:t>as described above</w:t>
      </w:r>
      <w:r w:rsidR="00572E16">
        <w:rPr>
          <w:lang w:val="en-US"/>
        </w:rPr>
        <w:t xml:space="preserve"> and</w:t>
      </w:r>
      <w:r w:rsidRPr="00DE1B49">
        <w:rPr>
          <w:lang w:val="en-US"/>
        </w:rPr>
        <w:t xml:space="preserve"> </w:t>
      </w:r>
      <w:r w:rsidR="00572E16">
        <w:rPr>
          <w:lang w:val="en-US"/>
        </w:rPr>
        <w:t>further</w:t>
      </w:r>
      <w:r w:rsidR="00572E16" w:rsidRPr="00DE1B49">
        <w:rPr>
          <w:lang w:val="en-US"/>
        </w:rPr>
        <w:t xml:space="preserve"> </w:t>
      </w:r>
      <w:del w:id="2662" w:author="Lili" w:date="2013-10-24T13:20:00Z">
        <w:r w:rsidRPr="00DE1B49" w:rsidDel="00563EB2">
          <w:rPr>
            <w:lang w:val="en-US"/>
          </w:rPr>
          <w:delText xml:space="preserve">collapsed </w:delText>
        </w:r>
      </w:del>
      <w:ins w:id="2663" w:author="Lili" w:date="2013-10-24T13:20:00Z">
        <w:r w:rsidR="00563EB2">
          <w:rPr>
            <w:lang w:val="en-US"/>
          </w:rPr>
          <w:t>optimized</w:t>
        </w:r>
        <w:r w:rsidR="00563EB2" w:rsidRPr="00DE1B49">
          <w:rPr>
            <w:lang w:val="en-US"/>
          </w:rPr>
          <w:t xml:space="preserve"> </w:t>
        </w:r>
      </w:ins>
      <w:r w:rsidRPr="00DE1B49">
        <w:rPr>
          <w:lang w:val="en-US"/>
        </w:rPr>
        <w:t>(merging nodes into equivalence classes, collapsing multiple edges between the same pair of nodes into one edge</w:t>
      </w:r>
      <w:r w:rsidR="00735A2A">
        <w:rPr>
          <w:lang w:val="en-US"/>
        </w:rPr>
        <w:t>, etc.</w:t>
      </w:r>
      <w:r w:rsidRPr="00DE1B49">
        <w:rPr>
          <w:lang w:val="en-US"/>
        </w:rPr>
        <w:t>), to produce the final output.</w:t>
      </w:r>
    </w:p>
    <w:p w:rsidR="00A45917" w:rsidRDefault="00A45917" w:rsidP="0087709E">
      <w:pPr>
        <w:rPr>
          <w:lang w:val="en-US"/>
        </w:rPr>
      </w:pPr>
    </w:p>
    <w:p w:rsidR="00A45917" w:rsidRPr="00A45917" w:rsidRDefault="00A45917" w:rsidP="00A45917">
      <w:pPr>
        <w:pStyle w:val="Normal2"/>
        <w:numPr>
          <w:ilvl w:val="0"/>
          <w:numId w:val="96"/>
        </w:numPr>
      </w:pPr>
      <w:r>
        <w:rPr>
          <w:rFonts w:cstheme="minorBidi"/>
        </w:rPr>
        <w:t>Attributes:</w:t>
      </w:r>
    </w:p>
    <w:p w:rsidR="00A45917" w:rsidRDefault="00A45917" w:rsidP="00A45917">
      <w:pPr>
        <w:pStyle w:val="Normal2"/>
        <w:ind w:left="720"/>
      </w:pPr>
      <w:r>
        <w:t xml:space="preserve">To perform the transformations between </w:t>
      </w:r>
      <w:r w:rsidR="003D5D56">
        <w:t xml:space="preserve">the </w:t>
      </w:r>
      <w:r>
        <w:t xml:space="preserve">different types of graphs mentioned above, a few intermediate processing steps must be performed: fragment annotation, modifier annotation, generating fragment graphs from an input CAS object, merging </w:t>
      </w:r>
      <w:r>
        <w:lastRenderedPageBreak/>
        <w:t>of fragment graphs, and collapsing a raw graph. Each of these processing steps is e</w:t>
      </w:r>
      <w:r>
        <w:t>n</w:t>
      </w:r>
      <w:r>
        <w:t xml:space="preserve">capsulated in an interface, which are attributes of the </w:t>
      </w:r>
      <w:proofErr w:type="spellStart"/>
      <w:r w:rsidRPr="003D5D56">
        <w:rPr>
          <w:i/>
        </w:rPr>
        <w:t>UseCaseOneRunnerPrototype</w:t>
      </w:r>
      <w:proofErr w:type="spellEnd"/>
      <w:r>
        <w:t xml:space="preserve">, and are initialized by the </w:t>
      </w:r>
      <w:proofErr w:type="spellStart"/>
      <w:proofErr w:type="gramStart"/>
      <w:r w:rsidRPr="003D5D56">
        <w:rPr>
          <w:i/>
        </w:rPr>
        <w:t>initInterfaces</w:t>
      </w:r>
      <w:proofErr w:type="spellEnd"/>
      <w:r w:rsidRPr="003D5D56">
        <w:rPr>
          <w:i/>
        </w:rPr>
        <w:t>(</w:t>
      </w:r>
      <w:proofErr w:type="gramEnd"/>
      <w:r w:rsidRPr="003D5D56">
        <w:rPr>
          <w:i/>
        </w:rPr>
        <w:t>)</w:t>
      </w:r>
      <w:r>
        <w:t xml:space="preserve"> method. In addition to these interfaces, the class also has as attributes the EDA used in the merging step, and the LAP for pr</w:t>
      </w:r>
      <w:r>
        <w:t>o</w:t>
      </w:r>
      <w:r>
        <w:t>ducing the required input for the EDA. A summary of the attributes is presented b</w:t>
      </w:r>
      <w:r>
        <w:t>e</w:t>
      </w:r>
      <w:r>
        <w:t>low:</w:t>
      </w:r>
    </w:p>
    <w:p w:rsidR="00A45917" w:rsidRPr="00A45917" w:rsidRDefault="00A45917" w:rsidP="0087709E">
      <w:pPr>
        <w:pStyle w:val="Normal2"/>
        <w:numPr>
          <w:ilvl w:val="1"/>
          <w:numId w:val="96"/>
        </w:numPr>
        <w:rPr>
          <w:lang w:val="en-US"/>
        </w:rPr>
      </w:pPr>
      <w:proofErr w:type="spellStart"/>
      <w:r>
        <w:t>LAPAccess</w:t>
      </w:r>
      <w:proofErr w:type="spellEnd"/>
      <w:r>
        <w:t xml:space="preserve"> lap</w:t>
      </w:r>
    </w:p>
    <w:p w:rsidR="00A45917" w:rsidRPr="00A45917" w:rsidRDefault="00A45917" w:rsidP="0087709E">
      <w:pPr>
        <w:pStyle w:val="Normal2"/>
        <w:numPr>
          <w:ilvl w:val="1"/>
          <w:numId w:val="96"/>
        </w:numPr>
        <w:rPr>
          <w:lang w:val="en-US"/>
        </w:rPr>
      </w:pPr>
      <w:proofErr w:type="spellStart"/>
      <w:r>
        <w:t>EDABasic</w:t>
      </w:r>
      <w:proofErr w:type="spellEnd"/>
      <w:r>
        <w:t>&lt;?&gt; eda</w:t>
      </w:r>
    </w:p>
    <w:p w:rsidR="00A45917" w:rsidRPr="00A45917" w:rsidRDefault="00A45917" w:rsidP="0087709E">
      <w:pPr>
        <w:pStyle w:val="Normal2"/>
        <w:numPr>
          <w:ilvl w:val="1"/>
          <w:numId w:val="96"/>
        </w:numPr>
        <w:rPr>
          <w:lang w:val="en-US"/>
        </w:rPr>
      </w:pPr>
      <w:proofErr w:type="spellStart"/>
      <w:r>
        <w:t>FragmentAnnotator</w:t>
      </w:r>
      <w:proofErr w:type="spellEnd"/>
      <w:r>
        <w:t xml:space="preserve"> </w:t>
      </w:r>
      <w:proofErr w:type="spellStart"/>
      <w:r>
        <w:t>fragAnot</w:t>
      </w:r>
      <w:proofErr w:type="spellEnd"/>
    </w:p>
    <w:p w:rsidR="00A45917" w:rsidRPr="00A45917" w:rsidRDefault="00A45917" w:rsidP="0087709E">
      <w:pPr>
        <w:pStyle w:val="Normal2"/>
        <w:numPr>
          <w:ilvl w:val="1"/>
          <w:numId w:val="96"/>
        </w:numPr>
        <w:rPr>
          <w:lang w:val="en-US"/>
        </w:rPr>
      </w:pPr>
      <w:proofErr w:type="spellStart"/>
      <w:r>
        <w:t>ModifierAnnotator</w:t>
      </w:r>
      <w:proofErr w:type="spellEnd"/>
      <w:r>
        <w:t xml:space="preserve"> </w:t>
      </w:r>
      <w:proofErr w:type="spellStart"/>
      <w:r>
        <w:t>modAnot</w:t>
      </w:r>
      <w:proofErr w:type="spellEnd"/>
    </w:p>
    <w:p w:rsidR="00A45917" w:rsidRPr="00A45917" w:rsidRDefault="00A45917" w:rsidP="0087709E">
      <w:pPr>
        <w:pStyle w:val="Normal2"/>
        <w:numPr>
          <w:ilvl w:val="1"/>
          <w:numId w:val="96"/>
        </w:numPr>
        <w:rPr>
          <w:lang w:val="en-US"/>
        </w:rPr>
      </w:pPr>
      <w:proofErr w:type="spellStart"/>
      <w:r>
        <w:t>FragmentGraphGenerator</w:t>
      </w:r>
      <w:proofErr w:type="spellEnd"/>
      <w:r>
        <w:t xml:space="preserve"> </w:t>
      </w:r>
      <w:proofErr w:type="spellStart"/>
      <w:r>
        <w:t>fragGen</w:t>
      </w:r>
      <w:proofErr w:type="spellEnd"/>
    </w:p>
    <w:p w:rsidR="00A45917" w:rsidRPr="00A45917" w:rsidRDefault="00A45917" w:rsidP="0087709E">
      <w:pPr>
        <w:pStyle w:val="Normal2"/>
        <w:numPr>
          <w:ilvl w:val="1"/>
          <w:numId w:val="96"/>
        </w:numPr>
        <w:rPr>
          <w:lang w:val="en-US"/>
        </w:rPr>
      </w:pPr>
      <w:proofErr w:type="spellStart"/>
      <w:r>
        <w:t>GraphMerger</w:t>
      </w:r>
      <w:proofErr w:type="spellEnd"/>
      <w:r>
        <w:t xml:space="preserve"> </w:t>
      </w:r>
      <w:proofErr w:type="spellStart"/>
      <w:r>
        <w:t>graphMerger</w:t>
      </w:r>
      <w:proofErr w:type="spellEnd"/>
    </w:p>
    <w:p w:rsidR="00A45917" w:rsidRPr="00A45917" w:rsidRDefault="00A45917" w:rsidP="0087709E">
      <w:pPr>
        <w:pStyle w:val="Normal2"/>
        <w:numPr>
          <w:ilvl w:val="1"/>
          <w:numId w:val="96"/>
        </w:numPr>
        <w:rPr>
          <w:lang w:val="en-US"/>
        </w:rPr>
      </w:pPr>
      <w:del w:id="2664" w:author="Kathrin Eichler" w:date="2013-10-11T12:47:00Z">
        <w:r w:rsidDel="00BB1926">
          <w:delText xml:space="preserve">CollapsedGraphGenerator </w:delText>
        </w:r>
      </w:del>
      <w:proofErr w:type="spellStart"/>
      <w:ins w:id="2665" w:author="Kathrin Eichler" w:date="2013-10-11T12:47:00Z">
        <w:r w:rsidR="00BB1926">
          <w:t>GraphOptimizer</w:t>
        </w:r>
        <w:proofErr w:type="spellEnd"/>
        <w:r w:rsidR="00BB1926">
          <w:t xml:space="preserve"> </w:t>
        </w:r>
      </w:ins>
      <w:proofErr w:type="spellStart"/>
      <w:r>
        <w:t>collapseGraph</w:t>
      </w:r>
      <w:proofErr w:type="spellEnd"/>
    </w:p>
    <w:p w:rsidR="00A45917" w:rsidRPr="00A45917" w:rsidRDefault="00A45917" w:rsidP="00A45917">
      <w:pPr>
        <w:pStyle w:val="Normal2"/>
        <w:ind w:left="1440"/>
        <w:rPr>
          <w:lang w:val="en-US"/>
        </w:rPr>
      </w:pPr>
    </w:p>
    <w:p w:rsidR="00A45917" w:rsidRPr="00A45917" w:rsidRDefault="00A45917" w:rsidP="00A45917">
      <w:pPr>
        <w:pStyle w:val="Normal2"/>
        <w:numPr>
          <w:ilvl w:val="0"/>
          <w:numId w:val="96"/>
        </w:numPr>
        <w:rPr>
          <w:lang w:val="en-US"/>
        </w:rPr>
      </w:pPr>
      <w:r>
        <w:t xml:space="preserve">Methods: </w:t>
      </w:r>
    </w:p>
    <w:p w:rsidR="00A45917" w:rsidRPr="00A45917" w:rsidRDefault="00A45917" w:rsidP="00A45917">
      <w:pPr>
        <w:pStyle w:val="Normal2"/>
        <w:ind w:left="720"/>
        <w:rPr>
          <w:lang w:val="en-US"/>
        </w:rPr>
      </w:pPr>
      <w:r>
        <w:t xml:space="preserve">Besides implementing </w:t>
      </w:r>
      <w:proofErr w:type="spellStart"/>
      <w:r w:rsidRPr="003D5D56">
        <w:rPr>
          <w:i/>
        </w:rPr>
        <w:t>UseCaseOneRunner</w:t>
      </w:r>
      <w:r>
        <w:t>'s</w:t>
      </w:r>
      <w:proofErr w:type="spellEnd"/>
      <w:r>
        <w:t xml:space="preserve"> abstract method, the </w:t>
      </w:r>
      <w:proofErr w:type="spellStart"/>
      <w:r w:rsidRPr="003D5D56">
        <w:rPr>
          <w:i/>
        </w:rPr>
        <w:t>UseCaseOneRu</w:t>
      </w:r>
      <w:r w:rsidRPr="003D5D56">
        <w:rPr>
          <w:i/>
        </w:rPr>
        <w:t>n</w:t>
      </w:r>
      <w:r w:rsidRPr="003D5D56">
        <w:rPr>
          <w:i/>
        </w:rPr>
        <w:t>nerPrototype</w:t>
      </w:r>
      <w:proofErr w:type="spellEnd"/>
      <w:r>
        <w:t xml:space="preserve"> implements the </w:t>
      </w:r>
      <w:proofErr w:type="spellStart"/>
      <w:proofErr w:type="gramStart"/>
      <w:r w:rsidRPr="003D5D56">
        <w:rPr>
          <w:i/>
        </w:rPr>
        <w:t>initInterfaces</w:t>
      </w:r>
      <w:proofErr w:type="spellEnd"/>
      <w:r w:rsidRPr="003D5D56">
        <w:rPr>
          <w:i/>
        </w:rPr>
        <w:t>(</w:t>
      </w:r>
      <w:proofErr w:type="gramEnd"/>
      <w:r w:rsidRPr="003D5D56">
        <w:rPr>
          <w:i/>
        </w:rPr>
        <w:t>)</w:t>
      </w:r>
      <w:r>
        <w:t xml:space="preserve"> method, which initial</w:t>
      </w:r>
      <w:r w:rsidR="003D5D56">
        <w:t>izes</w:t>
      </w:r>
      <w:r>
        <w:t xml:space="preserve"> the interfaces necessary for building the graphs. For now the method initializes a pre-specified set of interfaces:</w:t>
      </w:r>
    </w:p>
    <w:p w:rsidR="00A45917" w:rsidRDefault="00A45917" w:rsidP="00A45917">
      <w:pPr>
        <w:pStyle w:val="Normal2"/>
        <w:numPr>
          <w:ilvl w:val="1"/>
          <w:numId w:val="96"/>
        </w:numPr>
        <w:rPr>
          <w:lang w:val="en-US"/>
        </w:rPr>
      </w:pPr>
      <w:proofErr w:type="spellStart"/>
      <w:r>
        <w:t>FragmentAnnotator</w:t>
      </w:r>
      <w:proofErr w:type="spellEnd"/>
      <w:r>
        <w:t xml:space="preserve">: </w:t>
      </w:r>
      <w:proofErr w:type="spellStart"/>
      <w:r w:rsidRPr="003D5D56">
        <w:rPr>
          <w:i/>
        </w:rPr>
        <w:t>SentenceAsFragmentAnnotator</w:t>
      </w:r>
      <w:proofErr w:type="spellEnd"/>
      <w:r>
        <w:t xml:space="preserve"> for adding (determined) fragment annotation of the input CAS</w:t>
      </w:r>
    </w:p>
    <w:p w:rsidR="00A45917" w:rsidRPr="00A45917" w:rsidRDefault="00A45917" w:rsidP="00A45917">
      <w:pPr>
        <w:pStyle w:val="Normal2"/>
        <w:numPr>
          <w:ilvl w:val="1"/>
          <w:numId w:val="96"/>
        </w:numPr>
        <w:rPr>
          <w:lang w:val="en-US"/>
        </w:rPr>
      </w:pPr>
      <w:proofErr w:type="spellStart"/>
      <w:r>
        <w:t>ModifierAnnotator</w:t>
      </w:r>
      <w:proofErr w:type="spellEnd"/>
      <w:r>
        <w:t xml:space="preserve">: </w:t>
      </w:r>
      <w:proofErr w:type="spellStart"/>
      <w:r w:rsidRPr="003D5D56">
        <w:rPr>
          <w:i/>
        </w:rPr>
        <w:t>AdvAsModifierAnnotator</w:t>
      </w:r>
      <w:proofErr w:type="spellEnd"/>
      <w:r>
        <w:t xml:space="preserve"> for adding modifier annot</w:t>
      </w:r>
      <w:r>
        <w:t>a</w:t>
      </w:r>
      <w:r>
        <w:t>tions to each (determined) fragment</w:t>
      </w:r>
    </w:p>
    <w:p w:rsidR="00A45917" w:rsidRPr="00A45917" w:rsidRDefault="00A45917" w:rsidP="00A45917">
      <w:pPr>
        <w:pStyle w:val="Normal2"/>
        <w:numPr>
          <w:ilvl w:val="1"/>
          <w:numId w:val="96"/>
        </w:numPr>
        <w:rPr>
          <w:lang w:val="en-US"/>
        </w:rPr>
      </w:pPr>
      <w:proofErr w:type="spellStart"/>
      <w:r>
        <w:t>FragmentGraphGenerator</w:t>
      </w:r>
      <w:proofErr w:type="spellEnd"/>
      <w:r>
        <w:t xml:space="preserve">: </w:t>
      </w:r>
      <w:proofErr w:type="spellStart"/>
      <w:r w:rsidRPr="003D5D56">
        <w:rPr>
          <w:i/>
        </w:rPr>
        <w:t>FragmentGraphGeneratorFromCAS</w:t>
      </w:r>
      <w:proofErr w:type="spellEnd"/>
      <w:r>
        <w:t xml:space="preserve"> for genera</w:t>
      </w:r>
      <w:r>
        <w:t>t</w:t>
      </w:r>
      <w:r>
        <w:t xml:space="preserve">ing </w:t>
      </w:r>
      <w:r w:rsidRPr="003D5D56">
        <w:rPr>
          <w:i/>
        </w:rPr>
        <w:t>FragmentGraph</w:t>
      </w:r>
      <w:r>
        <w:t>-s for each (determined) fragment in the input CAS</w:t>
      </w:r>
    </w:p>
    <w:p w:rsidR="00A45917" w:rsidRPr="00A45917" w:rsidRDefault="00A45917" w:rsidP="00A45917">
      <w:pPr>
        <w:pStyle w:val="Normal2"/>
        <w:numPr>
          <w:ilvl w:val="1"/>
          <w:numId w:val="96"/>
        </w:numPr>
        <w:rPr>
          <w:lang w:val="en-US"/>
        </w:rPr>
      </w:pPr>
      <w:proofErr w:type="spellStart"/>
      <w:r>
        <w:t>GraphMerger</w:t>
      </w:r>
      <w:proofErr w:type="spellEnd"/>
      <w:r>
        <w:t xml:space="preserve">: </w:t>
      </w:r>
      <w:r w:rsidRPr="003D5D56">
        <w:rPr>
          <w:i/>
        </w:rPr>
        <w:t>AutomateWP2ProcedureGraphMerger</w:t>
      </w:r>
      <w:r>
        <w:t xml:space="preserve"> for merging </w:t>
      </w:r>
      <w:r w:rsidRPr="003D5D56">
        <w:rPr>
          <w:i/>
        </w:rPr>
        <w:t>Fra</w:t>
      </w:r>
      <w:r w:rsidRPr="003D5D56">
        <w:rPr>
          <w:i/>
        </w:rPr>
        <w:t>g</w:t>
      </w:r>
      <w:r w:rsidRPr="003D5D56">
        <w:rPr>
          <w:i/>
        </w:rPr>
        <w:t>mentGraph</w:t>
      </w:r>
      <w:r>
        <w:t xml:space="preserve">-s into an </w:t>
      </w:r>
      <w:r w:rsidRPr="003D5D56">
        <w:rPr>
          <w:i/>
        </w:rPr>
        <w:t>EntailmentGraphRaw</w:t>
      </w:r>
    </w:p>
    <w:p w:rsidR="00A45917" w:rsidRPr="00A45917" w:rsidRDefault="00A45917" w:rsidP="00A45917">
      <w:pPr>
        <w:pStyle w:val="Normal2"/>
        <w:numPr>
          <w:ilvl w:val="1"/>
          <w:numId w:val="96"/>
        </w:numPr>
        <w:rPr>
          <w:lang w:val="en-US"/>
        </w:rPr>
      </w:pPr>
      <w:del w:id="2666" w:author="Kathrin Eichler" w:date="2013-10-11T12:47:00Z">
        <w:r w:rsidDel="00BB1926">
          <w:delText>CollapsedGraphGenerator</w:delText>
        </w:r>
      </w:del>
      <w:proofErr w:type="spellStart"/>
      <w:ins w:id="2667" w:author="Kathrin Eichler" w:date="2013-10-11T12:47:00Z">
        <w:r w:rsidR="00BB1926">
          <w:t>GraphOptimizer</w:t>
        </w:r>
      </w:ins>
      <w:proofErr w:type="spellEnd"/>
      <w:r>
        <w:t xml:space="preserve">: </w:t>
      </w:r>
      <w:del w:id="2668" w:author="Kathrin Eichler" w:date="2013-10-11T12:47:00Z">
        <w:r w:rsidRPr="003D5D56" w:rsidDel="00BB1926">
          <w:rPr>
            <w:i/>
          </w:rPr>
          <w:delText>SimpleCollapsedGraphGenerator</w:delText>
        </w:r>
        <w:r w:rsidDel="00BB1926">
          <w:delText xml:space="preserve"> </w:delText>
        </w:r>
      </w:del>
      <w:proofErr w:type="spellStart"/>
      <w:ins w:id="2669" w:author="Kathrin Eichler" w:date="2013-10-11T12:47:00Z">
        <w:r w:rsidR="00BB1926" w:rsidRPr="003D5D56">
          <w:rPr>
            <w:i/>
          </w:rPr>
          <w:t>Simple</w:t>
        </w:r>
        <w:r w:rsidR="00BB1926">
          <w:rPr>
            <w:i/>
          </w:rPr>
          <w:t>GraphOptimizer</w:t>
        </w:r>
        <w:proofErr w:type="spellEnd"/>
        <w:r w:rsidR="00BB1926">
          <w:rPr>
            <w:i/>
          </w:rPr>
          <w:t xml:space="preserve"> </w:t>
        </w:r>
      </w:ins>
      <w:r>
        <w:t xml:space="preserve">to build an </w:t>
      </w:r>
      <w:proofErr w:type="spellStart"/>
      <w:r w:rsidRPr="003D5D56">
        <w:rPr>
          <w:i/>
        </w:rPr>
        <w:t>EntailmentGraphCollapsed</w:t>
      </w:r>
      <w:proofErr w:type="spellEnd"/>
      <w:r>
        <w:t xml:space="preserve"> from an </w:t>
      </w:r>
      <w:r w:rsidRPr="003D5D56">
        <w:rPr>
          <w:i/>
        </w:rPr>
        <w:t>E</w:t>
      </w:r>
      <w:r w:rsidRPr="003D5D56">
        <w:rPr>
          <w:i/>
        </w:rPr>
        <w:t>n</w:t>
      </w:r>
      <w:r w:rsidRPr="003D5D56">
        <w:rPr>
          <w:i/>
        </w:rPr>
        <w:t>tailmentGraphRaw</w:t>
      </w:r>
    </w:p>
    <w:p w:rsidR="00A45917" w:rsidRDefault="00A45917" w:rsidP="00A45917">
      <w:pPr>
        <w:pStyle w:val="Normal2"/>
        <w:ind w:left="720"/>
        <w:rPr>
          <w:lang w:val="en-US"/>
        </w:rPr>
      </w:pPr>
      <w:r>
        <w:t xml:space="preserve">Future versions of the class will make the initialization of these interfaces </w:t>
      </w:r>
      <w:proofErr w:type="gramStart"/>
      <w:r w:rsidR="003D5D56">
        <w:t>flexible,</w:t>
      </w:r>
      <w:proofErr w:type="gramEnd"/>
      <w:r>
        <w:t xml:space="preserve"> as the LAP and EDA already are (they are passed as arguments to the constructor).</w:t>
      </w:r>
    </w:p>
    <w:p w:rsidR="0087709E" w:rsidRPr="00DE1B49" w:rsidRDefault="0087709E" w:rsidP="007368D3">
      <w:pPr>
        <w:pStyle w:val="berschrift3"/>
      </w:pPr>
      <w:bookmarkStart w:id="2670" w:name="h.t7zdw4dl1bgy" w:colFirst="0" w:colLast="0"/>
      <w:bookmarkStart w:id="2671" w:name="_Toc404592970"/>
      <w:bookmarkEnd w:id="2670"/>
      <w:r w:rsidRPr="00DE1B49">
        <w:lastRenderedPageBreak/>
        <w:t xml:space="preserve">Use Case 2: class </w:t>
      </w:r>
      <w:proofErr w:type="spellStart"/>
      <w:proofErr w:type="gramStart"/>
      <w:r w:rsidRPr="00DE1B49">
        <w:t>UseCaseTwoRunnerPrototype</w:t>
      </w:r>
      <w:proofErr w:type="spellEnd"/>
      <w:r w:rsidRPr="00DE1B49">
        <w:t xml:space="preserve"> </w:t>
      </w:r>
      <w:r w:rsidR="008D6CF9">
        <w:t xml:space="preserve"> (</w:t>
      </w:r>
      <w:proofErr w:type="spellStart"/>
      <w:proofErr w:type="gramEnd"/>
      <w:r w:rsidR="008D6CF9" w:rsidRPr="008D6CF9">
        <w:t>eu</w:t>
      </w:r>
      <w:r w:rsidR="008D6CF9">
        <w:t>.excitementproject.</w:t>
      </w:r>
      <w:r w:rsidR="008D6CF9" w:rsidRPr="008D6CF9">
        <w:t>tl</w:t>
      </w:r>
      <w:r w:rsidR="008D6CF9">
        <w:t>.toplevel.usecaseonerunner</w:t>
      </w:r>
      <w:proofErr w:type="spellEnd"/>
      <w:r w:rsidR="008D6CF9">
        <w:t>)</w:t>
      </w:r>
      <w:bookmarkEnd w:id="2671"/>
    </w:p>
    <w:p w:rsidR="0087709E" w:rsidRPr="00DE1B49" w:rsidRDefault="0087709E" w:rsidP="0087709E">
      <w:pPr>
        <w:rPr>
          <w:lang w:val="en-US"/>
        </w:rPr>
      </w:pPr>
      <w:r w:rsidRPr="00DE1B49">
        <w:rPr>
          <w:rFonts w:eastAsia="Arial" w:cs="Arial"/>
          <w:lang w:val="en-US"/>
        </w:rPr>
        <w:t xml:space="preserve">The </w:t>
      </w:r>
      <w:proofErr w:type="spellStart"/>
      <w:r w:rsidRPr="00DE1B49">
        <w:rPr>
          <w:rFonts w:eastAsia="Arial" w:cs="Arial"/>
          <w:lang w:val="en-US"/>
        </w:rPr>
        <w:t>UseCaseTwoRunnerPrototype</w:t>
      </w:r>
      <w:proofErr w:type="spellEnd"/>
      <w:r w:rsidRPr="00DE1B49">
        <w:rPr>
          <w:rFonts w:eastAsia="Arial" w:cs="Arial"/>
          <w:lang w:val="en-US"/>
        </w:rPr>
        <w:t xml:space="preserve"> provides an implementation of the </w:t>
      </w:r>
      <w:proofErr w:type="spellStart"/>
      <w:r w:rsidRPr="00DE1B49">
        <w:rPr>
          <w:rFonts w:eastAsia="Arial" w:cs="Arial"/>
          <w:i/>
          <w:lang w:val="en-US"/>
        </w:rPr>
        <w:t>UseCaseTwoRunner</w:t>
      </w:r>
      <w:proofErr w:type="spellEnd"/>
      <w:r w:rsidRPr="00DE1B49">
        <w:rPr>
          <w:rFonts w:eastAsia="Arial" w:cs="Arial"/>
          <w:i/>
          <w:lang w:val="en-US"/>
        </w:rPr>
        <w:t xml:space="preserve"> </w:t>
      </w:r>
      <w:r w:rsidRPr="00DE1B49">
        <w:rPr>
          <w:rFonts w:eastAsia="Arial" w:cs="Arial"/>
          <w:lang w:val="en-US"/>
        </w:rPr>
        <w:t xml:space="preserve">interface, which has one interface method </w:t>
      </w:r>
      <w:proofErr w:type="spellStart"/>
      <w:proofErr w:type="gramStart"/>
      <w:r w:rsidRPr="00DE1B49">
        <w:rPr>
          <w:i/>
          <w:lang w:val="en-US"/>
        </w:rPr>
        <w:t>annotateCategories</w:t>
      </w:r>
      <w:proofErr w:type="spellEnd"/>
      <w:r w:rsidRPr="00DE1B49">
        <w:rPr>
          <w:i/>
          <w:lang w:val="en-US"/>
        </w:rPr>
        <w:t>(</w:t>
      </w:r>
      <w:proofErr w:type="spellStart"/>
      <w:proofErr w:type="gramEnd"/>
      <w:r w:rsidRPr="00DE1B49">
        <w:rPr>
          <w:i/>
          <w:lang w:val="en-US"/>
        </w:rPr>
        <w:t>JCas</w:t>
      </w:r>
      <w:proofErr w:type="spellEnd"/>
      <w:r w:rsidRPr="00DE1B49">
        <w:rPr>
          <w:i/>
          <w:lang w:val="en-US"/>
        </w:rPr>
        <w:t xml:space="preserve"> </w:t>
      </w:r>
      <w:proofErr w:type="spellStart"/>
      <w:r w:rsidRPr="00DE1B49">
        <w:rPr>
          <w:i/>
          <w:lang w:val="en-US"/>
        </w:rPr>
        <w:t>cas</w:t>
      </w:r>
      <w:proofErr w:type="spellEnd"/>
      <w:r w:rsidRPr="00DE1B49">
        <w:rPr>
          <w:i/>
          <w:lang w:val="en-US"/>
        </w:rPr>
        <w:t>, EntailmentGr</w:t>
      </w:r>
      <w:r w:rsidRPr="00DE1B49">
        <w:rPr>
          <w:i/>
          <w:lang w:val="en-US"/>
        </w:rPr>
        <w:t>a</w:t>
      </w:r>
      <w:r w:rsidRPr="00DE1B49">
        <w:rPr>
          <w:i/>
          <w:lang w:val="en-US"/>
        </w:rPr>
        <w:t xml:space="preserve">phRaw graph). </w:t>
      </w:r>
      <w:r w:rsidRPr="00DE1B49">
        <w:rPr>
          <w:lang w:val="en-US"/>
        </w:rPr>
        <w:t>In the current implementation, this method annotates categories on the gi</w:t>
      </w:r>
      <w:r w:rsidRPr="00DE1B49">
        <w:rPr>
          <w:lang w:val="en-US"/>
        </w:rPr>
        <w:t>v</w:t>
      </w:r>
      <w:r w:rsidRPr="00DE1B49">
        <w:rPr>
          <w:lang w:val="en-US"/>
        </w:rPr>
        <w:t>en input CAS based on an input entailment graph using the following module implement</w:t>
      </w:r>
      <w:r w:rsidRPr="00DE1B49">
        <w:rPr>
          <w:lang w:val="en-US"/>
        </w:rPr>
        <w:t>a</w:t>
      </w:r>
      <w:r w:rsidRPr="00DE1B49">
        <w:rPr>
          <w:lang w:val="en-US"/>
        </w:rPr>
        <w:t>tions:</w:t>
      </w:r>
    </w:p>
    <w:p w:rsidR="0087709E" w:rsidRPr="00DE1B49" w:rsidRDefault="0087709E" w:rsidP="00675094">
      <w:pPr>
        <w:numPr>
          <w:ilvl w:val="0"/>
          <w:numId w:val="42"/>
        </w:numPr>
        <w:spacing w:line="276" w:lineRule="auto"/>
        <w:ind w:hanging="359"/>
        <w:rPr>
          <w:lang w:val="en-US"/>
        </w:rPr>
      </w:pPr>
      <w:proofErr w:type="spellStart"/>
      <w:r w:rsidRPr="00DE1B49">
        <w:rPr>
          <w:lang w:val="en-US"/>
        </w:rPr>
        <w:t>SentenceAsFragmentAnnotator</w:t>
      </w:r>
      <w:proofErr w:type="spellEnd"/>
      <w:r w:rsidRPr="00DE1B49">
        <w:rPr>
          <w:lang w:val="en-US"/>
        </w:rPr>
        <w:t>: This module adds fragment annotation to the input CAS.</w:t>
      </w:r>
    </w:p>
    <w:p w:rsidR="0087709E" w:rsidRPr="00DE1B49" w:rsidRDefault="0087709E" w:rsidP="00675094">
      <w:pPr>
        <w:numPr>
          <w:ilvl w:val="0"/>
          <w:numId w:val="42"/>
        </w:numPr>
        <w:spacing w:line="276" w:lineRule="auto"/>
        <w:ind w:hanging="359"/>
        <w:rPr>
          <w:lang w:val="en-US"/>
        </w:rPr>
      </w:pPr>
      <w:proofErr w:type="spellStart"/>
      <w:r w:rsidRPr="00DE1B49">
        <w:rPr>
          <w:lang w:val="en-US"/>
        </w:rPr>
        <w:t>AdvAsModifierAnnotator</w:t>
      </w:r>
      <w:proofErr w:type="spellEnd"/>
      <w:r w:rsidRPr="00DE1B49">
        <w:rPr>
          <w:lang w:val="en-US"/>
        </w:rPr>
        <w:t>: This module adds modifier annotation to the input CAS.</w:t>
      </w:r>
    </w:p>
    <w:p w:rsidR="0087709E" w:rsidRPr="00DE1B49" w:rsidRDefault="0087709E" w:rsidP="00675094">
      <w:pPr>
        <w:numPr>
          <w:ilvl w:val="0"/>
          <w:numId w:val="42"/>
        </w:numPr>
        <w:spacing w:line="276" w:lineRule="auto"/>
        <w:ind w:hanging="359"/>
        <w:rPr>
          <w:lang w:val="en-US"/>
        </w:rPr>
      </w:pPr>
      <w:proofErr w:type="spellStart"/>
      <w:r w:rsidRPr="00DE1B49">
        <w:rPr>
          <w:lang w:val="en-US"/>
        </w:rPr>
        <w:t>FragmentGraphGeneratorFromCAS</w:t>
      </w:r>
      <w:proofErr w:type="spellEnd"/>
      <w:r w:rsidRPr="00DE1B49">
        <w:rPr>
          <w:lang w:val="en-US"/>
        </w:rPr>
        <w:t>: This module generates fragment graphs for the annotated fragments, using the modifier annotation.</w:t>
      </w:r>
    </w:p>
    <w:p w:rsidR="0087709E" w:rsidRPr="00DE1B49" w:rsidRDefault="0087709E" w:rsidP="00675094">
      <w:pPr>
        <w:numPr>
          <w:ilvl w:val="0"/>
          <w:numId w:val="42"/>
        </w:numPr>
        <w:spacing w:line="276" w:lineRule="auto"/>
        <w:ind w:hanging="359"/>
        <w:rPr>
          <w:lang w:val="en-US"/>
        </w:rPr>
      </w:pPr>
      <w:proofErr w:type="spellStart"/>
      <w:r w:rsidRPr="00DE1B49">
        <w:rPr>
          <w:lang w:val="en-US"/>
        </w:rPr>
        <w:t>NodeMatcherLongestOnly</w:t>
      </w:r>
      <w:proofErr w:type="spellEnd"/>
      <w:r w:rsidRPr="00DE1B49">
        <w:rPr>
          <w:lang w:val="en-US"/>
        </w:rPr>
        <w:t xml:space="preserve">: This module compares the created fragment graphs to the input entailment graph to find matching nodes. </w:t>
      </w:r>
    </w:p>
    <w:p w:rsidR="0087709E" w:rsidRPr="00DE1B49" w:rsidRDefault="0087709E" w:rsidP="00675094">
      <w:pPr>
        <w:numPr>
          <w:ilvl w:val="0"/>
          <w:numId w:val="42"/>
        </w:numPr>
        <w:spacing w:line="276" w:lineRule="auto"/>
        <w:ind w:hanging="359"/>
        <w:rPr>
          <w:lang w:val="en-US"/>
        </w:rPr>
      </w:pPr>
      <w:proofErr w:type="spellStart"/>
      <w:r w:rsidRPr="00DE1B49">
        <w:rPr>
          <w:lang w:val="en-US"/>
        </w:rPr>
        <w:t>CategoryAnnotatorAllCats</w:t>
      </w:r>
      <w:proofErr w:type="spellEnd"/>
      <w:r w:rsidRPr="00DE1B49">
        <w:rPr>
          <w:lang w:val="en-US"/>
        </w:rPr>
        <w:t xml:space="preserve">: This module adds category annotation to the input CAS by combining category information from the matching nodes. </w:t>
      </w:r>
    </w:p>
    <w:p w:rsidR="0087709E" w:rsidRPr="00DE1B49" w:rsidRDefault="0087709E" w:rsidP="0087709E">
      <w:pPr>
        <w:rPr>
          <w:lang w:val="en-US"/>
        </w:rPr>
      </w:pPr>
    </w:p>
    <w:p w:rsidR="0087709E" w:rsidRPr="00DE1B49" w:rsidRDefault="0087709E" w:rsidP="0087709E">
      <w:pPr>
        <w:pStyle w:val="berschrift2"/>
      </w:pPr>
      <w:bookmarkStart w:id="2672" w:name="h.8yd8ip6ylx0z" w:colFirst="0" w:colLast="0"/>
      <w:bookmarkStart w:id="2673" w:name="_Toc404592971"/>
      <w:bookmarkEnd w:id="2672"/>
      <w:r w:rsidRPr="00DE1B49">
        <w:t xml:space="preserve">Implementation of Data </w:t>
      </w:r>
      <w:r w:rsidR="00D3367F">
        <w:t>Readers, and O</w:t>
      </w:r>
      <w:r w:rsidRPr="00DE1B49">
        <w:t xml:space="preserve">ther </w:t>
      </w:r>
      <w:r w:rsidR="00D3367F">
        <w:t>U</w:t>
      </w:r>
      <w:r w:rsidRPr="00DE1B49">
        <w:t xml:space="preserve">tilities </w:t>
      </w:r>
      <w:ins w:id="2674" w:author="Kathrin Eichler" w:date="2014-11-17T11:05:00Z">
        <w:r w:rsidR="00786C33">
          <w:t>[Gil]</w:t>
        </w:r>
      </w:ins>
      <w:bookmarkEnd w:id="2673"/>
    </w:p>
    <w:p w:rsidR="0087709E" w:rsidRPr="00DE1B49" w:rsidRDefault="008D6CF9" w:rsidP="007368D3">
      <w:pPr>
        <w:pStyle w:val="berschrift3"/>
      </w:pPr>
      <w:bookmarkStart w:id="2675" w:name="h.q0mj66u79nja" w:colFirst="0" w:colLast="0"/>
      <w:bookmarkStart w:id="2676" w:name="_Toc404592972"/>
      <w:bookmarkEnd w:id="2675"/>
      <w:proofErr w:type="gramStart"/>
      <w:r>
        <w:t>class</w:t>
      </w:r>
      <w:proofErr w:type="gramEnd"/>
      <w:r>
        <w:t xml:space="preserve"> </w:t>
      </w:r>
      <w:proofErr w:type="spellStart"/>
      <w:r>
        <w:t>CASUtils</w:t>
      </w:r>
      <w:proofErr w:type="spellEnd"/>
      <w:r>
        <w:t xml:space="preserve"> (</w:t>
      </w:r>
      <w:proofErr w:type="spellStart"/>
      <w:r w:rsidR="0087709E" w:rsidRPr="00DE1B49">
        <w:t>eu.excitementproject.tl.laputils</w:t>
      </w:r>
      <w:proofErr w:type="spellEnd"/>
      <w:r w:rsidR="0087709E" w:rsidRPr="00DE1B49">
        <w:t>)</w:t>
      </w:r>
      <w:bookmarkEnd w:id="2676"/>
    </w:p>
    <w:p w:rsidR="0087709E" w:rsidRPr="00DE1B49" w:rsidRDefault="0087709E" w:rsidP="0087709E">
      <w:pPr>
        <w:rPr>
          <w:lang w:val="en-US"/>
        </w:rPr>
      </w:pPr>
      <w:proofErr w:type="spellStart"/>
      <w:r w:rsidRPr="00DE1B49">
        <w:rPr>
          <w:lang w:val="en-US"/>
        </w:rPr>
        <w:t>CASUtils</w:t>
      </w:r>
      <w:proofErr w:type="spellEnd"/>
      <w:r w:rsidRPr="00DE1B49">
        <w:rPr>
          <w:lang w:val="en-US"/>
        </w:rPr>
        <w:t xml:space="preserve"> is a class that contains a set of public methods. All of them are utility functions th</w:t>
      </w:r>
      <w:r w:rsidR="008C343A">
        <w:rPr>
          <w:lang w:val="en-US"/>
        </w:rPr>
        <w:t>at are</w:t>
      </w:r>
      <w:r w:rsidRPr="00DE1B49">
        <w:rPr>
          <w:lang w:val="en-US"/>
        </w:rPr>
        <w:t xml:space="preserve"> related to accessing CAS (</w:t>
      </w:r>
      <w:proofErr w:type="spellStart"/>
      <w:r w:rsidRPr="00DE1B49">
        <w:rPr>
          <w:lang w:val="en-US"/>
        </w:rPr>
        <w:t>JCas</w:t>
      </w:r>
      <w:proofErr w:type="spellEnd"/>
      <w:r w:rsidRPr="00DE1B49">
        <w:rPr>
          <w:lang w:val="en-US"/>
        </w:rPr>
        <w:t xml:space="preserve">) data. The following summarizes the utilities provided by this static class. </w:t>
      </w:r>
    </w:p>
    <w:p w:rsidR="0087709E" w:rsidRPr="00DE1B49" w:rsidRDefault="0087709E" w:rsidP="00675094">
      <w:pPr>
        <w:numPr>
          <w:ilvl w:val="0"/>
          <w:numId w:val="37"/>
        </w:numPr>
        <w:spacing w:line="276" w:lineRule="auto"/>
        <w:ind w:hanging="359"/>
        <w:rPr>
          <w:lang w:val="en-US"/>
        </w:rPr>
      </w:pPr>
      <w:proofErr w:type="spellStart"/>
      <w:r w:rsidRPr="00DE1B49">
        <w:rPr>
          <w:i/>
          <w:lang w:val="en-US"/>
        </w:rPr>
        <w:t>JCas</w:t>
      </w:r>
      <w:proofErr w:type="spellEnd"/>
      <w:r w:rsidRPr="00DE1B49">
        <w:rPr>
          <w:i/>
          <w:lang w:val="en-US"/>
        </w:rPr>
        <w:t xml:space="preserve"> </w:t>
      </w:r>
      <w:proofErr w:type="spellStart"/>
      <w:proofErr w:type="gramStart"/>
      <w:r w:rsidRPr="00DE1B49">
        <w:rPr>
          <w:i/>
          <w:lang w:val="en-US"/>
        </w:rPr>
        <w:t>createNewInputCAS</w:t>
      </w:r>
      <w:proofErr w:type="spellEnd"/>
      <w:r w:rsidRPr="00DE1B49">
        <w:rPr>
          <w:i/>
          <w:lang w:val="en-US"/>
        </w:rPr>
        <w:t>(</w:t>
      </w:r>
      <w:proofErr w:type="gramEnd"/>
      <w:r w:rsidRPr="00DE1B49">
        <w:rPr>
          <w:i/>
          <w:lang w:val="en-US"/>
        </w:rPr>
        <w:t>)</w:t>
      </w:r>
      <w:r w:rsidRPr="00DE1B49">
        <w:rPr>
          <w:lang w:val="en-US"/>
        </w:rPr>
        <w:t xml:space="preserve">: this is the preferred method of generating a new </w:t>
      </w:r>
      <w:proofErr w:type="spellStart"/>
      <w:r w:rsidRPr="00DE1B49">
        <w:rPr>
          <w:lang w:val="en-US"/>
        </w:rPr>
        <w:t>JCas</w:t>
      </w:r>
      <w:proofErr w:type="spellEnd"/>
      <w:r w:rsidRPr="00DE1B49">
        <w:rPr>
          <w:lang w:val="en-US"/>
        </w:rPr>
        <w:t xml:space="preserve"> object. </w:t>
      </w:r>
    </w:p>
    <w:p w:rsidR="0087709E" w:rsidRPr="00DE1B49" w:rsidRDefault="0087709E" w:rsidP="00675094">
      <w:pPr>
        <w:numPr>
          <w:ilvl w:val="0"/>
          <w:numId w:val="37"/>
        </w:numPr>
        <w:spacing w:line="276" w:lineRule="auto"/>
        <w:ind w:hanging="359"/>
        <w:rPr>
          <w:lang w:val="en-US"/>
        </w:rPr>
      </w:pPr>
      <w:proofErr w:type="gramStart"/>
      <w:r w:rsidRPr="008C343A">
        <w:rPr>
          <w:i/>
          <w:lang w:val="en-US"/>
        </w:rPr>
        <w:t>void</w:t>
      </w:r>
      <w:proofErr w:type="gramEnd"/>
      <w:r w:rsidRPr="008C343A">
        <w:rPr>
          <w:i/>
          <w:lang w:val="en-US"/>
        </w:rPr>
        <w:t xml:space="preserve"> </w:t>
      </w:r>
      <w:proofErr w:type="spellStart"/>
      <w:r w:rsidRPr="008C343A">
        <w:rPr>
          <w:i/>
          <w:lang w:val="en-US"/>
        </w:rPr>
        <w:t>serializeToXmi</w:t>
      </w:r>
      <w:proofErr w:type="spellEnd"/>
      <w:r w:rsidRPr="008C343A">
        <w:rPr>
          <w:i/>
          <w:lang w:val="en-US"/>
        </w:rPr>
        <w:t>(</w:t>
      </w:r>
      <w:proofErr w:type="spellStart"/>
      <w:r w:rsidRPr="008C343A">
        <w:rPr>
          <w:i/>
          <w:lang w:val="en-US"/>
        </w:rPr>
        <w:t>JCas</w:t>
      </w:r>
      <w:proofErr w:type="spellEnd"/>
      <w:r w:rsidRPr="008C343A">
        <w:rPr>
          <w:i/>
          <w:lang w:val="en-US"/>
        </w:rPr>
        <w:t>, File)</w:t>
      </w:r>
      <w:r w:rsidRPr="00DE1B49">
        <w:rPr>
          <w:lang w:val="en-US"/>
        </w:rPr>
        <w:t xml:space="preserve">: this method serializes the </w:t>
      </w:r>
      <w:proofErr w:type="spellStart"/>
      <w:r w:rsidRPr="00DE1B49">
        <w:rPr>
          <w:lang w:val="en-US"/>
        </w:rPr>
        <w:t>JCas</w:t>
      </w:r>
      <w:proofErr w:type="spellEnd"/>
      <w:r w:rsidRPr="00DE1B49">
        <w:rPr>
          <w:lang w:val="en-US"/>
        </w:rPr>
        <w:t xml:space="preserve"> into CAS-standa</w:t>
      </w:r>
      <w:r w:rsidR="008C343A">
        <w:rPr>
          <w:lang w:val="en-US"/>
        </w:rPr>
        <w:t xml:space="preserve">rd serialization format of XMI </w:t>
      </w:r>
      <w:r w:rsidRPr="00DE1B49">
        <w:rPr>
          <w:lang w:val="en-US"/>
        </w:rPr>
        <w:t>(file extension is XMI, where the content is XML repr</w:t>
      </w:r>
      <w:r w:rsidRPr="00DE1B49">
        <w:rPr>
          <w:lang w:val="en-US"/>
        </w:rPr>
        <w:t>e</w:t>
      </w:r>
      <w:r w:rsidRPr="00DE1B49">
        <w:rPr>
          <w:lang w:val="en-US"/>
        </w:rPr>
        <w:t xml:space="preserve">sentation of the CAS data structure). </w:t>
      </w:r>
    </w:p>
    <w:p w:rsidR="0087709E" w:rsidRPr="00DE1B49" w:rsidRDefault="0087709E" w:rsidP="00675094">
      <w:pPr>
        <w:numPr>
          <w:ilvl w:val="0"/>
          <w:numId w:val="37"/>
        </w:numPr>
        <w:spacing w:line="276" w:lineRule="auto"/>
        <w:ind w:hanging="359"/>
        <w:rPr>
          <w:lang w:val="en-US"/>
        </w:rPr>
      </w:pPr>
      <w:proofErr w:type="gramStart"/>
      <w:r w:rsidRPr="008C343A">
        <w:rPr>
          <w:i/>
          <w:lang w:val="en-US"/>
        </w:rPr>
        <w:t>void</w:t>
      </w:r>
      <w:proofErr w:type="gramEnd"/>
      <w:r w:rsidRPr="008C343A">
        <w:rPr>
          <w:i/>
          <w:lang w:val="en-US"/>
        </w:rPr>
        <w:t xml:space="preserve"> </w:t>
      </w:r>
      <w:proofErr w:type="spellStart"/>
      <w:r w:rsidRPr="008C343A">
        <w:rPr>
          <w:i/>
          <w:lang w:val="en-US"/>
        </w:rPr>
        <w:t>deserializeFromXmi</w:t>
      </w:r>
      <w:proofErr w:type="spellEnd"/>
      <w:r w:rsidRPr="008C343A">
        <w:rPr>
          <w:i/>
          <w:lang w:val="en-US"/>
        </w:rPr>
        <w:t>(</w:t>
      </w:r>
      <w:proofErr w:type="spellStart"/>
      <w:r w:rsidRPr="008C343A">
        <w:rPr>
          <w:i/>
          <w:lang w:val="en-US"/>
        </w:rPr>
        <w:t>JCas</w:t>
      </w:r>
      <w:proofErr w:type="spellEnd"/>
      <w:r w:rsidRPr="008C343A">
        <w:rPr>
          <w:i/>
          <w:lang w:val="en-US"/>
        </w:rPr>
        <w:t>, File)</w:t>
      </w:r>
      <w:r w:rsidRPr="00DE1B49">
        <w:rPr>
          <w:lang w:val="en-US"/>
        </w:rPr>
        <w:t xml:space="preserve">: this method reads an XMI file and fills the content of the </w:t>
      </w:r>
      <w:proofErr w:type="spellStart"/>
      <w:r w:rsidRPr="00DE1B49">
        <w:rPr>
          <w:lang w:val="en-US"/>
        </w:rPr>
        <w:t>JCas</w:t>
      </w:r>
      <w:proofErr w:type="spellEnd"/>
      <w:r w:rsidRPr="00DE1B49">
        <w:rPr>
          <w:lang w:val="en-US"/>
        </w:rPr>
        <w:t xml:space="preserve"> with it. </w:t>
      </w:r>
    </w:p>
    <w:p w:rsidR="0087709E" w:rsidRPr="00541D00" w:rsidRDefault="0087709E" w:rsidP="00675094">
      <w:pPr>
        <w:numPr>
          <w:ilvl w:val="0"/>
          <w:numId w:val="37"/>
        </w:numPr>
        <w:spacing w:line="276" w:lineRule="auto"/>
        <w:ind w:hanging="359"/>
      </w:pPr>
      <w:proofErr w:type="spellStart"/>
      <w:proofErr w:type="gramStart"/>
      <w:r w:rsidRPr="008C343A">
        <w:rPr>
          <w:i/>
          <w:lang w:val="en-US"/>
        </w:rPr>
        <w:t>annotateOneAssumedFragment</w:t>
      </w:r>
      <w:proofErr w:type="spellEnd"/>
      <w:r w:rsidRPr="008C343A">
        <w:rPr>
          <w:i/>
          <w:lang w:val="en-US"/>
        </w:rPr>
        <w:t>(</w:t>
      </w:r>
      <w:proofErr w:type="spellStart"/>
      <w:proofErr w:type="gramEnd"/>
      <w:r w:rsidRPr="008C343A">
        <w:rPr>
          <w:i/>
          <w:lang w:val="en-US"/>
        </w:rPr>
        <w:t>JCas</w:t>
      </w:r>
      <w:proofErr w:type="spellEnd"/>
      <w:r w:rsidRPr="008C343A">
        <w:rPr>
          <w:i/>
          <w:lang w:val="en-US"/>
        </w:rPr>
        <w:t xml:space="preserve">, Region[]), </w:t>
      </w:r>
      <w:proofErr w:type="spellStart"/>
      <w:r w:rsidRPr="008C343A">
        <w:rPr>
          <w:i/>
          <w:lang w:val="en-US"/>
        </w:rPr>
        <w:t>annotateOneDeterminedFra</w:t>
      </w:r>
      <w:r w:rsidRPr="008C343A">
        <w:rPr>
          <w:i/>
          <w:lang w:val="en-US"/>
        </w:rPr>
        <w:t>g</w:t>
      </w:r>
      <w:r w:rsidRPr="008C343A">
        <w:rPr>
          <w:i/>
          <w:lang w:val="en-US"/>
        </w:rPr>
        <w:t>ment</w:t>
      </w:r>
      <w:proofErr w:type="spellEnd"/>
      <w:r w:rsidRPr="008C343A">
        <w:rPr>
          <w:i/>
          <w:lang w:val="en-US"/>
        </w:rPr>
        <w:t>(</w:t>
      </w:r>
      <w:proofErr w:type="spellStart"/>
      <w:r w:rsidRPr="008C343A">
        <w:rPr>
          <w:i/>
          <w:lang w:val="en-US"/>
        </w:rPr>
        <w:t>JCas</w:t>
      </w:r>
      <w:proofErr w:type="spellEnd"/>
      <w:r w:rsidRPr="008C343A">
        <w:rPr>
          <w:i/>
          <w:lang w:val="en-US"/>
        </w:rPr>
        <w:t>, Region[])</w:t>
      </w:r>
      <w:r w:rsidRPr="00DE1B49">
        <w:rPr>
          <w:lang w:val="en-US"/>
        </w:rPr>
        <w:t>: the two utility methods annotate CAS data with fragment a</w:t>
      </w:r>
      <w:r w:rsidRPr="00DE1B49">
        <w:rPr>
          <w:lang w:val="en-US"/>
        </w:rPr>
        <w:t>n</w:t>
      </w:r>
      <w:r w:rsidRPr="00DE1B49">
        <w:rPr>
          <w:lang w:val="en-US"/>
        </w:rPr>
        <w:t xml:space="preserve">notation. </w:t>
      </w:r>
      <w:r w:rsidR="00025E10">
        <w:rPr>
          <w:lang w:val="en-US"/>
        </w:rPr>
        <w:t xml:space="preserve">Each </w:t>
      </w:r>
      <w:r w:rsidR="00025E10" w:rsidRPr="00541D00">
        <w:rPr>
          <w:lang w:val="en-US"/>
        </w:rPr>
        <w:t xml:space="preserve">method </w:t>
      </w:r>
      <w:r w:rsidRPr="00541D00">
        <w:rPr>
          <w:lang w:val="en-US"/>
        </w:rPr>
        <w:t>gets a list of “regions” and annotate</w:t>
      </w:r>
      <w:r w:rsidR="00025E10" w:rsidRPr="00541D00">
        <w:rPr>
          <w:lang w:val="en-US"/>
        </w:rPr>
        <w:t>s</w:t>
      </w:r>
      <w:r w:rsidRPr="00541D00">
        <w:rPr>
          <w:lang w:val="en-US"/>
        </w:rPr>
        <w:t xml:space="preserve"> one fragment. </w:t>
      </w:r>
      <w:r w:rsidRPr="00541D00">
        <w:t xml:space="preserve">The first </w:t>
      </w:r>
      <w:r w:rsidR="00025E10" w:rsidRPr="00541D00">
        <w:t xml:space="preserve">method </w:t>
      </w:r>
      <w:r w:rsidRPr="00541D00">
        <w:t xml:space="preserve">annotates </w:t>
      </w:r>
      <w:proofErr w:type="spellStart"/>
      <w:r w:rsidR="00541D00" w:rsidRPr="00541D00">
        <w:rPr>
          <w:i/>
        </w:rPr>
        <w:t>assum</w:t>
      </w:r>
      <w:r w:rsidRPr="00541D00">
        <w:rPr>
          <w:i/>
        </w:rPr>
        <w:t>edFragment</w:t>
      </w:r>
      <w:proofErr w:type="spellEnd"/>
      <w:r w:rsidRPr="00541D00">
        <w:t xml:space="preserve">, and the second annotates </w:t>
      </w:r>
      <w:proofErr w:type="spellStart"/>
      <w:r w:rsidR="00541D00" w:rsidRPr="00541D00">
        <w:rPr>
          <w:i/>
        </w:rPr>
        <w:t>d</w:t>
      </w:r>
      <w:r w:rsidRPr="00541D00">
        <w:rPr>
          <w:i/>
        </w:rPr>
        <w:t>eterminedFra</w:t>
      </w:r>
      <w:r w:rsidRPr="00541D00">
        <w:rPr>
          <w:i/>
        </w:rPr>
        <w:t>g</w:t>
      </w:r>
      <w:r w:rsidRPr="00541D00">
        <w:rPr>
          <w:i/>
        </w:rPr>
        <w:t>ment</w:t>
      </w:r>
      <w:proofErr w:type="spellEnd"/>
      <w:r w:rsidRPr="00541D00">
        <w:t xml:space="preserve">. </w:t>
      </w:r>
    </w:p>
    <w:p w:rsidR="0087709E" w:rsidRPr="00DE1B49" w:rsidRDefault="0087709E" w:rsidP="00675094">
      <w:pPr>
        <w:numPr>
          <w:ilvl w:val="0"/>
          <w:numId w:val="37"/>
        </w:numPr>
        <w:spacing w:line="276" w:lineRule="auto"/>
        <w:ind w:hanging="359"/>
        <w:rPr>
          <w:lang w:val="en-US"/>
        </w:rPr>
      </w:pPr>
      <w:proofErr w:type="spellStart"/>
      <w:proofErr w:type="gramStart"/>
      <w:r w:rsidRPr="008C343A">
        <w:rPr>
          <w:i/>
          <w:lang w:val="en-US"/>
        </w:rPr>
        <w:t>annotateOneModifier</w:t>
      </w:r>
      <w:proofErr w:type="spellEnd"/>
      <w:r w:rsidRPr="008C343A">
        <w:rPr>
          <w:i/>
          <w:lang w:val="en-US"/>
        </w:rPr>
        <w:t>(</w:t>
      </w:r>
      <w:proofErr w:type="spellStart"/>
      <w:proofErr w:type="gramEnd"/>
      <w:r w:rsidRPr="008C343A">
        <w:rPr>
          <w:i/>
          <w:lang w:val="en-US"/>
        </w:rPr>
        <w:t>JCas</w:t>
      </w:r>
      <w:proofErr w:type="spellEnd"/>
      <w:r w:rsidRPr="008C343A">
        <w:rPr>
          <w:i/>
          <w:lang w:val="en-US"/>
        </w:rPr>
        <w:t xml:space="preserve">, Region[], ModifierAnnotation), </w:t>
      </w:r>
      <w:proofErr w:type="spellStart"/>
      <w:r w:rsidRPr="008C343A">
        <w:rPr>
          <w:i/>
          <w:lang w:val="en-US"/>
        </w:rPr>
        <w:t>annotateOneModif</w:t>
      </w:r>
      <w:r w:rsidRPr="008C343A">
        <w:rPr>
          <w:i/>
          <w:lang w:val="en-US"/>
        </w:rPr>
        <w:t>i</w:t>
      </w:r>
      <w:r w:rsidRPr="008C343A">
        <w:rPr>
          <w:i/>
          <w:lang w:val="en-US"/>
        </w:rPr>
        <w:t>er</w:t>
      </w:r>
      <w:proofErr w:type="spellEnd"/>
      <w:r w:rsidRPr="008C343A">
        <w:rPr>
          <w:i/>
          <w:lang w:val="en-US"/>
        </w:rPr>
        <w:t>(</w:t>
      </w:r>
      <w:proofErr w:type="spellStart"/>
      <w:r w:rsidRPr="008C343A">
        <w:rPr>
          <w:i/>
          <w:lang w:val="en-US"/>
        </w:rPr>
        <w:t>JCas</w:t>
      </w:r>
      <w:proofErr w:type="spellEnd"/>
      <w:r w:rsidRPr="008C343A">
        <w:rPr>
          <w:i/>
          <w:lang w:val="en-US"/>
        </w:rPr>
        <w:t>, Region[])</w:t>
      </w:r>
      <w:r w:rsidRPr="00DE1B49">
        <w:rPr>
          <w:lang w:val="en-US"/>
        </w:rPr>
        <w:t>: the two utility methods annotate CAS data with a modifier ann</w:t>
      </w:r>
      <w:r w:rsidRPr="00DE1B49">
        <w:rPr>
          <w:lang w:val="en-US"/>
        </w:rPr>
        <w:t>o</w:t>
      </w:r>
      <w:r w:rsidRPr="00DE1B49">
        <w:rPr>
          <w:lang w:val="en-US"/>
        </w:rPr>
        <w:t xml:space="preserve">tation. The difference between </w:t>
      </w:r>
      <w:r w:rsidR="00025E10">
        <w:rPr>
          <w:lang w:val="en-US"/>
        </w:rPr>
        <w:t xml:space="preserve">the </w:t>
      </w:r>
      <w:r w:rsidRPr="00DE1B49">
        <w:rPr>
          <w:lang w:val="en-US"/>
        </w:rPr>
        <w:t>two methods is the capability to handle “depen</w:t>
      </w:r>
      <w:r w:rsidRPr="00DE1B49">
        <w:rPr>
          <w:lang w:val="en-US"/>
        </w:rPr>
        <w:t>d</w:t>
      </w:r>
      <w:r w:rsidRPr="00DE1B49">
        <w:rPr>
          <w:lang w:val="en-US"/>
        </w:rPr>
        <w:t xml:space="preserve">ency”, where one modifier depends on the other. See </w:t>
      </w:r>
      <w:hyperlink w:anchor="_ModifierAnnotation_(eu.excitement.t">
        <w:r w:rsidRPr="00DE1B49">
          <w:rPr>
            <w:color w:val="1155CC"/>
            <w:u w:val="single"/>
            <w:lang w:val="en-US"/>
          </w:rPr>
          <w:t>ModifierAnnotation</w:t>
        </w:r>
      </w:hyperlink>
      <w:r w:rsidRPr="00DE1B49">
        <w:rPr>
          <w:lang w:val="en-US"/>
        </w:rPr>
        <w:t xml:space="preserve">, </w:t>
      </w:r>
      <w:r w:rsidR="00025E10">
        <w:rPr>
          <w:lang w:val="en-US"/>
        </w:rPr>
        <w:t>for expl</w:t>
      </w:r>
      <w:r w:rsidR="00025E10">
        <w:rPr>
          <w:lang w:val="en-US"/>
        </w:rPr>
        <w:t>a</w:t>
      </w:r>
      <w:r w:rsidR="00025E10">
        <w:rPr>
          <w:lang w:val="en-US"/>
        </w:rPr>
        <w:t xml:space="preserve">nation of </w:t>
      </w:r>
      <w:r w:rsidRPr="00DE1B49">
        <w:rPr>
          <w:lang w:val="en-US"/>
        </w:rPr>
        <w:t xml:space="preserve">the dependency between modifier annotations. </w:t>
      </w:r>
    </w:p>
    <w:p w:rsidR="008C343A" w:rsidRPr="008C343A" w:rsidRDefault="008C343A" w:rsidP="008C343A">
      <w:pPr>
        <w:numPr>
          <w:ilvl w:val="0"/>
          <w:numId w:val="37"/>
        </w:numPr>
        <w:spacing w:line="276" w:lineRule="auto"/>
        <w:ind w:hanging="359"/>
        <w:rPr>
          <w:lang w:val="en-US"/>
        </w:rPr>
      </w:pPr>
      <w:proofErr w:type="gramStart"/>
      <w:r w:rsidRPr="008C343A">
        <w:rPr>
          <w:i/>
          <w:lang w:val="en-US"/>
        </w:rPr>
        <w:lastRenderedPageBreak/>
        <w:t>annotate</w:t>
      </w:r>
      <w:r w:rsidRPr="008C343A">
        <w:rPr>
          <w:rStyle w:val="Normal2Char"/>
          <w:i/>
        </w:rPr>
        <w:t>Categories(</w:t>
      </w:r>
      <w:proofErr w:type="spellStart"/>
      <w:proofErr w:type="gramEnd"/>
      <w:r w:rsidRPr="008C343A">
        <w:rPr>
          <w:rStyle w:val="Normal2Char"/>
          <w:i/>
          <w:lang w:val="en-US"/>
        </w:rPr>
        <w:t>JCas</w:t>
      </w:r>
      <w:proofErr w:type="spellEnd"/>
      <w:r w:rsidRPr="008C343A">
        <w:rPr>
          <w:rStyle w:val="Normal2Char"/>
          <w:i/>
          <w:lang w:val="en-US"/>
        </w:rPr>
        <w:t xml:space="preserve"> aJCas, Region r, String text, Map&lt;String, Double&gt; dec</w:t>
      </w:r>
      <w:r w:rsidRPr="008C343A">
        <w:rPr>
          <w:rStyle w:val="Normal2Char"/>
          <w:i/>
          <w:lang w:val="en-US"/>
        </w:rPr>
        <w:t>i</w:t>
      </w:r>
      <w:r w:rsidRPr="008C343A">
        <w:rPr>
          <w:rStyle w:val="Normal2Char"/>
          <w:i/>
          <w:lang w:val="en-US"/>
        </w:rPr>
        <w:t>sions</w:t>
      </w:r>
      <w:r w:rsidRPr="008C343A">
        <w:rPr>
          <w:i/>
          <w:lang w:val="en-US"/>
        </w:rPr>
        <w:t>)</w:t>
      </w:r>
      <w:r w:rsidRPr="00DE1B49">
        <w:rPr>
          <w:lang w:val="en-US"/>
        </w:rPr>
        <w:t>: th</w:t>
      </w:r>
      <w:r>
        <w:rPr>
          <w:lang w:val="en-US"/>
        </w:rPr>
        <w:t>is method</w:t>
      </w:r>
      <w:r w:rsidRPr="00DE1B49">
        <w:rPr>
          <w:lang w:val="en-US"/>
        </w:rPr>
        <w:t xml:space="preserve"> annotate</w:t>
      </w:r>
      <w:r>
        <w:rPr>
          <w:lang w:val="en-US"/>
        </w:rPr>
        <w:t>s the region r in the CAS with</w:t>
      </w:r>
      <w:r w:rsidRPr="00DE1B49">
        <w:rPr>
          <w:lang w:val="en-US"/>
        </w:rPr>
        <w:t xml:space="preserve"> </w:t>
      </w:r>
      <w:r>
        <w:rPr>
          <w:lang w:val="en-US"/>
        </w:rPr>
        <w:t>category</w:t>
      </w:r>
      <w:r w:rsidRPr="00DE1B49">
        <w:rPr>
          <w:lang w:val="en-US"/>
        </w:rPr>
        <w:t xml:space="preserve"> annotation</w:t>
      </w:r>
      <w:r>
        <w:rPr>
          <w:lang w:val="en-US"/>
        </w:rPr>
        <w:t xml:space="preserve"> based on the decisions input (as part of use case 2). </w:t>
      </w:r>
    </w:p>
    <w:p w:rsidR="0087709E" w:rsidRDefault="0087709E" w:rsidP="0087709E">
      <w:pPr>
        <w:numPr>
          <w:ilvl w:val="0"/>
          <w:numId w:val="37"/>
        </w:numPr>
        <w:spacing w:line="276" w:lineRule="auto"/>
        <w:ind w:hanging="359"/>
        <w:rPr>
          <w:lang w:val="en-US"/>
        </w:rPr>
      </w:pPr>
      <w:proofErr w:type="gramStart"/>
      <w:r w:rsidRPr="00DE1B49">
        <w:rPr>
          <w:i/>
          <w:lang w:val="en-US"/>
        </w:rPr>
        <w:t>void</w:t>
      </w:r>
      <w:proofErr w:type="gramEnd"/>
      <w:r w:rsidRPr="00DE1B49">
        <w:rPr>
          <w:i/>
          <w:lang w:val="en-US"/>
        </w:rPr>
        <w:t xml:space="preserve"> </w:t>
      </w:r>
      <w:proofErr w:type="spellStart"/>
      <w:r w:rsidRPr="00DE1B49">
        <w:rPr>
          <w:i/>
          <w:lang w:val="en-US"/>
        </w:rPr>
        <w:t>dumpCAS</w:t>
      </w:r>
      <w:proofErr w:type="spellEnd"/>
      <w:r w:rsidRPr="00DE1B49">
        <w:rPr>
          <w:i/>
          <w:lang w:val="en-US"/>
        </w:rPr>
        <w:t>(</w:t>
      </w:r>
      <w:proofErr w:type="spellStart"/>
      <w:r w:rsidRPr="00DE1B49">
        <w:rPr>
          <w:i/>
          <w:lang w:val="en-US"/>
        </w:rPr>
        <w:t>JCas</w:t>
      </w:r>
      <w:proofErr w:type="spellEnd"/>
      <w:r w:rsidRPr="00DE1B49">
        <w:rPr>
          <w:i/>
          <w:lang w:val="en-US"/>
        </w:rPr>
        <w:t>)</w:t>
      </w:r>
      <w:r w:rsidRPr="00DE1B49">
        <w:rPr>
          <w:lang w:val="en-US"/>
        </w:rPr>
        <w:t xml:space="preserve">: this is a method that prints details of the </w:t>
      </w:r>
      <w:proofErr w:type="spellStart"/>
      <w:r w:rsidRPr="00DE1B49">
        <w:rPr>
          <w:lang w:val="en-US"/>
        </w:rPr>
        <w:t>JCas</w:t>
      </w:r>
      <w:proofErr w:type="spellEnd"/>
      <w:r w:rsidRPr="00DE1B49">
        <w:rPr>
          <w:lang w:val="en-US"/>
        </w:rPr>
        <w:t xml:space="preserve"> into standard output stream. </w:t>
      </w:r>
      <w:r w:rsidR="00691D3C">
        <w:rPr>
          <w:lang w:val="en-US"/>
        </w:rPr>
        <w:t xml:space="preserve">The method is </w:t>
      </w:r>
      <w:r w:rsidRPr="00DE1B49">
        <w:rPr>
          <w:lang w:val="en-US"/>
        </w:rPr>
        <w:t xml:space="preserve">provided mostly for debugging. </w:t>
      </w:r>
    </w:p>
    <w:p w:rsidR="00A45875" w:rsidRPr="00DE1B49" w:rsidRDefault="00A45875" w:rsidP="0087709E">
      <w:pPr>
        <w:numPr>
          <w:ilvl w:val="0"/>
          <w:numId w:val="37"/>
        </w:numPr>
        <w:spacing w:line="276" w:lineRule="auto"/>
        <w:ind w:hanging="359"/>
        <w:rPr>
          <w:lang w:val="en-US"/>
        </w:rPr>
      </w:pPr>
      <w:proofErr w:type="gramStart"/>
      <w:r w:rsidRPr="00A45875">
        <w:rPr>
          <w:i/>
        </w:rPr>
        <w:t>void</w:t>
      </w:r>
      <w:proofErr w:type="gramEnd"/>
      <w:r w:rsidRPr="00A45875">
        <w:rPr>
          <w:i/>
        </w:rPr>
        <w:t xml:space="preserve"> </w:t>
      </w:r>
      <w:proofErr w:type="spellStart"/>
      <w:r w:rsidRPr="00A45875">
        <w:rPr>
          <w:i/>
        </w:rPr>
        <w:t>dumpAnnotationsInCAS</w:t>
      </w:r>
      <w:proofErr w:type="spellEnd"/>
      <w:r w:rsidRPr="00A45875">
        <w:rPr>
          <w:i/>
        </w:rPr>
        <w:t>(</w:t>
      </w:r>
      <w:proofErr w:type="spellStart"/>
      <w:r w:rsidRPr="00A45875">
        <w:rPr>
          <w:i/>
        </w:rPr>
        <w:t>JCas</w:t>
      </w:r>
      <w:proofErr w:type="spellEnd"/>
      <w:r w:rsidRPr="00A45875">
        <w:rPr>
          <w:i/>
        </w:rPr>
        <w:t xml:space="preserve"> aJCas, int </w:t>
      </w:r>
      <w:proofErr w:type="spellStart"/>
      <w:r w:rsidRPr="00A45875">
        <w:rPr>
          <w:i/>
        </w:rPr>
        <w:t>annotType</w:t>
      </w:r>
      <w:proofErr w:type="spellEnd"/>
      <w:r w:rsidRPr="00A45875">
        <w:rPr>
          <w:i/>
        </w:rPr>
        <w:t>)</w:t>
      </w:r>
      <w:r>
        <w:t>: this method is a "smar</w:t>
      </w:r>
      <w:r>
        <w:t>t</w:t>
      </w:r>
      <w:r>
        <w:t xml:space="preserve">er" version of </w:t>
      </w:r>
      <w:proofErr w:type="spellStart"/>
      <w:r>
        <w:t>dumpCAS</w:t>
      </w:r>
      <w:proofErr w:type="spellEnd"/>
      <w:r>
        <w:t xml:space="preserve">(), which gets the type of the annotation and only prints out that type within the input CAS. Just like </w:t>
      </w:r>
      <w:proofErr w:type="spellStart"/>
      <w:proofErr w:type="gramStart"/>
      <w:r>
        <w:t>dumpCAS</w:t>
      </w:r>
      <w:proofErr w:type="spellEnd"/>
      <w:r>
        <w:t>(</w:t>
      </w:r>
      <w:proofErr w:type="gramEnd"/>
      <w:r>
        <w:t>), this method is also provided for mostly debugging and checking.</w:t>
      </w:r>
    </w:p>
    <w:p w:rsidR="0087709E" w:rsidRPr="00DE1B49" w:rsidRDefault="008D6CF9" w:rsidP="007368D3">
      <w:pPr>
        <w:pStyle w:val="berschrift3"/>
      </w:pPr>
      <w:bookmarkStart w:id="2677" w:name="h.diiv8qtpz9ia" w:colFirst="0" w:colLast="0"/>
      <w:bookmarkStart w:id="2678" w:name="_Toc404592973"/>
      <w:bookmarkEnd w:id="2677"/>
      <w:proofErr w:type="gramStart"/>
      <w:r>
        <w:t>class</w:t>
      </w:r>
      <w:proofErr w:type="gramEnd"/>
      <w:r>
        <w:t xml:space="preserve"> </w:t>
      </w:r>
      <w:proofErr w:type="spellStart"/>
      <w:r>
        <w:t>InteractionReader</w:t>
      </w:r>
      <w:proofErr w:type="spellEnd"/>
      <w:r>
        <w:t xml:space="preserve"> (</w:t>
      </w:r>
      <w:proofErr w:type="spellStart"/>
      <w:r w:rsidR="0087709E" w:rsidRPr="00DE1B49">
        <w:t>eu.excitementproject.tl.laputils</w:t>
      </w:r>
      <w:proofErr w:type="spellEnd"/>
      <w:r w:rsidR="0087709E" w:rsidRPr="00DE1B49">
        <w:t>)</w:t>
      </w:r>
      <w:bookmarkEnd w:id="2678"/>
      <w:r w:rsidR="0087709E" w:rsidRPr="00DE1B49">
        <w:t xml:space="preserve"> </w:t>
      </w:r>
    </w:p>
    <w:p w:rsidR="0087709E" w:rsidRPr="00DE1B49" w:rsidRDefault="0087709E" w:rsidP="0087709E">
      <w:pPr>
        <w:rPr>
          <w:lang w:val="en-US"/>
        </w:rPr>
      </w:pPr>
      <w:r w:rsidRPr="00DE1B49">
        <w:rPr>
          <w:lang w:val="en-US"/>
        </w:rPr>
        <w:t>For the moment, WP6 has one utility class that provides two readers for WP2 data. Both of them are static method</w:t>
      </w:r>
      <w:r w:rsidR="0061476A">
        <w:rPr>
          <w:lang w:val="en-US"/>
        </w:rPr>
        <w:t>s</w:t>
      </w:r>
      <w:r w:rsidRPr="00DE1B49">
        <w:rPr>
          <w:lang w:val="en-US"/>
        </w:rPr>
        <w:t xml:space="preserve"> in the </w:t>
      </w:r>
      <w:proofErr w:type="spellStart"/>
      <w:r w:rsidRPr="00DE1B49">
        <w:rPr>
          <w:lang w:val="en-US"/>
        </w:rPr>
        <w:t>InteractionReader</w:t>
      </w:r>
      <w:proofErr w:type="spellEnd"/>
      <w:r w:rsidRPr="00DE1B49">
        <w:rPr>
          <w:lang w:val="en-US"/>
        </w:rPr>
        <w:t xml:space="preserve"> class. </w:t>
      </w:r>
    </w:p>
    <w:p w:rsidR="0087709E" w:rsidRPr="00DE1B49" w:rsidRDefault="0087709E" w:rsidP="00675094">
      <w:pPr>
        <w:numPr>
          <w:ilvl w:val="0"/>
          <w:numId w:val="12"/>
        </w:numPr>
        <w:spacing w:line="276" w:lineRule="auto"/>
        <w:ind w:hanging="359"/>
        <w:rPr>
          <w:lang w:val="en-US"/>
        </w:rPr>
      </w:pPr>
      <w:r w:rsidRPr="00DE1B49">
        <w:rPr>
          <w:i/>
          <w:lang w:val="en-US"/>
        </w:rPr>
        <w:t xml:space="preserve">List&lt;Interaction&gt; </w:t>
      </w:r>
      <w:proofErr w:type="spellStart"/>
      <w:proofErr w:type="gramStart"/>
      <w:r w:rsidRPr="00DE1B49">
        <w:rPr>
          <w:i/>
          <w:lang w:val="en-US"/>
        </w:rPr>
        <w:t>readInteractionXML</w:t>
      </w:r>
      <w:proofErr w:type="spellEnd"/>
      <w:r w:rsidRPr="00DE1B49">
        <w:rPr>
          <w:i/>
          <w:lang w:val="en-US"/>
        </w:rPr>
        <w:t>(</w:t>
      </w:r>
      <w:proofErr w:type="gramEnd"/>
      <w:r w:rsidRPr="00DE1B49">
        <w:rPr>
          <w:i/>
          <w:lang w:val="en-US"/>
        </w:rPr>
        <w:t>File)</w:t>
      </w:r>
      <w:r w:rsidRPr="00DE1B49">
        <w:rPr>
          <w:lang w:val="en-US"/>
        </w:rPr>
        <w:t xml:space="preserve">: This method reads </w:t>
      </w:r>
      <w:r w:rsidR="00343936">
        <w:rPr>
          <w:lang w:val="en-US"/>
        </w:rPr>
        <w:t xml:space="preserve">a </w:t>
      </w:r>
      <w:r w:rsidRPr="00DE1B49">
        <w:rPr>
          <w:lang w:val="en-US"/>
        </w:rPr>
        <w:t>WP2 interaction XML file, and converts it into a list of Interaction data type</w:t>
      </w:r>
      <w:r w:rsidR="00343936">
        <w:rPr>
          <w:lang w:val="en-US"/>
        </w:rPr>
        <w:t xml:space="preserve"> objects</w:t>
      </w:r>
      <w:r w:rsidRPr="00DE1B49">
        <w:rPr>
          <w:lang w:val="en-US"/>
        </w:rPr>
        <w:t xml:space="preserve">. Note that </w:t>
      </w:r>
      <w:r w:rsidR="00343936">
        <w:rPr>
          <w:lang w:val="en-US"/>
        </w:rPr>
        <w:t xml:space="preserve">the </w:t>
      </w:r>
      <w:r w:rsidRPr="00DE1B49">
        <w:rPr>
          <w:lang w:val="en-US"/>
        </w:rPr>
        <w:t>I</w:t>
      </w:r>
      <w:r w:rsidRPr="00DE1B49">
        <w:rPr>
          <w:lang w:val="en-US"/>
        </w:rPr>
        <w:t>n</w:t>
      </w:r>
      <w:r w:rsidRPr="00DE1B49">
        <w:rPr>
          <w:lang w:val="en-US"/>
        </w:rPr>
        <w:t xml:space="preserve">teraction data type is a simple </w:t>
      </w:r>
      <w:r w:rsidR="00343936">
        <w:rPr>
          <w:lang w:val="en-US"/>
        </w:rPr>
        <w:t>J</w:t>
      </w:r>
      <w:r w:rsidRPr="00DE1B49">
        <w:rPr>
          <w:lang w:val="en-US"/>
        </w:rPr>
        <w:t xml:space="preserve">ava class that represents non-annotated (no fragment, no modifiers) interaction based on strings. Each </w:t>
      </w:r>
      <w:r w:rsidR="00343936">
        <w:rPr>
          <w:lang w:val="en-US"/>
        </w:rPr>
        <w:t>I</w:t>
      </w:r>
      <w:r w:rsidRPr="00DE1B49">
        <w:rPr>
          <w:lang w:val="en-US"/>
        </w:rPr>
        <w:t xml:space="preserve">nteraction </w:t>
      </w:r>
      <w:r w:rsidR="00343936">
        <w:rPr>
          <w:lang w:val="en-US"/>
        </w:rPr>
        <w:t xml:space="preserve">object </w:t>
      </w:r>
      <w:r w:rsidRPr="00DE1B49">
        <w:rPr>
          <w:lang w:val="en-US"/>
        </w:rPr>
        <w:t>can be easily co</w:t>
      </w:r>
      <w:r w:rsidRPr="00DE1B49">
        <w:rPr>
          <w:lang w:val="en-US"/>
        </w:rPr>
        <w:t>n</w:t>
      </w:r>
      <w:r w:rsidRPr="00DE1B49">
        <w:rPr>
          <w:lang w:val="en-US"/>
        </w:rPr>
        <w:t xml:space="preserve">verted to </w:t>
      </w:r>
      <w:proofErr w:type="spellStart"/>
      <w:r w:rsidRPr="00DE1B49">
        <w:rPr>
          <w:lang w:val="en-US"/>
        </w:rPr>
        <w:t>JCas</w:t>
      </w:r>
      <w:proofErr w:type="spellEnd"/>
      <w:r w:rsidRPr="00DE1B49">
        <w:rPr>
          <w:lang w:val="en-US"/>
        </w:rPr>
        <w:t xml:space="preserve"> input</w:t>
      </w:r>
      <w:r w:rsidR="002B35EB">
        <w:rPr>
          <w:lang w:val="en-US"/>
        </w:rPr>
        <w:t xml:space="preserve"> </w:t>
      </w:r>
      <w:r w:rsidRPr="00DE1B49">
        <w:rPr>
          <w:lang w:val="en-US"/>
        </w:rPr>
        <w:t>CAS by calling one of its member method</w:t>
      </w:r>
      <w:r w:rsidR="0061476A">
        <w:rPr>
          <w:lang w:val="en-US"/>
        </w:rPr>
        <w:t>s</w:t>
      </w:r>
      <w:r w:rsidRPr="00DE1B49">
        <w:rPr>
          <w:lang w:val="en-US"/>
        </w:rPr>
        <w:t xml:space="preserve"> (</w:t>
      </w:r>
      <w:proofErr w:type="spellStart"/>
      <w:r w:rsidRPr="00DE1B49">
        <w:rPr>
          <w:i/>
          <w:lang w:val="en-US"/>
        </w:rPr>
        <w:t>fillInputCAS</w:t>
      </w:r>
      <w:proofErr w:type="spellEnd"/>
      <w:r w:rsidRPr="00DE1B49">
        <w:rPr>
          <w:i/>
          <w:lang w:val="en-US"/>
        </w:rPr>
        <w:t>(</w:t>
      </w:r>
      <w:proofErr w:type="spellStart"/>
      <w:r w:rsidRPr="00DE1B49">
        <w:rPr>
          <w:i/>
          <w:lang w:val="en-US"/>
        </w:rPr>
        <w:t>JCas</w:t>
      </w:r>
      <w:proofErr w:type="spellEnd"/>
      <w:r w:rsidRPr="00DE1B49">
        <w:rPr>
          <w:i/>
          <w:lang w:val="en-US"/>
        </w:rPr>
        <w:t xml:space="preserve">), </w:t>
      </w:r>
      <w:r w:rsidRPr="00DE1B49">
        <w:rPr>
          <w:lang w:val="en-US"/>
        </w:rPr>
        <w:t xml:space="preserve">or </w:t>
      </w:r>
      <w:proofErr w:type="spellStart"/>
      <w:r w:rsidRPr="00DE1B49">
        <w:rPr>
          <w:i/>
          <w:lang w:val="en-US"/>
        </w:rPr>
        <w:t>JCas</w:t>
      </w:r>
      <w:proofErr w:type="spellEnd"/>
      <w:r w:rsidRPr="00DE1B49">
        <w:rPr>
          <w:i/>
          <w:lang w:val="en-US"/>
        </w:rPr>
        <w:t xml:space="preserve"> </w:t>
      </w:r>
      <w:proofErr w:type="spellStart"/>
      <w:r w:rsidRPr="00DE1B49">
        <w:rPr>
          <w:i/>
          <w:lang w:val="en-US"/>
        </w:rPr>
        <w:t>createAndFillInputCAS</w:t>
      </w:r>
      <w:proofErr w:type="spellEnd"/>
      <w:r w:rsidRPr="00DE1B49">
        <w:rPr>
          <w:lang w:val="en-US"/>
        </w:rPr>
        <w:t xml:space="preserve">()) </w:t>
      </w:r>
    </w:p>
    <w:p w:rsidR="00410180" w:rsidRDefault="0087709E" w:rsidP="0087709E">
      <w:pPr>
        <w:numPr>
          <w:ilvl w:val="0"/>
          <w:numId w:val="12"/>
        </w:numPr>
        <w:spacing w:line="276" w:lineRule="auto"/>
        <w:ind w:hanging="359"/>
        <w:rPr>
          <w:lang w:val="en-US"/>
        </w:rPr>
      </w:pPr>
      <w:proofErr w:type="gramStart"/>
      <w:r w:rsidRPr="00DE1B49">
        <w:rPr>
          <w:i/>
          <w:lang w:val="en-US"/>
        </w:rPr>
        <w:t>readWP2FragGraphDump(</w:t>
      </w:r>
      <w:proofErr w:type="gramEnd"/>
      <w:r w:rsidRPr="00DE1B49">
        <w:rPr>
          <w:i/>
          <w:lang w:val="en-US"/>
        </w:rPr>
        <w:t xml:space="preserve">File, File, </w:t>
      </w:r>
      <w:proofErr w:type="spellStart"/>
      <w:r w:rsidRPr="00DE1B49">
        <w:rPr>
          <w:i/>
          <w:lang w:val="en-US"/>
        </w:rPr>
        <w:t>JCas</w:t>
      </w:r>
      <w:proofErr w:type="spellEnd"/>
      <w:r w:rsidRPr="00DE1B49">
        <w:rPr>
          <w:i/>
          <w:lang w:val="en-US"/>
        </w:rPr>
        <w:t>, String)</w:t>
      </w:r>
      <w:r w:rsidRPr="00DE1B49">
        <w:rPr>
          <w:lang w:val="en-US"/>
        </w:rPr>
        <w:t>: This method reads WP2 fra</w:t>
      </w:r>
      <w:r w:rsidRPr="00DE1B49">
        <w:rPr>
          <w:lang w:val="en-US"/>
        </w:rPr>
        <w:t>g</w:t>
      </w:r>
      <w:r w:rsidRPr="00DE1B49">
        <w:rPr>
          <w:lang w:val="en-US"/>
        </w:rPr>
        <w:t>ment graph data. Note that WP2 fragment graph data has multiple files for one inte</w:t>
      </w:r>
      <w:r w:rsidRPr="00DE1B49">
        <w:rPr>
          <w:lang w:val="en-US"/>
        </w:rPr>
        <w:t>r</w:t>
      </w:r>
      <w:r w:rsidRPr="00DE1B49">
        <w:rPr>
          <w:lang w:val="en-US"/>
        </w:rPr>
        <w:t>action. Interaction is given as a raw text file, and each fragment is</w:t>
      </w:r>
      <w:r w:rsidR="00343936">
        <w:rPr>
          <w:lang w:val="en-US"/>
        </w:rPr>
        <w:t xml:space="preserve"> given as one XML that denotes </w:t>
      </w:r>
      <w:r w:rsidRPr="00DE1B49">
        <w:rPr>
          <w:lang w:val="en-US"/>
        </w:rPr>
        <w:t xml:space="preserve">fragment graphs. To run this reader, one </w:t>
      </w:r>
      <w:proofErr w:type="spellStart"/>
      <w:r w:rsidRPr="00DE1B49">
        <w:rPr>
          <w:lang w:val="en-US"/>
        </w:rPr>
        <w:t>JCas</w:t>
      </w:r>
      <w:proofErr w:type="spellEnd"/>
      <w:r w:rsidRPr="00DE1B49">
        <w:rPr>
          <w:lang w:val="en-US"/>
        </w:rPr>
        <w:t xml:space="preserve">, one XML and one raw </w:t>
      </w:r>
      <w:r w:rsidR="00343936">
        <w:rPr>
          <w:lang w:val="en-US"/>
        </w:rPr>
        <w:t>t</w:t>
      </w:r>
      <w:r w:rsidRPr="00DE1B49">
        <w:rPr>
          <w:lang w:val="en-US"/>
        </w:rPr>
        <w:t>ext</w:t>
      </w:r>
      <w:r w:rsidR="0061476A">
        <w:rPr>
          <w:lang w:val="en-US"/>
        </w:rPr>
        <w:t xml:space="preserve"> are to be provided</w:t>
      </w:r>
      <w:r w:rsidRPr="00DE1B49">
        <w:rPr>
          <w:lang w:val="en-US"/>
        </w:rPr>
        <w:t xml:space="preserve">. </w:t>
      </w:r>
    </w:p>
    <w:p w:rsidR="0087709E" w:rsidRPr="00410180" w:rsidRDefault="00410180" w:rsidP="00410180">
      <w:pPr>
        <w:spacing w:after="200" w:line="276" w:lineRule="auto"/>
        <w:rPr>
          <w:lang w:val="en-US"/>
        </w:rPr>
      </w:pPr>
      <w:r>
        <w:rPr>
          <w:lang w:val="en-US"/>
        </w:rPr>
        <w:br w:type="page"/>
      </w:r>
    </w:p>
    <w:p w:rsidR="0040134E" w:rsidRDefault="0040134E" w:rsidP="0087709E">
      <w:pPr>
        <w:pStyle w:val="berschrift1"/>
        <w:rPr>
          <w:ins w:id="2679" w:author="Kathrin Eichler" w:date="2013-11-04T11:30:00Z"/>
          <w:rFonts w:ascii="Georgia" w:hAnsi="Georgia"/>
        </w:rPr>
      </w:pPr>
      <w:bookmarkStart w:id="2680" w:name="h.usvq0unjghz8" w:colFirst="0" w:colLast="0"/>
      <w:bookmarkStart w:id="2681" w:name="_Toc404592974"/>
      <w:bookmarkEnd w:id="2680"/>
      <w:ins w:id="2682" w:author="Kathrin Eichler" w:date="2013-11-04T11:28:00Z">
        <w:r>
          <w:rPr>
            <w:rFonts w:ascii="Georgia" w:hAnsi="Georgia"/>
          </w:rPr>
          <w:lastRenderedPageBreak/>
          <w:t>Evaluation</w:t>
        </w:r>
      </w:ins>
      <w:ins w:id="2683" w:author="Kathrin Eichler" w:date="2014-11-17T11:28:00Z">
        <w:r w:rsidR="009E17B3">
          <w:rPr>
            <w:rFonts w:ascii="Georgia" w:hAnsi="Georgia"/>
          </w:rPr>
          <w:t xml:space="preserve"> [all]</w:t>
        </w:r>
      </w:ins>
      <w:bookmarkEnd w:id="2681"/>
    </w:p>
    <w:p w:rsidR="0040134E" w:rsidRDefault="0040134E">
      <w:pPr>
        <w:rPr>
          <w:ins w:id="2684" w:author="Kathrin Eichler" w:date="2013-11-04T11:34:00Z"/>
        </w:rPr>
        <w:pPrChange w:id="2685" w:author="Kathrin Eichler" w:date="2013-11-04T11:30:00Z">
          <w:pPr>
            <w:pStyle w:val="berschrift1"/>
          </w:pPr>
        </w:pPrChange>
      </w:pPr>
      <w:ins w:id="2686" w:author="Kathrin Eichler" w:date="2013-11-04T11:30:00Z">
        <w:r>
          <w:rPr>
            <w:lang w:val="en-US" w:eastAsia="de-DE" w:bidi="he-IL"/>
          </w:rPr>
          <w:t xml:space="preserve">This chapter describes the evaluation environment we developed for </w:t>
        </w:r>
      </w:ins>
      <w:ins w:id="2687" w:author="Kathrin Eichler" w:date="2013-11-04T11:31:00Z">
        <w:r>
          <w:rPr>
            <w:lang w:val="en-US" w:eastAsia="de-DE" w:bidi="he-IL"/>
          </w:rPr>
          <w:t>the two use ca</w:t>
        </w:r>
        <w:r>
          <w:rPr>
            <w:lang w:val="en-US" w:eastAsia="de-DE" w:bidi="he-IL"/>
          </w:rPr>
          <w:t>s</w:t>
        </w:r>
        <w:r>
          <w:rPr>
            <w:lang w:val="en-US" w:eastAsia="de-DE" w:bidi="he-IL"/>
          </w:rPr>
          <w:t xml:space="preserve">es </w:t>
        </w:r>
        <w:r w:rsidR="00833E90">
          <w:rPr>
            <w:lang w:val="en-US" w:eastAsia="de-DE" w:bidi="he-IL"/>
          </w:rPr>
          <w:t xml:space="preserve">and the results achieved on </w:t>
        </w:r>
      </w:ins>
      <w:ins w:id="2688" w:author="Kathrin Eichler" w:date="2014-11-17T09:36:00Z">
        <w:r w:rsidR="00833E90">
          <w:rPr>
            <w:lang w:val="en-US" w:eastAsia="de-DE" w:bidi="he-IL"/>
          </w:rPr>
          <w:t>industrial datasets created within the project</w:t>
        </w:r>
      </w:ins>
      <w:ins w:id="2689" w:author="Kathrin Eichler" w:date="2013-11-04T11:31:00Z">
        <w:r>
          <w:rPr>
            <w:lang w:val="en-US" w:eastAsia="de-DE" w:bidi="he-IL"/>
          </w:rPr>
          <w:t xml:space="preserve">. </w:t>
        </w:r>
      </w:ins>
      <w:ins w:id="2690" w:author="Kathrin Eichler" w:date="2014-11-10T11:43:00Z">
        <w:r w:rsidR="00AE433E">
          <w:rPr>
            <w:lang w:val="en-US"/>
          </w:rPr>
          <w:t>The evaluation environment</w:t>
        </w:r>
        <w:r w:rsidR="00AE433E" w:rsidRPr="00DE1B49">
          <w:rPr>
            <w:lang w:val="en-US"/>
          </w:rPr>
          <w:t xml:space="preserve"> allows us to test and evaluate the perfor</w:t>
        </w:r>
        <w:r w:rsidR="00AE433E">
          <w:rPr>
            <w:lang w:val="en-US"/>
          </w:rPr>
          <w:t xml:space="preserve">mance of </w:t>
        </w:r>
      </w:ins>
      <w:ins w:id="2691" w:author="Kathrin Eichler" w:date="2014-11-10T11:44:00Z">
        <w:r w:rsidR="00AE433E">
          <w:rPr>
            <w:lang w:val="en-US"/>
          </w:rPr>
          <w:t xml:space="preserve">different implementations of </w:t>
        </w:r>
      </w:ins>
      <w:ins w:id="2692" w:author="Kathrin Eichler" w:date="2014-11-10T11:43:00Z">
        <w:r w:rsidR="00AE433E">
          <w:rPr>
            <w:lang w:val="en-US"/>
          </w:rPr>
          <w:t>the Transduction Layer modules</w:t>
        </w:r>
      </w:ins>
      <w:ins w:id="2693" w:author="Kathrin Eichler" w:date="2014-11-17T09:39:00Z">
        <w:r w:rsidR="00833E90">
          <w:rPr>
            <w:lang w:val="en-US"/>
          </w:rPr>
          <w:t>,</w:t>
        </w:r>
      </w:ins>
      <w:ins w:id="2694" w:author="Kathrin Eichler" w:date="2014-11-17T09:38:00Z">
        <w:r w:rsidR="00833E90">
          <w:rPr>
            <w:lang w:val="en-US"/>
          </w:rPr>
          <w:t xml:space="preserve"> </w:t>
        </w:r>
      </w:ins>
      <w:ins w:id="2695" w:author="Kathrin Eichler" w:date="2014-11-17T09:37:00Z">
        <w:r w:rsidR="00833E90">
          <w:rPr>
            <w:lang w:val="en-US"/>
          </w:rPr>
          <w:t xml:space="preserve">allowing us to </w:t>
        </w:r>
      </w:ins>
      <w:ins w:id="2696" w:author="Kathrin Eichler" w:date="2014-11-10T11:48:00Z">
        <w:r w:rsidR="00062E6D">
          <w:rPr>
            <w:lang w:val="en-US"/>
          </w:rPr>
          <w:t xml:space="preserve">determine the </w:t>
        </w:r>
      </w:ins>
      <w:ins w:id="2697" w:author="Kathrin Eichler" w:date="2014-11-17T09:42:00Z">
        <w:r w:rsidR="00833E90">
          <w:rPr>
            <w:lang w:val="en-US"/>
          </w:rPr>
          <w:t xml:space="preserve">Transduction Layer </w:t>
        </w:r>
      </w:ins>
      <w:ins w:id="2698" w:author="Kathrin Eichler" w:date="2014-11-10T11:48:00Z">
        <w:r w:rsidR="00062E6D">
          <w:rPr>
            <w:lang w:val="en-US"/>
          </w:rPr>
          <w:t>config</w:t>
        </w:r>
        <w:r w:rsidR="00062E6D">
          <w:rPr>
            <w:lang w:val="en-US"/>
          </w:rPr>
          <w:t>u</w:t>
        </w:r>
        <w:r w:rsidR="00062E6D">
          <w:rPr>
            <w:lang w:val="en-US"/>
          </w:rPr>
          <w:t xml:space="preserve">ration that is expected to </w:t>
        </w:r>
      </w:ins>
      <w:ins w:id="2699" w:author="Kathrin Eichler" w:date="2014-11-17T09:41:00Z">
        <w:r w:rsidR="00833E90">
          <w:rPr>
            <w:lang w:val="en-US"/>
          </w:rPr>
          <w:t>create highest</w:t>
        </w:r>
      </w:ins>
      <w:ins w:id="2700" w:author="Kathrin Eichler" w:date="2014-11-10T11:48:00Z">
        <w:r w:rsidR="00062E6D">
          <w:rPr>
            <w:lang w:val="en-US"/>
          </w:rPr>
          <w:t xml:space="preserve"> benefit </w:t>
        </w:r>
      </w:ins>
      <w:ins w:id="2701" w:author="Kathrin Eichler" w:date="2014-11-17T09:41:00Z">
        <w:r w:rsidR="00833E90">
          <w:rPr>
            <w:lang w:val="en-US"/>
          </w:rPr>
          <w:t>to</w:t>
        </w:r>
      </w:ins>
      <w:ins w:id="2702" w:author="Kathrin Eichler" w:date="2014-11-10T11:49:00Z">
        <w:r w:rsidR="00062E6D">
          <w:rPr>
            <w:lang w:val="en-US"/>
          </w:rPr>
          <w:t xml:space="preserve"> the industrial use cases</w:t>
        </w:r>
      </w:ins>
      <w:ins w:id="2703" w:author="Kathrin Eichler" w:date="2014-11-10T11:48:00Z">
        <w:r w:rsidR="00062E6D">
          <w:rPr>
            <w:lang w:val="en-US"/>
          </w:rPr>
          <w:t>.</w:t>
        </w:r>
      </w:ins>
      <w:ins w:id="2704" w:author="Kathrin Eichler" w:date="2014-11-10T11:43:00Z">
        <w:r w:rsidR="00AE433E">
          <w:rPr>
            <w:lang w:val="en-US"/>
          </w:rPr>
          <w:t xml:space="preserve">  </w:t>
        </w:r>
      </w:ins>
      <w:ins w:id="2705" w:author="Kathrin Eichler" w:date="2013-11-04T11:37:00Z">
        <w:r>
          <w:rPr>
            <w:lang w:val="en-US" w:eastAsia="de-DE" w:bidi="he-IL"/>
          </w:rPr>
          <w:t xml:space="preserve">The following matrix gives an overview of the </w:t>
        </w:r>
      </w:ins>
      <w:ins w:id="2706" w:author="Kathrin Eichler" w:date="2014-11-17T09:42:00Z">
        <w:r w:rsidR="00833E90">
          <w:rPr>
            <w:lang w:val="en-US"/>
          </w:rPr>
          <w:t xml:space="preserve">Transduction Layer </w:t>
        </w:r>
      </w:ins>
      <w:ins w:id="2707" w:author="Kathrin Eichler" w:date="2013-11-04T11:38:00Z">
        <w:r w:rsidR="00E0382E">
          <w:rPr>
            <w:lang w:val="en-US" w:eastAsia="de-DE" w:bidi="he-IL"/>
          </w:rPr>
          <w:t xml:space="preserve">modules evaluated </w:t>
        </w:r>
      </w:ins>
      <w:ins w:id="2708" w:author="Kathrin Eichler" w:date="2013-11-04T11:39:00Z">
        <w:r w:rsidR="00E0382E">
          <w:rPr>
            <w:lang w:val="en-US" w:eastAsia="de-DE" w:bidi="he-IL"/>
          </w:rPr>
          <w:t xml:space="preserve">within WP6 </w:t>
        </w:r>
      </w:ins>
      <w:ins w:id="2709" w:author="Kathrin Eichler" w:date="2013-11-04T11:38:00Z">
        <w:r w:rsidR="00E0382E">
          <w:rPr>
            <w:lang w:val="en-US" w:eastAsia="de-DE" w:bidi="he-IL"/>
          </w:rPr>
          <w:t xml:space="preserve">and the datasets used for the evaluation per language. </w:t>
        </w:r>
      </w:ins>
    </w:p>
    <w:p w:rsidR="0040134E" w:rsidRDefault="0040134E">
      <w:pPr>
        <w:rPr>
          <w:ins w:id="2710" w:author="Kathrin Eichler" w:date="2013-11-04T11:34:00Z"/>
        </w:rPr>
        <w:pPrChange w:id="2711" w:author="Kathrin Eichler" w:date="2013-11-04T11:30:00Z">
          <w:pPr>
            <w:pStyle w:val="berschrift1"/>
          </w:pPr>
        </w:pPrChange>
      </w:pPr>
    </w:p>
    <w:tbl>
      <w:tblPr>
        <w:tblStyle w:val="Tabellenraster"/>
        <w:tblW w:w="0" w:type="auto"/>
        <w:tblLook w:val="04A0" w:firstRow="1" w:lastRow="0" w:firstColumn="1" w:lastColumn="0" w:noHBand="0" w:noVBand="1"/>
      </w:tblPr>
      <w:tblGrid>
        <w:gridCol w:w="2291"/>
        <w:gridCol w:w="2291"/>
        <w:gridCol w:w="2292"/>
        <w:gridCol w:w="2292"/>
      </w:tblGrid>
      <w:tr w:rsidR="0040134E" w:rsidTr="0040134E">
        <w:trPr>
          <w:ins w:id="2712" w:author="Kathrin Eichler" w:date="2013-11-04T11:34:00Z"/>
        </w:trPr>
        <w:tc>
          <w:tcPr>
            <w:tcW w:w="2291" w:type="dxa"/>
          </w:tcPr>
          <w:p w:rsidR="0040134E" w:rsidRDefault="0040134E" w:rsidP="0040134E">
            <w:pPr>
              <w:rPr>
                <w:ins w:id="2713" w:author="Kathrin Eichler" w:date="2013-11-04T11:34:00Z"/>
                <w:lang w:val="en-US" w:eastAsia="de-DE" w:bidi="he-IL"/>
              </w:rPr>
            </w:pPr>
          </w:p>
        </w:tc>
        <w:tc>
          <w:tcPr>
            <w:tcW w:w="2291" w:type="dxa"/>
          </w:tcPr>
          <w:p w:rsidR="0040134E" w:rsidRDefault="0040134E" w:rsidP="0040134E">
            <w:pPr>
              <w:rPr>
                <w:ins w:id="2714" w:author="Kathrin Eichler" w:date="2013-11-04T11:34:00Z"/>
                <w:lang w:val="en-US" w:eastAsia="de-DE" w:bidi="he-IL"/>
              </w:rPr>
            </w:pPr>
            <w:ins w:id="2715" w:author="Kathrin Eichler" w:date="2013-11-04T11:35:00Z">
              <w:r>
                <w:rPr>
                  <w:lang w:val="en-US" w:eastAsia="de-DE" w:bidi="he-IL"/>
                </w:rPr>
                <w:t>English</w:t>
              </w:r>
            </w:ins>
          </w:p>
        </w:tc>
        <w:tc>
          <w:tcPr>
            <w:tcW w:w="2292" w:type="dxa"/>
          </w:tcPr>
          <w:p w:rsidR="0040134E" w:rsidRDefault="0040134E" w:rsidP="0040134E">
            <w:pPr>
              <w:rPr>
                <w:ins w:id="2716" w:author="Kathrin Eichler" w:date="2013-11-04T11:34:00Z"/>
                <w:lang w:val="en-US" w:eastAsia="de-DE" w:bidi="he-IL"/>
              </w:rPr>
            </w:pPr>
            <w:ins w:id="2717" w:author="Kathrin Eichler" w:date="2013-11-04T11:35:00Z">
              <w:r>
                <w:rPr>
                  <w:lang w:val="en-US" w:eastAsia="de-DE" w:bidi="he-IL"/>
                </w:rPr>
                <w:t>Italian</w:t>
              </w:r>
            </w:ins>
          </w:p>
        </w:tc>
        <w:tc>
          <w:tcPr>
            <w:tcW w:w="2292" w:type="dxa"/>
          </w:tcPr>
          <w:p w:rsidR="0040134E" w:rsidRDefault="0040134E" w:rsidP="0040134E">
            <w:pPr>
              <w:rPr>
                <w:ins w:id="2718" w:author="Kathrin Eichler" w:date="2013-11-04T11:34:00Z"/>
                <w:lang w:val="en-US" w:eastAsia="de-DE" w:bidi="he-IL"/>
              </w:rPr>
            </w:pPr>
            <w:ins w:id="2719" w:author="Kathrin Eichler" w:date="2013-11-04T11:35:00Z">
              <w:r>
                <w:rPr>
                  <w:lang w:val="en-US" w:eastAsia="de-DE" w:bidi="he-IL"/>
                </w:rPr>
                <w:t>German</w:t>
              </w:r>
            </w:ins>
          </w:p>
        </w:tc>
      </w:tr>
      <w:tr w:rsidR="0040134E" w:rsidTr="0040134E">
        <w:trPr>
          <w:ins w:id="2720" w:author="Kathrin Eichler" w:date="2013-11-04T11:34:00Z"/>
        </w:trPr>
        <w:tc>
          <w:tcPr>
            <w:tcW w:w="2291" w:type="dxa"/>
          </w:tcPr>
          <w:p w:rsidR="0040134E" w:rsidRDefault="0040134E" w:rsidP="0040134E">
            <w:pPr>
              <w:rPr>
                <w:ins w:id="2721" w:author="Kathrin Eichler" w:date="2013-11-04T11:34:00Z"/>
                <w:lang w:val="en-US" w:eastAsia="de-DE" w:bidi="he-IL"/>
              </w:rPr>
            </w:pPr>
            <w:ins w:id="2722" w:author="Kathrin Eichler" w:date="2013-11-04T11:34:00Z">
              <w:r>
                <w:rPr>
                  <w:lang w:val="en-US" w:eastAsia="de-DE" w:bidi="he-IL"/>
                </w:rPr>
                <w:t>Fragment</w:t>
              </w:r>
            </w:ins>
            <w:ins w:id="2723" w:author="Kathrin Eichler" w:date="2013-11-04T11:37:00Z">
              <w:r>
                <w:rPr>
                  <w:lang w:val="en-US" w:eastAsia="de-DE" w:bidi="he-IL"/>
                </w:rPr>
                <w:t xml:space="preserve"> &amp; Modifier</w:t>
              </w:r>
            </w:ins>
            <w:ins w:id="2724" w:author="Kathrin Eichler" w:date="2013-11-04T11:34:00Z">
              <w:r>
                <w:rPr>
                  <w:lang w:val="en-US" w:eastAsia="de-DE" w:bidi="he-IL"/>
                </w:rPr>
                <w:t xml:space="preserve"> Annotation</w:t>
              </w:r>
            </w:ins>
          </w:p>
        </w:tc>
        <w:tc>
          <w:tcPr>
            <w:tcW w:w="2291" w:type="dxa"/>
          </w:tcPr>
          <w:p w:rsidR="0040134E" w:rsidRDefault="0040134E" w:rsidP="0040134E">
            <w:pPr>
              <w:rPr>
                <w:ins w:id="2725" w:author="Kathrin Eichler" w:date="2013-11-04T11:34:00Z"/>
                <w:lang w:val="en-US" w:eastAsia="de-DE" w:bidi="he-IL"/>
              </w:rPr>
            </w:pPr>
            <w:ins w:id="2726" w:author="Kathrin Eichler" w:date="2013-11-04T11:35:00Z">
              <w:r>
                <w:rPr>
                  <w:lang w:val="en-US" w:eastAsia="de-DE" w:bidi="he-IL"/>
                </w:rPr>
                <w:t>NICE interactions</w:t>
              </w:r>
            </w:ins>
          </w:p>
        </w:tc>
        <w:tc>
          <w:tcPr>
            <w:tcW w:w="2292" w:type="dxa"/>
          </w:tcPr>
          <w:p w:rsidR="0040134E" w:rsidRDefault="0040134E" w:rsidP="0040134E">
            <w:pPr>
              <w:rPr>
                <w:ins w:id="2727" w:author="Kathrin Eichler" w:date="2013-11-04T11:34:00Z"/>
                <w:lang w:val="en-US" w:eastAsia="de-DE" w:bidi="he-IL"/>
              </w:rPr>
            </w:pPr>
            <w:ins w:id="2728" w:author="Kathrin Eichler" w:date="2013-11-04T11:35:00Z">
              <w:r>
                <w:rPr>
                  <w:lang w:val="en-US" w:eastAsia="de-DE" w:bidi="he-IL"/>
                </w:rPr>
                <w:t>ALMA interactions</w:t>
              </w:r>
            </w:ins>
          </w:p>
        </w:tc>
        <w:tc>
          <w:tcPr>
            <w:tcW w:w="2292" w:type="dxa"/>
          </w:tcPr>
          <w:p w:rsidR="0040134E" w:rsidRDefault="0040134E" w:rsidP="0040134E">
            <w:pPr>
              <w:rPr>
                <w:ins w:id="2729" w:author="Kathrin Eichler" w:date="2013-11-04T11:34:00Z"/>
                <w:lang w:val="en-US" w:eastAsia="de-DE" w:bidi="he-IL"/>
              </w:rPr>
            </w:pPr>
            <w:ins w:id="2730" w:author="Kathrin Eichler" w:date="2013-11-04T11:36:00Z">
              <w:r>
                <w:rPr>
                  <w:lang w:val="en-US" w:eastAsia="de-DE" w:bidi="he-IL"/>
                </w:rPr>
                <w:t>-</w:t>
              </w:r>
            </w:ins>
          </w:p>
        </w:tc>
      </w:tr>
      <w:tr w:rsidR="0040134E" w:rsidTr="0040134E">
        <w:trPr>
          <w:ins w:id="2731" w:author="Kathrin Eichler" w:date="2013-11-04T11:34:00Z"/>
        </w:trPr>
        <w:tc>
          <w:tcPr>
            <w:tcW w:w="2291" w:type="dxa"/>
          </w:tcPr>
          <w:p w:rsidR="0040134E" w:rsidRDefault="0040134E" w:rsidP="0040134E">
            <w:pPr>
              <w:rPr>
                <w:ins w:id="2732" w:author="Kathrin Eichler" w:date="2013-11-04T11:34:00Z"/>
                <w:lang w:val="en-US" w:eastAsia="de-DE" w:bidi="he-IL"/>
              </w:rPr>
            </w:pPr>
            <w:ins w:id="2733" w:author="Kathrin Eichler" w:date="2013-11-04T11:35:00Z">
              <w:r>
                <w:rPr>
                  <w:lang w:val="en-US" w:eastAsia="de-DE" w:bidi="he-IL"/>
                </w:rPr>
                <w:t>Graph Merger</w:t>
              </w:r>
            </w:ins>
            <w:ins w:id="2734" w:author="Kathrin Eichler" w:date="2013-11-04T11:37:00Z">
              <w:r>
                <w:rPr>
                  <w:lang w:val="en-US" w:eastAsia="de-DE" w:bidi="he-IL"/>
                </w:rPr>
                <w:t xml:space="preserve"> &amp; O</w:t>
              </w:r>
              <w:r>
                <w:rPr>
                  <w:lang w:val="en-US" w:eastAsia="de-DE" w:bidi="he-IL"/>
                </w:rPr>
                <w:t>p</w:t>
              </w:r>
              <w:r>
                <w:rPr>
                  <w:lang w:val="en-US" w:eastAsia="de-DE" w:bidi="he-IL"/>
                </w:rPr>
                <w:t>timizer</w:t>
              </w:r>
            </w:ins>
          </w:p>
        </w:tc>
        <w:tc>
          <w:tcPr>
            <w:tcW w:w="2291" w:type="dxa"/>
          </w:tcPr>
          <w:p w:rsidR="0040134E" w:rsidRDefault="0040134E" w:rsidP="0040134E">
            <w:pPr>
              <w:rPr>
                <w:ins w:id="2735" w:author="Kathrin Eichler" w:date="2013-11-04T11:34:00Z"/>
                <w:lang w:val="en-US" w:eastAsia="de-DE" w:bidi="he-IL"/>
              </w:rPr>
            </w:pPr>
            <w:ins w:id="2736" w:author="Kathrin Eichler" w:date="2013-11-04T11:35:00Z">
              <w:r>
                <w:rPr>
                  <w:lang w:val="en-US" w:eastAsia="de-DE" w:bidi="he-IL"/>
                </w:rPr>
                <w:t xml:space="preserve">NICE </w:t>
              </w:r>
            </w:ins>
            <w:ins w:id="2737" w:author="Kathrin Eichler" w:date="2013-11-04T11:36:00Z">
              <w:r>
                <w:rPr>
                  <w:lang w:val="en-US" w:eastAsia="de-DE" w:bidi="he-IL"/>
                </w:rPr>
                <w:t>g</w:t>
              </w:r>
            </w:ins>
            <w:ins w:id="2738" w:author="Kathrin Eichler" w:date="2013-11-04T11:35:00Z">
              <w:r>
                <w:rPr>
                  <w:lang w:val="en-US" w:eastAsia="de-DE" w:bidi="he-IL"/>
                </w:rPr>
                <w:t>raphs</w:t>
              </w:r>
            </w:ins>
          </w:p>
        </w:tc>
        <w:tc>
          <w:tcPr>
            <w:tcW w:w="2292" w:type="dxa"/>
          </w:tcPr>
          <w:p w:rsidR="0040134E" w:rsidRDefault="0040134E" w:rsidP="0040134E">
            <w:pPr>
              <w:rPr>
                <w:ins w:id="2739" w:author="Kathrin Eichler" w:date="2013-11-04T11:34:00Z"/>
                <w:lang w:val="en-US" w:eastAsia="de-DE" w:bidi="he-IL"/>
              </w:rPr>
            </w:pPr>
            <w:ins w:id="2740" w:author="Kathrin Eichler" w:date="2013-11-04T11:36:00Z">
              <w:r>
                <w:rPr>
                  <w:lang w:val="en-US" w:eastAsia="de-DE" w:bidi="he-IL"/>
                </w:rPr>
                <w:t>ALMA graphs</w:t>
              </w:r>
            </w:ins>
          </w:p>
        </w:tc>
        <w:tc>
          <w:tcPr>
            <w:tcW w:w="2292" w:type="dxa"/>
          </w:tcPr>
          <w:p w:rsidR="0040134E" w:rsidRDefault="0040134E" w:rsidP="0040134E">
            <w:pPr>
              <w:rPr>
                <w:ins w:id="2741" w:author="Kathrin Eichler" w:date="2013-11-04T11:34:00Z"/>
                <w:lang w:val="en-US" w:eastAsia="de-DE" w:bidi="he-IL"/>
              </w:rPr>
            </w:pPr>
            <w:ins w:id="2742" w:author="Kathrin Eichler" w:date="2013-11-04T11:36:00Z">
              <w:r>
                <w:rPr>
                  <w:lang w:val="en-US" w:eastAsia="de-DE" w:bidi="he-IL"/>
                </w:rPr>
                <w:t>-</w:t>
              </w:r>
            </w:ins>
          </w:p>
        </w:tc>
      </w:tr>
      <w:tr w:rsidR="0040134E" w:rsidTr="0040134E">
        <w:trPr>
          <w:ins w:id="2743" w:author="Kathrin Eichler" w:date="2013-11-04T11:34:00Z"/>
        </w:trPr>
        <w:tc>
          <w:tcPr>
            <w:tcW w:w="2291" w:type="dxa"/>
          </w:tcPr>
          <w:p w:rsidR="0040134E" w:rsidRDefault="0040134E" w:rsidP="0040134E">
            <w:pPr>
              <w:rPr>
                <w:ins w:id="2744" w:author="Kathrin Eichler" w:date="2013-11-04T11:34:00Z"/>
                <w:lang w:val="en-US" w:eastAsia="de-DE" w:bidi="he-IL"/>
              </w:rPr>
            </w:pPr>
            <w:ins w:id="2745" w:author="Kathrin Eichler" w:date="2013-11-04T11:35:00Z">
              <w:r>
                <w:rPr>
                  <w:lang w:val="en-US" w:eastAsia="de-DE" w:bidi="he-IL"/>
                </w:rPr>
                <w:t>Category Annotation</w:t>
              </w:r>
            </w:ins>
          </w:p>
        </w:tc>
        <w:tc>
          <w:tcPr>
            <w:tcW w:w="2291" w:type="dxa"/>
          </w:tcPr>
          <w:p w:rsidR="0040134E" w:rsidRDefault="0040134E" w:rsidP="0040134E">
            <w:pPr>
              <w:rPr>
                <w:ins w:id="2746" w:author="Kathrin Eichler" w:date="2013-11-04T11:34:00Z"/>
                <w:lang w:val="en-US" w:eastAsia="de-DE" w:bidi="he-IL"/>
              </w:rPr>
            </w:pPr>
            <w:ins w:id="2747" w:author="Kathrin Eichler" w:date="2013-11-04T11:36:00Z">
              <w:r>
                <w:rPr>
                  <w:lang w:val="en-US" w:eastAsia="de-DE" w:bidi="he-IL"/>
                </w:rPr>
                <w:t>-</w:t>
              </w:r>
            </w:ins>
          </w:p>
        </w:tc>
        <w:tc>
          <w:tcPr>
            <w:tcW w:w="2292" w:type="dxa"/>
          </w:tcPr>
          <w:p w:rsidR="0040134E" w:rsidRDefault="0040134E" w:rsidP="0040134E">
            <w:pPr>
              <w:rPr>
                <w:ins w:id="2748" w:author="Kathrin Eichler" w:date="2013-11-04T11:34:00Z"/>
                <w:lang w:val="en-US" w:eastAsia="de-DE" w:bidi="he-IL"/>
              </w:rPr>
            </w:pPr>
            <w:ins w:id="2749" w:author="Kathrin Eichler" w:date="2013-11-04T11:36:00Z">
              <w:r>
                <w:rPr>
                  <w:lang w:val="en-US" w:eastAsia="de-DE" w:bidi="he-IL"/>
                </w:rPr>
                <w:t>-</w:t>
              </w:r>
            </w:ins>
          </w:p>
        </w:tc>
        <w:tc>
          <w:tcPr>
            <w:tcW w:w="2292" w:type="dxa"/>
          </w:tcPr>
          <w:p w:rsidR="0040134E" w:rsidRDefault="0040134E" w:rsidP="0040134E">
            <w:pPr>
              <w:rPr>
                <w:ins w:id="2750" w:author="Kathrin Eichler" w:date="2013-11-04T11:34:00Z"/>
                <w:lang w:val="en-US" w:eastAsia="de-DE" w:bidi="he-IL"/>
              </w:rPr>
            </w:pPr>
            <w:ins w:id="2751" w:author="Kathrin Eichler" w:date="2013-11-04T11:36:00Z">
              <w:r>
                <w:rPr>
                  <w:lang w:val="en-US" w:eastAsia="de-DE" w:bidi="he-IL"/>
                </w:rPr>
                <w:t xml:space="preserve">OMQ interactions </w:t>
              </w:r>
            </w:ins>
          </w:p>
        </w:tc>
      </w:tr>
    </w:tbl>
    <w:p w:rsidR="0040134E" w:rsidRDefault="0040134E">
      <w:pPr>
        <w:rPr>
          <w:ins w:id="2752" w:author="Kathrin Eichler" w:date="2014-11-17T09:41:00Z"/>
        </w:rPr>
        <w:pPrChange w:id="2753" w:author="Kathrin Eichler" w:date="2013-11-04T11:30:00Z">
          <w:pPr>
            <w:pStyle w:val="berschrift1"/>
          </w:pPr>
        </w:pPrChange>
      </w:pPr>
    </w:p>
    <w:p w:rsidR="00833E90" w:rsidRPr="00862D1A" w:rsidRDefault="00833E90">
      <w:pPr>
        <w:rPr>
          <w:ins w:id="2754" w:author="Kathrin Eichler" w:date="2013-11-04T11:28:00Z"/>
        </w:rPr>
        <w:pPrChange w:id="2755" w:author="Kathrin Eichler" w:date="2013-11-04T11:30:00Z">
          <w:pPr>
            <w:pStyle w:val="berschrift1"/>
          </w:pPr>
        </w:pPrChange>
      </w:pPr>
      <w:ins w:id="2756" w:author="Kathrin Eichler" w:date="2014-11-17T09:42:00Z">
        <w:r>
          <w:t xml:space="preserve">In addition to the </w:t>
        </w:r>
      </w:ins>
      <w:ins w:id="2757" w:author="Kathrin Eichler" w:date="2014-11-17T09:43:00Z">
        <w:r>
          <w:t xml:space="preserve">evaluation of </w:t>
        </w:r>
        <w:r>
          <w:rPr>
            <w:lang w:val="en-US"/>
          </w:rPr>
          <w:t xml:space="preserve">Transduction Layer module implementations, WP6 conducted evaluations of different </w:t>
        </w:r>
      </w:ins>
      <w:ins w:id="2758" w:author="Kathrin Eichler" w:date="2014-11-17T09:47:00Z">
        <w:r w:rsidR="001B3BBB">
          <w:rPr>
            <w:lang w:val="en-US"/>
          </w:rPr>
          <w:t>EDA</w:t>
        </w:r>
      </w:ins>
      <w:ins w:id="2759" w:author="Kathrin Eichler" w:date="2014-11-17T09:43:00Z">
        <w:r>
          <w:rPr>
            <w:lang w:val="en-US"/>
          </w:rPr>
          <w:t xml:space="preserve"> configurations on project data</w:t>
        </w:r>
      </w:ins>
      <w:ins w:id="2760" w:author="Kathrin Eichler" w:date="2014-11-17T09:44:00Z">
        <w:r>
          <w:rPr>
            <w:lang w:val="en-US"/>
          </w:rPr>
          <w:t xml:space="preserve"> for all three languages and all EDAs provided within the EOP</w:t>
        </w:r>
      </w:ins>
      <w:ins w:id="2761" w:author="Kathrin Eichler" w:date="2014-11-17T09:43:00Z">
        <w:r>
          <w:rPr>
            <w:lang w:val="en-US"/>
          </w:rPr>
          <w:t>.</w:t>
        </w:r>
      </w:ins>
    </w:p>
    <w:p w:rsidR="00324DCC" w:rsidRDefault="00324DCC">
      <w:pPr>
        <w:pStyle w:val="berschrift2"/>
        <w:rPr>
          <w:ins w:id="2762" w:author="Kathrin Eichler" w:date="2014-11-10T11:49:00Z"/>
        </w:rPr>
        <w:pPrChange w:id="2763" w:author="Kathrin Eichler" w:date="2013-11-04T11:28:00Z">
          <w:pPr>
            <w:pStyle w:val="berschrift1"/>
          </w:pPr>
        </w:pPrChange>
      </w:pPr>
      <w:bookmarkStart w:id="2764" w:name="_Toc404592975"/>
      <w:ins w:id="2765" w:author="Kathrin Eichler" w:date="2014-11-10T11:35:00Z">
        <w:r>
          <w:t>Data revision</w:t>
        </w:r>
      </w:ins>
      <w:bookmarkEnd w:id="2764"/>
      <w:ins w:id="2766" w:author="Kathrin Eichler" w:date="2014-11-17T11:28:00Z">
        <w:r w:rsidR="009E17B3">
          <w:t xml:space="preserve"> </w:t>
        </w:r>
      </w:ins>
    </w:p>
    <w:p w:rsidR="005E6BD9" w:rsidRPr="00833E90" w:rsidRDefault="005E6BD9">
      <w:pPr>
        <w:ind w:left="576"/>
        <w:rPr>
          <w:ins w:id="2767" w:author="Kathrin Eichler" w:date="2014-11-10T11:35:00Z"/>
        </w:rPr>
        <w:pPrChange w:id="2768" w:author="Kathrin Eichler" w:date="2014-11-10T11:49:00Z">
          <w:pPr>
            <w:pStyle w:val="berschrift1"/>
          </w:pPr>
        </w:pPrChange>
      </w:pPr>
      <w:ins w:id="2769" w:author="Kathrin Eichler" w:date="2014-11-10T11:49:00Z">
        <w:r>
          <w:rPr>
            <w:lang w:val="en-US" w:eastAsia="de-DE"/>
          </w:rPr>
          <w:t xml:space="preserve">After </w:t>
        </w:r>
      </w:ins>
      <w:ins w:id="2770" w:author="Kathrin Eichler" w:date="2014-11-10T11:50:00Z">
        <w:r>
          <w:rPr>
            <w:lang w:val="en-US" w:eastAsia="de-DE"/>
          </w:rPr>
          <w:t xml:space="preserve">a first evaluation round, we realized that </w:t>
        </w:r>
      </w:ins>
      <w:ins w:id="2771" w:author="Kathrin Eichler" w:date="2014-11-10T11:51:00Z">
        <w:r>
          <w:rPr>
            <w:lang w:val="en-US" w:eastAsia="de-DE"/>
          </w:rPr>
          <w:t xml:space="preserve">the datasets </w:t>
        </w:r>
      </w:ins>
      <w:ins w:id="2772" w:author="Kathrin Eichler" w:date="2014-11-17T09:45:00Z">
        <w:r w:rsidR="00072CB0">
          <w:rPr>
            <w:lang w:val="en-US" w:eastAsia="de-DE"/>
          </w:rPr>
          <w:t xml:space="preserve">created within WP2 </w:t>
        </w:r>
      </w:ins>
      <w:ins w:id="2773" w:author="Kathrin Eichler" w:date="2014-11-10T11:51:00Z">
        <w:r>
          <w:rPr>
            <w:lang w:val="en-US" w:eastAsia="de-DE"/>
          </w:rPr>
          <w:t>co</w:t>
        </w:r>
        <w:r>
          <w:rPr>
            <w:lang w:val="en-US" w:eastAsia="de-DE"/>
          </w:rPr>
          <w:t>n</w:t>
        </w:r>
        <w:r>
          <w:rPr>
            <w:lang w:val="en-US" w:eastAsia="de-DE"/>
          </w:rPr>
          <w:t xml:space="preserve">tained </w:t>
        </w:r>
      </w:ins>
      <w:ins w:id="2774" w:author="Kathrin Eichler" w:date="2014-11-17T09:45:00Z">
        <w:r w:rsidR="00072CB0">
          <w:rPr>
            <w:lang w:val="en-US" w:eastAsia="de-DE"/>
          </w:rPr>
          <w:t>inconsistencies</w:t>
        </w:r>
      </w:ins>
      <w:ins w:id="2775" w:author="Kathrin Eichler" w:date="2014-11-10T11:51:00Z">
        <w:r>
          <w:rPr>
            <w:lang w:val="en-US" w:eastAsia="de-DE"/>
          </w:rPr>
          <w:t xml:space="preserve"> that should be fixed in order to make the results of our evalu</w:t>
        </w:r>
        <w:r>
          <w:rPr>
            <w:lang w:val="en-US" w:eastAsia="de-DE"/>
          </w:rPr>
          <w:t>a</w:t>
        </w:r>
        <w:r>
          <w:rPr>
            <w:lang w:val="en-US" w:eastAsia="de-DE"/>
          </w:rPr>
          <w:t>tion more meaningful. We therefore decided to spend some effort on revising and co</w:t>
        </w:r>
        <w:r>
          <w:rPr>
            <w:lang w:val="en-US" w:eastAsia="de-DE"/>
          </w:rPr>
          <w:t>r</w:t>
        </w:r>
        <w:r>
          <w:rPr>
            <w:lang w:val="en-US" w:eastAsia="de-DE"/>
          </w:rPr>
          <w:t>recting the existing datasets</w:t>
        </w:r>
      </w:ins>
      <w:ins w:id="2776" w:author="Kathrin Eichler" w:date="2014-11-10T11:52:00Z">
        <w:r>
          <w:rPr>
            <w:lang w:val="en-US" w:eastAsia="de-DE"/>
          </w:rPr>
          <w:t xml:space="preserve"> for both use cases</w:t>
        </w:r>
      </w:ins>
      <w:ins w:id="2777" w:author="Kathrin Eichler" w:date="2014-11-10T11:51:00Z">
        <w:r>
          <w:rPr>
            <w:lang w:val="en-US" w:eastAsia="de-DE"/>
          </w:rPr>
          <w:t xml:space="preserve">. This effort is described </w:t>
        </w:r>
      </w:ins>
      <w:ins w:id="2778" w:author="Kathrin Eichler" w:date="2014-11-10T11:52:00Z">
        <w:r>
          <w:rPr>
            <w:lang w:val="en-US" w:eastAsia="de-DE"/>
          </w:rPr>
          <w:t xml:space="preserve">in the following two sections. </w:t>
        </w:r>
      </w:ins>
    </w:p>
    <w:p w:rsidR="00324DCC" w:rsidRDefault="00324DCC" w:rsidP="00324DCC">
      <w:pPr>
        <w:pStyle w:val="berschrift3"/>
        <w:rPr>
          <w:ins w:id="2779" w:author="Kathrin Eichler" w:date="2014-11-10T11:36:00Z"/>
        </w:rPr>
      </w:pPr>
      <w:bookmarkStart w:id="2780" w:name="_Toc404592976"/>
      <w:ins w:id="2781" w:author="Kathrin Eichler" w:date="2014-11-10T11:36:00Z">
        <w:r>
          <w:rPr>
            <w:lang w:bidi="he-IL"/>
          </w:rPr>
          <w:t>Use case 1 data [</w:t>
        </w:r>
        <w:proofErr w:type="spellStart"/>
        <w:r>
          <w:rPr>
            <w:lang w:bidi="he-IL"/>
          </w:rPr>
          <w:t>Lili</w:t>
        </w:r>
      </w:ins>
      <w:proofErr w:type="spellEnd"/>
      <w:ins w:id="2782" w:author="Kathrin Eichler" w:date="2014-11-17T09:46:00Z">
        <w:r w:rsidR="00072CB0">
          <w:rPr>
            <w:lang w:bidi="he-IL"/>
          </w:rPr>
          <w:t xml:space="preserve"> / Luisa?</w:t>
        </w:r>
      </w:ins>
      <w:ins w:id="2783" w:author="Kathrin Eichler" w:date="2014-11-10T11:36:00Z">
        <w:r>
          <w:rPr>
            <w:lang w:bidi="he-IL"/>
          </w:rPr>
          <w:t>]</w:t>
        </w:r>
        <w:bookmarkEnd w:id="2780"/>
      </w:ins>
    </w:p>
    <w:p w:rsidR="00324DCC" w:rsidRDefault="0009236B" w:rsidP="00324DCC">
      <w:pPr>
        <w:pStyle w:val="berschrift3"/>
        <w:rPr>
          <w:ins w:id="2784" w:author="Kathrin Eichler" w:date="2014-11-10T11:36:00Z"/>
        </w:rPr>
      </w:pPr>
      <w:bookmarkStart w:id="2785" w:name="_Toc404592977"/>
      <w:ins w:id="2786" w:author="Kathrin Eichler" w:date="2014-11-24T12:16:00Z">
        <w:r>
          <w:rPr>
            <w:lang w:bidi="he-IL"/>
          </w:rPr>
          <w:t xml:space="preserve">Public German </w:t>
        </w:r>
        <w:r w:rsidR="008071FA">
          <w:rPr>
            <w:lang w:bidi="he-IL"/>
          </w:rPr>
          <w:t xml:space="preserve">OMQ email </w:t>
        </w:r>
        <w:r>
          <w:rPr>
            <w:lang w:bidi="he-IL"/>
          </w:rPr>
          <w:t>dataset</w:t>
        </w:r>
        <w:r w:rsidR="008071FA">
          <w:rPr>
            <w:lang w:bidi="he-IL"/>
          </w:rPr>
          <w:t xml:space="preserve"> (</w:t>
        </w:r>
      </w:ins>
      <w:ins w:id="2787" w:author="Kathrin Eichler" w:date="2014-11-10T11:36:00Z">
        <w:r w:rsidR="00324DCC">
          <w:rPr>
            <w:lang w:bidi="he-IL"/>
          </w:rPr>
          <w:t>Use case 2</w:t>
        </w:r>
      </w:ins>
      <w:bookmarkEnd w:id="2785"/>
      <w:ins w:id="2788" w:author="Kathrin Eichler" w:date="2014-11-24T12:16:00Z">
        <w:r w:rsidR="008071FA">
          <w:rPr>
            <w:lang w:bidi="he-IL"/>
          </w:rPr>
          <w:t>)</w:t>
        </w:r>
      </w:ins>
    </w:p>
    <w:p w:rsidR="00324DCC" w:rsidRDefault="000D00B4">
      <w:pPr>
        <w:ind w:left="862"/>
        <w:rPr>
          <w:ins w:id="2789" w:author="Kathrin Eichler" w:date="2014-11-24T11:55:00Z"/>
        </w:rPr>
        <w:pPrChange w:id="2790" w:author="Kathrin Eichler" w:date="2014-11-24T11:53:00Z">
          <w:pPr>
            <w:pStyle w:val="berschrift1"/>
          </w:pPr>
        </w:pPrChange>
      </w:pPr>
      <w:ins w:id="2791" w:author="Kathrin Eichler" w:date="2014-11-24T12:17:00Z">
        <w:r>
          <w:rPr>
            <w:lang w:val="en-US"/>
          </w:rPr>
          <w:t xml:space="preserve">During the first evaluation phase, </w:t>
        </w:r>
      </w:ins>
      <w:ins w:id="2792" w:author="Kathrin Eichler" w:date="2014-11-24T11:54:00Z">
        <w:r w:rsidR="00CD7C15">
          <w:t xml:space="preserve">we detected a few errors </w:t>
        </w:r>
      </w:ins>
      <w:ins w:id="2793" w:author="Kathrin Eichler" w:date="2014-11-24T11:57:00Z">
        <w:r w:rsidR="00CD7C15">
          <w:t>and</w:t>
        </w:r>
      </w:ins>
      <w:ins w:id="2794" w:author="Kathrin Eichler" w:date="2014-11-24T11:54:00Z">
        <w:r w:rsidR="00CD7C15">
          <w:t xml:space="preserve"> inconsiste</w:t>
        </w:r>
        <w:r w:rsidR="00CD7C15">
          <w:t>n</w:t>
        </w:r>
        <w:r w:rsidR="00CD7C15">
          <w:t xml:space="preserve">cies </w:t>
        </w:r>
      </w:ins>
      <w:ins w:id="2795" w:author="Kathrin Eichler" w:date="2014-11-24T12:17:00Z">
        <w:r>
          <w:t>in the OMQ email dataset for use case 2, which</w:t>
        </w:r>
      </w:ins>
      <w:ins w:id="2796" w:author="Kathrin Eichler" w:date="2014-11-24T11:54:00Z">
        <w:r w:rsidR="00CD7C15">
          <w:t xml:space="preserve"> we decided to correct in order to reach a better data quality for our evaluation. </w:t>
        </w:r>
      </w:ins>
      <w:ins w:id="2797" w:author="Kathrin Eichler" w:date="2014-11-24T11:55:00Z">
        <w:r w:rsidR="0057669C">
          <w:t>Th</w:t>
        </w:r>
      </w:ins>
      <w:ins w:id="2798" w:author="Kathrin Eichler" w:date="2014-11-24T12:17:00Z">
        <w:r w:rsidR="0057669C">
          <w:t>e</w:t>
        </w:r>
      </w:ins>
      <w:ins w:id="2799" w:author="Kathrin Eichler" w:date="2014-11-24T11:55:00Z">
        <w:r w:rsidR="00CD7C15">
          <w:t xml:space="preserve"> corrections are described in the following.</w:t>
        </w:r>
      </w:ins>
      <w:ins w:id="2800" w:author="Kathrin Eichler" w:date="2014-11-24T11:57:00Z">
        <w:r w:rsidR="00CD7C15">
          <w:t xml:space="preserve"> Please note that </w:t>
        </w:r>
      </w:ins>
      <w:ins w:id="2801" w:author="Kathrin Eichler" w:date="2014-11-24T11:58:00Z">
        <w:r w:rsidR="00CD7C15">
          <w:t xml:space="preserve">we </w:t>
        </w:r>
      </w:ins>
      <w:ins w:id="2802" w:author="Kathrin Eichler" w:date="2014-11-24T11:57:00Z">
        <w:r w:rsidR="00CD7C15">
          <w:t>only corrected errors that were introduced during d</w:t>
        </w:r>
        <w:r w:rsidR="00CD7C15">
          <w:t>a</w:t>
        </w:r>
        <w:r w:rsidR="00CD7C15">
          <w:t>ta pro</w:t>
        </w:r>
        <w:r w:rsidR="00973908">
          <w:t>cessing</w:t>
        </w:r>
      </w:ins>
      <w:ins w:id="2803" w:author="Kathrin Eichler" w:date="2014-11-24T11:58:00Z">
        <w:r w:rsidR="00CD7C15">
          <w:t>, NOT errors introduced by the author</w:t>
        </w:r>
      </w:ins>
      <w:ins w:id="2804" w:author="Kathrin Eichler" w:date="2014-11-24T11:59:00Z">
        <w:r w:rsidR="00CD7C15">
          <w:t>s</w:t>
        </w:r>
      </w:ins>
      <w:ins w:id="2805" w:author="Kathrin Eichler" w:date="2014-11-24T11:58:00Z">
        <w:r w:rsidR="00CD7C15">
          <w:t xml:space="preserve"> of the email</w:t>
        </w:r>
      </w:ins>
      <w:ins w:id="2806" w:author="Kathrin Eichler" w:date="2014-11-24T11:59:00Z">
        <w:r w:rsidR="00CD7C15">
          <w:t>s themselves.</w:t>
        </w:r>
      </w:ins>
    </w:p>
    <w:p w:rsidR="00CD7C15" w:rsidRDefault="00CD7C15">
      <w:pPr>
        <w:ind w:left="862"/>
        <w:rPr>
          <w:ins w:id="2807" w:author="Kathrin Eichler" w:date="2014-11-24T11:54:00Z"/>
        </w:rPr>
        <w:pPrChange w:id="2808" w:author="Kathrin Eichler" w:date="2014-11-24T11:53:00Z">
          <w:pPr>
            <w:pStyle w:val="berschrift1"/>
          </w:pPr>
        </w:pPrChange>
      </w:pPr>
    </w:p>
    <w:p w:rsidR="00577557" w:rsidRDefault="00600DA3">
      <w:pPr>
        <w:pStyle w:val="berschrift4"/>
        <w:rPr>
          <w:ins w:id="2809" w:author="Kathrin Eichler" w:date="2014-11-24T11:56:00Z"/>
        </w:rPr>
        <w:pPrChange w:id="2810" w:author="Kathrin Eichler" w:date="2014-11-24T12:10:00Z">
          <w:pPr>
            <w:numPr>
              <w:numId w:val="106"/>
            </w:numPr>
            <w:tabs>
              <w:tab w:val="num" w:pos="720"/>
            </w:tabs>
            <w:ind w:left="720" w:hanging="360"/>
          </w:pPr>
        </w:pPrChange>
      </w:pPr>
      <w:ins w:id="2811" w:author="Kathrin Eichler" w:date="2014-11-24T11:54:00Z">
        <w:r w:rsidRPr="00CD7C15">
          <w:rPr>
            <w:rFonts w:eastAsiaTheme="minorEastAsia"/>
          </w:rPr>
          <w:t>Lines starting with "&gt;"-sign</w:t>
        </w:r>
      </w:ins>
    </w:p>
    <w:p w:rsidR="00CD7C15" w:rsidRDefault="00CD7C15">
      <w:pPr>
        <w:rPr>
          <w:ins w:id="2812" w:author="Kathrin Eichler" w:date="2014-11-24T11:56:00Z"/>
          <w:lang w:val="en-US" w:eastAsia="de-DE"/>
        </w:rPr>
        <w:pPrChange w:id="2813" w:author="Kathrin Eichler" w:date="2014-11-24T11:56:00Z">
          <w:pPr>
            <w:numPr>
              <w:numId w:val="106"/>
            </w:numPr>
            <w:tabs>
              <w:tab w:val="num" w:pos="720"/>
            </w:tabs>
            <w:ind w:left="720" w:hanging="360"/>
          </w:pPr>
        </w:pPrChange>
      </w:pPr>
      <w:ins w:id="2814" w:author="Kathrin Eichler" w:date="2014-11-24T11:56:00Z">
        <w:r>
          <w:rPr>
            <w:lang w:val="en-US" w:eastAsia="de-DE"/>
          </w:rPr>
          <w:t xml:space="preserve">A number of emails contained “&gt;” signs at the beginning of the (original) lines of the user email, as shown in the following data sample: </w:t>
        </w:r>
      </w:ins>
    </w:p>
    <w:p w:rsidR="00CD7C15" w:rsidRDefault="00CD7C15">
      <w:pPr>
        <w:rPr>
          <w:ins w:id="2815" w:author="Kathrin Eichler" w:date="2014-11-24T11:57:00Z"/>
          <w:lang w:val="en-US" w:eastAsia="de-DE"/>
        </w:rPr>
        <w:pPrChange w:id="2816" w:author="Kathrin Eichler" w:date="2014-11-24T11:56:00Z">
          <w:pPr>
            <w:numPr>
              <w:numId w:val="106"/>
            </w:numPr>
            <w:tabs>
              <w:tab w:val="num" w:pos="720"/>
            </w:tabs>
            <w:ind w:left="720" w:hanging="360"/>
          </w:pPr>
        </w:pPrChange>
      </w:pPr>
      <w:ins w:id="2817" w:author="Kathrin Eichler" w:date="2014-11-24T11:56:00Z">
        <w:r>
          <w:rPr>
            <w:lang w:val="en-US" w:eastAsia="de-DE"/>
          </w:rPr>
          <w:t xml:space="preserve"> </w:t>
        </w:r>
        <w:r w:rsidRPr="00CD7C15">
          <w:rPr>
            <w:noProof/>
            <w:lang w:val="de-DE" w:eastAsia="de-DE"/>
          </w:rPr>
          <w:drawing>
            <wp:inline distT="0" distB="0" distL="0" distR="0" wp14:anchorId="5E297F76" wp14:editId="790BC21B">
              <wp:extent cx="5731510" cy="1084636"/>
              <wp:effectExtent l="0" t="0" r="2540" b="127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1084636"/>
                      </a:xfrm>
                      <a:prstGeom prst="rect">
                        <a:avLst/>
                      </a:prstGeom>
                      <a:noFill/>
                      <a:ln>
                        <a:noFill/>
                      </a:ln>
                      <a:effectLst/>
                      <a:extLst/>
                    </pic:spPr>
                  </pic:pic>
                </a:graphicData>
              </a:graphic>
            </wp:inline>
          </w:drawing>
        </w:r>
      </w:ins>
    </w:p>
    <w:p w:rsidR="00CD7C15" w:rsidRPr="00CD7C15" w:rsidRDefault="00CD7C15">
      <w:pPr>
        <w:rPr>
          <w:ins w:id="2818" w:author="Kathrin Eichler" w:date="2014-11-24T11:54:00Z"/>
          <w:lang w:val="en-US" w:eastAsia="de-DE"/>
          <w:rPrChange w:id="2819" w:author="Kathrin Eichler" w:date="2014-11-24T11:56:00Z">
            <w:rPr>
              <w:ins w:id="2820" w:author="Kathrin Eichler" w:date="2014-11-24T11:54:00Z"/>
            </w:rPr>
          </w:rPrChange>
        </w:rPr>
        <w:pPrChange w:id="2821" w:author="Kathrin Eichler" w:date="2014-11-24T11:56:00Z">
          <w:pPr>
            <w:numPr>
              <w:numId w:val="106"/>
            </w:numPr>
            <w:tabs>
              <w:tab w:val="num" w:pos="720"/>
            </w:tabs>
            <w:ind w:left="720" w:hanging="360"/>
          </w:pPr>
        </w:pPrChange>
      </w:pPr>
      <w:ins w:id="2822" w:author="Kathrin Eichler" w:date="2014-11-24T11:57:00Z">
        <w:r>
          <w:rPr>
            <w:lang w:val="en-US" w:eastAsia="de-DE"/>
          </w:rPr>
          <w:t xml:space="preserve">We decided to remove them automatically as they </w:t>
        </w:r>
      </w:ins>
      <w:ins w:id="2823" w:author="Kathrin Eichler" w:date="2014-11-24T11:59:00Z">
        <w:r>
          <w:rPr>
            <w:lang w:val="en-US" w:eastAsia="de-DE"/>
          </w:rPr>
          <w:t xml:space="preserve">are not expected to be part of a user email in a real setting. </w:t>
        </w:r>
      </w:ins>
    </w:p>
    <w:p w:rsidR="00577557" w:rsidRPr="00CD7C15" w:rsidRDefault="00600DA3">
      <w:pPr>
        <w:pStyle w:val="berschrift4"/>
        <w:rPr>
          <w:ins w:id="2824" w:author="Kathrin Eichler" w:date="2014-11-24T11:54:00Z"/>
        </w:rPr>
        <w:pPrChange w:id="2825" w:author="Kathrin Eichler" w:date="2014-11-24T12:10:00Z">
          <w:pPr>
            <w:numPr>
              <w:numId w:val="106"/>
            </w:numPr>
            <w:tabs>
              <w:tab w:val="num" w:pos="720"/>
            </w:tabs>
            <w:ind w:left="720" w:hanging="360"/>
          </w:pPr>
        </w:pPrChange>
      </w:pPr>
      <w:ins w:id="2826" w:author="Kathrin Eichler" w:date="2014-11-24T11:54:00Z">
        <w:r w:rsidRPr="00CD7C15">
          <w:rPr>
            <w:rFonts w:eastAsiaTheme="minorEastAsia"/>
          </w:rPr>
          <w:t>Missing white spaces between words</w:t>
        </w:r>
      </w:ins>
    </w:p>
    <w:p w:rsidR="00CD7C15" w:rsidRDefault="00CD7C15" w:rsidP="00CD7C15">
      <w:pPr>
        <w:rPr>
          <w:ins w:id="2827" w:author="Kathrin Eichler" w:date="2014-11-24T11:59:00Z"/>
          <w:lang w:val="en-US" w:eastAsia="de-DE"/>
        </w:rPr>
      </w:pPr>
      <w:ins w:id="2828" w:author="Kathrin Eichler" w:date="2014-11-24T11:59:00Z">
        <w:r>
          <w:rPr>
            <w:lang w:val="en-US" w:eastAsia="de-DE"/>
          </w:rPr>
          <w:t>A number of emails contained</w:t>
        </w:r>
      </w:ins>
      <w:ins w:id="2829" w:author="Kathrin Eichler" w:date="2014-11-24T12:00:00Z">
        <w:r>
          <w:rPr>
            <w:lang w:val="en-US" w:eastAsia="de-DE"/>
          </w:rPr>
          <w:t xml:space="preserve"> blank spaces between the line ending and line beginning</w:t>
        </w:r>
      </w:ins>
      <w:ins w:id="2830" w:author="Kathrin Eichler" w:date="2014-11-24T11:59:00Z">
        <w:r>
          <w:rPr>
            <w:lang w:val="en-US" w:eastAsia="de-DE"/>
          </w:rPr>
          <w:t xml:space="preserve"> of </w:t>
        </w:r>
      </w:ins>
      <w:ins w:id="2831" w:author="Kathrin Eichler" w:date="2014-11-24T12:00:00Z">
        <w:r>
          <w:rPr>
            <w:lang w:val="en-US" w:eastAsia="de-DE"/>
          </w:rPr>
          <w:t xml:space="preserve">the (original) </w:t>
        </w:r>
      </w:ins>
      <w:ins w:id="2832" w:author="Kathrin Eichler" w:date="2014-11-24T11:59:00Z">
        <w:r>
          <w:rPr>
            <w:lang w:val="en-US" w:eastAsia="de-DE"/>
          </w:rPr>
          <w:t xml:space="preserve">user email, as shown in the following data sample: </w:t>
        </w:r>
      </w:ins>
    </w:p>
    <w:p w:rsidR="00577557" w:rsidRPr="00CD7C15" w:rsidRDefault="00CD7C15">
      <w:pPr>
        <w:ind w:left="720"/>
        <w:rPr>
          <w:ins w:id="2833" w:author="Kathrin Eichler" w:date="2014-11-24T11:54:00Z"/>
          <w:lang w:val="de-DE"/>
        </w:rPr>
        <w:pPrChange w:id="2834" w:author="Kathrin Eichler" w:date="2014-11-24T12:00:00Z">
          <w:pPr>
            <w:numPr>
              <w:numId w:val="106"/>
            </w:numPr>
            <w:tabs>
              <w:tab w:val="num" w:pos="720"/>
            </w:tabs>
            <w:ind w:left="720" w:hanging="360"/>
          </w:pPr>
        </w:pPrChange>
      </w:pPr>
      <w:ins w:id="2835" w:author="Kathrin Eichler" w:date="2014-11-24T11:56:00Z">
        <w:r w:rsidRPr="00CD7C15">
          <w:rPr>
            <w:noProof/>
            <w:lang w:val="de-DE" w:eastAsia="de-DE"/>
          </w:rPr>
          <w:drawing>
            <wp:inline distT="0" distB="0" distL="0" distR="0" wp14:anchorId="532289C2" wp14:editId="6F0BAC5E">
              <wp:extent cx="5731510" cy="1065137"/>
              <wp:effectExtent l="0" t="0" r="2540" b="1905"/>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1065137"/>
                      </a:xfrm>
                      <a:prstGeom prst="rect">
                        <a:avLst/>
                      </a:prstGeom>
                      <a:noFill/>
                      <a:ln>
                        <a:noFill/>
                      </a:ln>
                      <a:effectLst/>
                      <a:extLst/>
                    </pic:spPr>
                  </pic:pic>
                </a:graphicData>
              </a:graphic>
            </wp:inline>
          </w:drawing>
        </w:r>
      </w:ins>
    </w:p>
    <w:p w:rsidR="00CD7C15" w:rsidRDefault="00CD7C15">
      <w:pPr>
        <w:pStyle w:val="Listenabsatz"/>
        <w:numPr>
          <w:ilvl w:val="0"/>
          <w:numId w:val="0"/>
        </w:numPr>
        <w:ind w:left="720"/>
        <w:rPr>
          <w:ins w:id="2836" w:author="Kathrin Eichler" w:date="2014-11-24T12:02:00Z"/>
        </w:rPr>
        <w:pPrChange w:id="2837" w:author="Kathrin Eichler" w:date="2014-11-24T12:01:00Z">
          <w:pPr>
            <w:pStyle w:val="berschrift1"/>
          </w:pPr>
        </w:pPrChange>
      </w:pPr>
      <w:ins w:id="2838" w:author="Kathrin Eichler" w:date="2014-11-24T11:59:00Z">
        <w:r w:rsidRPr="00CD7C15">
          <w:rPr>
            <w:lang w:val="en-US" w:eastAsia="de-DE"/>
          </w:rPr>
          <w:t xml:space="preserve">We decided to remove them automatically as they are not expected to be part of a user email in a real setting. </w:t>
        </w:r>
      </w:ins>
    </w:p>
    <w:p w:rsidR="00634D4C" w:rsidRDefault="00634D4C">
      <w:pPr>
        <w:pStyle w:val="berschrift4"/>
        <w:rPr>
          <w:ins w:id="2839" w:author="Kathrin Eichler" w:date="2014-11-24T12:02:00Z"/>
        </w:rPr>
        <w:pPrChange w:id="2840" w:author="Kathrin Eichler" w:date="2014-11-24T12:10:00Z">
          <w:pPr>
            <w:pStyle w:val="berschrift1"/>
          </w:pPr>
        </w:pPrChange>
      </w:pPr>
      <w:ins w:id="2841" w:author="Kathrin Eichler" w:date="2014-11-24T12:02:00Z">
        <w:r>
          <w:t>Wrong processing of emails assigned to multiple categories</w:t>
        </w:r>
      </w:ins>
    </w:p>
    <w:p w:rsidR="00634D4C" w:rsidRPr="00634D4C" w:rsidRDefault="00634D4C">
      <w:pPr>
        <w:rPr>
          <w:ins w:id="2842" w:author="Kathrin Eichler" w:date="2014-11-24T12:02:00Z"/>
          <w:lang w:val="en-US" w:eastAsia="de-DE"/>
          <w:rPrChange w:id="2843" w:author="Kathrin Eichler" w:date="2014-11-24T12:02:00Z">
            <w:rPr>
              <w:ins w:id="2844" w:author="Kathrin Eichler" w:date="2014-11-24T12:02:00Z"/>
              <w:lang w:val="de-DE" w:eastAsia="de-DE"/>
            </w:rPr>
          </w:rPrChange>
        </w:rPr>
        <w:pPrChange w:id="2845" w:author="Kathrin Eichler" w:date="2014-11-24T12:06:00Z">
          <w:pPr>
            <w:numPr>
              <w:numId w:val="107"/>
            </w:numPr>
            <w:tabs>
              <w:tab w:val="num" w:pos="720"/>
            </w:tabs>
            <w:ind w:left="720" w:hanging="360"/>
          </w:pPr>
        </w:pPrChange>
      </w:pPr>
      <w:ins w:id="2846" w:author="Kathrin Eichler" w:date="2014-11-24T12:03:00Z">
        <w:r>
          <w:rPr>
            <w:lang w:val="en-US" w:eastAsia="de-DE"/>
          </w:rPr>
          <w:t xml:space="preserve">Several errors were introduced </w:t>
        </w:r>
      </w:ins>
      <w:ins w:id="2847" w:author="Kathrin Eichler" w:date="2014-11-24T12:04:00Z">
        <w:r>
          <w:rPr>
            <w:lang w:val="en-US" w:eastAsia="de-DE"/>
          </w:rPr>
          <w:t xml:space="preserve">in the generation of the dataset </w:t>
        </w:r>
      </w:ins>
      <w:ins w:id="2848" w:author="Kathrin Eichler" w:date="2014-11-24T12:03:00Z">
        <w:r>
          <w:rPr>
            <w:lang w:val="en-US" w:eastAsia="de-DE"/>
          </w:rPr>
          <w:t>when processing</w:t>
        </w:r>
      </w:ins>
      <w:ins w:id="2849" w:author="Kathrin Eichler" w:date="2014-11-24T12:04:00Z">
        <w:r>
          <w:rPr>
            <w:lang w:val="en-US" w:eastAsia="de-DE"/>
          </w:rPr>
          <w:t xml:space="preserve"> emails assigned to more than one category. </w:t>
        </w:r>
      </w:ins>
      <w:ins w:id="2850" w:author="Kathrin Eichler" w:date="2014-11-24T12:05:00Z">
        <w:r>
          <w:rPr>
            <w:lang w:val="en-US" w:eastAsia="de-DE"/>
          </w:rPr>
          <w:t>One problem here was that i</w:t>
        </w:r>
      </w:ins>
      <w:ins w:id="2851" w:author="Kathrin Eichler" w:date="2014-11-24T12:02:00Z">
        <w:r w:rsidR="00600DA3" w:rsidRPr="00634D4C">
          <w:rPr>
            <w:lang w:val="en-US" w:eastAsia="de-DE"/>
            <w:rPrChange w:id="2852" w:author="Kathrin Eichler" w:date="2014-11-24T12:02:00Z">
              <w:rPr>
                <w:lang w:val="de-DE" w:eastAsia="de-DE"/>
              </w:rPr>
            </w:rPrChange>
          </w:rPr>
          <w:t>dentical emails o</w:t>
        </w:r>
        <w:r w:rsidR="00600DA3" w:rsidRPr="00634D4C">
          <w:rPr>
            <w:lang w:val="en-US" w:eastAsia="de-DE"/>
            <w:rPrChange w:id="2853" w:author="Kathrin Eichler" w:date="2014-11-24T12:02:00Z">
              <w:rPr>
                <w:lang w:val="de-DE" w:eastAsia="de-DE"/>
              </w:rPr>
            </w:rPrChange>
          </w:rPr>
          <w:t>c</w:t>
        </w:r>
        <w:r w:rsidR="00600DA3" w:rsidRPr="00634D4C">
          <w:rPr>
            <w:lang w:val="en-US" w:eastAsia="de-DE"/>
            <w:rPrChange w:id="2854" w:author="Kathrin Eichler" w:date="2014-11-24T12:02:00Z">
              <w:rPr>
                <w:lang w:val="de-DE" w:eastAsia="de-DE"/>
              </w:rPr>
            </w:rPrChange>
          </w:rPr>
          <w:t xml:space="preserve">curred more than once </w:t>
        </w:r>
      </w:ins>
      <w:ins w:id="2855" w:author="Kathrin Eichler" w:date="2014-11-24T12:05:00Z">
        <w:r>
          <w:rPr>
            <w:lang w:val="en-US" w:eastAsia="de-DE"/>
          </w:rPr>
          <w:t xml:space="preserve">in the </w:t>
        </w:r>
        <w:proofErr w:type="gramStart"/>
        <w:r>
          <w:rPr>
            <w:lang w:val="en-US" w:eastAsia="de-DE"/>
          </w:rPr>
          <w:t>dataset</w:t>
        </w:r>
      </w:ins>
      <w:ins w:id="2856" w:author="Kathrin Eichler" w:date="2014-11-24T12:09:00Z">
        <w:r>
          <w:rPr>
            <w:lang w:val="en-US" w:eastAsia="de-DE"/>
          </w:rPr>
          <w:t>,</w:t>
        </w:r>
        <w:proofErr w:type="gramEnd"/>
        <w:r>
          <w:rPr>
            <w:lang w:val="en-US" w:eastAsia="de-DE"/>
          </w:rPr>
          <w:t xml:space="preserve"> and (in some cases)</w:t>
        </w:r>
      </w:ins>
      <w:ins w:id="2857" w:author="Kathrin Eichler" w:date="2014-11-24T12:06:00Z">
        <w:r>
          <w:rPr>
            <w:lang w:val="en-US" w:eastAsia="de-DE"/>
          </w:rPr>
          <w:t xml:space="preserve"> </w:t>
        </w:r>
      </w:ins>
      <w:ins w:id="2858" w:author="Kathrin Eichler" w:date="2014-11-24T12:05:00Z">
        <w:r>
          <w:rPr>
            <w:lang w:val="en-US" w:eastAsia="de-DE"/>
          </w:rPr>
          <w:t xml:space="preserve">each </w:t>
        </w:r>
      </w:ins>
      <w:ins w:id="2859" w:author="Kathrin Eichler" w:date="2014-11-24T12:06:00Z">
        <w:r>
          <w:rPr>
            <w:lang w:val="en-US" w:eastAsia="de-DE"/>
          </w:rPr>
          <w:t xml:space="preserve">occurrence of the emails was </w:t>
        </w:r>
      </w:ins>
      <w:ins w:id="2860" w:author="Kathrin Eichler" w:date="2014-11-24T12:05:00Z">
        <w:r>
          <w:rPr>
            <w:lang w:val="en-US" w:eastAsia="de-DE"/>
          </w:rPr>
          <w:t>associated to</w:t>
        </w:r>
      </w:ins>
      <w:ins w:id="2861" w:author="Kathrin Eichler" w:date="2014-11-24T12:06:00Z">
        <w:r>
          <w:rPr>
            <w:lang w:val="en-US" w:eastAsia="de-DE"/>
          </w:rPr>
          <w:t xml:space="preserve"> a</w:t>
        </w:r>
      </w:ins>
      <w:ins w:id="2862" w:author="Kathrin Eichler" w:date="2014-11-24T12:05:00Z">
        <w:r>
          <w:rPr>
            <w:lang w:val="en-US" w:eastAsia="de-DE"/>
          </w:rPr>
          <w:t xml:space="preserve"> different category. </w:t>
        </w:r>
      </w:ins>
      <w:ins w:id="2863" w:author="Kathrin Eichler" w:date="2014-11-24T12:06:00Z">
        <w:r>
          <w:rPr>
            <w:lang w:val="en-US" w:eastAsia="de-DE"/>
          </w:rPr>
          <w:t xml:space="preserve">In addition, for emails in which several </w:t>
        </w:r>
      </w:ins>
      <w:ins w:id="2864" w:author="Kathrin Eichler" w:date="2014-11-24T12:07:00Z">
        <w:r>
          <w:rPr>
            <w:lang w:val="en-US" w:eastAsia="de-DE"/>
          </w:rPr>
          <w:t>“relevant texts” were marked during the manual annotation step, the second and following occurrences of a “relevant text” in the same email were not processed correctly.</w:t>
        </w:r>
      </w:ins>
      <w:ins w:id="2865" w:author="Kathrin Eichler" w:date="2014-11-24T12:08:00Z">
        <w:r>
          <w:rPr>
            <w:lang w:val="en-US" w:eastAsia="de-DE"/>
          </w:rPr>
          <w:t xml:space="preserve"> </w:t>
        </w:r>
      </w:ins>
      <w:ins w:id="2866" w:author="Kathrin Eichler" w:date="2014-11-24T12:05:00Z">
        <w:r>
          <w:rPr>
            <w:lang w:val="en-US" w:eastAsia="de-DE"/>
          </w:rPr>
          <w:t xml:space="preserve"> </w:t>
        </w:r>
      </w:ins>
      <w:ins w:id="2867" w:author="Kathrin Eichler" w:date="2014-11-24T12:08:00Z">
        <w:r>
          <w:rPr>
            <w:lang w:val="en-US" w:eastAsia="de-DE"/>
          </w:rPr>
          <w:t>The following table summ</w:t>
        </w:r>
        <w:r>
          <w:rPr>
            <w:lang w:val="en-US" w:eastAsia="de-DE"/>
          </w:rPr>
          <w:t>a</w:t>
        </w:r>
        <w:r>
          <w:rPr>
            <w:lang w:val="en-US" w:eastAsia="de-DE"/>
          </w:rPr>
          <w:t xml:space="preserve">rizes the different cases we detected </w:t>
        </w:r>
      </w:ins>
      <w:ins w:id="2868" w:author="Kathrin Eichler" w:date="2014-11-24T12:09:00Z">
        <w:r w:rsidR="008D00DD">
          <w:rPr>
            <w:lang w:val="en-US" w:eastAsia="de-DE"/>
          </w:rPr>
          <w:t xml:space="preserve">in the original dataset </w:t>
        </w:r>
      </w:ins>
      <w:ins w:id="2869" w:author="Kathrin Eichler" w:date="2014-11-24T12:08:00Z">
        <w:r>
          <w:rPr>
            <w:lang w:val="en-US" w:eastAsia="de-DE"/>
          </w:rPr>
          <w:t xml:space="preserve">and the actions we took to solve the respective problems: </w:t>
        </w:r>
      </w:ins>
      <w:ins w:id="2870" w:author="Kathrin Eichler" w:date="2014-11-24T12:02:00Z">
        <w:r w:rsidR="00600DA3" w:rsidRPr="00634D4C">
          <w:rPr>
            <w:lang w:val="en-US" w:eastAsia="de-DE"/>
            <w:rPrChange w:id="2871" w:author="Kathrin Eichler" w:date="2014-11-24T12:02:00Z">
              <w:rPr>
                <w:lang w:val="de-DE" w:eastAsia="de-DE"/>
              </w:rPr>
            </w:rPrChange>
          </w:rPr>
          <w:br/>
        </w:r>
      </w:ins>
    </w:p>
    <w:p w:rsidR="00634D4C" w:rsidRDefault="00634D4C">
      <w:pPr>
        <w:rPr>
          <w:ins w:id="2872" w:author="Kathrin Eichler" w:date="2014-11-24T12:13:00Z"/>
        </w:rPr>
        <w:pPrChange w:id="2873" w:author="Kathrin Eichler" w:date="2014-11-24T12:02:00Z">
          <w:pPr>
            <w:pStyle w:val="berschrift1"/>
          </w:pPr>
        </w:pPrChange>
      </w:pPr>
      <w:ins w:id="2874" w:author="Kathrin Eichler" w:date="2014-11-24T12:03:00Z">
        <w:r>
          <w:rPr>
            <w:noProof/>
            <w:lang w:val="de-DE" w:eastAsia="de-DE"/>
            <w:rPrChange w:id="2875">
              <w:rPr>
                <w:noProof/>
                <w:lang w:val="de-DE"/>
              </w:rPr>
            </w:rPrChange>
          </w:rPr>
          <w:lastRenderedPageBreak/>
          <w:drawing>
            <wp:inline distT="0" distB="0" distL="0" distR="0" wp14:anchorId="2DE08AA2" wp14:editId="1A3345B1">
              <wp:extent cx="4778630" cy="2138613"/>
              <wp:effectExtent l="0" t="0" r="317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777814" cy="2138248"/>
                      </a:xfrm>
                      <a:prstGeom prst="rect">
                        <a:avLst/>
                      </a:prstGeom>
                      <a:noFill/>
                    </pic:spPr>
                  </pic:pic>
                </a:graphicData>
              </a:graphic>
            </wp:inline>
          </w:drawing>
        </w:r>
      </w:ins>
    </w:p>
    <w:p w:rsidR="00FC0529" w:rsidRDefault="00FC0529">
      <w:pPr>
        <w:pStyle w:val="berschrift3"/>
        <w:rPr>
          <w:ins w:id="2876" w:author="Kathrin Eichler" w:date="2014-11-24T12:13:00Z"/>
          <w:rFonts w:eastAsiaTheme="minorEastAsia"/>
        </w:rPr>
        <w:pPrChange w:id="2877" w:author="Kathrin Eichler" w:date="2014-11-24T12:13:00Z">
          <w:pPr>
            <w:pStyle w:val="berschrift1"/>
          </w:pPr>
        </w:pPrChange>
      </w:pPr>
      <w:ins w:id="2878" w:author="Kathrin Eichler" w:date="2014-11-24T12:13:00Z">
        <w:r>
          <w:rPr>
            <w:rFonts w:eastAsiaTheme="minorEastAsia"/>
          </w:rPr>
          <w:t>New statistics</w:t>
        </w:r>
      </w:ins>
    </w:p>
    <w:p w:rsidR="005046E1" w:rsidRDefault="005046E1">
      <w:pPr>
        <w:pStyle w:val="Normal2"/>
        <w:rPr>
          <w:ins w:id="2879" w:author="Kathrin Eichler" w:date="2014-11-24T13:31:00Z"/>
        </w:rPr>
        <w:pPrChange w:id="2880" w:author="Kathrin Eichler" w:date="2014-11-24T12:19:00Z">
          <w:pPr>
            <w:autoSpaceDE w:val="0"/>
            <w:autoSpaceDN w:val="0"/>
            <w:adjustRightInd w:val="0"/>
            <w:spacing w:line="240" w:lineRule="auto"/>
          </w:pPr>
        </w:pPrChange>
      </w:pPr>
      <w:ins w:id="2881" w:author="Kathrin Eichler" w:date="2014-11-24T12:18:00Z">
        <w:r w:rsidRPr="008204E7">
          <w:rPr>
            <w:rPrChange w:id="2882" w:author="Kathrin Eichler" w:date="2014-11-24T12:19:00Z">
              <w:rPr>
                <w:lang w:val="de-DE"/>
              </w:rPr>
            </w:rPrChange>
          </w:rPr>
          <w:t xml:space="preserve">Number of </w:t>
        </w:r>
      </w:ins>
      <w:ins w:id="2883" w:author="Kathrin Eichler" w:date="2014-11-24T13:31:00Z">
        <w:r w:rsidR="00B43D08">
          <w:t>e</w:t>
        </w:r>
      </w:ins>
      <w:ins w:id="2884" w:author="Kathrin Eichler" w:date="2014-11-24T12:18:00Z">
        <w:r w:rsidRPr="008204E7">
          <w:rPr>
            <w:rPrChange w:id="2885" w:author="Kathrin Eichler" w:date="2014-11-24T12:19:00Z">
              <w:rPr>
                <w:lang w:val="de-DE"/>
              </w:rPr>
            </w:rPrChange>
          </w:rPr>
          <w:t>mails: 6</w:t>
        </w:r>
      </w:ins>
      <w:ins w:id="2886" w:author="Kathrin Eichler" w:date="2014-11-24T13:31:00Z">
        <w:r w:rsidR="00B43D08">
          <w:t xml:space="preserve">27 </w:t>
        </w:r>
        <w:bookmarkStart w:id="2887" w:name="_GoBack"/>
        <w:bookmarkEnd w:id="2887"/>
      </w:ins>
    </w:p>
    <w:p w:rsidR="00B43D08" w:rsidRPr="008204E7" w:rsidRDefault="00B43D08">
      <w:pPr>
        <w:pStyle w:val="Normal2"/>
        <w:rPr>
          <w:ins w:id="2888" w:author="Kathrin Eichler" w:date="2014-11-24T12:18:00Z"/>
          <w:rPrChange w:id="2889" w:author="Kathrin Eichler" w:date="2014-11-24T12:19:00Z">
            <w:rPr>
              <w:ins w:id="2890" w:author="Kathrin Eichler" w:date="2014-11-24T12:18:00Z"/>
              <w:lang w:val="de-DE"/>
            </w:rPr>
          </w:rPrChange>
        </w:rPr>
        <w:pPrChange w:id="2891" w:author="Kathrin Eichler" w:date="2014-11-24T12:19:00Z">
          <w:pPr>
            <w:autoSpaceDE w:val="0"/>
            <w:autoSpaceDN w:val="0"/>
            <w:adjustRightInd w:val="0"/>
            <w:spacing w:line="240" w:lineRule="auto"/>
          </w:pPr>
        </w:pPrChange>
      </w:pPr>
      <w:ins w:id="2892" w:author="Kathrin Eichler" w:date="2014-11-24T13:31:00Z">
        <w:r>
          <w:t>Number of relevant texts: 638</w:t>
        </w:r>
      </w:ins>
    </w:p>
    <w:p w:rsidR="005046E1" w:rsidRPr="008204E7" w:rsidRDefault="005046E1">
      <w:pPr>
        <w:pStyle w:val="Normal2"/>
        <w:rPr>
          <w:ins w:id="2893" w:author="Kathrin Eichler" w:date="2014-11-24T12:18:00Z"/>
          <w:rPrChange w:id="2894" w:author="Kathrin Eichler" w:date="2014-11-24T12:19:00Z">
            <w:rPr>
              <w:ins w:id="2895" w:author="Kathrin Eichler" w:date="2014-11-24T12:18:00Z"/>
              <w:rFonts w:cs="Georgia"/>
              <w:sz w:val="20"/>
              <w:szCs w:val="20"/>
              <w:lang w:val="de-DE"/>
            </w:rPr>
          </w:rPrChange>
        </w:rPr>
        <w:pPrChange w:id="2896" w:author="Kathrin Eichler" w:date="2014-11-24T12:19:00Z">
          <w:pPr>
            <w:autoSpaceDE w:val="0"/>
            <w:autoSpaceDN w:val="0"/>
            <w:adjustRightInd w:val="0"/>
            <w:spacing w:line="240" w:lineRule="auto"/>
          </w:pPr>
        </w:pPrChange>
      </w:pPr>
      <w:ins w:id="2897" w:author="Kathrin Eichler" w:date="2014-11-24T12:18:00Z">
        <w:r w:rsidRPr="008204E7">
          <w:rPr>
            <w:rPrChange w:id="2898" w:author="Kathrin Eichler" w:date="2014-11-24T12:19:00Z">
              <w:rPr>
                <w:rFonts w:cs="Georgia"/>
                <w:sz w:val="20"/>
                <w:szCs w:val="20"/>
                <w:lang w:val="de-DE"/>
              </w:rPr>
            </w:rPrChange>
          </w:rPr>
          <w:t>Number of Categories: 41 (arranged in 20 groups)</w:t>
        </w:r>
      </w:ins>
    </w:p>
    <w:p w:rsidR="005046E1" w:rsidRPr="008204E7" w:rsidRDefault="005046E1">
      <w:pPr>
        <w:pStyle w:val="Normal2"/>
        <w:rPr>
          <w:ins w:id="2899" w:author="Kathrin Eichler" w:date="2014-11-24T12:18:00Z"/>
          <w:rPrChange w:id="2900" w:author="Kathrin Eichler" w:date="2014-11-24T12:19:00Z">
            <w:rPr>
              <w:ins w:id="2901" w:author="Kathrin Eichler" w:date="2014-11-24T12:18:00Z"/>
              <w:rFonts w:cs="Georgia"/>
              <w:sz w:val="20"/>
              <w:szCs w:val="20"/>
              <w:lang w:val="de-DE"/>
            </w:rPr>
          </w:rPrChange>
        </w:rPr>
        <w:pPrChange w:id="2902" w:author="Kathrin Eichler" w:date="2014-11-24T12:19:00Z">
          <w:pPr>
            <w:autoSpaceDE w:val="0"/>
            <w:autoSpaceDN w:val="0"/>
            <w:adjustRightInd w:val="0"/>
            <w:spacing w:line="240" w:lineRule="auto"/>
          </w:pPr>
        </w:pPrChange>
      </w:pPr>
      <w:commentRangeStart w:id="2903"/>
      <w:ins w:id="2904" w:author="Kathrin Eichler" w:date="2014-11-24T12:18:00Z">
        <w:r w:rsidRPr="008204E7">
          <w:rPr>
            <w:rPrChange w:id="2905" w:author="Kathrin Eichler" w:date="2014-11-24T12:19:00Z">
              <w:rPr>
                <w:rFonts w:cs="Georgia"/>
                <w:sz w:val="20"/>
                <w:szCs w:val="20"/>
                <w:lang w:val="de-DE"/>
              </w:rPr>
            </w:rPrChange>
          </w:rPr>
          <w:t>Number of words: in emails: 47,259; in categories: 433; total:</w:t>
        </w:r>
      </w:ins>
      <w:ins w:id="2906" w:author="Kathrin Eichler" w:date="2014-11-24T12:19:00Z">
        <w:r w:rsidR="009F6C96" w:rsidRPr="008204E7">
          <w:rPr>
            <w:rPrChange w:id="2907" w:author="Kathrin Eichler" w:date="2014-11-24T12:19:00Z">
              <w:rPr>
                <w:lang w:val="en-US"/>
              </w:rPr>
            </w:rPrChange>
          </w:rPr>
          <w:t xml:space="preserve"> </w:t>
        </w:r>
      </w:ins>
      <w:ins w:id="2908" w:author="Kathrin Eichler" w:date="2014-11-24T12:18:00Z">
        <w:r w:rsidRPr="008204E7">
          <w:rPr>
            <w:rPrChange w:id="2909" w:author="Kathrin Eichler" w:date="2014-11-24T12:19:00Z">
              <w:rPr>
                <w:rFonts w:cs="Georgia"/>
                <w:sz w:val="20"/>
                <w:szCs w:val="20"/>
                <w:lang w:val="de-DE"/>
              </w:rPr>
            </w:rPrChange>
          </w:rPr>
          <w:t>47,692</w:t>
        </w:r>
      </w:ins>
    </w:p>
    <w:p w:rsidR="008204E7" w:rsidRDefault="005046E1">
      <w:pPr>
        <w:pStyle w:val="Normal2"/>
        <w:rPr>
          <w:ins w:id="2910" w:author="Kathrin Eichler" w:date="2014-11-24T12:19:00Z"/>
        </w:rPr>
        <w:pPrChange w:id="2911" w:author="Kathrin Eichler" w:date="2014-11-24T12:19:00Z">
          <w:pPr>
            <w:pStyle w:val="berschrift1"/>
          </w:pPr>
        </w:pPrChange>
      </w:pPr>
      <w:ins w:id="2912" w:author="Kathrin Eichler" w:date="2014-11-24T12:18:00Z">
        <w:r w:rsidRPr="008204E7">
          <w:rPr>
            <w:rPrChange w:id="2913" w:author="Kathrin Eichler" w:date="2014-11-24T12:19:00Z">
              <w:rPr>
                <w:rFonts w:cs="Georgia"/>
                <w:b w:val="0"/>
                <w:bCs w:val="0"/>
                <w:sz w:val="20"/>
                <w:szCs w:val="20"/>
                <w:lang w:val="de-DE"/>
              </w:rPr>
            </w:rPrChange>
          </w:rPr>
          <w:t>Number of Text/Hypothesis pairs: 24,968</w:t>
        </w:r>
      </w:ins>
    </w:p>
    <w:p w:rsidR="008204E7" w:rsidRPr="008204E7" w:rsidRDefault="005046E1">
      <w:pPr>
        <w:pStyle w:val="Normal2"/>
        <w:rPr>
          <w:ins w:id="2914" w:author="Kathrin Eichler" w:date="2014-11-24T12:19:00Z"/>
        </w:rPr>
        <w:pPrChange w:id="2915" w:author="Kathrin Eichler" w:date="2014-11-24T12:19:00Z">
          <w:pPr>
            <w:pStyle w:val="berschrift1"/>
          </w:pPr>
        </w:pPrChange>
      </w:pPr>
      <w:ins w:id="2916" w:author="Kathrin Eichler" w:date="2014-11-24T12:18:00Z">
        <w:r w:rsidRPr="008204E7">
          <w:rPr>
            <w:rPrChange w:id="2917" w:author="Kathrin Eichler" w:date="2014-11-24T12:19:00Z">
              <w:rPr>
                <w:rFonts w:cs="Georgia"/>
                <w:b w:val="0"/>
                <w:bCs w:val="0"/>
                <w:sz w:val="20"/>
                <w:szCs w:val="20"/>
                <w:lang w:val="de-DE"/>
              </w:rPr>
            </w:rPrChange>
          </w:rPr>
          <w:t>Number of positive T/H pairs: 640</w:t>
        </w:r>
      </w:ins>
    </w:p>
    <w:p w:rsidR="00B43D08" w:rsidRPr="00B43D08" w:rsidRDefault="005046E1">
      <w:pPr>
        <w:pStyle w:val="Normal2"/>
        <w:rPr>
          <w:ins w:id="2918" w:author="Kathrin Eichler" w:date="2014-11-10T11:35:00Z"/>
        </w:rPr>
        <w:pPrChange w:id="2919" w:author="Kathrin Eichler" w:date="2014-11-24T12:19:00Z">
          <w:pPr>
            <w:pStyle w:val="berschrift1"/>
          </w:pPr>
        </w:pPrChange>
      </w:pPr>
      <w:ins w:id="2920" w:author="Kathrin Eichler" w:date="2014-11-24T12:18:00Z">
        <w:r w:rsidRPr="008204E7">
          <w:rPr>
            <w:rPrChange w:id="2921" w:author="Kathrin Eichler" w:date="2014-11-24T12:19:00Z">
              <w:rPr>
                <w:rFonts w:cs="Georgia"/>
                <w:b w:val="0"/>
                <w:bCs w:val="0"/>
                <w:sz w:val="20"/>
                <w:szCs w:val="20"/>
                <w:lang w:val="de-DE"/>
              </w:rPr>
            </w:rPrChange>
          </w:rPr>
          <w:t>Number of negative T/H pairs: 24,328</w:t>
        </w:r>
      </w:ins>
      <w:commentRangeEnd w:id="2903"/>
      <w:ins w:id="2922" w:author="Kathrin Eichler" w:date="2014-11-24T13:33:00Z">
        <w:r w:rsidR="00AB7308">
          <w:rPr>
            <w:rStyle w:val="Kommentarzeichen"/>
            <w:rFonts w:cstheme="minorBidi"/>
          </w:rPr>
          <w:commentReference w:id="2903"/>
        </w:r>
      </w:ins>
    </w:p>
    <w:p w:rsidR="001B3BBB" w:rsidRDefault="001B3BBB">
      <w:pPr>
        <w:pStyle w:val="berschrift2"/>
        <w:rPr>
          <w:ins w:id="2923" w:author="Kathrin Eichler" w:date="2014-11-17T09:46:00Z"/>
        </w:rPr>
        <w:pPrChange w:id="2924" w:author="Kathrin Eichler" w:date="2013-11-04T11:28:00Z">
          <w:pPr>
            <w:pStyle w:val="berschrift1"/>
          </w:pPr>
        </w:pPrChange>
      </w:pPr>
      <w:bookmarkStart w:id="2925" w:name="_Toc404592978"/>
      <w:ins w:id="2926" w:author="Kathrin Eichler" w:date="2014-11-17T09:46:00Z">
        <w:r>
          <w:rPr>
            <w:lang w:bidi="he-IL"/>
          </w:rPr>
          <w:t xml:space="preserve">Evaluation of </w:t>
        </w:r>
      </w:ins>
      <w:ins w:id="2927" w:author="Kathrin Eichler" w:date="2014-11-17T09:47:00Z">
        <w:r>
          <w:rPr>
            <w:lang w:bidi="he-IL"/>
          </w:rPr>
          <w:t>EDA configurations</w:t>
        </w:r>
      </w:ins>
      <w:ins w:id="2928" w:author="Kathrin Eichler" w:date="2014-11-17T09:46:00Z">
        <w:r>
          <w:rPr>
            <w:lang w:bidi="he-IL"/>
          </w:rPr>
          <w:t xml:space="preserve"> [</w:t>
        </w:r>
        <w:proofErr w:type="spellStart"/>
        <w:r>
          <w:rPr>
            <w:lang w:bidi="he-IL"/>
          </w:rPr>
          <w:t>Vivi</w:t>
        </w:r>
        <w:proofErr w:type="spellEnd"/>
        <w:r>
          <w:rPr>
            <w:lang w:bidi="he-IL"/>
          </w:rPr>
          <w:t>]</w:t>
        </w:r>
        <w:bookmarkEnd w:id="2925"/>
      </w:ins>
    </w:p>
    <w:p w:rsidR="001B3BBB" w:rsidRPr="00862D1A" w:rsidRDefault="001B3BBB">
      <w:pPr>
        <w:ind w:left="576"/>
        <w:rPr>
          <w:ins w:id="2929" w:author="Kathrin Eichler" w:date="2014-11-17T09:46:00Z"/>
        </w:rPr>
        <w:pPrChange w:id="2930" w:author="Kathrin Eichler" w:date="2014-11-17T09:46:00Z">
          <w:pPr>
            <w:pStyle w:val="berschrift1"/>
          </w:pPr>
        </w:pPrChange>
      </w:pPr>
      <w:ins w:id="2931" w:author="Kathrin Eichler" w:date="2014-11-17T09:46:00Z">
        <w:r>
          <w:rPr>
            <w:lang w:val="en-US" w:eastAsia="de-DE" w:bidi="he-IL"/>
          </w:rPr>
          <w:t>This section describes the results of evaluating different EDA configurations</w:t>
        </w:r>
      </w:ins>
      <w:ins w:id="2932" w:author="Kathrin Eichler" w:date="2014-11-17T09:47:00Z">
        <w:r>
          <w:rPr>
            <w:lang w:val="en-US" w:eastAsia="de-DE" w:bidi="he-IL"/>
          </w:rPr>
          <w:t xml:space="preserve"> on pr</w:t>
        </w:r>
        <w:r>
          <w:rPr>
            <w:lang w:val="en-US" w:eastAsia="de-DE" w:bidi="he-IL"/>
          </w:rPr>
          <w:t>o</w:t>
        </w:r>
        <w:r>
          <w:rPr>
            <w:lang w:val="en-US" w:eastAsia="de-DE" w:bidi="he-IL"/>
          </w:rPr>
          <w:t xml:space="preserve">ject data </w:t>
        </w:r>
      </w:ins>
      <w:ins w:id="2933" w:author="Kathrin Eichler" w:date="2014-11-17T09:48:00Z">
        <w:r>
          <w:rPr>
            <w:lang w:val="en-US" w:eastAsia="de-DE" w:bidi="he-IL"/>
          </w:rPr>
          <w:t>(</w:t>
        </w:r>
      </w:ins>
      <w:ins w:id="2934" w:author="Kathrin Eichler" w:date="2014-11-17T09:47:00Z">
        <w:r>
          <w:rPr>
            <w:lang w:val="en-US" w:eastAsia="de-DE" w:bidi="he-IL"/>
          </w:rPr>
          <w:t>for all three languages</w:t>
        </w:r>
      </w:ins>
      <w:ins w:id="2935" w:author="Kathrin Eichler" w:date="2014-11-17T09:48:00Z">
        <w:r>
          <w:rPr>
            <w:lang w:val="en-US" w:eastAsia="de-DE" w:bidi="he-IL"/>
          </w:rPr>
          <w:t>)</w:t>
        </w:r>
      </w:ins>
      <w:ins w:id="2936" w:author="Kathrin Eichler" w:date="2014-11-17T09:47:00Z">
        <w:r>
          <w:rPr>
            <w:lang w:val="en-US" w:eastAsia="de-DE" w:bidi="he-IL"/>
          </w:rPr>
          <w:t xml:space="preserve">. </w:t>
        </w:r>
      </w:ins>
    </w:p>
    <w:p w:rsidR="0040134E" w:rsidRDefault="0040134E">
      <w:pPr>
        <w:pStyle w:val="berschrift2"/>
        <w:rPr>
          <w:ins w:id="2937" w:author="Kathrin Eichler" w:date="2014-11-10T11:52:00Z"/>
        </w:rPr>
        <w:pPrChange w:id="2938" w:author="Kathrin Eichler" w:date="2013-11-04T11:28:00Z">
          <w:pPr>
            <w:pStyle w:val="berschrift1"/>
          </w:pPr>
        </w:pPrChange>
      </w:pPr>
      <w:bookmarkStart w:id="2939" w:name="_Toc404592979"/>
      <w:ins w:id="2940" w:author="Kathrin Eichler" w:date="2013-11-04T11:28:00Z">
        <w:r>
          <w:rPr>
            <w:lang w:bidi="he-IL"/>
          </w:rPr>
          <w:t xml:space="preserve">Evaluation of </w:t>
        </w:r>
      </w:ins>
      <w:ins w:id="2941" w:author="Kathrin Eichler" w:date="2014-11-17T11:56:00Z">
        <w:r w:rsidR="00F30339">
          <w:rPr>
            <w:lang w:bidi="he-IL"/>
          </w:rPr>
          <w:t>T</w:t>
        </w:r>
      </w:ins>
      <w:ins w:id="2942" w:author="Kathrin Eichler" w:date="2014-11-17T11:57:00Z">
        <w:r w:rsidR="00F30339">
          <w:rPr>
            <w:lang w:bidi="he-IL"/>
          </w:rPr>
          <w:t xml:space="preserve">ransduction </w:t>
        </w:r>
      </w:ins>
      <w:ins w:id="2943" w:author="Kathrin Eichler" w:date="2014-11-17T11:56:00Z">
        <w:r w:rsidR="00F30339">
          <w:rPr>
            <w:lang w:bidi="he-IL"/>
          </w:rPr>
          <w:t>L</w:t>
        </w:r>
      </w:ins>
      <w:ins w:id="2944" w:author="Kathrin Eichler" w:date="2014-11-17T11:57:00Z">
        <w:r w:rsidR="00F30339">
          <w:rPr>
            <w:lang w:bidi="he-IL"/>
          </w:rPr>
          <w:t>ayer</w:t>
        </w:r>
      </w:ins>
      <w:ins w:id="2945" w:author="Kathrin Eichler" w:date="2014-11-17T11:56:00Z">
        <w:r w:rsidR="00F30339">
          <w:rPr>
            <w:lang w:bidi="he-IL"/>
          </w:rPr>
          <w:t xml:space="preserve"> modules</w:t>
        </w:r>
      </w:ins>
      <w:bookmarkEnd w:id="2939"/>
    </w:p>
    <w:p w:rsidR="00337D38" w:rsidRDefault="00337D38">
      <w:pPr>
        <w:ind w:left="576"/>
        <w:rPr>
          <w:ins w:id="2946" w:author="Kathrin Eichler" w:date="2014-11-17T12:00:00Z"/>
        </w:rPr>
        <w:pPrChange w:id="2947" w:author="Kathrin Eichler" w:date="2014-11-10T11:52:00Z">
          <w:pPr>
            <w:pStyle w:val="berschrift1"/>
          </w:pPr>
        </w:pPrChange>
      </w:pPr>
      <w:ins w:id="2948" w:author="Kathrin Eichler" w:date="2014-11-10T11:52:00Z">
        <w:r>
          <w:rPr>
            <w:lang w:val="en-US" w:eastAsia="de-DE" w:bidi="he-IL"/>
          </w:rPr>
          <w:t>This section describes the evaluation environment developed for</w:t>
        </w:r>
      </w:ins>
      <w:ins w:id="2949" w:author="Kathrin Eichler" w:date="2014-11-17T11:57:00Z">
        <w:r w:rsidR="00F30339">
          <w:rPr>
            <w:lang w:val="en-US" w:eastAsia="de-DE" w:bidi="he-IL"/>
          </w:rPr>
          <w:t xml:space="preserve"> the evaluation of Transduction Layer modules</w:t>
        </w:r>
      </w:ins>
      <w:ins w:id="2950" w:author="Kathrin Eichler" w:date="2014-11-10T11:52:00Z">
        <w:r>
          <w:rPr>
            <w:lang w:val="en-US" w:eastAsia="de-DE" w:bidi="he-IL"/>
          </w:rPr>
          <w:t xml:space="preserve"> as well as the results achieved on the revised datasets. </w:t>
        </w:r>
      </w:ins>
    </w:p>
    <w:p w:rsidR="002F751A" w:rsidRDefault="002F751A">
      <w:pPr>
        <w:pStyle w:val="berschrift3"/>
        <w:rPr>
          <w:ins w:id="2951" w:author="Kathrin Eichler" w:date="2014-11-17T12:01:00Z"/>
        </w:rPr>
        <w:pPrChange w:id="2952" w:author="Kathrin Eichler" w:date="2014-11-17T12:01:00Z">
          <w:pPr>
            <w:pStyle w:val="berschrift1"/>
          </w:pPr>
        </w:pPrChange>
      </w:pPr>
      <w:bookmarkStart w:id="2953" w:name="_Toc404592980"/>
      <w:ins w:id="2954" w:author="Kathrin Eichler" w:date="2014-11-17T12:01:00Z">
        <w:r>
          <w:rPr>
            <w:lang w:bidi="he-IL"/>
          </w:rPr>
          <w:lastRenderedPageBreak/>
          <w:t>Overview of e</w:t>
        </w:r>
      </w:ins>
      <w:ins w:id="2955" w:author="Kathrin Eichler" w:date="2014-11-17T12:00:00Z">
        <w:r>
          <w:rPr>
            <w:lang w:bidi="he-IL"/>
          </w:rPr>
          <w:t>valuation measures</w:t>
        </w:r>
      </w:ins>
      <w:bookmarkEnd w:id="2953"/>
    </w:p>
    <w:p w:rsidR="002F751A" w:rsidRPr="00833E90" w:rsidRDefault="002F751A">
      <w:pPr>
        <w:pStyle w:val="Normal2"/>
        <w:rPr>
          <w:ins w:id="2956" w:author="Kathrin Eichler" w:date="2013-11-04T11:29:00Z"/>
        </w:rPr>
        <w:pPrChange w:id="2957" w:author="Kathrin Eichler" w:date="2014-11-17T12:10:00Z">
          <w:pPr>
            <w:pStyle w:val="berschrift1"/>
          </w:pPr>
        </w:pPrChange>
      </w:pPr>
      <w:ins w:id="2958" w:author="Kathrin Eichler" w:date="2014-11-17T12:01:00Z">
        <w:r>
          <w:rPr>
            <w:noProof/>
            <w:lang w:val="de-DE" w:eastAsia="de-DE"/>
            <w:rPrChange w:id="2959">
              <w:rPr>
                <w:b w:val="0"/>
                <w:bCs w:val="0"/>
                <w:noProof/>
                <w:lang w:val="de-DE"/>
              </w:rPr>
            </w:rPrChange>
          </w:rPr>
          <w:drawing>
            <wp:inline distT="0" distB="0" distL="0" distR="0" wp14:anchorId="3C054CCD" wp14:editId="32602279">
              <wp:extent cx="5734050" cy="3369426"/>
              <wp:effectExtent l="0" t="0" r="0" b="25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741527" cy="3373820"/>
                      </a:xfrm>
                      <a:prstGeom prst="rect">
                        <a:avLst/>
                      </a:prstGeom>
                      <a:noFill/>
                    </pic:spPr>
                  </pic:pic>
                </a:graphicData>
              </a:graphic>
            </wp:inline>
          </w:drawing>
        </w:r>
      </w:ins>
    </w:p>
    <w:p w:rsidR="0040134E" w:rsidRDefault="0040134E">
      <w:pPr>
        <w:pStyle w:val="berschrift3"/>
        <w:rPr>
          <w:ins w:id="2960" w:author="Kathrin Eichler" w:date="2014-11-17T12:03:00Z"/>
        </w:rPr>
        <w:pPrChange w:id="2961" w:author="Kathrin Eichler" w:date="2013-11-04T11:29:00Z">
          <w:pPr>
            <w:pStyle w:val="berschrift1"/>
          </w:pPr>
        </w:pPrChange>
      </w:pPr>
      <w:bookmarkStart w:id="2962" w:name="_Toc404592981"/>
      <w:ins w:id="2963" w:author="Kathrin Eichler" w:date="2013-11-04T11:29:00Z">
        <w:r>
          <w:rPr>
            <w:lang w:bidi="he-IL"/>
          </w:rPr>
          <w:t>Fragment Annotation</w:t>
        </w:r>
      </w:ins>
      <w:ins w:id="2964" w:author="Kathrin Eichler" w:date="2013-11-04T11:40:00Z">
        <w:r w:rsidR="00324DCC">
          <w:rPr>
            <w:lang w:bidi="he-IL"/>
          </w:rPr>
          <w:t xml:space="preserve"> [</w:t>
        </w:r>
        <w:proofErr w:type="spellStart"/>
        <w:r w:rsidR="00E601DE">
          <w:rPr>
            <w:lang w:bidi="he-IL"/>
          </w:rPr>
          <w:t>Vivi</w:t>
        </w:r>
        <w:proofErr w:type="spellEnd"/>
        <w:r w:rsidR="00E601DE">
          <w:rPr>
            <w:lang w:bidi="he-IL"/>
          </w:rPr>
          <w:t>]</w:t>
        </w:r>
      </w:ins>
      <w:bookmarkEnd w:id="2962"/>
    </w:p>
    <w:p w:rsidR="00CD7B66" w:rsidRDefault="00CD7B66">
      <w:pPr>
        <w:pStyle w:val="Normal1"/>
        <w:rPr>
          <w:ins w:id="2965" w:author="Kathrin Eichler" w:date="2013-11-04T11:41:00Z"/>
        </w:rPr>
        <w:pPrChange w:id="2966" w:author="Kathrin Eichler" w:date="2014-11-17T12:03:00Z">
          <w:pPr>
            <w:pStyle w:val="berschrift1"/>
          </w:pPr>
        </w:pPrChange>
      </w:pPr>
      <w:ins w:id="2967" w:author="Kathrin Eichler" w:date="2014-11-17T12:03:00Z">
        <w:r>
          <w:rPr>
            <w:lang w:bidi="he-IL"/>
          </w:rPr>
          <w:t xml:space="preserve">(Details about the evaluation and results on the </w:t>
        </w:r>
      </w:ins>
      <w:ins w:id="2968" w:author="Kathrin Eichler" w:date="2014-11-17T12:04:00Z">
        <w:r w:rsidR="00937BE7">
          <w:rPr>
            <w:lang w:bidi="he-IL"/>
          </w:rPr>
          <w:t xml:space="preserve">ALMA / NICE </w:t>
        </w:r>
      </w:ins>
      <w:ins w:id="2969" w:author="Kathrin Eichler" w:date="2014-11-17T12:03:00Z">
        <w:r>
          <w:rPr>
            <w:lang w:bidi="he-IL"/>
          </w:rPr>
          <w:t>dataset</w:t>
        </w:r>
      </w:ins>
      <w:ins w:id="2970" w:author="Kathrin Eichler" w:date="2014-11-17T12:04:00Z">
        <w:r w:rsidR="00937BE7">
          <w:rPr>
            <w:lang w:bidi="he-IL"/>
          </w:rPr>
          <w:t>s</w:t>
        </w:r>
      </w:ins>
      <w:ins w:id="2971" w:author="Kathrin Eichler" w:date="2014-11-17T12:03:00Z">
        <w:r>
          <w:rPr>
            <w:lang w:bidi="he-IL"/>
          </w:rPr>
          <w:t>)</w:t>
        </w:r>
      </w:ins>
    </w:p>
    <w:p w:rsidR="0040134E" w:rsidRDefault="0040134E">
      <w:pPr>
        <w:pStyle w:val="berschrift3"/>
        <w:rPr>
          <w:ins w:id="2972" w:author="Kathrin Eichler" w:date="2013-11-04T11:41:00Z"/>
        </w:rPr>
        <w:pPrChange w:id="2973" w:author="Kathrin Eichler" w:date="2013-11-04T11:29:00Z">
          <w:pPr>
            <w:pStyle w:val="berschrift1"/>
          </w:pPr>
        </w:pPrChange>
      </w:pPr>
      <w:bookmarkStart w:id="2974" w:name="_Toc404592982"/>
      <w:ins w:id="2975" w:author="Kathrin Eichler" w:date="2013-11-04T11:29:00Z">
        <w:r>
          <w:rPr>
            <w:lang w:bidi="he-IL"/>
          </w:rPr>
          <w:t>Modifier Annotation</w:t>
        </w:r>
      </w:ins>
      <w:ins w:id="2976" w:author="Kathrin Eichler" w:date="2013-11-04T11:40:00Z">
        <w:r w:rsidR="00E601DE">
          <w:rPr>
            <w:lang w:bidi="he-IL"/>
          </w:rPr>
          <w:t xml:space="preserve"> [</w:t>
        </w:r>
        <w:proofErr w:type="spellStart"/>
        <w:r w:rsidR="00E601DE">
          <w:rPr>
            <w:lang w:bidi="he-IL"/>
          </w:rPr>
          <w:t>Vivi</w:t>
        </w:r>
        <w:proofErr w:type="spellEnd"/>
        <w:r w:rsidR="00E601DE">
          <w:rPr>
            <w:lang w:bidi="he-IL"/>
          </w:rPr>
          <w:t>]</w:t>
        </w:r>
      </w:ins>
      <w:bookmarkEnd w:id="2974"/>
    </w:p>
    <w:p w:rsidR="00937BE7" w:rsidRDefault="00937BE7" w:rsidP="00937BE7">
      <w:pPr>
        <w:pStyle w:val="Normal1"/>
        <w:rPr>
          <w:ins w:id="2977" w:author="Kathrin Eichler" w:date="2014-11-17T12:04:00Z"/>
        </w:rPr>
      </w:pPr>
      <w:ins w:id="2978" w:author="Kathrin Eichler" w:date="2014-11-17T12:04:00Z">
        <w:r>
          <w:rPr>
            <w:lang w:bidi="he-IL"/>
          </w:rPr>
          <w:t>(Details about the evaluation and results on the ALMA / NICE datasets)</w:t>
        </w:r>
      </w:ins>
    </w:p>
    <w:p w:rsidR="0040134E" w:rsidRDefault="00B04693">
      <w:pPr>
        <w:pStyle w:val="berschrift3"/>
        <w:rPr>
          <w:ins w:id="2979" w:author="Kathrin Eichler" w:date="2013-11-04T11:30:00Z"/>
        </w:rPr>
        <w:pPrChange w:id="2980" w:author="Kathrin Eichler" w:date="2013-11-04T11:29:00Z">
          <w:pPr>
            <w:pStyle w:val="berschrift1"/>
          </w:pPr>
        </w:pPrChange>
      </w:pPr>
      <w:bookmarkStart w:id="2981" w:name="_Toc404592983"/>
      <w:ins w:id="2982" w:author="Kathrin Eichler" w:date="2013-11-04T11:30:00Z">
        <w:r>
          <w:rPr>
            <w:lang w:bidi="he-IL"/>
          </w:rPr>
          <w:t>Graph Merg</w:t>
        </w:r>
      </w:ins>
      <w:ins w:id="2983" w:author="Kathrin Eichler" w:date="2014-11-17T11:59:00Z">
        <w:r>
          <w:rPr>
            <w:lang w:bidi="he-IL"/>
          </w:rPr>
          <w:t>ing</w:t>
        </w:r>
      </w:ins>
      <w:ins w:id="2984" w:author="Kathrin Eichler" w:date="2013-11-04T11:40:00Z">
        <w:r w:rsidR="00E601DE">
          <w:rPr>
            <w:lang w:bidi="he-IL"/>
          </w:rPr>
          <w:t xml:space="preserve"> [</w:t>
        </w:r>
        <w:proofErr w:type="spellStart"/>
        <w:r w:rsidR="00E601DE">
          <w:rPr>
            <w:lang w:bidi="he-IL"/>
          </w:rPr>
          <w:t>Lili</w:t>
        </w:r>
        <w:proofErr w:type="spellEnd"/>
        <w:r w:rsidR="00E601DE">
          <w:rPr>
            <w:lang w:bidi="he-IL"/>
          </w:rPr>
          <w:t>]</w:t>
        </w:r>
      </w:ins>
      <w:bookmarkEnd w:id="2981"/>
    </w:p>
    <w:p w:rsidR="00937BE7" w:rsidRDefault="00937BE7" w:rsidP="00937BE7">
      <w:pPr>
        <w:pStyle w:val="Normal1"/>
        <w:rPr>
          <w:ins w:id="2985" w:author="Kathrin Eichler" w:date="2014-11-17T12:05:00Z"/>
        </w:rPr>
      </w:pPr>
      <w:ins w:id="2986" w:author="Kathrin Eichler" w:date="2014-11-17T12:05:00Z">
        <w:r>
          <w:rPr>
            <w:lang w:bidi="he-IL"/>
          </w:rPr>
          <w:t>(Details about the evaluation and results on the ALMA / NICE datasets)</w:t>
        </w:r>
      </w:ins>
    </w:p>
    <w:p w:rsidR="0040134E" w:rsidRDefault="0040134E">
      <w:pPr>
        <w:pStyle w:val="berschrift3"/>
        <w:rPr>
          <w:ins w:id="2987" w:author="Kathrin Eichler" w:date="2013-11-04T11:41:00Z"/>
        </w:rPr>
        <w:pPrChange w:id="2988" w:author="Kathrin Eichler" w:date="2013-11-04T11:41:00Z">
          <w:pPr>
            <w:pStyle w:val="berschrift1"/>
          </w:pPr>
        </w:pPrChange>
      </w:pPr>
      <w:bookmarkStart w:id="2989" w:name="_Toc404592984"/>
      <w:ins w:id="2990" w:author="Kathrin Eichler" w:date="2013-11-04T11:30:00Z">
        <w:r>
          <w:rPr>
            <w:lang w:bidi="he-IL"/>
          </w:rPr>
          <w:t>Graph Optimiz</w:t>
        </w:r>
      </w:ins>
      <w:ins w:id="2991" w:author="Kathrin Eichler" w:date="2014-11-17T11:59:00Z">
        <w:r w:rsidR="00B04693">
          <w:rPr>
            <w:lang w:bidi="he-IL"/>
          </w:rPr>
          <w:t>ation</w:t>
        </w:r>
      </w:ins>
      <w:ins w:id="2992" w:author="Kathrin Eichler" w:date="2013-11-04T11:40:00Z">
        <w:r w:rsidR="00E601DE">
          <w:rPr>
            <w:lang w:bidi="he-IL"/>
          </w:rPr>
          <w:t xml:space="preserve"> [</w:t>
        </w:r>
        <w:proofErr w:type="spellStart"/>
        <w:r w:rsidR="00E601DE">
          <w:rPr>
            <w:lang w:bidi="he-IL"/>
          </w:rPr>
          <w:t>Lili</w:t>
        </w:r>
        <w:proofErr w:type="spellEnd"/>
        <w:r w:rsidR="00E601DE">
          <w:rPr>
            <w:lang w:bidi="he-IL"/>
          </w:rPr>
          <w:t>]</w:t>
        </w:r>
      </w:ins>
      <w:bookmarkEnd w:id="2989"/>
    </w:p>
    <w:p w:rsidR="00937BE7" w:rsidRDefault="00937BE7" w:rsidP="00937BE7">
      <w:pPr>
        <w:pStyle w:val="Normal1"/>
        <w:rPr>
          <w:ins w:id="2993" w:author="Kathrin Eichler" w:date="2014-11-17T12:05:00Z"/>
        </w:rPr>
      </w:pPr>
      <w:ins w:id="2994" w:author="Kathrin Eichler" w:date="2014-11-17T12:05:00Z">
        <w:r>
          <w:rPr>
            <w:lang w:bidi="he-IL"/>
          </w:rPr>
          <w:t>(Details about the evaluation and results on the ALMA / NICE datasets)</w:t>
        </w:r>
      </w:ins>
    </w:p>
    <w:p w:rsidR="0040134E" w:rsidRDefault="00B04693">
      <w:pPr>
        <w:pStyle w:val="Appendix3"/>
        <w:rPr>
          <w:ins w:id="2995" w:author="Kathrin Eichler" w:date="2013-11-04T11:28:00Z"/>
        </w:rPr>
        <w:pPrChange w:id="2996" w:author="Kathrin Eichler" w:date="2014-11-17T11:58:00Z">
          <w:pPr>
            <w:pStyle w:val="berschrift1"/>
          </w:pPr>
        </w:pPrChange>
      </w:pPr>
      <w:bookmarkStart w:id="2997" w:name="_Toc404592985"/>
      <w:ins w:id="2998" w:author="Kathrin Eichler" w:date="2014-11-17T11:58:00Z">
        <w:r>
          <w:rPr>
            <w:lang w:bidi="he-IL"/>
          </w:rPr>
          <w:t>Category Annotat</w:t>
        </w:r>
      </w:ins>
      <w:ins w:id="2999" w:author="Kathrin Eichler" w:date="2014-11-17T11:59:00Z">
        <w:r>
          <w:rPr>
            <w:lang w:bidi="he-IL"/>
          </w:rPr>
          <w:t>ion</w:t>
        </w:r>
      </w:ins>
      <w:ins w:id="3000" w:author="Kathrin Eichler" w:date="2014-11-17T11:58:00Z">
        <w:r w:rsidR="00EE24AC">
          <w:rPr>
            <w:lang w:bidi="he-IL"/>
          </w:rPr>
          <w:t xml:space="preserve"> </w:t>
        </w:r>
      </w:ins>
      <w:ins w:id="3001" w:author="Kathrin Eichler" w:date="2013-11-04T11:40:00Z">
        <w:r w:rsidR="00E601DE">
          <w:rPr>
            <w:lang w:bidi="he-IL"/>
          </w:rPr>
          <w:t>[Kathrin]</w:t>
        </w:r>
      </w:ins>
      <w:bookmarkEnd w:id="2997"/>
    </w:p>
    <w:p w:rsidR="00FD2C0E" w:rsidRDefault="00FD2C0E" w:rsidP="00FD2C0E">
      <w:pPr>
        <w:pStyle w:val="Normal1"/>
        <w:rPr>
          <w:ins w:id="3002" w:author="Kathrin Eichler" w:date="2014-11-17T12:04:00Z"/>
        </w:rPr>
      </w:pPr>
      <w:bookmarkStart w:id="3003" w:name="_Toc403987164"/>
      <w:bookmarkStart w:id="3004" w:name="_Toc403987253"/>
      <w:bookmarkStart w:id="3005" w:name="_Toc403988415"/>
      <w:bookmarkStart w:id="3006" w:name="_Toc403988502"/>
      <w:bookmarkStart w:id="3007" w:name="_Toc403988590"/>
      <w:ins w:id="3008" w:author="Kathrin Eichler" w:date="2014-11-17T12:04:00Z">
        <w:r>
          <w:rPr>
            <w:lang w:bidi="he-IL"/>
          </w:rPr>
          <w:t xml:space="preserve">(Details about the evaluation and results on the </w:t>
        </w:r>
      </w:ins>
      <w:ins w:id="3009" w:author="Kathrin Eichler" w:date="2014-11-17T12:05:00Z">
        <w:r w:rsidR="00937BE7">
          <w:rPr>
            <w:lang w:bidi="he-IL"/>
          </w:rPr>
          <w:t xml:space="preserve">OMQ </w:t>
        </w:r>
      </w:ins>
      <w:ins w:id="3010" w:author="Kathrin Eichler" w:date="2014-11-17T12:04:00Z">
        <w:r>
          <w:rPr>
            <w:lang w:bidi="he-IL"/>
          </w:rPr>
          <w:t>dataset)</w:t>
        </w:r>
      </w:ins>
    </w:p>
    <w:p w:rsidR="0087709E" w:rsidRPr="00DE1B49" w:rsidDel="00CF173C" w:rsidRDefault="0087709E" w:rsidP="00CF173C">
      <w:pPr>
        <w:pStyle w:val="berschrift1"/>
        <w:rPr>
          <w:del w:id="3011" w:author="Kathrin Eichler" w:date="2014-11-10T11:56:00Z"/>
          <w:rFonts w:ascii="Georgia" w:hAnsi="Georgia"/>
        </w:rPr>
      </w:pPr>
      <w:bookmarkStart w:id="3012" w:name="_Toc404592986"/>
      <w:del w:id="3013" w:author="Kathrin Eichler" w:date="2014-11-10T09:44:00Z">
        <w:r w:rsidRPr="00DE1B49" w:rsidDel="004D6525">
          <w:rPr>
            <w:rFonts w:ascii="Georgia" w:hAnsi="Georgia"/>
          </w:rPr>
          <w:delText xml:space="preserve">Plans for the </w:delText>
        </w:r>
        <w:r w:rsidR="00D3367F" w:rsidDel="004D6525">
          <w:rPr>
            <w:rFonts w:ascii="Georgia" w:hAnsi="Georgia"/>
          </w:rPr>
          <w:delText>N</w:delText>
        </w:r>
        <w:r w:rsidRPr="00DE1B49" w:rsidDel="004D6525">
          <w:rPr>
            <w:rFonts w:ascii="Georgia" w:hAnsi="Georgia"/>
          </w:rPr>
          <w:delText xml:space="preserve">ext </w:delText>
        </w:r>
        <w:r w:rsidR="00D3367F" w:rsidDel="004D6525">
          <w:rPr>
            <w:rFonts w:ascii="Georgia" w:hAnsi="Georgia"/>
          </w:rPr>
          <w:delText>C</w:delText>
        </w:r>
        <w:r w:rsidRPr="00DE1B49" w:rsidDel="004D6525">
          <w:rPr>
            <w:rFonts w:ascii="Georgia" w:hAnsi="Georgia"/>
          </w:rPr>
          <w:delText>ycle</w:delText>
        </w:r>
      </w:del>
      <w:bookmarkEnd w:id="3003"/>
      <w:bookmarkEnd w:id="3004"/>
      <w:bookmarkEnd w:id="3005"/>
      <w:bookmarkEnd w:id="3006"/>
      <w:bookmarkEnd w:id="3007"/>
      <w:bookmarkEnd w:id="3012"/>
    </w:p>
    <w:p w:rsidR="0087709E" w:rsidRPr="00DE1B49" w:rsidDel="004D6525" w:rsidRDefault="0087709E">
      <w:pPr>
        <w:pStyle w:val="berschrift1"/>
        <w:rPr>
          <w:del w:id="3014" w:author="Kathrin Eichler" w:date="2014-11-10T09:45:00Z"/>
        </w:rPr>
        <w:pPrChange w:id="3015" w:author="Kathrin Eichler" w:date="2014-11-10T11:56:00Z">
          <w:pPr>
            <w:spacing w:before="360" w:after="80"/>
          </w:pPr>
        </w:pPrChange>
      </w:pPr>
      <w:bookmarkStart w:id="3016" w:name="_Toc403987165"/>
      <w:bookmarkStart w:id="3017" w:name="_Toc403987254"/>
      <w:bookmarkStart w:id="3018" w:name="_Toc403988416"/>
      <w:bookmarkStart w:id="3019" w:name="_Toc403988503"/>
      <w:bookmarkStart w:id="3020" w:name="_Toc403988591"/>
      <w:bookmarkStart w:id="3021" w:name="_Toc404592987"/>
      <w:del w:id="3022" w:author="Kathrin Eichler" w:date="2014-11-10T09:45:00Z">
        <w:r w:rsidRPr="00DE1B49" w:rsidDel="004D6525">
          <w:lastRenderedPageBreak/>
          <w:delText xml:space="preserve">The </w:delText>
        </w:r>
        <w:r w:rsidR="00A53844" w:rsidDel="004D6525">
          <w:delText>T</w:delText>
        </w:r>
        <w:r w:rsidRPr="00DE1B49" w:rsidDel="004D6525">
          <w:delText xml:space="preserve">ransduction </w:delText>
        </w:r>
        <w:r w:rsidR="00A53844" w:rsidDel="004D6525">
          <w:delText>L</w:delText>
        </w:r>
        <w:r w:rsidRPr="00DE1B49" w:rsidDel="004D6525">
          <w:delText>ayer is currently in a prototypical state and can be viewed as a “proof of concept.” So far, it has only been tested on a small amount of sample d</w:delText>
        </w:r>
        <w:r w:rsidRPr="00DE1B49" w:rsidDel="004D6525">
          <w:delText>a</w:delText>
        </w:r>
        <w:r w:rsidRPr="00DE1B49" w:rsidDel="004D6525">
          <w:delText>ta and the module implementations can be seen as e</w:delText>
        </w:r>
        <w:r w:rsidRPr="00DE1B49" w:rsidDel="004D6525">
          <w:delText>x</w:delText>
        </w:r>
        <w:r w:rsidRPr="00DE1B49" w:rsidDel="004D6525">
          <w:delText>amples illustrating the purpose of each module. In o</w:delText>
        </w:r>
        <w:r w:rsidRPr="00DE1B49" w:rsidDel="004D6525">
          <w:delText>r</w:delText>
        </w:r>
        <w:r w:rsidRPr="00DE1B49" w:rsidDel="004D6525">
          <w:delText xml:space="preserve">der to show that it can actually be used </w:delText>
        </w:r>
        <w:r w:rsidR="006830C8" w:rsidDel="004D6525">
          <w:delText>for</w:delText>
        </w:r>
        <w:r w:rsidRPr="00DE1B49" w:rsidDel="004D6525">
          <w:delText xml:space="preserve"> the different industrial use cases, we </w:delText>
        </w:r>
        <w:r w:rsidR="006830C8" w:rsidDel="004D6525">
          <w:delText>plan</w:delText>
        </w:r>
        <w:r w:rsidR="006830C8" w:rsidRPr="00DE1B49" w:rsidDel="004D6525">
          <w:delText xml:space="preserve"> </w:delText>
        </w:r>
        <w:r w:rsidRPr="00DE1B49" w:rsidDel="004D6525">
          <w:delText>to extend the transduction layer in the following ways.</w:delText>
        </w:r>
        <w:bookmarkEnd w:id="3016"/>
        <w:bookmarkEnd w:id="3017"/>
        <w:bookmarkEnd w:id="3018"/>
        <w:bookmarkEnd w:id="3019"/>
        <w:bookmarkEnd w:id="3020"/>
        <w:bookmarkEnd w:id="3021"/>
        <w:r w:rsidRPr="00DE1B49" w:rsidDel="004D6525">
          <w:delText xml:space="preserve">  </w:delText>
        </w:r>
      </w:del>
    </w:p>
    <w:p w:rsidR="0087709E" w:rsidRPr="00DE1B49" w:rsidDel="00CF173C" w:rsidRDefault="0087709E" w:rsidP="0087709E">
      <w:pPr>
        <w:pStyle w:val="berschrift2"/>
        <w:rPr>
          <w:del w:id="3023" w:author="Kathrin Eichler" w:date="2014-11-10T11:56:00Z"/>
        </w:rPr>
      </w:pPr>
      <w:bookmarkStart w:id="3024" w:name="h.rdum9v1m0rhz" w:colFirst="0" w:colLast="0"/>
      <w:bookmarkStart w:id="3025" w:name="_Toc403987166"/>
      <w:bookmarkStart w:id="3026" w:name="_Toc403987255"/>
      <w:bookmarkStart w:id="3027" w:name="_Toc403988417"/>
      <w:bookmarkStart w:id="3028" w:name="_Toc403988504"/>
      <w:bookmarkStart w:id="3029" w:name="_Toc403988592"/>
      <w:bookmarkStart w:id="3030" w:name="_Toc404592988"/>
      <w:bookmarkEnd w:id="3024"/>
      <w:del w:id="3031" w:author="Kathrin Eichler" w:date="2014-11-10T09:45:00Z">
        <w:r w:rsidRPr="00DE1B49" w:rsidDel="004D6525">
          <w:delText xml:space="preserve">Provide an </w:delText>
        </w:r>
      </w:del>
      <w:del w:id="3032" w:author="Kathrin Eichler" w:date="2014-11-10T11:56:00Z">
        <w:r w:rsidR="00D3367F" w:rsidDel="00CF173C">
          <w:delText>E</w:delText>
        </w:r>
        <w:r w:rsidRPr="00DE1B49" w:rsidDel="00CF173C">
          <w:delText xml:space="preserve">xperimentation </w:delText>
        </w:r>
        <w:r w:rsidR="00D3367F" w:rsidDel="00CF173C">
          <w:delText>E</w:delText>
        </w:r>
        <w:r w:rsidRPr="00DE1B49" w:rsidDel="00CF173C">
          <w:delText>nvironment</w:delText>
        </w:r>
        <w:bookmarkEnd w:id="3025"/>
        <w:bookmarkEnd w:id="3026"/>
        <w:bookmarkEnd w:id="3027"/>
        <w:bookmarkEnd w:id="3028"/>
        <w:bookmarkEnd w:id="3029"/>
        <w:bookmarkEnd w:id="3030"/>
      </w:del>
    </w:p>
    <w:p w:rsidR="00F100BD" w:rsidDel="00AE433E" w:rsidRDefault="0087709E" w:rsidP="00F100BD">
      <w:pPr>
        <w:rPr>
          <w:del w:id="3033" w:author="Kathrin Eichler" w:date="2014-11-10T11:40:00Z"/>
          <w:lang w:val="en-US"/>
        </w:rPr>
      </w:pPr>
      <w:del w:id="3034" w:author="Kathrin Eichler" w:date="2014-11-10T09:45:00Z">
        <w:r w:rsidRPr="00DE1B49" w:rsidDel="004D6525">
          <w:rPr>
            <w:lang w:val="en-US"/>
          </w:rPr>
          <w:delText xml:space="preserve">First of all, it is essential </w:delText>
        </w:r>
        <w:r w:rsidR="006830C8" w:rsidDel="004D6525">
          <w:rPr>
            <w:lang w:val="en-US"/>
          </w:rPr>
          <w:delText>to</w:delText>
        </w:r>
      </w:del>
      <w:del w:id="3035" w:author="Kathrin Eichler" w:date="2014-11-10T11:40:00Z">
        <w:r w:rsidRPr="00DE1B49" w:rsidDel="00AE433E">
          <w:rPr>
            <w:lang w:val="en-US"/>
          </w:rPr>
          <w:delText xml:space="preserve"> create an environment that allows us to test and evaluate the pe</w:delText>
        </w:r>
        <w:r w:rsidRPr="00DE1B49" w:rsidDel="00AE433E">
          <w:rPr>
            <w:lang w:val="en-US"/>
          </w:rPr>
          <w:delText>r</w:delText>
        </w:r>
        <w:r w:rsidRPr="00DE1B49" w:rsidDel="00AE433E">
          <w:rPr>
            <w:lang w:val="en-US"/>
          </w:rPr>
          <w:delText>formance of o</w:delText>
        </w:r>
        <w:r w:rsidR="00A53844" w:rsidDel="00AE433E">
          <w:rPr>
            <w:lang w:val="en-US"/>
          </w:rPr>
          <w:delText xml:space="preserve">ur modules on the WP2 datasets. </w:delText>
        </w:r>
        <w:r w:rsidR="009F7FD9" w:rsidDel="00AE433E">
          <w:rPr>
            <w:lang w:val="en-US"/>
          </w:rPr>
          <w:delText>T</w:delText>
        </w:r>
        <w:r w:rsidRPr="00DE1B49" w:rsidDel="00AE433E">
          <w:rPr>
            <w:lang w:val="en-US"/>
          </w:rPr>
          <w:delText xml:space="preserve">hese datasets can be used for </w:delText>
        </w:r>
        <w:r w:rsidR="004F6E5C" w:rsidDel="00AE433E">
          <w:rPr>
            <w:lang w:val="en-US"/>
          </w:rPr>
          <w:delText>the following</w:delText>
        </w:r>
        <w:r w:rsidRPr="00DE1B49" w:rsidDel="00AE433E">
          <w:rPr>
            <w:lang w:val="en-US"/>
          </w:rPr>
          <w:delText xml:space="preserve">: </w:delText>
        </w:r>
      </w:del>
    </w:p>
    <w:p w:rsidR="00F100BD" w:rsidDel="00AE433E" w:rsidRDefault="004F6E5C" w:rsidP="007E7ED7">
      <w:pPr>
        <w:pStyle w:val="NumbererdItems"/>
        <w:rPr>
          <w:del w:id="3036" w:author="Kathrin Eichler" w:date="2014-11-10T11:40:00Z"/>
          <w:lang w:val="en-US"/>
        </w:rPr>
      </w:pPr>
      <w:del w:id="3037" w:author="Kathrin Eichler" w:date="2014-11-10T11:40:00Z">
        <w:r w:rsidRPr="00E43BF4" w:rsidDel="00AE433E">
          <w:rPr>
            <w:lang w:val="en-US"/>
          </w:rPr>
          <w:delText>Testing the Transduction Layer</w:delText>
        </w:r>
        <w:r w:rsidR="0087709E" w:rsidRPr="00E43BF4" w:rsidDel="00AE433E">
          <w:rPr>
            <w:lang w:val="en-US"/>
          </w:rPr>
          <w:delText xml:space="preserve"> modules and </w:delText>
        </w:r>
        <w:r w:rsidRPr="00094C59" w:rsidDel="00AE433E">
          <w:rPr>
            <w:lang w:val="en-US"/>
          </w:rPr>
          <w:delText xml:space="preserve">evaluating </w:delText>
        </w:r>
        <w:r w:rsidR="0087709E" w:rsidRPr="0089146E" w:rsidDel="00AE433E">
          <w:rPr>
            <w:lang w:val="en-US"/>
          </w:rPr>
          <w:delText>the pe</w:delText>
        </w:r>
        <w:r w:rsidR="0087709E" w:rsidRPr="00E455B8" w:rsidDel="00AE433E">
          <w:rPr>
            <w:lang w:val="en-US"/>
          </w:rPr>
          <w:delText>r</w:delText>
        </w:r>
        <w:r w:rsidR="0087709E" w:rsidRPr="007E7ED7" w:rsidDel="00AE433E">
          <w:rPr>
            <w:lang w:val="en-US"/>
          </w:rPr>
          <w:delText xml:space="preserve">formance of different implementations on these datasets. </w:delText>
        </w:r>
      </w:del>
    </w:p>
    <w:p w:rsidR="0087709E" w:rsidRPr="00E43BF4" w:rsidDel="00AE433E" w:rsidRDefault="00F100BD" w:rsidP="007E7ED7">
      <w:pPr>
        <w:pStyle w:val="NumbererdItems"/>
        <w:rPr>
          <w:del w:id="3038" w:author="Kathrin Eichler" w:date="2014-11-10T11:40:00Z"/>
          <w:lang w:val="en-US"/>
        </w:rPr>
      </w:pPr>
      <w:del w:id="3039" w:author="Kathrin Eichler" w:date="2014-11-10T11:40:00Z">
        <w:r w:rsidRPr="00E43BF4" w:rsidDel="00AE433E">
          <w:rPr>
            <w:lang w:val="en-US"/>
          </w:rPr>
          <w:delText>Creating</w:delText>
        </w:r>
        <w:r w:rsidR="0087709E" w:rsidRPr="00E43BF4" w:rsidDel="00AE433E">
          <w:rPr>
            <w:lang w:val="en-US"/>
          </w:rPr>
          <w:delText xml:space="preserve"> training data to train the EDAs provided by the EOP.</w:delText>
        </w:r>
      </w:del>
    </w:p>
    <w:p w:rsidR="0087709E" w:rsidRPr="00DE1B49" w:rsidDel="00FD2C0E" w:rsidRDefault="0087709E" w:rsidP="0087709E">
      <w:pPr>
        <w:rPr>
          <w:del w:id="3040" w:author="Kathrin Eichler" w:date="2014-11-17T12:04:00Z"/>
          <w:lang w:val="en-US"/>
        </w:rPr>
      </w:pPr>
      <w:del w:id="3041" w:author="Kathrin Eichler" w:date="2014-11-10T11:40:00Z">
        <w:r w:rsidRPr="00DE1B49" w:rsidDel="00AE433E">
          <w:rPr>
            <w:lang w:val="en-US"/>
          </w:rPr>
          <w:delText xml:space="preserve"> </w:delText>
        </w:r>
      </w:del>
    </w:p>
    <w:p w:rsidR="00E43BF4" w:rsidRPr="00DE1B49" w:rsidDel="002A1C2D" w:rsidRDefault="0087709E" w:rsidP="00E43BF4">
      <w:pPr>
        <w:rPr>
          <w:del w:id="3042" w:author="Kathrin Eichler" w:date="2014-11-10T09:50:00Z"/>
          <w:lang w:val="en-US"/>
        </w:rPr>
      </w:pPr>
      <w:del w:id="3043" w:author="Kathrin Eichler" w:date="2014-11-10T09:50:00Z">
        <w:r w:rsidRPr="00DE1B49" w:rsidDel="002A1C2D">
          <w:rPr>
            <w:lang w:val="en-US"/>
          </w:rPr>
          <w:delText xml:space="preserve">For </w:delText>
        </w:r>
        <w:r w:rsidR="00E43BF4" w:rsidDel="002A1C2D">
          <w:rPr>
            <w:lang w:val="en-US"/>
          </w:rPr>
          <w:delText>evaluation and analysis of</w:delText>
        </w:r>
        <w:r w:rsidR="00E43BF4" w:rsidRPr="00DE1B49" w:rsidDel="002A1C2D">
          <w:rPr>
            <w:lang w:val="en-US"/>
          </w:rPr>
          <w:delText xml:space="preserve"> </w:delText>
        </w:r>
        <w:r w:rsidRPr="00DE1B49" w:rsidDel="002A1C2D">
          <w:rPr>
            <w:lang w:val="en-US"/>
          </w:rPr>
          <w:delText>the generated entailment graphs, visualization may be esse</w:delText>
        </w:r>
        <w:r w:rsidRPr="00DE1B49" w:rsidDel="002A1C2D">
          <w:rPr>
            <w:lang w:val="en-US"/>
          </w:rPr>
          <w:delText>n</w:delText>
        </w:r>
        <w:r w:rsidRPr="00DE1B49" w:rsidDel="002A1C2D">
          <w:rPr>
            <w:lang w:val="en-US"/>
          </w:rPr>
          <w:delText>tial. In the current prototype, we already use one external visualization package. For visuali</w:delText>
        </w:r>
        <w:r w:rsidRPr="00DE1B49" w:rsidDel="002A1C2D">
          <w:rPr>
            <w:lang w:val="en-US"/>
          </w:rPr>
          <w:delText>z</w:delText>
        </w:r>
        <w:r w:rsidRPr="00DE1B49" w:rsidDel="002A1C2D">
          <w:rPr>
            <w:lang w:val="en-US"/>
          </w:rPr>
          <w:delText xml:space="preserve">ing larger graphs, however, we </w:delText>
        </w:r>
        <w:r w:rsidR="00E43BF4" w:rsidDel="002A1C2D">
          <w:rPr>
            <w:lang w:val="en-US"/>
          </w:rPr>
          <w:delText xml:space="preserve">will </w:delText>
        </w:r>
        <w:r w:rsidRPr="00DE1B49" w:rsidDel="002A1C2D">
          <w:rPr>
            <w:lang w:val="en-US"/>
          </w:rPr>
          <w:delText>analyze what exactly needs to be visualized and which packages would best serve our purposes.</w:delText>
        </w:r>
        <w:r w:rsidR="00E43BF4" w:rsidRPr="00E43BF4" w:rsidDel="002A1C2D">
          <w:rPr>
            <w:lang w:val="en-US"/>
          </w:rPr>
          <w:delText xml:space="preserve"> </w:delText>
        </w:r>
        <w:r w:rsidR="00E43BF4" w:rsidDel="002A1C2D">
          <w:rPr>
            <w:lang w:val="en-US"/>
          </w:rPr>
          <w:delText>We plan to make this decision in synergy with the industrial partners, in order to make the visualizations suitable for their needs as well.</w:delText>
        </w:r>
      </w:del>
    </w:p>
    <w:p w:rsidR="0087709E" w:rsidRPr="00DE1B49" w:rsidRDefault="0087709E" w:rsidP="0087709E">
      <w:pPr>
        <w:rPr>
          <w:lang w:val="en-US"/>
        </w:rPr>
      </w:pPr>
    </w:p>
    <w:p w:rsidR="0087709E" w:rsidRPr="00DE1B49" w:rsidDel="00CF173C" w:rsidRDefault="0087709E" w:rsidP="0087709E">
      <w:pPr>
        <w:pStyle w:val="berschrift2"/>
        <w:rPr>
          <w:del w:id="3044" w:author="Kathrin Eichler" w:date="2014-11-10T11:57:00Z"/>
        </w:rPr>
      </w:pPr>
      <w:bookmarkStart w:id="3045" w:name="h.t0o558m16cy3" w:colFirst="0" w:colLast="0"/>
      <w:bookmarkStart w:id="3046" w:name="_Toc403987167"/>
      <w:bookmarkStart w:id="3047" w:name="_Toc403987256"/>
      <w:bookmarkStart w:id="3048" w:name="_Toc403988418"/>
      <w:bookmarkStart w:id="3049" w:name="_Toc403988505"/>
      <w:bookmarkStart w:id="3050" w:name="_Toc403988593"/>
      <w:bookmarkStart w:id="3051" w:name="_Toc404592989"/>
      <w:bookmarkEnd w:id="3045"/>
      <w:del w:id="3052" w:author="Kathrin Eichler" w:date="2014-11-10T11:57:00Z">
        <w:r w:rsidRPr="00DE1B49" w:rsidDel="00CF173C">
          <w:delText xml:space="preserve">Provide </w:delText>
        </w:r>
        <w:r w:rsidR="005E31BF" w:rsidDel="00CF173C">
          <w:delText>M</w:delText>
        </w:r>
        <w:r w:rsidRPr="00DE1B49" w:rsidDel="00CF173C">
          <w:delText xml:space="preserve">ore </w:delText>
        </w:r>
        <w:r w:rsidR="00D3367F" w:rsidDel="00CF173C">
          <w:delText>S</w:delText>
        </w:r>
        <w:r w:rsidRPr="00DE1B49" w:rsidDel="00CF173C">
          <w:delText xml:space="preserve">ophisticated </w:delText>
        </w:r>
        <w:r w:rsidR="00D3367F" w:rsidDel="00CF173C">
          <w:delText>M</w:delText>
        </w:r>
        <w:r w:rsidRPr="00DE1B49" w:rsidDel="00CF173C">
          <w:delText xml:space="preserve">odule </w:delText>
        </w:r>
        <w:r w:rsidR="00D3367F" w:rsidDel="00CF173C">
          <w:delText>I</w:delText>
        </w:r>
        <w:r w:rsidRPr="00DE1B49" w:rsidDel="00CF173C">
          <w:delText>mplementations</w:delText>
        </w:r>
        <w:bookmarkEnd w:id="3046"/>
        <w:bookmarkEnd w:id="3047"/>
        <w:bookmarkEnd w:id="3048"/>
        <w:bookmarkEnd w:id="3049"/>
        <w:bookmarkEnd w:id="3050"/>
        <w:bookmarkEnd w:id="3051"/>
      </w:del>
    </w:p>
    <w:p w:rsidR="0087709E" w:rsidRPr="00DE1B49" w:rsidDel="00CF173C" w:rsidRDefault="0087709E" w:rsidP="0087709E">
      <w:pPr>
        <w:spacing w:before="280" w:after="80"/>
        <w:rPr>
          <w:del w:id="3053" w:author="Kathrin Eichler" w:date="2014-11-10T11:57:00Z"/>
          <w:lang w:val="en-US"/>
        </w:rPr>
      </w:pPr>
      <w:del w:id="3054" w:author="Kathrin Eichler" w:date="2014-11-10T11:57:00Z">
        <w:r w:rsidRPr="00DE1B49" w:rsidDel="00CF173C">
          <w:rPr>
            <w:lang w:val="en-US"/>
          </w:rPr>
          <w:delText>The current implementations of the modules are prototypical. The implementation of more sophisticated modules will be based on the evaluation o</w:delText>
        </w:r>
        <w:r w:rsidR="00E43BF4" w:rsidDel="00CF173C">
          <w:rPr>
            <w:lang w:val="en-US"/>
          </w:rPr>
          <w:delText>ver the</w:delText>
        </w:r>
        <w:r w:rsidRPr="00DE1B49" w:rsidDel="00CF173C">
          <w:rPr>
            <w:lang w:val="en-US"/>
          </w:rPr>
          <w:delText xml:space="preserve"> WP2 data. Currently, we plan the following improvements.</w:delText>
        </w:r>
      </w:del>
    </w:p>
    <w:p w:rsidR="00C34365" w:rsidDel="00FE1752" w:rsidRDefault="00C34365" w:rsidP="007368D3">
      <w:pPr>
        <w:pStyle w:val="berschrift3"/>
        <w:rPr>
          <w:del w:id="3055" w:author="Kathrin Eichler" w:date="2014-11-17T11:28:00Z"/>
        </w:rPr>
      </w:pPr>
      <w:bookmarkStart w:id="3056" w:name="h.yz4vcz248f98" w:colFirst="0" w:colLast="0"/>
      <w:bookmarkStart w:id="3057" w:name="_Toc403987168"/>
      <w:bookmarkStart w:id="3058" w:name="_Toc403987257"/>
      <w:bookmarkStart w:id="3059" w:name="_Toc403988419"/>
      <w:bookmarkStart w:id="3060" w:name="_Toc403988506"/>
      <w:bookmarkStart w:id="3061" w:name="_Toc403988594"/>
      <w:bookmarkStart w:id="3062" w:name="_Toc404592990"/>
      <w:bookmarkEnd w:id="3056"/>
      <w:moveFromRangeStart w:id="3063" w:author="Kathrin Eichler" w:date="2014-11-10T11:57:00Z" w:name="move403383980"/>
      <w:moveFrom w:id="3064" w:author="Kathrin Eichler" w:date="2014-11-10T11:57:00Z">
        <w:del w:id="3065" w:author="Kathrin Eichler" w:date="2014-11-17T11:28:00Z">
          <w:r w:rsidDel="00FE1752">
            <w:delText>InteractionReader</w:delText>
          </w:r>
        </w:del>
      </w:moveFrom>
      <w:bookmarkEnd w:id="3057"/>
      <w:bookmarkEnd w:id="3058"/>
      <w:bookmarkEnd w:id="3059"/>
      <w:bookmarkEnd w:id="3060"/>
      <w:bookmarkEnd w:id="3061"/>
      <w:bookmarkEnd w:id="3062"/>
    </w:p>
    <w:p w:rsidR="00C046A8" w:rsidDel="00FE1752" w:rsidRDefault="00C34365" w:rsidP="007D429F">
      <w:pPr>
        <w:pStyle w:val="Normal2"/>
        <w:rPr>
          <w:del w:id="3066" w:author="Kathrin Eichler" w:date="2014-11-17T11:28:00Z"/>
        </w:rPr>
      </w:pPr>
      <w:moveFrom w:id="3067" w:author="Kathrin Eichler" w:date="2014-11-10T11:57:00Z">
        <w:del w:id="3068" w:author="Kathrin Eichler" w:date="2014-11-17T11:28:00Z">
          <w:r w:rsidDel="00FE1752">
            <w:delText>The reader code (in the</w:delText>
          </w:r>
          <w:r w:rsidR="00E0158E" w:rsidDel="00FE1752">
            <w:delText xml:space="preserve"> </w:delText>
          </w:r>
          <w:r w:rsidDel="00FE1752">
            <w:delText>InteractionReader class) currently cannot read</w:delText>
          </w:r>
          <w:r w:rsidDel="00FE1752">
            <w:br/>
            <w:delText>"non-continuous" fragments (which are common in the WP2 data). If the reader meets such a case, it raises an exception and gives up. Writing code for this is not trivial because</w:delText>
          </w:r>
          <w:r w:rsidDel="00FE1752">
            <w:br/>
            <w:delText xml:space="preserve">WP2 data does not have fragment annotation and some type of alignment has to be done. Note that CASUtils does provide a helper function to annotate CAS with non-continuous </w:delText>
          </w:r>
          <w:r w:rsidDel="00FE1752">
            <w:lastRenderedPageBreak/>
            <w:delText xml:space="preserve">fragments, and we can easily make non-continuous fragments. The limit is only on the WP2 data reader. </w:delText>
          </w:r>
        </w:del>
      </w:moveFrom>
    </w:p>
    <w:p w:rsidR="00C046A8" w:rsidDel="00CF173C" w:rsidRDefault="00C34365" w:rsidP="00FE1752">
      <w:pPr>
        <w:pStyle w:val="Normal2"/>
        <w:rPr>
          <w:del w:id="3069" w:author="Kathrin Eichler" w:date="2014-11-10T11:59:00Z"/>
        </w:rPr>
      </w:pPr>
      <w:moveFrom w:id="3070" w:author="Kathrin Eichler" w:date="2014-11-10T11:57:00Z">
        <w:del w:id="3071" w:author="Kathrin Eichler" w:date="2014-11-17T11:28:00Z">
          <w:r w:rsidDel="00FE1752">
            <w:delText>The same limitation currently holds for modifiers: Non-continuous modifiers</w:delText>
          </w:r>
          <w:r w:rsidDel="00FE1752">
            <w:br/>
            <w:delText>are not covered. However, non-continuous modifiers are very rare in</w:delText>
          </w:r>
          <w:r w:rsidDel="00FE1752">
            <w:br/>
          </w:r>
        </w:del>
        <w:del w:id="3072" w:author="Kathrin Eichler" w:date="2014-11-10T11:59:00Z">
          <w:r w:rsidDel="00CF173C">
            <w:delText xml:space="preserve">the WP2 data. </w:delText>
          </w:r>
        </w:del>
      </w:moveFrom>
    </w:p>
    <w:moveFromRangeEnd w:id="3063"/>
    <w:p w:rsidR="0087709E" w:rsidRPr="00DE1B49" w:rsidDel="00CF173C" w:rsidRDefault="0087709E">
      <w:pPr>
        <w:pStyle w:val="Normal2"/>
        <w:rPr>
          <w:del w:id="3073" w:author="Kathrin Eichler" w:date="2014-11-10T11:59:00Z"/>
        </w:rPr>
        <w:pPrChange w:id="3074" w:author="Kathrin Eichler" w:date="2014-11-17T11:28:00Z">
          <w:pPr>
            <w:pStyle w:val="berschrift3"/>
          </w:pPr>
        </w:pPrChange>
      </w:pPr>
      <w:del w:id="3075" w:author="Kathrin Eichler" w:date="2014-11-10T11:59:00Z">
        <w:r w:rsidRPr="00DE1B49" w:rsidDel="00CF173C">
          <w:delText>Decomposition</w:delText>
        </w:r>
      </w:del>
    </w:p>
    <w:p w:rsidR="0087709E" w:rsidRPr="00DE1B49" w:rsidDel="00CF173C" w:rsidRDefault="0087709E">
      <w:pPr>
        <w:pStyle w:val="Normal2"/>
        <w:rPr>
          <w:del w:id="3076" w:author="Kathrin Eichler" w:date="2014-11-10T11:59:00Z"/>
          <w:lang w:val="en-US"/>
        </w:rPr>
        <w:pPrChange w:id="3077" w:author="Kathrin Eichler" w:date="2014-11-17T11:28:00Z">
          <w:pPr/>
        </w:pPrChange>
      </w:pPr>
      <w:del w:id="3078" w:author="Kathrin Eichler" w:date="2014-11-10T11:59:00Z">
        <w:r w:rsidRPr="00DE1B49" w:rsidDel="00CF173C">
          <w:rPr>
            <w:lang w:val="en-US"/>
          </w:rPr>
          <w:delText>In the decomposition part, our focus in the next cycle will be on fragment and modifier ann</w:delText>
        </w:r>
        <w:r w:rsidRPr="00DE1B49" w:rsidDel="00CF173C">
          <w:rPr>
            <w:lang w:val="en-US"/>
          </w:rPr>
          <w:delText>o</w:delText>
        </w:r>
        <w:r w:rsidRPr="00DE1B49" w:rsidDel="00CF173C">
          <w:rPr>
            <w:lang w:val="en-US"/>
          </w:rPr>
          <w:delText xml:space="preserve">tation. For both tasks, we aim to first come up with a proper definition of the task (based on related research). For modifier annotation, we plan to </w:delText>
        </w:r>
        <w:r w:rsidR="00E43BF4" w:rsidDel="00CF173C">
          <w:rPr>
            <w:lang w:val="en-US"/>
          </w:rPr>
          <w:delText>examine</w:delText>
        </w:r>
        <w:r w:rsidRPr="00DE1B49" w:rsidDel="00CF173C">
          <w:rPr>
            <w:lang w:val="en-US"/>
          </w:rPr>
          <w:delText xml:space="preserve"> the field of “sentence co</w:delText>
        </w:r>
        <w:r w:rsidRPr="00DE1B49" w:rsidDel="00CF173C">
          <w:rPr>
            <w:lang w:val="en-US"/>
          </w:rPr>
          <w:delText>m</w:delText>
        </w:r>
        <w:r w:rsidRPr="00DE1B49" w:rsidDel="00CF173C">
          <w:rPr>
            <w:lang w:val="en-US"/>
          </w:rPr>
          <w:delText>pression”, which seems related to our task of recognizing modifiers. A starting point here would be to have a look at Mirella Lapata's line of work</w:delText>
        </w:r>
        <w:r w:rsidRPr="00DE1B49" w:rsidDel="00CF173C">
          <w:rPr>
            <w:vertAlign w:val="superscript"/>
          </w:rPr>
          <w:footnoteReference w:id="2"/>
        </w:r>
        <w:r w:rsidRPr="00DE1B49" w:rsidDel="00CF173C">
          <w:rPr>
            <w:lang w:val="en-US"/>
          </w:rPr>
          <w:delText xml:space="preserve"> to see if we can apply some of their approaches, or just get some inspiration from </w:delText>
        </w:r>
        <w:r w:rsidR="00E43BF4" w:rsidDel="00CF173C">
          <w:rPr>
            <w:lang w:val="en-US"/>
          </w:rPr>
          <w:delText>their work</w:delText>
        </w:r>
        <w:r w:rsidRPr="00DE1B49" w:rsidDel="00CF173C">
          <w:rPr>
            <w:lang w:val="en-US"/>
          </w:rPr>
          <w:delText>.</w:delText>
        </w:r>
      </w:del>
    </w:p>
    <w:p w:rsidR="0087709E" w:rsidRPr="00DE1B49" w:rsidDel="000B02BE" w:rsidRDefault="00D3367F">
      <w:pPr>
        <w:pStyle w:val="Normal2"/>
        <w:rPr>
          <w:del w:id="3081" w:author="Kathrin Eichler" w:date="2014-11-10T12:01:00Z"/>
        </w:rPr>
        <w:pPrChange w:id="3082" w:author="Kathrin Eichler" w:date="2014-11-17T11:28:00Z">
          <w:pPr>
            <w:pStyle w:val="berschrift3"/>
          </w:pPr>
        </w:pPrChange>
      </w:pPr>
      <w:bookmarkStart w:id="3083" w:name="h.76hcd8a2u1xn" w:colFirst="0" w:colLast="0"/>
      <w:bookmarkEnd w:id="3083"/>
      <w:del w:id="3084" w:author="Kathrin Eichler" w:date="2014-11-10T12:01:00Z">
        <w:r w:rsidDel="000B02BE">
          <w:delText>Composition U</w:delText>
        </w:r>
        <w:r w:rsidR="0087709E" w:rsidRPr="00DE1B49" w:rsidDel="000B02BE">
          <w:delText xml:space="preserve">se </w:delText>
        </w:r>
        <w:r w:rsidDel="000B02BE">
          <w:delText>C</w:delText>
        </w:r>
        <w:r w:rsidR="0087709E" w:rsidRPr="00DE1B49" w:rsidDel="000B02BE">
          <w:delText>ase 1</w:delText>
        </w:r>
      </w:del>
    </w:p>
    <w:p w:rsidR="0087709E" w:rsidRPr="00DE1B49" w:rsidDel="000B02BE" w:rsidRDefault="0087709E">
      <w:pPr>
        <w:pStyle w:val="Normal2"/>
        <w:rPr>
          <w:del w:id="3085" w:author="Kathrin Eichler" w:date="2014-11-10T12:01:00Z"/>
          <w:lang w:val="en-US"/>
        </w:rPr>
        <w:pPrChange w:id="3086" w:author="Kathrin Eichler" w:date="2014-11-17T11:28:00Z">
          <w:pPr/>
        </w:pPrChange>
      </w:pPr>
      <w:del w:id="3087" w:author="Kathrin Eichler" w:date="2014-11-10T12:01:00Z">
        <w:r w:rsidRPr="00DE1B49" w:rsidDel="000B02BE">
          <w:rPr>
            <w:lang w:val="en-US"/>
          </w:rPr>
          <w:delText>In the composition part, we will work in two following directions:</w:delText>
        </w:r>
      </w:del>
    </w:p>
    <w:p w:rsidR="0087709E" w:rsidRPr="00DE1B49" w:rsidDel="000B02BE" w:rsidRDefault="0087709E">
      <w:pPr>
        <w:pStyle w:val="Normal2"/>
        <w:rPr>
          <w:del w:id="3088" w:author="Kathrin Eichler" w:date="2014-11-10T12:01:00Z"/>
        </w:rPr>
        <w:pPrChange w:id="3089" w:author="Kathrin Eichler" w:date="2014-11-17T11:28:00Z">
          <w:pPr>
            <w:numPr>
              <w:numId w:val="81"/>
            </w:numPr>
            <w:spacing w:line="276" w:lineRule="auto"/>
            <w:ind w:left="720" w:hanging="359"/>
          </w:pPr>
        </w:pPrChange>
      </w:pPr>
      <w:del w:id="3090" w:author="Kathrin Eichler" w:date="2014-11-10T12:01:00Z">
        <w:r w:rsidRPr="00DE1B49" w:rsidDel="000B02BE">
          <w:delText xml:space="preserve">Improving the </w:delText>
        </w:r>
        <w:r w:rsidRPr="00DE1B49" w:rsidDel="000B02BE">
          <w:rPr>
            <w:i/>
          </w:rPr>
          <w:delText>merge graph</w:delText>
        </w:r>
        <w:r w:rsidRPr="00DE1B49" w:rsidDel="000B02BE">
          <w:delText xml:space="preserve"> procedure</w:delText>
        </w:r>
      </w:del>
    </w:p>
    <w:p w:rsidR="0087709E" w:rsidRPr="00DE1B49" w:rsidDel="000B02BE" w:rsidRDefault="0087709E">
      <w:pPr>
        <w:pStyle w:val="Normal2"/>
        <w:rPr>
          <w:del w:id="3091" w:author="Kathrin Eichler" w:date="2014-11-10T12:01:00Z"/>
          <w:lang w:val="en-US"/>
        </w:rPr>
        <w:pPrChange w:id="3092" w:author="Kathrin Eichler" w:date="2014-11-17T11:28:00Z">
          <w:pPr>
            <w:numPr>
              <w:ilvl w:val="1"/>
              <w:numId w:val="81"/>
            </w:numPr>
            <w:spacing w:line="276" w:lineRule="auto"/>
            <w:ind w:left="1440" w:hanging="359"/>
          </w:pPr>
        </w:pPrChange>
      </w:pPr>
      <w:del w:id="3093" w:author="Kathrin Eichler" w:date="2014-11-10T12:01:00Z">
        <w:r w:rsidRPr="00DE1B49" w:rsidDel="000B02BE">
          <w:rPr>
            <w:lang w:val="en-US"/>
          </w:rPr>
          <w:delText xml:space="preserve">Evaluating and analyzing the limitations of the WP2 merging procedure when using automatic EDA-based entailment decisions, rather than manual annotation as done in WP2. </w:delText>
        </w:r>
      </w:del>
    </w:p>
    <w:p w:rsidR="0087709E" w:rsidRPr="00DE1B49" w:rsidDel="000B02BE" w:rsidRDefault="0087709E">
      <w:pPr>
        <w:pStyle w:val="Normal2"/>
        <w:rPr>
          <w:del w:id="3094" w:author="Kathrin Eichler" w:date="2014-11-10T12:01:00Z"/>
          <w:lang w:val="en-US"/>
        </w:rPr>
        <w:pPrChange w:id="3095" w:author="Kathrin Eichler" w:date="2014-11-17T11:28:00Z">
          <w:pPr>
            <w:numPr>
              <w:ilvl w:val="1"/>
              <w:numId w:val="81"/>
            </w:numPr>
            <w:spacing w:line="276" w:lineRule="auto"/>
            <w:ind w:left="1440" w:hanging="359"/>
          </w:pPr>
        </w:pPrChange>
      </w:pPr>
      <w:del w:id="3096" w:author="Kathrin Eichler" w:date="2014-11-10T12:01:00Z">
        <w:r w:rsidRPr="00DE1B49" w:rsidDel="000B02BE">
          <w:rPr>
            <w:lang w:val="en-US"/>
          </w:rPr>
          <w:delText>Following the results of this analysis, adjusting the algorithm to cope with inexact entailment decisions, or developing alternative merge procedures based on the insights from the analysis.</w:delText>
        </w:r>
      </w:del>
    </w:p>
    <w:p w:rsidR="0087709E" w:rsidRPr="00DE1B49" w:rsidDel="000B02BE" w:rsidRDefault="0087709E">
      <w:pPr>
        <w:pStyle w:val="Normal2"/>
        <w:rPr>
          <w:del w:id="3097" w:author="Kathrin Eichler" w:date="2014-11-10T12:01:00Z"/>
          <w:lang w:val="en-US"/>
        </w:rPr>
        <w:pPrChange w:id="3098" w:author="Kathrin Eichler" w:date="2014-11-17T11:28:00Z">
          <w:pPr>
            <w:numPr>
              <w:numId w:val="81"/>
            </w:numPr>
            <w:spacing w:line="276" w:lineRule="auto"/>
            <w:ind w:left="720" w:hanging="359"/>
          </w:pPr>
        </w:pPrChange>
      </w:pPr>
      <w:del w:id="3099" w:author="Kathrin Eichler" w:date="2014-11-10T12:01:00Z">
        <w:r w:rsidRPr="00DE1B49" w:rsidDel="000B02BE">
          <w:rPr>
            <w:lang w:val="en-US"/>
          </w:rPr>
          <w:delText xml:space="preserve">Developing a sound </w:delText>
        </w:r>
        <w:r w:rsidRPr="00DE1B49" w:rsidDel="000B02BE">
          <w:rPr>
            <w:i/>
            <w:lang w:val="en-US"/>
          </w:rPr>
          <w:delText>collapse graph</w:delText>
        </w:r>
      </w:del>
      <w:ins w:id="3100" w:author="Lili" w:date="2013-10-24T13:21:00Z">
        <w:del w:id="3101" w:author="Kathrin Eichler" w:date="2014-11-10T12:01:00Z">
          <w:r w:rsidR="002C28A2" w:rsidDel="000B02BE">
            <w:rPr>
              <w:lang w:val="en-US"/>
            </w:rPr>
            <w:delText xml:space="preserve"> optimization</w:delText>
          </w:r>
        </w:del>
      </w:ins>
      <w:del w:id="3102" w:author="Kathrin Eichler" w:date="2014-11-10T12:01:00Z">
        <w:r w:rsidRPr="00DE1B49" w:rsidDel="000B02BE">
          <w:rPr>
            <w:lang w:val="en-US"/>
          </w:rPr>
          <w:delText xml:space="preserve"> procedure</w:delText>
        </w:r>
      </w:del>
    </w:p>
    <w:p w:rsidR="0087709E" w:rsidRPr="00DE1B49" w:rsidDel="000B02BE" w:rsidRDefault="0087709E">
      <w:pPr>
        <w:pStyle w:val="Normal2"/>
        <w:rPr>
          <w:del w:id="3103" w:author="Kathrin Eichler" w:date="2014-11-10T12:01:00Z"/>
          <w:lang w:val="en-US"/>
        </w:rPr>
        <w:pPrChange w:id="3104" w:author="Kathrin Eichler" w:date="2014-11-17T11:28:00Z">
          <w:pPr>
            <w:numPr>
              <w:ilvl w:val="1"/>
              <w:numId w:val="81"/>
            </w:numPr>
            <w:spacing w:line="276" w:lineRule="auto"/>
            <w:ind w:left="1440" w:hanging="359"/>
          </w:pPr>
        </w:pPrChange>
      </w:pPr>
      <w:del w:id="3105" w:author="Kathrin Eichler" w:date="2014-11-10T12:01:00Z">
        <w:r w:rsidRPr="00DE1B49" w:rsidDel="000B02BE">
          <w:rPr>
            <w:lang w:val="en-US"/>
          </w:rPr>
          <w:delText>For this direction of research we plan to examine the applicability of the Global Graph Structure Optimization algorithm of Berant et.al</w:delText>
        </w:r>
        <w:r w:rsidRPr="00DE1B49" w:rsidDel="000B02BE">
          <w:rPr>
            <w:vertAlign w:val="superscript"/>
          </w:rPr>
          <w:footnoteReference w:id="3"/>
        </w:r>
        <w:r w:rsidRPr="00DE1B49" w:rsidDel="000B02BE">
          <w:rPr>
            <w:lang w:val="en-US"/>
          </w:rPr>
          <w:delText>, which is being implemented as part of WP5. The algorithm was suggested for learning entailment relations between predicates and is based on global optimization of an entailment graph structure in order to avoid trans</w:delText>
        </w:r>
        <w:r w:rsidRPr="00DE1B49" w:rsidDel="000B02BE">
          <w:rPr>
            <w:lang w:val="en-US"/>
          </w:rPr>
          <w:delText>i</w:delText>
        </w:r>
        <w:r w:rsidRPr="00DE1B49" w:rsidDel="000B02BE">
          <w:rPr>
            <w:lang w:val="en-US"/>
          </w:rPr>
          <w:delText>tivity violation.</w:delText>
        </w:r>
      </w:del>
    </w:p>
    <w:p w:rsidR="0087709E" w:rsidRPr="00DE1B49" w:rsidDel="000B02BE" w:rsidRDefault="0087709E">
      <w:pPr>
        <w:pStyle w:val="Normal2"/>
        <w:rPr>
          <w:del w:id="3108" w:author="Kathrin Eichler" w:date="2014-11-10T12:01:00Z"/>
          <w:lang w:val="en-US"/>
        </w:rPr>
        <w:pPrChange w:id="3109" w:author="Kathrin Eichler" w:date="2014-11-17T11:28:00Z">
          <w:pPr/>
        </w:pPrChange>
      </w:pPr>
    </w:p>
    <w:p w:rsidR="0087709E" w:rsidRPr="00DE1B49" w:rsidDel="00FE1752" w:rsidRDefault="0087709E">
      <w:pPr>
        <w:pStyle w:val="Normal2"/>
        <w:rPr>
          <w:del w:id="3110" w:author="Kathrin Eichler" w:date="2014-11-17T11:28:00Z"/>
          <w:lang w:val="en-US"/>
        </w:rPr>
        <w:pPrChange w:id="3111" w:author="Kathrin Eichler" w:date="2014-11-17T11:28:00Z">
          <w:pPr/>
        </w:pPrChange>
      </w:pPr>
      <w:del w:id="3112" w:author="Kathrin Eichler" w:date="2014-11-10T12:01:00Z">
        <w:r w:rsidRPr="00DE1B49" w:rsidDel="000B02BE">
          <w:rPr>
            <w:lang w:val="en-US"/>
          </w:rPr>
          <w:lastRenderedPageBreak/>
          <w:delText xml:space="preserve">We will give attention to efficiency issues. </w:delText>
        </w:r>
        <w:r w:rsidR="00E0158E" w:rsidDel="000B02BE">
          <w:rPr>
            <w:lang w:val="en-US"/>
          </w:rPr>
          <w:delText>For example,</w:delText>
        </w:r>
        <w:r w:rsidRPr="00DE1B49" w:rsidDel="000B02BE">
          <w:rPr>
            <w:lang w:val="en-US"/>
          </w:rPr>
          <w:delText xml:space="preserve"> thorough technical consideration will be needed on saving and reusing LAP annotation on the graphs, especially related to multiple EDAs</w:delText>
        </w:r>
      </w:del>
      <w:del w:id="3113" w:author="Kathrin Eichler" w:date="2014-11-17T11:28:00Z">
        <w:r w:rsidRPr="00DE1B49" w:rsidDel="00FE1752">
          <w:rPr>
            <w:lang w:val="en-US"/>
          </w:rPr>
          <w:delText xml:space="preserve">. </w:delText>
        </w:r>
      </w:del>
    </w:p>
    <w:p w:rsidR="0087709E" w:rsidRPr="00DE1B49" w:rsidDel="00931BF8" w:rsidRDefault="0087709E">
      <w:pPr>
        <w:pStyle w:val="Normal2"/>
        <w:rPr>
          <w:del w:id="3114" w:author="Kathrin Eichler" w:date="2014-11-10T12:03:00Z"/>
        </w:rPr>
        <w:pPrChange w:id="3115" w:author="Kathrin Eichler" w:date="2014-11-17T11:28:00Z">
          <w:pPr>
            <w:pStyle w:val="berschrift3"/>
          </w:pPr>
        </w:pPrChange>
      </w:pPr>
      <w:bookmarkStart w:id="3116" w:name="h.nio9cu3mzkmk" w:colFirst="0" w:colLast="0"/>
      <w:bookmarkEnd w:id="3116"/>
      <w:del w:id="3117" w:author="Kathrin Eichler" w:date="2014-11-10T12:03:00Z">
        <w:r w:rsidRPr="00DE1B49" w:rsidDel="00931BF8">
          <w:delText xml:space="preserve">Composition </w:delText>
        </w:r>
        <w:r w:rsidR="00D3367F" w:rsidDel="00931BF8">
          <w:delText>U</w:delText>
        </w:r>
        <w:r w:rsidRPr="00DE1B49" w:rsidDel="00931BF8">
          <w:delText xml:space="preserve">se </w:delText>
        </w:r>
        <w:r w:rsidR="00D3367F" w:rsidDel="00931BF8">
          <w:delText>C</w:delText>
        </w:r>
        <w:r w:rsidRPr="00DE1B49" w:rsidDel="00931BF8">
          <w:delText>ase 2</w:delText>
        </w:r>
      </w:del>
    </w:p>
    <w:p w:rsidR="0087709E" w:rsidRPr="00DE1B49" w:rsidDel="00931BF8" w:rsidRDefault="0087709E">
      <w:pPr>
        <w:pStyle w:val="Normal2"/>
        <w:rPr>
          <w:del w:id="3118" w:author="Kathrin Eichler" w:date="2014-11-10T12:03:00Z"/>
          <w:lang w:val="en-US"/>
        </w:rPr>
        <w:pPrChange w:id="3119" w:author="Kathrin Eichler" w:date="2014-11-17T11:28:00Z">
          <w:pPr/>
        </w:pPrChange>
      </w:pPr>
      <w:del w:id="3120" w:author="Kathrin Eichler" w:date="2014-11-10T12:03:00Z">
        <w:r w:rsidRPr="00DE1B49" w:rsidDel="00931BF8">
          <w:rPr>
            <w:lang w:val="en-US"/>
          </w:rPr>
          <w:delText>In the current, prototypical implementation, the Node Matcher uses an exact match a</w:delText>
        </w:r>
        <w:r w:rsidRPr="00DE1B49" w:rsidDel="00931BF8">
          <w:rPr>
            <w:lang w:val="en-US"/>
          </w:rPr>
          <w:delText>p</w:delText>
        </w:r>
        <w:r w:rsidRPr="00DE1B49" w:rsidDel="00931BF8">
          <w:rPr>
            <w:lang w:val="en-US"/>
          </w:rPr>
          <w:delText>proach, i.e.</w:delText>
        </w:r>
        <w:r w:rsidR="00E0158E" w:rsidDel="00931BF8">
          <w:rPr>
            <w:lang w:val="en-US"/>
          </w:rPr>
          <w:delText>,</w:delText>
        </w:r>
        <w:r w:rsidRPr="00DE1B49" w:rsidDel="00931BF8">
          <w:rPr>
            <w:lang w:val="en-US"/>
          </w:rPr>
          <w:delText xml:space="preserve"> it only returns nodes that contain a mention that exactly matches the input string. When working with the industrial data, the matching step needs to become more to</w:delText>
        </w:r>
        <w:r w:rsidRPr="00DE1B49" w:rsidDel="00931BF8">
          <w:rPr>
            <w:lang w:val="en-US"/>
          </w:rPr>
          <w:delText>l</w:delText>
        </w:r>
        <w:r w:rsidRPr="00DE1B49" w:rsidDel="00931BF8">
          <w:rPr>
            <w:lang w:val="en-US"/>
          </w:rPr>
          <w:delText>erant. This may include tolerance concerning spelling differences, but also tolerance co</w:delText>
        </w:r>
        <w:r w:rsidRPr="00DE1B49" w:rsidDel="00931BF8">
          <w:rPr>
            <w:lang w:val="en-US"/>
          </w:rPr>
          <w:delText>n</w:delText>
        </w:r>
        <w:r w:rsidRPr="00DE1B49" w:rsidDel="00931BF8">
          <w:rPr>
            <w:lang w:val="en-US"/>
          </w:rPr>
          <w:delText xml:space="preserve">cerning morphological (or even syntactic) variation. The definition of the kind and degree of “tolerance” is a matter of research. </w:delText>
        </w:r>
      </w:del>
    </w:p>
    <w:p w:rsidR="0087709E" w:rsidRPr="00DE1B49" w:rsidDel="00931BF8" w:rsidRDefault="0087709E">
      <w:pPr>
        <w:pStyle w:val="Normal2"/>
        <w:rPr>
          <w:del w:id="3121" w:author="Kathrin Eichler" w:date="2014-11-10T12:03:00Z"/>
          <w:lang w:val="en-US"/>
        </w:rPr>
        <w:pPrChange w:id="3122" w:author="Kathrin Eichler" w:date="2014-11-17T11:28:00Z">
          <w:pPr/>
        </w:pPrChange>
      </w:pPr>
    </w:p>
    <w:p w:rsidR="0087709E" w:rsidRPr="00DE1B49" w:rsidDel="00CA396B" w:rsidRDefault="0087709E">
      <w:pPr>
        <w:pStyle w:val="Normal2"/>
        <w:rPr>
          <w:del w:id="3123" w:author="Kathrin Eichler" w:date="2014-11-17T11:59:00Z"/>
          <w:lang w:val="en-US"/>
        </w:rPr>
        <w:pPrChange w:id="3124" w:author="Kathrin Eichler" w:date="2014-11-17T11:28:00Z">
          <w:pPr/>
        </w:pPrChange>
      </w:pPr>
      <w:moveFromRangeStart w:id="3125" w:author="Kathrin Eichler" w:date="2014-11-10T12:03:00Z" w:name="move403384346"/>
      <w:moveFrom w:id="3126" w:author="Kathrin Eichler" w:date="2014-11-10T12:03:00Z">
        <w:del w:id="3127" w:author="Kathrin Eichler" w:date="2014-11-17T11:28:00Z">
          <w:r w:rsidRPr="00DE1B49" w:rsidDel="00FE1752">
            <w:rPr>
              <w:lang w:val="en-US"/>
            </w:rPr>
            <w:delText>Concerning the Category Annotator module, more sophisticated algorithms for combining category information on a graph node into a category confidence score may be explored. For this, we will investigate related work and run experiments using WP2 data.</w:delText>
          </w:r>
        </w:del>
      </w:moveFrom>
    </w:p>
    <w:moveFromRangeEnd w:id="3125"/>
    <w:p w:rsidR="002029F9" w:rsidRPr="00DE1B49" w:rsidRDefault="002029F9">
      <w:pPr>
        <w:pStyle w:val="Normal2"/>
        <w:rPr>
          <w:shd w:val="clear" w:color="auto" w:fill="FFFFFF"/>
        </w:rPr>
        <w:pPrChange w:id="3128" w:author="Kathrin Eichler" w:date="2014-11-17T11:59:00Z">
          <w:pPr>
            <w:pStyle w:val="NormalWeb1"/>
            <w:spacing w:before="0" w:after="0" w:line="360" w:lineRule="auto"/>
            <w:jc w:val="both"/>
          </w:pPr>
        </w:pPrChange>
      </w:pPr>
    </w:p>
    <w:sectPr w:rsidR="002029F9" w:rsidRPr="00DE1B49" w:rsidSect="00B80307">
      <w:headerReference w:type="default" r:id="rId34"/>
      <w:footerReference w:type="default" r:id="rId35"/>
      <w:headerReference w:type="first" r:id="rId36"/>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09" w:author="Kathrin Eichler" w:date="2014-11-24T13:33:00Z" w:initials="KE">
    <w:p w:rsidR="006E3644" w:rsidRDefault="006E3644">
      <w:pPr>
        <w:pStyle w:val="Kommentartext"/>
      </w:pPr>
      <w:r>
        <w:rPr>
          <w:rStyle w:val="Kommentarzeichen"/>
        </w:rPr>
        <w:annotationRef/>
      </w:r>
      <w:r>
        <w:t>Is this correct, Gil?</w:t>
      </w:r>
    </w:p>
  </w:comment>
  <w:comment w:id="2903" w:author="Kathrin Eichler" w:date="2014-11-24T13:33:00Z" w:initials="KE">
    <w:p w:rsidR="00AB7308" w:rsidRDefault="00AB7308">
      <w:pPr>
        <w:pStyle w:val="Kommentartext"/>
      </w:pPr>
      <w:r>
        <w:rPr>
          <w:rStyle w:val="Kommentarzeichen"/>
        </w:rPr>
        <w:annotationRef/>
      </w:r>
      <w:r>
        <w:t>Aleksandra!</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47DD" w:rsidRDefault="00B747DD" w:rsidP="00B80307">
      <w:pPr>
        <w:spacing w:line="240" w:lineRule="auto"/>
      </w:pPr>
      <w:r>
        <w:separator/>
      </w:r>
    </w:p>
  </w:endnote>
  <w:endnote w:type="continuationSeparator" w:id="0">
    <w:p w:rsidR="00B747DD" w:rsidRDefault="00B747DD" w:rsidP="00B803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NewRomanPSMT">
    <w:altName w:val="MS Mincho"/>
    <w:charset w:val="80"/>
    <w:family w:val="auto"/>
    <w:pitch w:val="variable"/>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MS PMincho"/>
    <w:charset w:val="80"/>
    <w:family w:val="roman"/>
    <w:pitch w:val="variable"/>
  </w:font>
  <w:font w:name="MS Mincho">
    <w:altName w:val="ＭＳ 明朝"/>
    <w:panose1 w:val="02020609040205080304"/>
    <w:charset w:val="80"/>
    <w:family w:val="modern"/>
    <w:pitch w:val="fixed"/>
    <w:sig w:usb0="E00002FF" w:usb1="6AC7FDFB" w:usb2="00000012" w:usb3="00000000" w:csb0="0002009F" w:csb1="00000000"/>
  </w:font>
  <w:font w:name="Liberation Sans">
    <w:altName w:val="Arial Unicode MS"/>
    <w:charset w:val="80"/>
    <w:family w:val="swiss"/>
    <w:pitch w:val="variable"/>
  </w:font>
  <w:font w:name="WenQuanYi Micro Hei">
    <w:altName w:val="MS Mincho"/>
    <w:charset w:val="80"/>
    <w:family w:val="auto"/>
    <w:pitch w:val="variable"/>
  </w:font>
  <w:font w:name="Lohit Hindi">
    <w:altName w:val="MS Mincho"/>
    <w:charset w:val="80"/>
    <w:family w:val="auto"/>
    <w:pitch w:val="variable"/>
  </w:font>
  <w:font w:name="ヒラギノ角ゴ Pro W3">
    <w:altName w:val="AVGmdBU"/>
    <w:charset w:val="80"/>
    <w:family w:val="auto"/>
    <w:pitch w:val="variable"/>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consolata">
    <w:altName w:val="AVGmdBU"/>
    <w:charset w:val="80"/>
    <w:family w:val="auto"/>
    <w:pitch w:val="variable"/>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834680"/>
      <w:docPartObj>
        <w:docPartGallery w:val="Page Numbers (Bottom of Page)"/>
        <w:docPartUnique/>
      </w:docPartObj>
    </w:sdtPr>
    <w:sdtEndPr/>
    <w:sdtContent>
      <w:p w:rsidR="006E3644" w:rsidRDefault="006E3644">
        <w:pPr>
          <w:pStyle w:val="Fuzeile"/>
          <w:jc w:val="center"/>
        </w:pPr>
        <w:r>
          <w:fldChar w:fldCharType="begin"/>
        </w:r>
        <w:r>
          <w:instrText xml:space="preserve"> PAGE   \* MERGEFORMAT </w:instrText>
        </w:r>
        <w:r>
          <w:fldChar w:fldCharType="separate"/>
        </w:r>
        <w:r w:rsidR="00AB7308">
          <w:rPr>
            <w:noProof/>
          </w:rPr>
          <w:t>83</w:t>
        </w:r>
        <w:r>
          <w:rPr>
            <w:noProof/>
          </w:rPr>
          <w:fldChar w:fldCharType="end"/>
        </w:r>
      </w:p>
    </w:sdtContent>
  </w:sdt>
  <w:p w:rsidR="006E3644" w:rsidRDefault="006E364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47DD" w:rsidRDefault="00B747DD" w:rsidP="00B80307">
      <w:pPr>
        <w:spacing w:line="240" w:lineRule="auto"/>
      </w:pPr>
      <w:r>
        <w:separator/>
      </w:r>
    </w:p>
  </w:footnote>
  <w:footnote w:type="continuationSeparator" w:id="0">
    <w:p w:rsidR="00B747DD" w:rsidRDefault="00B747DD" w:rsidP="00B80307">
      <w:pPr>
        <w:spacing w:line="240" w:lineRule="auto"/>
      </w:pPr>
      <w:r>
        <w:continuationSeparator/>
      </w:r>
    </w:p>
  </w:footnote>
  <w:footnote w:id="1">
    <w:p w:rsidR="006E3644" w:rsidRDefault="006E3644" w:rsidP="0013786D">
      <w:pPr>
        <w:pStyle w:val="Funotentext"/>
        <w:rPr>
          <w:ins w:id="2267" w:author="Lili" w:date="2014-11-24T10:34:00Z"/>
        </w:rPr>
      </w:pPr>
      <w:ins w:id="2268" w:author="Lili" w:date="2014-11-24T10:34:00Z">
        <w:r>
          <w:rPr>
            <w:rStyle w:val="Funotenzeichen"/>
          </w:rPr>
          <w:footnoteRef/>
        </w:r>
        <w:r>
          <w:t xml:space="preserve"> </w:t>
        </w:r>
        <w:proofErr w:type="spellStart"/>
        <w:proofErr w:type="gramStart"/>
        <w:r>
          <w:t>Berant</w:t>
        </w:r>
        <w:proofErr w:type="spellEnd"/>
        <w:r>
          <w:t xml:space="preserve">, Jonathan, </w:t>
        </w:r>
        <w:proofErr w:type="spellStart"/>
        <w:r>
          <w:t>Ido</w:t>
        </w:r>
        <w:proofErr w:type="spellEnd"/>
        <w:r>
          <w:t xml:space="preserve"> Dagan, and Jacob Goldberger.</w:t>
        </w:r>
        <w:proofErr w:type="gramEnd"/>
        <w:r>
          <w:t xml:space="preserve"> 2012. Learning entailment relations by global</w:t>
        </w:r>
      </w:ins>
    </w:p>
    <w:p w:rsidR="006E3644" w:rsidRDefault="006E3644" w:rsidP="0013786D">
      <w:pPr>
        <w:pStyle w:val="Funotentext"/>
      </w:pPr>
      <w:proofErr w:type="gramStart"/>
      <w:ins w:id="2269" w:author="Lili" w:date="2014-11-24T10:34:00Z">
        <w:r>
          <w:t>graph</w:t>
        </w:r>
        <w:proofErr w:type="gramEnd"/>
        <w:r>
          <w:t xml:space="preserve"> structure optimization. Computational Linguistics, 38(1):73–111.</w:t>
        </w:r>
      </w:ins>
    </w:p>
  </w:footnote>
  <w:footnote w:id="2">
    <w:p w:rsidR="006E3644" w:rsidRPr="00386180" w:rsidDel="00CF173C" w:rsidRDefault="006E3644" w:rsidP="0087709E">
      <w:pPr>
        <w:rPr>
          <w:del w:id="3079" w:author="Kathrin Eichler" w:date="2014-11-10T11:59:00Z"/>
          <w:lang w:val="en-US"/>
        </w:rPr>
      </w:pPr>
      <w:del w:id="3080" w:author="Kathrin Eichler" w:date="2014-11-10T11:59:00Z">
        <w:r w:rsidDel="00CF173C">
          <w:rPr>
            <w:vertAlign w:val="superscript"/>
          </w:rPr>
          <w:footnoteRef/>
        </w:r>
        <w:r w:rsidRPr="00386180" w:rsidDel="00CF173C">
          <w:rPr>
            <w:sz w:val="20"/>
            <w:lang w:val="en-US"/>
          </w:rPr>
          <w:delText xml:space="preserve"> Trevor Cohn and Mirella Lapata: </w:delText>
        </w:r>
        <w:r w:rsidDel="00CF173C">
          <w:fldChar w:fldCharType="begin"/>
        </w:r>
        <w:r w:rsidDel="00CF173C">
          <w:delInstrText xml:space="preserve"> HYPERLINK "http://homepages.inf.ed.ac.uk/mlap/Papers/jair09.pdf" \h </w:delInstrText>
        </w:r>
        <w:r w:rsidDel="00CF173C">
          <w:fldChar w:fldCharType="separate"/>
        </w:r>
        <w:r w:rsidRPr="00386180" w:rsidDel="00CF173C">
          <w:rPr>
            <w:color w:val="1155CC"/>
            <w:sz w:val="20"/>
            <w:u w:val="single"/>
            <w:lang w:val="en-US"/>
          </w:rPr>
          <w:delText>Sentence Compression as Tree Transduction</w:delText>
        </w:r>
        <w:r w:rsidDel="00CF173C">
          <w:rPr>
            <w:color w:val="1155CC"/>
            <w:sz w:val="20"/>
            <w:u w:val="single"/>
            <w:lang w:val="en-US"/>
          </w:rPr>
          <w:fldChar w:fldCharType="end"/>
        </w:r>
        <w:r w:rsidRPr="00386180" w:rsidDel="00CF173C">
          <w:rPr>
            <w:sz w:val="20"/>
            <w:lang w:val="en-US"/>
          </w:rPr>
          <w:delText>. Journal of Artificial Intelligence Research 34(1) pp. 637-674 (2009)</w:delText>
        </w:r>
      </w:del>
    </w:p>
  </w:footnote>
  <w:footnote w:id="3">
    <w:p w:rsidR="006E3644" w:rsidDel="000B02BE" w:rsidRDefault="006E3644" w:rsidP="0087709E">
      <w:pPr>
        <w:spacing w:line="240" w:lineRule="auto"/>
        <w:rPr>
          <w:del w:id="3106" w:author="Kathrin Eichler" w:date="2014-11-10T12:01:00Z"/>
        </w:rPr>
      </w:pPr>
      <w:del w:id="3107" w:author="Kathrin Eichler" w:date="2014-11-10T12:01:00Z">
        <w:r w:rsidDel="000B02BE">
          <w:rPr>
            <w:vertAlign w:val="superscript"/>
          </w:rPr>
          <w:footnoteRef/>
        </w:r>
        <w:r w:rsidRPr="00386180" w:rsidDel="000B02BE">
          <w:rPr>
            <w:sz w:val="20"/>
            <w:lang w:val="en-US"/>
          </w:rPr>
          <w:delText xml:space="preserve"> Jonathan Berant, Ido Dagan and Jacob Goldberger </w:delText>
        </w:r>
        <w:r w:rsidRPr="00386180" w:rsidDel="000B02BE">
          <w:rPr>
            <w:color w:val="004433"/>
            <w:sz w:val="20"/>
            <w:lang w:val="en-US"/>
          </w:rPr>
          <w:delText xml:space="preserve">Learning Entailment Relations by Global Graph Structure Optimization. </w:delText>
        </w:r>
        <w:r w:rsidDel="000B02BE">
          <w:rPr>
            <w:sz w:val="20"/>
          </w:rPr>
          <w:delText>Long paper in The Journal of Computational Linguistics 38(1) pp. 73-111 (2012)</w:delText>
        </w:r>
      </w:del>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3644" w:rsidRDefault="006E3644" w:rsidP="00690A12">
    <w:pPr>
      <w:pStyle w:val="Kopfzeile"/>
      <w:tabs>
        <w:tab w:val="clear" w:pos="9026"/>
        <w:tab w:val="left" w:pos="2580"/>
        <w:tab w:val="left" w:pos="2985"/>
        <w:tab w:val="left" w:pos="7300"/>
      </w:tabs>
      <w:spacing w:after="120"/>
      <w:rPr>
        <w:b/>
        <w:bCs/>
        <w:color w:val="1F497D" w:themeColor="text2"/>
        <w:sz w:val="28"/>
        <w:szCs w:val="28"/>
      </w:rPr>
    </w:pPr>
    <w:r>
      <w:rPr>
        <w:rFonts w:cs="Verdana"/>
        <w:b/>
        <w:bCs/>
        <w:noProof/>
        <w:sz w:val="18"/>
        <w:szCs w:val="18"/>
        <w:lang w:val="de-DE" w:eastAsia="de-DE"/>
      </w:rPr>
      <w:drawing>
        <wp:anchor distT="0" distB="0" distL="114300" distR="114300" simplePos="0" relativeHeight="251658240" behindDoc="1" locked="0" layoutInCell="1" allowOverlap="1">
          <wp:simplePos x="0" y="0"/>
          <wp:positionH relativeFrom="column">
            <wp:posOffset>5353050</wp:posOffset>
          </wp:positionH>
          <wp:positionV relativeFrom="paragraph">
            <wp:posOffset>-269875</wp:posOffset>
          </wp:positionV>
          <wp:extent cx="1133475" cy="755650"/>
          <wp:effectExtent l="0" t="0" r="9525" b="6350"/>
          <wp:wrapThrough wrapText="bothSides">
            <wp:wrapPolygon edited="0">
              <wp:start x="0" y="0"/>
              <wp:lineTo x="0" y="21237"/>
              <wp:lineTo x="21418" y="21237"/>
              <wp:lineTo x="21418" y="0"/>
              <wp:lineTo x="0" y="0"/>
            </wp:wrapPolygon>
          </wp:wrapThrough>
          <wp:docPr id="3" name="Picture 3" descr="D:\CDP_backup\FP7\Logo\Mattihas Logo\Excitemen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DP_backup\FP7\Logo\Mattihas Logo\Excitement-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3475" cy="755650"/>
                  </a:xfrm>
                  <a:prstGeom prst="rect">
                    <a:avLst/>
                  </a:prstGeom>
                  <a:noFill/>
                  <a:ln>
                    <a:noFill/>
                  </a:ln>
                </pic:spPr>
              </pic:pic>
            </a:graphicData>
          </a:graphic>
        </wp:anchor>
      </w:drawing>
    </w:r>
    <w:sdt>
      <w:sdtPr>
        <w:rPr>
          <w:rFonts w:eastAsia="Times New Roman" w:cs="Times New Roman"/>
          <w:sz w:val="18"/>
          <w:szCs w:val="18"/>
          <w:lang w:val="en-US" w:eastAsia="de-DE"/>
        </w:rPr>
        <w:alias w:val="Title"/>
        <w:id w:val="77887899"/>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Pr="007E7ED7">
          <w:rPr>
            <w:rFonts w:eastAsia="Times New Roman" w:cs="Times New Roman"/>
            <w:sz w:val="18"/>
            <w:szCs w:val="18"/>
            <w:lang w:val="en-US" w:eastAsia="de-DE"/>
          </w:rPr>
          <w:t>EXploring</w:t>
        </w:r>
        <w:proofErr w:type="spellEnd"/>
        <w:r w:rsidRPr="007E7ED7">
          <w:rPr>
            <w:rFonts w:eastAsia="Times New Roman" w:cs="Times New Roman"/>
            <w:sz w:val="18"/>
            <w:szCs w:val="18"/>
            <w:lang w:val="en-US" w:eastAsia="de-DE"/>
          </w:rPr>
          <w:t xml:space="preserve"> Customer Interaction via Textual </w:t>
        </w:r>
        <w:proofErr w:type="spellStart"/>
        <w:r w:rsidRPr="007E7ED7">
          <w:rPr>
            <w:rFonts w:eastAsia="Times New Roman" w:cs="Times New Roman"/>
            <w:sz w:val="18"/>
            <w:szCs w:val="18"/>
            <w:lang w:val="en-US" w:eastAsia="de-DE"/>
          </w:rPr>
          <w:t>EntailMENT</w:t>
        </w:r>
        <w:proofErr w:type="spellEnd"/>
      </w:sdtContent>
    </w:sdt>
    <w:r>
      <w:rPr>
        <w:rFonts w:eastAsia="Times New Roman" w:cs="Times New Roman"/>
        <w:sz w:val="18"/>
        <w:szCs w:val="18"/>
        <w:lang w:eastAsia="de-DE"/>
      </w:rPr>
      <w:tab/>
    </w:r>
    <w:r>
      <w:rPr>
        <w:rFonts w:eastAsia="Times New Roman" w:cs="Times New Roman"/>
        <w:sz w:val="18"/>
        <w:szCs w:val="18"/>
        <w:lang w:eastAsia="de-DE"/>
      </w:rPr>
      <w:tab/>
    </w:r>
  </w:p>
  <w:p w:rsidR="006E3644" w:rsidRPr="00C64949" w:rsidRDefault="006E3644" w:rsidP="00B80307">
    <w:pPr>
      <w:pStyle w:val="Kopfzeile"/>
      <w:tabs>
        <w:tab w:val="left" w:pos="2580"/>
        <w:tab w:val="left" w:pos="2985"/>
      </w:tabs>
      <w:spacing w:after="120"/>
      <w:rPr>
        <w:rFonts w:cs="Verdana"/>
        <w:b/>
        <w:bCs/>
        <w:sz w:val="18"/>
        <w:szCs w:val="18"/>
      </w:rPr>
    </w:pPr>
    <w:r>
      <w:rPr>
        <w:rFonts w:cs="Verdana"/>
        <w:b/>
        <w:bCs/>
        <w:sz w:val="18"/>
        <w:szCs w:val="18"/>
      </w:rPr>
      <w:t xml:space="preserve">Deliverable 6.1: </w:t>
    </w:r>
    <w:r w:rsidRPr="00C64949">
      <w:rPr>
        <w:b/>
        <w:sz w:val="18"/>
        <w:szCs w:val="18"/>
        <w:lang w:val="en-US"/>
      </w:rPr>
      <w:t>Textual inference components development, II cycle</w:t>
    </w:r>
  </w:p>
  <w:p w:rsidR="006E3644" w:rsidRDefault="006E3644">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3644" w:rsidRDefault="006E3644" w:rsidP="00AE5EBF">
    <w:pPr>
      <w:pStyle w:val="Kopfzeile"/>
      <w:jc w:val="center"/>
      <w:rPr>
        <w:rFonts w:cs="Georgia"/>
        <w:color w:val="000000"/>
        <w:sz w:val="16"/>
        <w:szCs w:val="18"/>
      </w:rPr>
    </w:pPr>
    <w:r w:rsidRPr="003E77D1">
      <w:rPr>
        <w:rFonts w:cs="Georgia"/>
        <w:color w:val="000000"/>
        <w:sz w:val="16"/>
        <w:szCs w:val="18"/>
      </w:rPr>
      <w:t xml:space="preserve">This document is part </w:t>
    </w:r>
    <w:proofErr w:type="gramStart"/>
    <w:r w:rsidRPr="003E77D1">
      <w:rPr>
        <w:rFonts w:cs="Georgia"/>
        <w:color w:val="000000"/>
        <w:sz w:val="16"/>
        <w:szCs w:val="18"/>
      </w:rPr>
      <w:t xml:space="preserve">of </w:t>
    </w:r>
    <w:r>
      <w:rPr>
        <w:rFonts w:cs="Georgia"/>
        <w:color w:val="000000"/>
        <w:sz w:val="16"/>
        <w:szCs w:val="18"/>
      </w:rPr>
      <w:t xml:space="preserve"> EXCITEMENT</w:t>
    </w:r>
    <w:proofErr w:type="gramEnd"/>
    <w:r>
      <w:rPr>
        <w:rFonts w:cs="Georgia"/>
        <w:color w:val="000000"/>
        <w:sz w:val="16"/>
        <w:szCs w:val="18"/>
      </w:rPr>
      <w:t xml:space="preserve"> project,</w:t>
    </w:r>
  </w:p>
  <w:p w:rsidR="006E3644" w:rsidRPr="003E77D1" w:rsidRDefault="006E3644" w:rsidP="00B80307">
    <w:pPr>
      <w:pStyle w:val="Kopfzeile"/>
      <w:jc w:val="center"/>
      <w:rPr>
        <w:sz w:val="16"/>
      </w:rPr>
    </w:pPr>
    <w:proofErr w:type="gramStart"/>
    <w:r w:rsidRPr="003E77D1">
      <w:rPr>
        <w:rFonts w:cs="Georgia"/>
        <w:color w:val="000000"/>
        <w:sz w:val="16"/>
        <w:szCs w:val="18"/>
      </w:rPr>
      <w:t>funded</w:t>
    </w:r>
    <w:proofErr w:type="gramEnd"/>
    <w:r w:rsidRPr="003E77D1">
      <w:rPr>
        <w:rFonts w:cs="Georgia"/>
        <w:color w:val="000000"/>
        <w:sz w:val="16"/>
        <w:szCs w:val="18"/>
      </w:rPr>
      <w:t xml:space="preserve"> by the 7th Framework Programme of the European Commission through </w:t>
    </w:r>
    <w:r>
      <w:rPr>
        <w:rFonts w:cs="Georgia"/>
        <w:color w:val="000000"/>
        <w:sz w:val="16"/>
        <w:szCs w:val="18"/>
      </w:rPr>
      <w:t>grant agreement no.: 287923.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2"/>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1">
    <w:nsid w:val="00CB2899"/>
    <w:multiLevelType w:val="hybridMultilevel"/>
    <w:tmpl w:val="105CF0CC"/>
    <w:lvl w:ilvl="0" w:tplc="5A329B9A">
      <w:numFmt w:val="bullet"/>
      <w:lvlText w:val="-"/>
      <w:lvlJc w:val="left"/>
      <w:pPr>
        <w:ind w:left="1080" w:hanging="360"/>
      </w:pPr>
      <w:rPr>
        <w:rFonts w:ascii="Georgia" w:eastAsiaTheme="minorEastAsia" w:hAnsi="Georg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018A2AC0"/>
    <w:multiLevelType w:val="multilevel"/>
    <w:tmpl w:val="64440FE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01930597"/>
    <w:multiLevelType w:val="hybridMultilevel"/>
    <w:tmpl w:val="7284D54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1D326B7"/>
    <w:multiLevelType w:val="multilevel"/>
    <w:tmpl w:val="EAAC47A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02CA3FC8"/>
    <w:multiLevelType w:val="multilevel"/>
    <w:tmpl w:val="4930041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02D318B2"/>
    <w:multiLevelType w:val="multilevel"/>
    <w:tmpl w:val="3B489C9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02EA6EC7"/>
    <w:multiLevelType w:val="multilevel"/>
    <w:tmpl w:val="41D4D53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03AC1343"/>
    <w:multiLevelType w:val="multilevel"/>
    <w:tmpl w:val="2EF24B3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nsid w:val="0421183C"/>
    <w:multiLevelType w:val="multilevel"/>
    <w:tmpl w:val="CA2C85C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nsid w:val="058E4D07"/>
    <w:multiLevelType w:val="multilevel"/>
    <w:tmpl w:val="06B6F87A"/>
    <w:lvl w:ilvl="0">
      <w:start w:val="1"/>
      <w:numFmt w:val="decimal"/>
      <w:pStyle w:val="NumbererdItems"/>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bullet"/>
      <w:lvlText w:val=""/>
      <w:lvlJc w:val="left"/>
      <w:pPr>
        <w:ind w:left="1800" w:hanging="360"/>
      </w:pPr>
      <w:rPr>
        <w:rFonts w:ascii="Wingdings" w:hAnsi="Wingdings" w:hint="default"/>
      </w:rPr>
    </w:lvl>
    <w:lvl w:ilvl="4">
      <w:start w:val="1"/>
      <w:numFmt w:val="bullet"/>
      <w:lvlText w:val="•"/>
      <w:lvlJc w:val="left"/>
      <w:pPr>
        <w:ind w:left="2160" w:hanging="360"/>
      </w:pPr>
      <w:rPr>
        <w:rFonts w:ascii="Georgia" w:hAnsi="Georgia" w:hint="default"/>
        <w:color w:val="auto"/>
      </w:r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1">
    <w:nsid w:val="064B2AB0"/>
    <w:multiLevelType w:val="multilevel"/>
    <w:tmpl w:val="D93A106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2">
    <w:nsid w:val="06732381"/>
    <w:multiLevelType w:val="hybridMultilevel"/>
    <w:tmpl w:val="A518F2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69D6ED0"/>
    <w:multiLevelType w:val="multilevel"/>
    <w:tmpl w:val="D3C6CDD2"/>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4">
    <w:nsid w:val="0B8766FC"/>
    <w:multiLevelType w:val="multilevel"/>
    <w:tmpl w:val="48BE35A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5">
    <w:nsid w:val="0BF55C96"/>
    <w:multiLevelType w:val="multilevel"/>
    <w:tmpl w:val="68BA38D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6">
    <w:nsid w:val="0CD33ABC"/>
    <w:multiLevelType w:val="multilevel"/>
    <w:tmpl w:val="F54C251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7">
    <w:nsid w:val="11714A66"/>
    <w:multiLevelType w:val="multilevel"/>
    <w:tmpl w:val="F02E9D0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8">
    <w:nsid w:val="12003D60"/>
    <w:multiLevelType w:val="multilevel"/>
    <w:tmpl w:val="760C3B6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9">
    <w:nsid w:val="12353B32"/>
    <w:multiLevelType w:val="multilevel"/>
    <w:tmpl w:val="66F2F0D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0">
    <w:nsid w:val="12B556D1"/>
    <w:multiLevelType w:val="multilevel"/>
    <w:tmpl w:val="BD9ED6A2"/>
    <w:lvl w:ilvl="0">
      <w:start w:val="1"/>
      <w:numFmt w:val="bullet"/>
      <w:lvlText w:val="●"/>
      <w:lvlJc w:val="left"/>
      <w:pPr>
        <w:ind w:left="1438"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58"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78"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598"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18"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38"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58"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78"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198" w:firstLine="6120"/>
      </w:pPr>
      <w:rPr>
        <w:rFonts w:ascii="Arial" w:eastAsia="Arial" w:hAnsi="Arial" w:cs="Arial"/>
        <w:b w:val="0"/>
        <w:i w:val="0"/>
        <w:smallCaps w:val="0"/>
        <w:strike w:val="0"/>
        <w:color w:val="000000"/>
        <w:sz w:val="22"/>
        <w:u w:val="none"/>
        <w:vertAlign w:val="baseline"/>
      </w:rPr>
    </w:lvl>
  </w:abstractNum>
  <w:abstractNum w:abstractNumId="21">
    <w:nsid w:val="1808241A"/>
    <w:multiLevelType w:val="multilevel"/>
    <w:tmpl w:val="73726D3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2">
    <w:nsid w:val="18FD5123"/>
    <w:multiLevelType w:val="hybridMultilevel"/>
    <w:tmpl w:val="DAA80736"/>
    <w:lvl w:ilvl="0" w:tplc="C88654AE">
      <w:start w:val="1"/>
      <w:numFmt w:val="upperLetter"/>
      <w:pStyle w:val="Appendix1"/>
      <w:lvlText w:val="%1."/>
      <w:lvlJc w:val="left"/>
      <w:pPr>
        <w:ind w:left="-3564" w:hanging="360"/>
      </w:pPr>
    </w:lvl>
    <w:lvl w:ilvl="1" w:tplc="04090019" w:tentative="1">
      <w:start w:val="1"/>
      <w:numFmt w:val="lowerLetter"/>
      <w:lvlText w:val="%2."/>
      <w:lvlJc w:val="left"/>
      <w:pPr>
        <w:ind w:left="-2844" w:hanging="360"/>
      </w:pPr>
    </w:lvl>
    <w:lvl w:ilvl="2" w:tplc="0409001B" w:tentative="1">
      <w:start w:val="1"/>
      <w:numFmt w:val="lowerRoman"/>
      <w:lvlText w:val="%3."/>
      <w:lvlJc w:val="right"/>
      <w:pPr>
        <w:ind w:left="-2124" w:hanging="180"/>
      </w:pPr>
    </w:lvl>
    <w:lvl w:ilvl="3" w:tplc="0409000F" w:tentative="1">
      <w:start w:val="1"/>
      <w:numFmt w:val="decimal"/>
      <w:lvlText w:val="%4."/>
      <w:lvlJc w:val="left"/>
      <w:pPr>
        <w:ind w:left="-1404" w:hanging="360"/>
      </w:pPr>
    </w:lvl>
    <w:lvl w:ilvl="4" w:tplc="04090019" w:tentative="1">
      <w:start w:val="1"/>
      <w:numFmt w:val="lowerLetter"/>
      <w:lvlText w:val="%5."/>
      <w:lvlJc w:val="left"/>
      <w:pPr>
        <w:ind w:left="-684" w:hanging="360"/>
      </w:pPr>
    </w:lvl>
    <w:lvl w:ilvl="5" w:tplc="0409001B" w:tentative="1">
      <w:start w:val="1"/>
      <w:numFmt w:val="lowerRoman"/>
      <w:lvlText w:val="%6."/>
      <w:lvlJc w:val="right"/>
      <w:pPr>
        <w:ind w:left="36" w:hanging="180"/>
      </w:pPr>
    </w:lvl>
    <w:lvl w:ilvl="6" w:tplc="0409000F" w:tentative="1">
      <w:start w:val="1"/>
      <w:numFmt w:val="decimal"/>
      <w:lvlText w:val="%7."/>
      <w:lvlJc w:val="left"/>
      <w:pPr>
        <w:ind w:left="756" w:hanging="360"/>
      </w:pPr>
    </w:lvl>
    <w:lvl w:ilvl="7" w:tplc="04090019" w:tentative="1">
      <w:start w:val="1"/>
      <w:numFmt w:val="lowerLetter"/>
      <w:lvlText w:val="%8."/>
      <w:lvlJc w:val="left"/>
      <w:pPr>
        <w:ind w:left="1476" w:hanging="360"/>
      </w:pPr>
    </w:lvl>
    <w:lvl w:ilvl="8" w:tplc="0409001B" w:tentative="1">
      <w:start w:val="1"/>
      <w:numFmt w:val="lowerRoman"/>
      <w:lvlText w:val="%9."/>
      <w:lvlJc w:val="right"/>
      <w:pPr>
        <w:ind w:left="2196" w:hanging="180"/>
      </w:pPr>
    </w:lvl>
  </w:abstractNum>
  <w:abstractNum w:abstractNumId="23">
    <w:nsid w:val="19032C5C"/>
    <w:multiLevelType w:val="multilevel"/>
    <w:tmpl w:val="F49495F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4">
    <w:nsid w:val="1A9A4689"/>
    <w:multiLevelType w:val="multilevel"/>
    <w:tmpl w:val="5FFCA49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5">
    <w:nsid w:val="1B5B39E8"/>
    <w:multiLevelType w:val="multilevel"/>
    <w:tmpl w:val="6AFE0DE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6">
    <w:nsid w:val="1D630367"/>
    <w:multiLevelType w:val="multilevel"/>
    <w:tmpl w:val="65F624F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7">
    <w:nsid w:val="1DFE619A"/>
    <w:multiLevelType w:val="multilevel"/>
    <w:tmpl w:val="17B86A56"/>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28">
    <w:nsid w:val="1F1C290C"/>
    <w:multiLevelType w:val="multilevel"/>
    <w:tmpl w:val="BD5CFC2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9">
    <w:nsid w:val="1F50771D"/>
    <w:multiLevelType w:val="multilevel"/>
    <w:tmpl w:val="CB1C7EF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0">
    <w:nsid w:val="1F675DC6"/>
    <w:multiLevelType w:val="multilevel"/>
    <w:tmpl w:val="866C4D2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1">
    <w:nsid w:val="1FED0DC6"/>
    <w:multiLevelType w:val="hybridMultilevel"/>
    <w:tmpl w:val="0AEA1EDE"/>
    <w:lvl w:ilvl="0" w:tplc="B920B00A">
      <w:start w:val="6"/>
      <w:numFmt w:val="bullet"/>
      <w:lvlText w:val="-"/>
      <w:lvlJc w:val="left"/>
      <w:pPr>
        <w:ind w:left="720" w:hanging="360"/>
      </w:pPr>
      <w:rPr>
        <w:rFonts w:ascii="Georgia" w:eastAsiaTheme="minorEastAsia" w:hAnsi="Georg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51D13D1"/>
    <w:multiLevelType w:val="multilevel"/>
    <w:tmpl w:val="B5FAC72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3">
    <w:nsid w:val="251F3E57"/>
    <w:multiLevelType w:val="multilevel"/>
    <w:tmpl w:val="C2D04B4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4">
    <w:nsid w:val="252E2221"/>
    <w:multiLevelType w:val="multilevel"/>
    <w:tmpl w:val="F76C845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5">
    <w:nsid w:val="27A237C5"/>
    <w:multiLevelType w:val="multilevel"/>
    <w:tmpl w:val="5C405C74"/>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36">
    <w:nsid w:val="287A052A"/>
    <w:multiLevelType w:val="multilevel"/>
    <w:tmpl w:val="ADCACCE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7">
    <w:nsid w:val="291B1DE2"/>
    <w:multiLevelType w:val="multilevel"/>
    <w:tmpl w:val="22685B1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8">
    <w:nsid w:val="29804446"/>
    <w:multiLevelType w:val="multilevel"/>
    <w:tmpl w:val="C65C66D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9">
    <w:nsid w:val="2B81329C"/>
    <w:multiLevelType w:val="multilevel"/>
    <w:tmpl w:val="6E4E373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0">
    <w:nsid w:val="2C130E50"/>
    <w:multiLevelType w:val="multilevel"/>
    <w:tmpl w:val="FB022592"/>
    <w:lvl w:ilvl="0">
      <w:start w:val="1"/>
      <w:numFmt w:val="decimal"/>
      <w:pStyle w:val="berschrift1"/>
      <w:lvlText w:val="%1."/>
      <w:lvlJc w:val="left"/>
      <w:pPr>
        <w:ind w:left="432" w:hanging="432"/>
      </w:pPr>
      <w:rPr>
        <w:rFonts w:asciiTheme="majorBidi" w:eastAsia="Times New Roman" w:hAnsiTheme="majorBidi" w:cstheme="majorBidi"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862"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41">
    <w:nsid w:val="2CAE5D7F"/>
    <w:multiLevelType w:val="multilevel"/>
    <w:tmpl w:val="1B1A173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2">
    <w:nsid w:val="348815E6"/>
    <w:multiLevelType w:val="multilevel"/>
    <w:tmpl w:val="8A5669D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3">
    <w:nsid w:val="36E2405B"/>
    <w:multiLevelType w:val="multilevel"/>
    <w:tmpl w:val="58F669AA"/>
    <w:lvl w:ilvl="0">
      <w:start w:val="1"/>
      <w:numFmt w:val="bullet"/>
      <w:lvlText w:val="●"/>
      <w:lvlJc w:val="left"/>
      <w:pPr>
        <w:ind w:left="1439"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59"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79"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599"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19"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39"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59"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79"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199" w:firstLine="6120"/>
      </w:pPr>
      <w:rPr>
        <w:rFonts w:ascii="Arial" w:eastAsia="Arial" w:hAnsi="Arial" w:cs="Arial"/>
        <w:b w:val="0"/>
        <w:i w:val="0"/>
        <w:smallCaps w:val="0"/>
        <w:strike w:val="0"/>
        <w:color w:val="000000"/>
        <w:sz w:val="22"/>
        <w:u w:val="none"/>
        <w:vertAlign w:val="baseline"/>
      </w:rPr>
    </w:lvl>
  </w:abstractNum>
  <w:abstractNum w:abstractNumId="44">
    <w:nsid w:val="37015A9A"/>
    <w:multiLevelType w:val="multilevel"/>
    <w:tmpl w:val="2B9C489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5">
    <w:nsid w:val="37212D5D"/>
    <w:multiLevelType w:val="multilevel"/>
    <w:tmpl w:val="00D4269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6">
    <w:nsid w:val="3A840B49"/>
    <w:multiLevelType w:val="multilevel"/>
    <w:tmpl w:val="558C522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7">
    <w:nsid w:val="3B4756A1"/>
    <w:multiLevelType w:val="multilevel"/>
    <w:tmpl w:val="422848D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8">
    <w:nsid w:val="3CFF492B"/>
    <w:multiLevelType w:val="multilevel"/>
    <w:tmpl w:val="8410DD4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9">
    <w:nsid w:val="3D5A5553"/>
    <w:multiLevelType w:val="multilevel"/>
    <w:tmpl w:val="16F87DD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0">
    <w:nsid w:val="3DA93BDE"/>
    <w:multiLevelType w:val="multilevel"/>
    <w:tmpl w:val="DCD45A9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1">
    <w:nsid w:val="3DAC3640"/>
    <w:multiLevelType w:val="multilevel"/>
    <w:tmpl w:val="FDFEA43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2">
    <w:nsid w:val="3FBF4CF9"/>
    <w:multiLevelType w:val="multilevel"/>
    <w:tmpl w:val="76C287C8"/>
    <w:lvl w:ilvl="0">
      <w:start w:val="1"/>
      <w:numFmt w:val="bullet"/>
      <w:lvlText w:val="●"/>
      <w:lvlJc w:val="left"/>
      <w:pPr>
        <w:ind w:left="1438"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58"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78"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598"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18"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38"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58"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78"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198" w:firstLine="6120"/>
      </w:pPr>
      <w:rPr>
        <w:rFonts w:ascii="Arial" w:eastAsia="Arial" w:hAnsi="Arial" w:cs="Arial"/>
        <w:b w:val="0"/>
        <w:i w:val="0"/>
        <w:smallCaps w:val="0"/>
        <w:strike w:val="0"/>
        <w:color w:val="000000"/>
        <w:sz w:val="22"/>
        <w:u w:val="none"/>
        <w:vertAlign w:val="baseline"/>
      </w:rPr>
    </w:lvl>
  </w:abstractNum>
  <w:abstractNum w:abstractNumId="53">
    <w:nsid w:val="411F7490"/>
    <w:multiLevelType w:val="multilevel"/>
    <w:tmpl w:val="FA0AFA0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4">
    <w:nsid w:val="45187D1E"/>
    <w:multiLevelType w:val="hybridMultilevel"/>
    <w:tmpl w:val="AE022190"/>
    <w:lvl w:ilvl="0" w:tplc="DF60FC4A">
      <w:start w:val="1"/>
      <w:numFmt w:val="bullet"/>
      <w:pStyle w:val="Listenabsatz"/>
      <w:lvlText w:val=""/>
      <w:lvlJc w:val="left"/>
      <w:pPr>
        <w:ind w:left="1080" w:hanging="360"/>
      </w:pPr>
      <w:rPr>
        <w:rFonts w:ascii="Symbol" w:hAnsi="Symbol" w:hint="default"/>
        <w:lang w:val="en-US"/>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nsid w:val="4635139F"/>
    <w:multiLevelType w:val="multilevel"/>
    <w:tmpl w:val="C8B6ACF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6">
    <w:nsid w:val="47303F54"/>
    <w:multiLevelType w:val="multilevel"/>
    <w:tmpl w:val="6428E74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7">
    <w:nsid w:val="47AA0F55"/>
    <w:multiLevelType w:val="multilevel"/>
    <w:tmpl w:val="E9CA8B2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8">
    <w:nsid w:val="48233AD4"/>
    <w:multiLevelType w:val="multilevel"/>
    <w:tmpl w:val="0B9A836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9">
    <w:nsid w:val="4998191A"/>
    <w:multiLevelType w:val="multilevel"/>
    <w:tmpl w:val="3B4A06B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0">
    <w:nsid w:val="4C830365"/>
    <w:multiLevelType w:val="hybridMultilevel"/>
    <w:tmpl w:val="C52476BE"/>
    <w:lvl w:ilvl="0" w:tplc="B65213CA">
      <w:start w:val="1"/>
      <w:numFmt w:val="bullet"/>
      <w:lvlText w:val=""/>
      <w:lvlJc w:val="left"/>
      <w:pPr>
        <w:tabs>
          <w:tab w:val="num" w:pos="720"/>
        </w:tabs>
        <w:ind w:left="720" w:hanging="360"/>
      </w:pPr>
      <w:rPr>
        <w:rFonts w:ascii="Wingdings" w:hAnsi="Wingdings" w:hint="default"/>
      </w:rPr>
    </w:lvl>
    <w:lvl w:ilvl="1" w:tplc="6EF06386" w:tentative="1">
      <w:start w:val="1"/>
      <w:numFmt w:val="bullet"/>
      <w:lvlText w:val=""/>
      <w:lvlJc w:val="left"/>
      <w:pPr>
        <w:tabs>
          <w:tab w:val="num" w:pos="1440"/>
        </w:tabs>
        <w:ind w:left="1440" w:hanging="360"/>
      </w:pPr>
      <w:rPr>
        <w:rFonts w:ascii="Wingdings" w:hAnsi="Wingdings" w:hint="default"/>
      </w:rPr>
    </w:lvl>
    <w:lvl w:ilvl="2" w:tplc="92D0B134" w:tentative="1">
      <w:start w:val="1"/>
      <w:numFmt w:val="bullet"/>
      <w:lvlText w:val=""/>
      <w:lvlJc w:val="left"/>
      <w:pPr>
        <w:tabs>
          <w:tab w:val="num" w:pos="2160"/>
        </w:tabs>
        <w:ind w:left="2160" w:hanging="360"/>
      </w:pPr>
      <w:rPr>
        <w:rFonts w:ascii="Wingdings" w:hAnsi="Wingdings" w:hint="default"/>
      </w:rPr>
    </w:lvl>
    <w:lvl w:ilvl="3" w:tplc="930A678C" w:tentative="1">
      <w:start w:val="1"/>
      <w:numFmt w:val="bullet"/>
      <w:lvlText w:val=""/>
      <w:lvlJc w:val="left"/>
      <w:pPr>
        <w:tabs>
          <w:tab w:val="num" w:pos="2880"/>
        </w:tabs>
        <w:ind w:left="2880" w:hanging="360"/>
      </w:pPr>
      <w:rPr>
        <w:rFonts w:ascii="Wingdings" w:hAnsi="Wingdings" w:hint="default"/>
      </w:rPr>
    </w:lvl>
    <w:lvl w:ilvl="4" w:tplc="F8A6865E" w:tentative="1">
      <w:start w:val="1"/>
      <w:numFmt w:val="bullet"/>
      <w:lvlText w:val=""/>
      <w:lvlJc w:val="left"/>
      <w:pPr>
        <w:tabs>
          <w:tab w:val="num" w:pos="3600"/>
        </w:tabs>
        <w:ind w:left="3600" w:hanging="360"/>
      </w:pPr>
      <w:rPr>
        <w:rFonts w:ascii="Wingdings" w:hAnsi="Wingdings" w:hint="default"/>
      </w:rPr>
    </w:lvl>
    <w:lvl w:ilvl="5" w:tplc="37AC3122" w:tentative="1">
      <w:start w:val="1"/>
      <w:numFmt w:val="bullet"/>
      <w:lvlText w:val=""/>
      <w:lvlJc w:val="left"/>
      <w:pPr>
        <w:tabs>
          <w:tab w:val="num" w:pos="4320"/>
        </w:tabs>
        <w:ind w:left="4320" w:hanging="360"/>
      </w:pPr>
      <w:rPr>
        <w:rFonts w:ascii="Wingdings" w:hAnsi="Wingdings" w:hint="default"/>
      </w:rPr>
    </w:lvl>
    <w:lvl w:ilvl="6" w:tplc="451EF57C" w:tentative="1">
      <w:start w:val="1"/>
      <w:numFmt w:val="bullet"/>
      <w:lvlText w:val=""/>
      <w:lvlJc w:val="left"/>
      <w:pPr>
        <w:tabs>
          <w:tab w:val="num" w:pos="5040"/>
        </w:tabs>
        <w:ind w:left="5040" w:hanging="360"/>
      </w:pPr>
      <w:rPr>
        <w:rFonts w:ascii="Wingdings" w:hAnsi="Wingdings" w:hint="default"/>
      </w:rPr>
    </w:lvl>
    <w:lvl w:ilvl="7" w:tplc="43F20636" w:tentative="1">
      <w:start w:val="1"/>
      <w:numFmt w:val="bullet"/>
      <w:lvlText w:val=""/>
      <w:lvlJc w:val="left"/>
      <w:pPr>
        <w:tabs>
          <w:tab w:val="num" w:pos="5760"/>
        </w:tabs>
        <w:ind w:left="5760" w:hanging="360"/>
      </w:pPr>
      <w:rPr>
        <w:rFonts w:ascii="Wingdings" w:hAnsi="Wingdings" w:hint="default"/>
      </w:rPr>
    </w:lvl>
    <w:lvl w:ilvl="8" w:tplc="A266C7AA" w:tentative="1">
      <w:start w:val="1"/>
      <w:numFmt w:val="bullet"/>
      <w:lvlText w:val=""/>
      <w:lvlJc w:val="left"/>
      <w:pPr>
        <w:tabs>
          <w:tab w:val="num" w:pos="6480"/>
        </w:tabs>
        <w:ind w:left="6480" w:hanging="360"/>
      </w:pPr>
      <w:rPr>
        <w:rFonts w:ascii="Wingdings" w:hAnsi="Wingdings" w:hint="default"/>
      </w:rPr>
    </w:lvl>
  </w:abstractNum>
  <w:abstractNum w:abstractNumId="61">
    <w:nsid w:val="4E7E0766"/>
    <w:multiLevelType w:val="multilevel"/>
    <w:tmpl w:val="EC18E17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2">
    <w:nsid w:val="50255FC9"/>
    <w:multiLevelType w:val="hybridMultilevel"/>
    <w:tmpl w:val="A98AA76C"/>
    <w:lvl w:ilvl="0" w:tplc="B920B00A">
      <w:numFmt w:val="bullet"/>
      <w:lvlText w:val="-"/>
      <w:lvlJc w:val="left"/>
      <w:pPr>
        <w:ind w:left="720" w:hanging="360"/>
      </w:pPr>
      <w:rPr>
        <w:rFonts w:ascii="Georgia" w:eastAsiaTheme="minorEastAsia" w:hAnsi="Georgia" w:cstheme="minorBidi" w:hint="default"/>
      </w:rPr>
    </w:lvl>
    <w:lvl w:ilvl="1" w:tplc="5F8E4260">
      <w:numFmt w:val="bullet"/>
      <w:lvlText w:val="–"/>
      <w:lvlJc w:val="left"/>
      <w:pPr>
        <w:ind w:left="1440" w:hanging="360"/>
      </w:pPr>
      <w:rPr>
        <w:rFonts w:ascii="Georgia" w:eastAsiaTheme="minorEastAsia" w:hAnsi="Georgia" w:cstheme="minorBid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50423F0E"/>
    <w:multiLevelType w:val="multilevel"/>
    <w:tmpl w:val="65E6BE7A"/>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64">
    <w:nsid w:val="508C5BD6"/>
    <w:multiLevelType w:val="multilevel"/>
    <w:tmpl w:val="EF2E488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5">
    <w:nsid w:val="52071C27"/>
    <w:multiLevelType w:val="multilevel"/>
    <w:tmpl w:val="7B32B20E"/>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66">
    <w:nsid w:val="52FF41F0"/>
    <w:multiLevelType w:val="multilevel"/>
    <w:tmpl w:val="B5DEBE3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7">
    <w:nsid w:val="54050640"/>
    <w:multiLevelType w:val="multilevel"/>
    <w:tmpl w:val="E5DE21D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8">
    <w:nsid w:val="54FC1744"/>
    <w:multiLevelType w:val="multilevel"/>
    <w:tmpl w:val="906C2962"/>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69">
    <w:nsid w:val="54FF70FF"/>
    <w:multiLevelType w:val="multilevel"/>
    <w:tmpl w:val="71FC3BB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0">
    <w:nsid w:val="5524168D"/>
    <w:multiLevelType w:val="multilevel"/>
    <w:tmpl w:val="A530A998"/>
    <w:lvl w:ilvl="0">
      <w:start w:val="1"/>
      <w:numFmt w:val="bullet"/>
      <w:lvlText w:val="●"/>
      <w:lvlJc w:val="left"/>
      <w:pPr>
        <w:ind w:left="144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120"/>
      </w:pPr>
      <w:rPr>
        <w:rFonts w:ascii="Arial" w:eastAsia="Arial" w:hAnsi="Arial" w:cs="Arial"/>
        <w:b w:val="0"/>
        <w:i w:val="0"/>
        <w:smallCaps w:val="0"/>
        <w:strike w:val="0"/>
        <w:color w:val="000000"/>
        <w:sz w:val="22"/>
        <w:u w:val="none"/>
        <w:vertAlign w:val="baseline"/>
      </w:rPr>
    </w:lvl>
  </w:abstractNum>
  <w:abstractNum w:abstractNumId="71">
    <w:nsid w:val="593A43D1"/>
    <w:multiLevelType w:val="multilevel"/>
    <w:tmpl w:val="CD247EE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2">
    <w:nsid w:val="5A4D1722"/>
    <w:multiLevelType w:val="hybridMultilevel"/>
    <w:tmpl w:val="221E5AF8"/>
    <w:lvl w:ilvl="0" w:tplc="6630CAD6">
      <w:numFmt w:val="bullet"/>
      <w:lvlText w:val="-"/>
      <w:lvlJc w:val="left"/>
      <w:pPr>
        <w:ind w:left="1185" w:hanging="360"/>
      </w:pPr>
      <w:rPr>
        <w:rFonts w:ascii="Georgia" w:eastAsiaTheme="minorEastAsia" w:hAnsi="Georgia" w:cs="TimesNewRomanPSMT" w:hint="default"/>
      </w:rPr>
    </w:lvl>
    <w:lvl w:ilvl="1" w:tplc="04070003" w:tentative="1">
      <w:start w:val="1"/>
      <w:numFmt w:val="bullet"/>
      <w:lvlText w:val="o"/>
      <w:lvlJc w:val="left"/>
      <w:pPr>
        <w:ind w:left="1905" w:hanging="360"/>
      </w:pPr>
      <w:rPr>
        <w:rFonts w:ascii="Courier New" w:hAnsi="Courier New" w:cs="Courier New" w:hint="default"/>
      </w:rPr>
    </w:lvl>
    <w:lvl w:ilvl="2" w:tplc="04070005" w:tentative="1">
      <w:start w:val="1"/>
      <w:numFmt w:val="bullet"/>
      <w:lvlText w:val=""/>
      <w:lvlJc w:val="left"/>
      <w:pPr>
        <w:ind w:left="2625" w:hanging="360"/>
      </w:pPr>
      <w:rPr>
        <w:rFonts w:ascii="Wingdings" w:hAnsi="Wingdings" w:hint="default"/>
      </w:rPr>
    </w:lvl>
    <w:lvl w:ilvl="3" w:tplc="04070001" w:tentative="1">
      <w:start w:val="1"/>
      <w:numFmt w:val="bullet"/>
      <w:lvlText w:val=""/>
      <w:lvlJc w:val="left"/>
      <w:pPr>
        <w:ind w:left="3345" w:hanging="360"/>
      </w:pPr>
      <w:rPr>
        <w:rFonts w:ascii="Symbol" w:hAnsi="Symbol" w:hint="default"/>
      </w:rPr>
    </w:lvl>
    <w:lvl w:ilvl="4" w:tplc="04070003" w:tentative="1">
      <w:start w:val="1"/>
      <w:numFmt w:val="bullet"/>
      <w:lvlText w:val="o"/>
      <w:lvlJc w:val="left"/>
      <w:pPr>
        <w:ind w:left="4065" w:hanging="360"/>
      </w:pPr>
      <w:rPr>
        <w:rFonts w:ascii="Courier New" w:hAnsi="Courier New" w:cs="Courier New" w:hint="default"/>
      </w:rPr>
    </w:lvl>
    <w:lvl w:ilvl="5" w:tplc="04070005" w:tentative="1">
      <w:start w:val="1"/>
      <w:numFmt w:val="bullet"/>
      <w:lvlText w:val=""/>
      <w:lvlJc w:val="left"/>
      <w:pPr>
        <w:ind w:left="4785" w:hanging="360"/>
      </w:pPr>
      <w:rPr>
        <w:rFonts w:ascii="Wingdings" w:hAnsi="Wingdings" w:hint="default"/>
      </w:rPr>
    </w:lvl>
    <w:lvl w:ilvl="6" w:tplc="04070001" w:tentative="1">
      <w:start w:val="1"/>
      <w:numFmt w:val="bullet"/>
      <w:lvlText w:val=""/>
      <w:lvlJc w:val="left"/>
      <w:pPr>
        <w:ind w:left="5505" w:hanging="360"/>
      </w:pPr>
      <w:rPr>
        <w:rFonts w:ascii="Symbol" w:hAnsi="Symbol" w:hint="default"/>
      </w:rPr>
    </w:lvl>
    <w:lvl w:ilvl="7" w:tplc="04070003" w:tentative="1">
      <w:start w:val="1"/>
      <w:numFmt w:val="bullet"/>
      <w:lvlText w:val="o"/>
      <w:lvlJc w:val="left"/>
      <w:pPr>
        <w:ind w:left="6225" w:hanging="360"/>
      </w:pPr>
      <w:rPr>
        <w:rFonts w:ascii="Courier New" w:hAnsi="Courier New" w:cs="Courier New" w:hint="default"/>
      </w:rPr>
    </w:lvl>
    <w:lvl w:ilvl="8" w:tplc="04070005" w:tentative="1">
      <w:start w:val="1"/>
      <w:numFmt w:val="bullet"/>
      <w:lvlText w:val=""/>
      <w:lvlJc w:val="left"/>
      <w:pPr>
        <w:ind w:left="6945" w:hanging="360"/>
      </w:pPr>
      <w:rPr>
        <w:rFonts w:ascii="Wingdings" w:hAnsi="Wingdings" w:hint="default"/>
      </w:rPr>
    </w:lvl>
  </w:abstractNum>
  <w:abstractNum w:abstractNumId="73">
    <w:nsid w:val="5A6638B7"/>
    <w:multiLevelType w:val="multilevel"/>
    <w:tmpl w:val="1040E79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4">
    <w:nsid w:val="5AFE7BE2"/>
    <w:multiLevelType w:val="multilevel"/>
    <w:tmpl w:val="D1C4C49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5">
    <w:nsid w:val="5BD40FC2"/>
    <w:multiLevelType w:val="multilevel"/>
    <w:tmpl w:val="8DCA0D3C"/>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76">
    <w:nsid w:val="5C200B13"/>
    <w:multiLevelType w:val="multilevel"/>
    <w:tmpl w:val="F0A0E00A"/>
    <w:lvl w:ilvl="0">
      <w:start w:val="1"/>
      <w:numFmt w:val="bullet"/>
      <w:lvlText w:val="●"/>
      <w:lvlJc w:val="left"/>
      <w:pPr>
        <w:ind w:left="1439"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59"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79"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599"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19"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39"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59"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79"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199" w:firstLine="6120"/>
      </w:pPr>
      <w:rPr>
        <w:rFonts w:ascii="Arial" w:eastAsia="Arial" w:hAnsi="Arial" w:cs="Arial"/>
        <w:b w:val="0"/>
        <w:i w:val="0"/>
        <w:smallCaps w:val="0"/>
        <w:strike w:val="0"/>
        <w:color w:val="000000"/>
        <w:sz w:val="22"/>
        <w:u w:val="none"/>
        <w:vertAlign w:val="baseline"/>
      </w:rPr>
    </w:lvl>
  </w:abstractNum>
  <w:abstractNum w:abstractNumId="77">
    <w:nsid w:val="5C561F63"/>
    <w:multiLevelType w:val="multilevel"/>
    <w:tmpl w:val="8F9CD60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8">
    <w:nsid w:val="5D8336FB"/>
    <w:multiLevelType w:val="multilevel"/>
    <w:tmpl w:val="F26EE82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9">
    <w:nsid w:val="5EB16A36"/>
    <w:multiLevelType w:val="multilevel"/>
    <w:tmpl w:val="E766F99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0">
    <w:nsid w:val="5ECE4A32"/>
    <w:multiLevelType w:val="multilevel"/>
    <w:tmpl w:val="66564B0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1">
    <w:nsid w:val="5F562B7F"/>
    <w:multiLevelType w:val="multilevel"/>
    <w:tmpl w:val="C882D9F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2">
    <w:nsid w:val="5FD06F71"/>
    <w:multiLevelType w:val="multilevel"/>
    <w:tmpl w:val="6E26204E"/>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lang w:val="en-GB"/>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83">
    <w:nsid w:val="62EC3F16"/>
    <w:multiLevelType w:val="hybridMultilevel"/>
    <w:tmpl w:val="EE34DEBA"/>
    <w:lvl w:ilvl="0" w:tplc="B920B00A">
      <w:start w:val="6"/>
      <w:numFmt w:val="bullet"/>
      <w:lvlText w:val="-"/>
      <w:lvlJc w:val="left"/>
      <w:pPr>
        <w:ind w:left="720" w:hanging="360"/>
      </w:pPr>
      <w:rPr>
        <w:rFonts w:ascii="Georgia" w:eastAsiaTheme="minorEastAsia" w:hAnsi="Georg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4">
    <w:nsid w:val="63770B8D"/>
    <w:multiLevelType w:val="multilevel"/>
    <w:tmpl w:val="C29C69C8"/>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85">
    <w:nsid w:val="64777543"/>
    <w:multiLevelType w:val="multilevel"/>
    <w:tmpl w:val="D4D0D2C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6">
    <w:nsid w:val="66D24177"/>
    <w:multiLevelType w:val="multilevel"/>
    <w:tmpl w:val="5DC249A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7">
    <w:nsid w:val="67D77E52"/>
    <w:multiLevelType w:val="hybridMultilevel"/>
    <w:tmpl w:val="87FAF2B0"/>
    <w:lvl w:ilvl="0" w:tplc="35648DAC">
      <w:numFmt w:val="bullet"/>
      <w:lvlText w:val="-"/>
      <w:lvlJc w:val="left"/>
      <w:pPr>
        <w:ind w:left="720" w:hanging="360"/>
      </w:pPr>
      <w:rPr>
        <w:rFonts w:ascii="Georgia" w:eastAsiaTheme="minorEastAsia" w:hAnsi="Georgia" w:cs="TimesNewRomanPSMT"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nsid w:val="68665E6F"/>
    <w:multiLevelType w:val="multilevel"/>
    <w:tmpl w:val="31A2958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9">
    <w:nsid w:val="68CE7770"/>
    <w:multiLevelType w:val="multilevel"/>
    <w:tmpl w:val="955A3AB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0">
    <w:nsid w:val="69984A6D"/>
    <w:multiLevelType w:val="multilevel"/>
    <w:tmpl w:val="FCB2052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1">
    <w:nsid w:val="69C5022C"/>
    <w:multiLevelType w:val="multilevel"/>
    <w:tmpl w:val="0860A2D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2">
    <w:nsid w:val="6BF25FAC"/>
    <w:multiLevelType w:val="multilevel"/>
    <w:tmpl w:val="1BF02D0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3">
    <w:nsid w:val="6F347714"/>
    <w:multiLevelType w:val="multilevel"/>
    <w:tmpl w:val="1A882B2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4">
    <w:nsid w:val="713C4C85"/>
    <w:multiLevelType w:val="multilevel"/>
    <w:tmpl w:val="8882826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5">
    <w:nsid w:val="72D36B5F"/>
    <w:multiLevelType w:val="multilevel"/>
    <w:tmpl w:val="F84E698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6">
    <w:nsid w:val="765C7465"/>
    <w:multiLevelType w:val="hybridMultilevel"/>
    <w:tmpl w:val="086A4494"/>
    <w:lvl w:ilvl="0" w:tplc="D5909288">
      <w:numFmt w:val="bullet"/>
      <w:lvlText w:val="-"/>
      <w:lvlJc w:val="left"/>
      <w:pPr>
        <w:ind w:left="720" w:hanging="360"/>
      </w:pPr>
      <w:rPr>
        <w:rFonts w:ascii="Georgia" w:eastAsiaTheme="minorEastAsia" w:hAnsi="Georg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nsid w:val="77A966FE"/>
    <w:multiLevelType w:val="multilevel"/>
    <w:tmpl w:val="E41491D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8">
    <w:nsid w:val="78BE57AA"/>
    <w:multiLevelType w:val="multilevel"/>
    <w:tmpl w:val="C3CCFD6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9">
    <w:nsid w:val="7B414FDE"/>
    <w:multiLevelType w:val="multilevel"/>
    <w:tmpl w:val="74CC280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0">
    <w:nsid w:val="7B7B7CC6"/>
    <w:multiLevelType w:val="multilevel"/>
    <w:tmpl w:val="15A8148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1">
    <w:nsid w:val="7BD45970"/>
    <w:multiLevelType w:val="multilevel"/>
    <w:tmpl w:val="EA02E8B8"/>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102">
    <w:nsid w:val="7CC274D4"/>
    <w:multiLevelType w:val="multilevel"/>
    <w:tmpl w:val="7EB8BDC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3">
    <w:nsid w:val="7EB70EAB"/>
    <w:multiLevelType w:val="multilevel"/>
    <w:tmpl w:val="D4DC924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4">
    <w:nsid w:val="7F843627"/>
    <w:multiLevelType w:val="hybridMultilevel"/>
    <w:tmpl w:val="77F0D73A"/>
    <w:lvl w:ilvl="0" w:tplc="67C6B232">
      <w:start w:val="1"/>
      <w:numFmt w:val="bullet"/>
      <w:lvlText w:val=""/>
      <w:lvlJc w:val="left"/>
      <w:pPr>
        <w:tabs>
          <w:tab w:val="num" w:pos="720"/>
        </w:tabs>
        <w:ind w:left="720" w:hanging="360"/>
      </w:pPr>
      <w:rPr>
        <w:rFonts w:ascii="Wingdings" w:hAnsi="Wingdings" w:hint="default"/>
      </w:rPr>
    </w:lvl>
    <w:lvl w:ilvl="1" w:tplc="AC6296CC" w:tentative="1">
      <w:start w:val="1"/>
      <w:numFmt w:val="bullet"/>
      <w:lvlText w:val=""/>
      <w:lvlJc w:val="left"/>
      <w:pPr>
        <w:tabs>
          <w:tab w:val="num" w:pos="1440"/>
        </w:tabs>
        <w:ind w:left="1440" w:hanging="360"/>
      </w:pPr>
      <w:rPr>
        <w:rFonts w:ascii="Wingdings" w:hAnsi="Wingdings" w:hint="default"/>
      </w:rPr>
    </w:lvl>
    <w:lvl w:ilvl="2" w:tplc="BE5C7C1C" w:tentative="1">
      <w:start w:val="1"/>
      <w:numFmt w:val="bullet"/>
      <w:lvlText w:val=""/>
      <w:lvlJc w:val="left"/>
      <w:pPr>
        <w:tabs>
          <w:tab w:val="num" w:pos="2160"/>
        </w:tabs>
        <w:ind w:left="2160" w:hanging="360"/>
      </w:pPr>
      <w:rPr>
        <w:rFonts w:ascii="Wingdings" w:hAnsi="Wingdings" w:hint="default"/>
      </w:rPr>
    </w:lvl>
    <w:lvl w:ilvl="3" w:tplc="C0145726" w:tentative="1">
      <w:start w:val="1"/>
      <w:numFmt w:val="bullet"/>
      <w:lvlText w:val=""/>
      <w:lvlJc w:val="left"/>
      <w:pPr>
        <w:tabs>
          <w:tab w:val="num" w:pos="2880"/>
        </w:tabs>
        <w:ind w:left="2880" w:hanging="360"/>
      </w:pPr>
      <w:rPr>
        <w:rFonts w:ascii="Wingdings" w:hAnsi="Wingdings" w:hint="default"/>
      </w:rPr>
    </w:lvl>
    <w:lvl w:ilvl="4" w:tplc="CC36D59A" w:tentative="1">
      <w:start w:val="1"/>
      <w:numFmt w:val="bullet"/>
      <w:lvlText w:val=""/>
      <w:lvlJc w:val="left"/>
      <w:pPr>
        <w:tabs>
          <w:tab w:val="num" w:pos="3600"/>
        </w:tabs>
        <w:ind w:left="3600" w:hanging="360"/>
      </w:pPr>
      <w:rPr>
        <w:rFonts w:ascii="Wingdings" w:hAnsi="Wingdings" w:hint="default"/>
      </w:rPr>
    </w:lvl>
    <w:lvl w:ilvl="5" w:tplc="34E49114" w:tentative="1">
      <w:start w:val="1"/>
      <w:numFmt w:val="bullet"/>
      <w:lvlText w:val=""/>
      <w:lvlJc w:val="left"/>
      <w:pPr>
        <w:tabs>
          <w:tab w:val="num" w:pos="4320"/>
        </w:tabs>
        <w:ind w:left="4320" w:hanging="360"/>
      </w:pPr>
      <w:rPr>
        <w:rFonts w:ascii="Wingdings" w:hAnsi="Wingdings" w:hint="default"/>
      </w:rPr>
    </w:lvl>
    <w:lvl w:ilvl="6" w:tplc="20C6A338" w:tentative="1">
      <w:start w:val="1"/>
      <w:numFmt w:val="bullet"/>
      <w:lvlText w:val=""/>
      <w:lvlJc w:val="left"/>
      <w:pPr>
        <w:tabs>
          <w:tab w:val="num" w:pos="5040"/>
        </w:tabs>
        <w:ind w:left="5040" w:hanging="360"/>
      </w:pPr>
      <w:rPr>
        <w:rFonts w:ascii="Wingdings" w:hAnsi="Wingdings" w:hint="default"/>
      </w:rPr>
    </w:lvl>
    <w:lvl w:ilvl="7" w:tplc="0A443380" w:tentative="1">
      <w:start w:val="1"/>
      <w:numFmt w:val="bullet"/>
      <w:lvlText w:val=""/>
      <w:lvlJc w:val="left"/>
      <w:pPr>
        <w:tabs>
          <w:tab w:val="num" w:pos="5760"/>
        </w:tabs>
        <w:ind w:left="5760" w:hanging="360"/>
      </w:pPr>
      <w:rPr>
        <w:rFonts w:ascii="Wingdings" w:hAnsi="Wingdings" w:hint="default"/>
      </w:rPr>
    </w:lvl>
    <w:lvl w:ilvl="8" w:tplc="077C7674"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54"/>
  </w:num>
  <w:num w:numId="3">
    <w:abstractNumId w:val="22"/>
  </w:num>
  <w:num w:numId="4">
    <w:abstractNumId w:val="40"/>
  </w:num>
  <w:num w:numId="5">
    <w:abstractNumId w:val="35"/>
  </w:num>
  <w:num w:numId="6">
    <w:abstractNumId w:val="20"/>
  </w:num>
  <w:num w:numId="7">
    <w:abstractNumId w:val="73"/>
  </w:num>
  <w:num w:numId="8">
    <w:abstractNumId w:val="68"/>
  </w:num>
  <w:num w:numId="9">
    <w:abstractNumId w:val="97"/>
  </w:num>
  <w:num w:numId="10">
    <w:abstractNumId w:val="16"/>
  </w:num>
  <w:num w:numId="11">
    <w:abstractNumId w:val="80"/>
  </w:num>
  <w:num w:numId="12">
    <w:abstractNumId w:val="84"/>
  </w:num>
  <w:num w:numId="13">
    <w:abstractNumId w:val="52"/>
  </w:num>
  <w:num w:numId="14">
    <w:abstractNumId w:val="45"/>
  </w:num>
  <w:num w:numId="15">
    <w:abstractNumId w:val="29"/>
  </w:num>
  <w:num w:numId="16">
    <w:abstractNumId w:val="38"/>
  </w:num>
  <w:num w:numId="17">
    <w:abstractNumId w:val="27"/>
  </w:num>
  <w:num w:numId="18">
    <w:abstractNumId w:val="81"/>
  </w:num>
  <w:num w:numId="19">
    <w:abstractNumId w:val="100"/>
  </w:num>
  <w:num w:numId="20">
    <w:abstractNumId w:val="99"/>
  </w:num>
  <w:num w:numId="21">
    <w:abstractNumId w:val="57"/>
  </w:num>
  <w:num w:numId="22">
    <w:abstractNumId w:val="64"/>
  </w:num>
  <w:num w:numId="23">
    <w:abstractNumId w:val="85"/>
  </w:num>
  <w:num w:numId="24">
    <w:abstractNumId w:val="94"/>
  </w:num>
  <w:num w:numId="25">
    <w:abstractNumId w:val="58"/>
  </w:num>
  <w:num w:numId="26">
    <w:abstractNumId w:val="53"/>
  </w:num>
  <w:num w:numId="27">
    <w:abstractNumId w:val="39"/>
  </w:num>
  <w:num w:numId="28">
    <w:abstractNumId w:val="102"/>
  </w:num>
  <w:num w:numId="29">
    <w:abstractNumId w:val="23"/>
  </w:num>
  <w:num w:numId="30">
    <w:abstractNumId w:val="74"/>
  </w:num>
  <w:num w:numId="31">
    <w:abstractNumId w:val="61"/>
  </w:num>
  <w:num w:numId="32">
    <w:abstractNumId w:val="34"/>
  </w:num>
  <w:num w:numId="33">
    <w:abstractNumId w:val="51"/>
  </w:num>
  <w:num w:numId="34">
    <w:abstractNumId w:val="17"/>
  </w:num>
  <w:num w:numId="35">
    <w:abstractNumId w:val="71"/>
  </w:num>
  <w:num w:numId="36">
    <w:abstractNumId w:val="36"/>
  </w:num>
  <w:num w:numId="37">
    <w:abstractNumId w:val="4"/>
  </w:num>
  <w:num w:numId="38">
    <w:abstractNumId w:val="24"/>
  </w:num>
  <w:num w:numId="39">
    <w:abstractNumId w:val="90"/>
  </w:num>
  <w:num w:numId="40">
    <w:abstractNumId w:val="86"/>
  </w:num>
  <w:num w:numId="41">
    <w:abstractNumId w:val="103"/>
  </w:num>
  <w:num w:numId="42">
    <w:abstractNumId w:val="47"/>
  </w:num>
  <w:num w:numId="43">
    <w:abstractNumId w:val="42"/>
  </w:num>
  <w:num w:numId="44">
    <w:abstractNumId w:val="82"/>
  </w:num>
  <w:num w:numId="45">
    <w:abstractNumId w:val="5"/>
  </w:num>
  <w:num w:numId="46">
    <w:abstractNumId w:val="76"/>
  </w:num>
  <w:num w:numId="47">
    <w:abstractNumId w:val="55"/>
  </w:num>
  <w:num w:numId="48">
    <w:abstractNumId w:val="92"/>
  </w:num>
  <w:num w:numId="49">
    <w:abstractNumId w:val="7"/>
  </w:num>
  <w:num w:numId="50">
    <w:abstractNumId w:val="33"/>
  </w:num>
  <w:num w:numId="51">
    <w:abstractNumId w:val="11"/>
  </w:num>
  <w:num w:numId="52">
    <w:abstractNumId w:val="2"/>
  </w:num>
  <w:num w:numId="53">
    <w:abstractNumId w:val="14"/>
  </w:num>
  <w:num w:numId="54">
    <w:abstractNumId w:val="48"/>
  </w:num>
  <w:num w:numId="55">
    <w:abstractNumId w:val="63"/>
  </w:num>
  <w:num w:numId="56">
    <w:abstractNumId w:val="88"/>
  </w:num>
  <w:num w:numId="57">
    <w:abstractNumId w:val="78"/>
  </w:num>
  <w:num w:numId="58">
    <w:abstractNumId w:val="46"/>
  </w:num>
  <w:num w:numId="59">
    <w:abstractNumId w:val="91"/>
  </w:num>
  <w:num w:numId="60">
    <w:abstractNumId w:val="56"/>
  </w:num>
  <w:num w:numId="61">
    <w:abstractNumId w:val="30"/>
  </w:num>
  <w:num w:numId="62">
    <w:abstractNumId w:val="67"/>
  </w:num>
  <w:num w:numId="63">
    <w:abstractNumId w:val="75"/>
  </w:num>
  <w:num w:numId="64">
    <w:abstractNumId w:val="101"/>
  </w:num>
  <w:num w:numId="65">
    <w:abstractNumId w:val="43"/>
  </w:num>
  <w:num w:numId="66">
    <w:abstractNumId w:val="26"/>
  </w:num>
  <w:num w:numId="67">
    <w:abstractNumId w:val="50"/>
  </w:num>
  <w:num w:numId="68">
    <w:abstractNumId w:val="89"/>
  </w:num>
  <w:num w:numId="69">
    <w:abstractNumId w:val="95"/>
  </w:num>
  <w:num w:numId="70">
    <w:abstractNumId w:val="32"/>
  </w:num>
  <w:num w:numId="71">
    <w:abstractNumId w:val="9"/>
  </w:num>
  <w:num w:numId="72">
    <w:abstractNumId w:val="79"/>
  </w:num>
  <w:num w:numId="73">
    <w:abstractNumId w:val="69"/>
  </w:num>
  <w:num w:numId="74">
    <w:abstractNumId w:val="18"/>
  </w:num>
  <w:num w:numId="75">
    <w:abstractNumId w:val="21"/>
  </w:num>
  <w:num w:numId="76">
    <w:abstractNumId w:val="70"/>
  </w:num>
  <w:num w:numId="77">
    <w:abstractNumId w:val="93"/>
  </w:num>
  <w:num w:numId="78">
    <w:abstractNumId w:val="44"/>
  </w:num>
  <w:num w:numId="79">
    <w:abstractNumId w:val="77"/>
  </w:num>
  <w:num w:numId="80">
    <w:abstractNumId w:val="65"/>
  </w:num>
  <w:num w:numId="81">
    <w:abstractNumId w:val="28"/>
  </w:num>
  <w:num w:numId="82">
    <w:abstractNumId w:val="25"/>
  </w:num>
  <w:num w:numId="83">
    <w:abstractNumId w:val="19"/>
  </w:num>
  <w:num w:numId="84">
    <w:abstractNumId w:val="8"/>
  </w:num>
  <w:num w:numId="85">
    <w:abstractNumId w:val="15"/>
  </w:num>
  <w:num w:numId="86">
    <w:abstractNumId w:val="37"/>
  </w:num>
  <w:num w:numId="87">
    <w:abstractNumId w:val="13"/>
  </w:num>
  <w:num w:numId="88">
    <w:abstractNumId w:val="59"/>
  </w:num>
  <w:num w:numId="89">
    <w:abstractNumId w:val="49"/>
  </w:num>
  <w:num w:numId="90">
    <w:abstractNumId w:val="98"/>
  </w:num>
  <w:num w:numId="91">
    <w:abstractNumId w:val="66"/>
  </w:num>
  <w:num w:numId="92">
    <w:abstractNumId w:val="6"/>
  </w:num>
  <w:num w:numId="93">
    <w:abstractNumId w:val="41"/>
  </w:num>
  <w:num w:numId="9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1"/>
  </w:num>
  <w:num w:numId="96">
    <w:abstractNumId w:val="3"/>
  </w:num>
  <w:num w:numId="97">
    <w:abstractNumId w:val="12"/>
  </w:num>
  <w:num w:numId="98">
    <w:abstractNumId w:val="72"/>
  </w:num>
  <w:num w:numId="99">
    <w:abstractNumId w:val="83"/>
  </w:num>
  <w:num w:numId="100">
    <w:abstractNumId w:val="31"/>
  </w:num>
  <w:num w:numId="101">
    <w:abstractNumId w:val="62"/>
  </w:num>
  <w:num w:numId="10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96"/>
  </w:num>
  <w:num w:numId="104">
    <w:abstractNumId w:val="87"/>
  </w:num>
  <w:num w:numId="105">
    <w:abstractNumId w:val="40"/>
  </w:num>
  <w:num w:numId="106">
    <w:abstractNumId w:val="60"/>
  </w:num>
  <w:num w:numId="107">
    <w:abstractNumId w:val="104"/>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trackRevisions/>
  <w:defaultTabStop w:val="720"/>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905"/>
    <w:rsid w:val="00000905"/>
    <w:rsid w:val="00004794"/>
    <w:rsid w:val="00004F99"/>
    <w:rsid w:val="0000590E"/>
    <w:rsid w:val="0001034D"/>
    <w:rsid w:val="00012363"/>
    <w:rsid w:val="00013E44"/>
    <w:rsid w:val="00015D3F"/>
    <w:rsid w:val="000169C9"/>
    <w:rsid w:val="00020023"/>
    <w:rsid w:val="00020720"/>
    <w:rsid w:val="00020ED5"/>
    <w:rsid w:val="00021F41"/>
    <w:rsid w:val="00022FE0"/>
    <w:rsid w:val="00023BB2"/>
    <w:rsid w:val="000256DA"/>
    <w:rsid w:val="00025862"/>
    <w:rsid w:val="00025E10"/>
    <w:rsid w:val="000274AF"/>
    <w:rsid w:val="00031E79"/>
    <w:rsid w:val="0003299D"/>
    <w:rsid w:val="0003361E"/>
    <w:rsid w:val="00037496"/>
    <w:rsid w:val="0004038F"/>
    <w:rsid w:val="00042DEC"/>
    <w:rsid w:val="00043CF9"/>
    <w:rsid w:val="000443D4"/>
    <w:rsid w:val="00045B48"/>
    <w:rsid w:val="00050EFC"/>
    <w:rsid w:val="00054B41"/>
    <w:rsid w:val="00054DE8"/>
    <w:rsid w:val="00057F15"/>
    <w:rsid w:val="00060657"/>
    <w:rsid w:val="00062E6D"/>
    <w:rsid w:val="000640B5"/>
    <w:rsid w:val="000646A2"/>
    <w:rsid w:val="000646EC"/>
    <w:rsid w:val="00064D82"/>
    <w:rsid w:val="000650E3"/>
    <w:rsid w:val="000671B2"/>
    <w:rsid w:val="00072CB0"/>
    <w:rsid w:val="00073AF9"/>
    <w:rsid w:val="00073BF9"/>
    <w:rsid w:val="00075B29"/>
    <w:rsid w:val="00076B9D"/>
    <w:rsid w:val="00083479"/>
    <w:rsid w:val="000907EE"/>
    <w:rsid w:val="00090F4A"/>
    <w:rsid w:val="0009124C"/>
    <w:rsid w:val="00091940"/>
    <w:rsid w:val="0009236B"/>
    <w:rsid w:val="0009387C"/>
    <w:rsid w:val="00094C59"/>
    <w:rsid w:val="00097CD7"/>
    <w:rsid w:val="000A5C27"/>
    <w:rsid w:val="000A6886"/>
    <w:rsid w:val="000A784E"/>
    <w:rsid w:val="000B00D1"/>
    <w:rsid w:val="000B02BE"/>
    <w:rsid w:val="000B2AE4"/>
    <w:rsid w:val="000B613E"/>
    <w:rsid w:val="000B6568"/>
    <w:rsid w:val="000B79EE"/>
    <w:rsid w:val="000C297B"/>
    <w:rsid w:val="000C29F1"/>
    <w:rsid w:val="000C3323"/>
    <w:rsid w:val="000C4967"/>
    <w:rsid w:val="000C56C0"/>
    <w:rsid w:val="000C687E"/>
    <w:rsid w:val="000C6B25"/>
    <w:rsid w:val="000C6E73"/>
    <w:rsid w:val="000C70F4"/>
    <w:rsid w:val="000D00B4"/>
    <w:rsid w:val="000D59B1"/>
    <w:rsid w:val="000E37A2"/>
    <w:rsid w:val="000E3C01"/>
    <w:rsid w:val="000E5EFB"/>
    <w:rsid w:val="000F005D"/>
    <w:rsid w:val="000F0AA6"/>
    <w:rsid w:val="000F1E81"/>
    <w:rsid w:val="000F315B"/>
    <w:rsid w:val="000F5014"/>
    <w:rsid w:val="000F5AA7"/>
    <w:rsid w:val="0010029F"/>
    <w:rsid w:val="001009AA"/>
    <w:rsid w:val="00100A8C"/>
    <w:rsid w:val="001013EE"/>
    <w:rsid w:val="00101CB4"/>
    <w:rsid w:val="0010506F"/>
    <w:rsid w:val="0010515E"/>
    <w:rsid w:val="00106357"/>
    <w:rsid w:val="001102DC"/>
    <w:rsid w:val="0011159C"/>
    <w:rsid w:val="001171DD"/>
    <w:rsid w:val="00121ECA"/>
    <w:rsid w:val="00124710"/>
    <w:rsid w:val="00124EB4"/>
    <w:rsid w:val="00125D59"/>
    <w:rsid w:val="00125E6E"/>
    <w:rsid w:val="0012736D"/>
    <w:rsid w:val="00127DFE"/>
    <w:rsid w:val="001311F4"/>
    <w:rsid w:val="0013199C"/>
    <w:rsid w:val="00132716"/>
    <w:rsid w:val="001334D6"/>
    <w:rsid w:val="00135322"/>
    <w:rsid w:val="001366B8"/>
    <w:rsid w:val="0013742B"/>
    <w:rsid w:val="0013786D"/>
    <w:rsid w:val="00137891"/>
    <w:rsid w:val="00143AD3"/>
    <w:rsid w:val="00144BDE"/>
    <w:rsid w:val="00144D20"/>
    <w:rsid w:val="001459C0"/>
    <w:rsid w:val="00145F97"/>
    <w:rsid w:val="00147807"/>
    <w:rsid w:val="00150866"/>
    <w:rsid w:val="001512E9"/>
    <w:rsid w:val="00152024"/>
    <w:rsid w:val="0015259A"/>
    <w:rsid w:val="001561EB"/>
    <w:rsid w:val="00157486"/>
    <w:rsid w:val="0016090F"/>
    <w:rsid w:val="001625EB"/>
    <w:rsid w:val="0016314B"/>
    <w:rsid w:val="00163ACA"/>
    <w:rsid w:val="0017073F"/>
    <w:rsid w:val="001754C6"/>
    <w:rsid w:val="00175D77"/>
    <w:rsid w:val="00175DAA"/>
    <w:rsid w:val="00176525"/>
    <w:rsid w:val="00181B67"/>
    <w:rsid w:val="00182986"/>
    <w:rsid w:val="0018410F"/>
    <w:rsid w:val="00190E58"/>
    <w:rsid w:val="00190E6C"/>
    <w:rsid w:val="00191402"/>
    <w:rsid w:val="00191F95"/>
    <w:rsid w:val="001926B8"/>
    <w:rsid w:val="00192F15"/>
    <w:rsid w:val="00193828"/>
    <w:rsid w:val="00193B53"/>
    <w:rsid w:val="00196AE8"/>
    <w:rsid w:val="001A1BFD"/>
    <w:rsid w:val="001A1F7B"/>
    <w:rsid w:val="001A544C"/>
    <w:rsid w:val="001A6577"/>
    <w:rsid w:val="001A7EB3"/>
    <w:rsid w:val="001B0AC2"/>
    <w:rsid w:val="001B1D9C"/>
    <w:rsid w:val="001B3B8F"/>
    <w:rsid w:val="001B3BBB"/>
    <w:rsid w:val="001B3DA4"/>
    <w:rsid w:val="001B4F0D"/>
    <w:rsid w:val="001B5B16"/>
    <w:rsid w:val="001B6690"/>
    <w:rsid w:val="001B688B"/>
    <w:rsid w:val="001B70B4"/>
    <w:rsid w:val="001B7649"/>
    <w:rsid w:val="001C0560"/>
    <w:rsid w:val="001C1BDB"/>
    <w:rsid w:val="001C3404"/>
    <w:rsid w:val="001C5F83"/>
    <w:rsid w:val="001C62A3"/>
    <w:rsid w:val="001D0A67"/>
    <w:rsid w:val="001D0C96"/>
    <w:rsid w:val="001D600C"/>
    <w:rsid w:val="001D66A7"/>
    <w:rsid w:val="001E2D4F"/>
    <w:rsid w:val="001E36A6"/>
    <w:rsid w:val="001E44FE"/>
    <w:rsid w:val="001E7052"/>
    <w:rsid w:val="001F0C58"/>
    <w:rsid w:val="001F10D6"/>
    <w:rsid w:val="001F3307"/>
    <w:rsid w:val="001F57FE"/>
    <w:rsid w:val="001F5977"/>
    <w:rsid w:val="001F5E45"/>
    <w:rsid w:val="001F7D50"/>
    <w:rsid w:val="00200FBC"/>
    <w:rsid w:val="0020211D"/>
    <w:rsid w:val="002029F9"/>
    <w:rsid w:val="00202BE0"/>
    <w:rsid w:val="00204BCB"/>
    <w:rsid w:val="00205558"/>
    <w:rsid w:val="00205D3E"/>
    <w:rsid w:val="00205EE0"/>
    <w:rsid w:val="00205FAC"/>
    <w:rsid w:val="00206AA1"/>
    <w:rsid w:val="002073DC"/>
    <w:rsid w:val="00207EB0"/>
    <w:rsid w:val="00210D90"/>
    <w:rsid w:val="002151A8"/>
    <w:rsid w:val="002156FE"/>
    <w:rsid w:val="002172F7"/>
    <w:rsid w:val="002233AE"/>
    <w:rsid w:val="002267D4"/>
    <w:rsid w:val="002268BB"/>
    <w:rsid w:val="00227663"/>
    <w:rsid w:val="002311C9"/>
    <w:rsid w:val="002316AC"/>
    <w:rsid w:val="0023205D"/>
    <w:rsid w:val="002343BA"/>
    <w:rsid w:val="0023488E"/>
    <w:rsid w:val="00235895"/>
    <w:rsid w:val="00236F97"/>
    <w:rsid w:val="0023799A"/>
    <w:rsid w:val="00241704"/>
    <w:rsid w:val="00241D69"/>
    <w:rsid w:val="00241E2F"/>
    <w:rsid w:val="002459E9"/>
    <w:rsid w:val="00246494"/>
    <w:rsid w:val="00247EF6"/>
    <w:rsid w:val="00252039"/>
    <w:rsid w:val="0025215E"/>
    <w:rsid w:val="00253B38"/>
    <w:rsid w:val="00254DE1"/>
    <w:rsid w:val="00256352"/>
    <w:rsid w:val="00257673"/>
    <w:rsid w:val="00264E61"/>
    <w:rsid w:val="002662D7"/>
    <w:rsid w:val="002662EB"/>
    <w:rsid w:val="002664B8"/>
    <w:rsid w:val="0027190D"/>
    <w:rsid w:val="00271DD5"/>
    <w:rsid w:val="00271EFA"/>
    <w:rsid w:val="00273A0C"/>
    <w:rsid w:val="00274F80"/>
    <w:rsid w:val="00274F93"/>
    <w:rsid w:val="00275352"/>
    <w:rsid w:val="002838E3"/>
    <w:rsid w:val="00287554"/>
    <w:rsid w:val="0029092D"/>
    <w:rsid w:val="00293D1F"/>
    <w:rsid w:val="00294936"/>
    <w:rsid w:val="00294F59"/>
    <w:rsid w:val="002953B9"/>
    <w:rsid w:val="00297EFA"/>
    <w:rsid w:val="002A0806"/>
    <w:rsid w:val="002A0A78"/>
    <w:rsid w:val="002A1985"/>
    <w:rsid w:val="002A1C2D"/>
    <w:rsid w:val="002A31AF"/>
    <w:rsid w:val="002A53EB"/>
    <w:rsid w:val="002A66F6"/>
    <w:rsid w:val="002A6D1E"/>
    <w:rsid w:val="002A7FBF"/>
    <w:rsid w:val="002B2307"/>
    <w:rsid w:val="002B35EB"/>
    <w:rsid w:val="002B36B6"/>
    <w:rsid w:val="002B4E1B"/>
    <w:rsid w:val="002B6274"/>
    <w:rsid w:val="002B66DD"/>
    <w:rsid w:val="002C0B02"/>
    <w:rsid w:val="002C1250"/>
    <w:rsid w:val="002C12FC"/>
    <w:rsid w:val="002C28A2"/>
    <w:rsid w:val="002C2BFD"/>
    <w:rsid w:val="002C33F8"/>
    <w:rsid w:val="002C69E7"/>
    <w:rsid w:val="002C6DEC"/>
    <w:rsid w:val="002C722B"/>
    <w:rsid w:val="002C725A"/>
    <w:rsid w:val="002D0F38"/>
    <w:rsid w:val="002D200F"/>
    <w:rsid w:val="002D284E"/>
    <w:rsid w:val="002D3E40"/>
    <w:rsid w:val="002D5DF6"/>
    <w:rsid w:val="002D5FAB"/>
    <w:rsid w:val="002D60B2"/>
    <w:rsid w:val="002E1A8E"/>
    <w:rsid w:val="002E3C78"/>
    <w:rsid w:val="002E73EF"/>
    <w:rsid w:val="002E7A3D"/>
    <w:rsid w:val="002F0428"/>
    <w:rsid w:val="002F1D92"/>
    <w:rsid w:val="002F3EC4"/>
    <w:rsid w:val="002F4021"/>
    <w:rsid w:val="002F48E2"/>
    <w:rsid w:val="002F657F"/>
    <w:rsid w:val="002F751A"/>
    <w:rsid w:val="002F79A8"/>
    <w:rsid w:val="00300496"/>
    <w:rsid w:val="00305DF0"/>
    <w:rsid w:val="00312C76"/>
    <w:rsid w:val="00313989"/>
    <w:rsid w:val="00313A13"/>
    <w:rsid w:val="00313AD2"/>
    <w:rsid w:val="00314033"/>
    <w:rsid w:val="00316159"/>
    <w:rsid w:val="0031678E"/>
    <w:rsid w:val="003167BD"/>
    <w:rsid w:val="00321B86"/>
    <w:rsid w:val="00322895"/>
    <w:rsid w:val="00324DCC"/>
    <w:rsid w:val="00326A61"/>
    <w:rsid w:val="00330958"/>
    <w:rsid w:val="00331839"/>
    <w:rsid w:val="00332B0A"/>
    <w:rsid w:val="00336055"/>
    <w:rsid w:val="0033616F"/>
    <w:rsid w:val="00337BF2"/>
    <w:rsid w:val="00337D38"/>
    <w:rsid w:val="00340E5B"/>
    <w:rsid w:val="00341BF6"/>
    <w:rsid w:val="00342FD7"/>
    <w:rsid w:val="00343936"/>
    <w:rsid w:val="00345C67"/>
    <w:rsid w:val="00351646"/>
    <w:rsid w:val="00352BDB"/>
    <w:rsid w:val="00354583"/>
    <w:rsid w:val="003547A4"/>
    <w:rsid w:val="0036004C"/>
    <w:rsid w:val="00360C6A"/>
    <w:rsid w:val="00361C89"/>
    <w:rsid w:val="00362B94"/>
    <w:rsid w:val="00362C4D"/>
    <w:rsid w:val="003653EE"/>
    <w:rsid w:val="003667E4"/>
    <w:rsid w:val="00367367"/>
    <w:rsid w:val="003707A6"/>
    <w:rsid w:val="00371040"/>
    <w:rsid w:val="003742B9"/>
    <w:rsid w:val="00374544"/>
    <w:rsid w:val="003745DC"/>
    <w:rsid w:val="00375C28"/>
    <w:rsid w:val="00376BB2"/>
    <w:rsid w:val="00376EF9"/>
    <w:rsid w:val="003804A3"/>
    <w:rsid w:val="00380CCB"/>
    <w:rsid w:val="0038146C"/>
    <w:rsid w:val="003837E3"/>
    <w:rsid w:val="00386C50"/>
    <w:rsid w:val="00391564"/>
    <w:rsid w:val="00392CAD"/>
    <w:rsid w:val="003938B4"/>
    <w:rsid w:val="00393BD3"/>
    <w:rsid w:val="00393D0B"/>
    <w:rsid w:val="00395741"/>
    <w:rsid w:val="003A2911"/>
    <w:rsid w:val="003A29BD"/>
    <w:rsid w:val="003A470C"/>
    <w:rsid w:val="003A4ED0"/>
    <w:rsid w:val="003A53BC"/>
    <w:rsid w:val="003A5D0A"/>
    <w:rsid w:val="003A5D4F"/>
    <w:rsid w:val="003B0439"/>
    <w:rsid w:val="003B07E7"/>
    <w:rsid w:val="003B1647"/>
    <w:rsid w:val="003B1BFD"/>
    <w:rsid w:val="003B1F44"/>
    <w:rsid w:val="003B2805"/>
    <w:rsid w:val="003B366C"/>
    <w:rsid w:val="003B5D60"/>
    <w:rsid w:val="003B7056"/>
    <w:rsid w:val="003B71A2"/>
    <w:rsid w:val="003C0F1F"/>
    <w:rsid w:val="003C1D6C"/>
    <w:rsid w:val="003C32C3"/>
    <w:rsid w:val="003C414D"/>
    <w:rsid w:val="003C42ED"/>
    <w:rsid w:val="003C4DBD"/>
    <w:rsid w:val="003C5531"/>
    <w:rsid w:val="003D3DEC"/>
    <w:rsid w:val="003D419E"/>
    <w:rsid w:val="003D5D56"/>
    <w:rsid w:val="003E2C36"/>
    <w:rsid w:val="003E3B87"/>
    <w:rsid w:val="003E4216"/>
    <w:rsid w:val="003E452B"/>
    <w:rsid w:val="003E4C15"/>
    <w:rsid w:val="003E5E6C"/>
    <w:rsid w:val="003E653D"/>
    <w:rsid w:val="003E7AF8"/>
    <w:rsid w:val="003F094C"/>
    <w:rsid w:val="003F25FD"/>
    <w:rsid w:val="003F391A"/>
    <w:rsid w:val="003F462B"/>
    <w:rsid w:val="003F4E4C"/>
    <w:rsid w:val="003F4FAF"/>
    <w:rsid w:val="003F56A1"/>
    <w:rsid w:val="003F5D38"/>
    <w:rsid w:val="003F5FE3"/>
    <w:rsid w:val="0040134E"/>
    <w:rsid w:val="004025C5"/>
    <w:rsid w:val="0040605B"/>
    <w:rsid w:val="00407C36"/>
    <w:rsid w:val="00407DFA"/>
    <w:rsid w:val="00410180"/>
    <w:rsid w:val="00410366"/>
    <w:rsid w:val="0041104F"/>
    <w:rsid w:val="004118EE"/>
    <w:rsid w:val="004132CA"/>
    <w:rsid w:val="0041379F"/>
    <w:rsid w:val="0041695A"/>
    <w:rsid w:val="0041795D"/>
    <w:rsid w:val="00421905"/>
    <w:rsid w:val="00421A17"/>
    <w:rsid w:val="00423F9C"/>
    <w:rsid w:val="004240A5"/>
    <w:rsid w:val="00426954"/>
    <w:rsid w:val="0043051F"/>
    <w:rsid w:val="00431638"/>
    <w:rsid w:val="004323A0"/>
    <w:rsid w:val="00433FE2"/>
    <w:rsid w:val="004348AE"/>
    <w:rsid w:val="00434A4B"/>
    <w:rsid w:val="00434D60"/>
    <w:rsid w:val="004361DA"/>
    <w:rsid w:val="00436383"/>
    <w:rsid w:val="00436DB1"/>
    <w:rsid w:val="004440E2"/>
    <w:rsid w:val="004511B5"/>
    <w:rsid w:val="00451A05"/>
    <w:rsid w:val="0045305A"/>
    <w:rsid w:val="00454CCA"/>
    <w:rsid w:val="00456BCE"/>
    <w:rsid w:val="00457FF7"/>
    <w:rsid w:val="00460ABE"/>
    <w:rsid w:val="00460B0F"/>
    <w:rsid w:val="004661C9"/>
    <w:rsid w:val="00466F89"/>
    <w:rsid w:val="004756E0"/>
    <w:rsid w:val="00476F22"/>
    <w:rsid w:val="00476FE5"/>
    <w:rsid w:val="00477CBC"/>
    <w:rsid w:val="00483C47"/>
    <w:rsid w:val="00486879"/>
    <w:rsid w:val="004868A9"/>
    <w:rsid w:val="00487999"/>
    <w:rsid w:val="00490401"/>
    <w:rsid w:val="004921B7"/>
    <w:rsid w:val="00496B2D"/>
    <w:rsid w:val="00497B80"/>
    <w:rsid w:val="004A0474"/>
    <w:rsid w:val="004A1ED3"/>
    <w:rsid w:val="004A6394"/>
    <w:rsid w:val="004A7E0D"/>
    <w:rsid w:val="004B1F6A"/>
    <w:rsid w:val="004B2C41"/>
    <w:rsid w:val="004B31C6"/>
    <w:rsid w:val="004B37A6"/>
    <w:rsid w:val="004B4AA9"/>
    <w:rsid w:val="004B6088"/>
    <w:rsid w:val="004B6BBD"/>
    <w:rsid w:val="004B75B9"/>
    <w:rsid w:val="004B79DB"/>
    <w:rsid w:val="004B7C53"/>
    <w:rsid w:val="004C057A"/>
    <w:rsid w:val="004C19E8"/>
    <w:rsid w:val="004C3088"/>
    <w:rsid w:val="004C3C29"/>
    <w:rsid w:val="004C5A1F"/>
    <w:rsid w:val="004C6080"/>
    <w:rsid w:val="004C63C4"/>
    <w:rsid w:val="004D0F2D"/>
    <w:rsid w:val="004D14FE"/>
    <w:rsid w:val="004D1872"/>
    <w:rsid w:val="004D4984"/>
    <w:rsid w:val="004D5777"/>
    <w:rsid w:val="004D6525"/>
    <w:rsid w:val="004E0E60"/>
    <w:rsid w:val="004E4945"/>
    <w:rsid w:val="004E578D"/>
    <w:rsid w:val="004E5B04"/>
    <w:rsid w:val="004E5DD6"/>
    <w:rsid w:val="004E5FA5"/>
    <w:rsid w:val="004F102C"/>
    <w:rsid w:val="004F6E5C"/>
    <w:rsid w:val="0050001B"/>
    <w:rsid w:val="00503C05"/>
    <w:rsid w:val="005046E1"/>
    <w:rsid w:val="00504CAC"/>
    <w:rsid w:val="00505EE5"/>
    <w:rsid w:val="00510545"/>
    <w:rsid w:val="00513206"/>
    <w:rsid w:val="00514F4E"/>
    <w:rsid w:val="005161FB"/>
    <w:rsid w:val="00516700"/>
    <w:rsid w:val="0051694E"/>
    <w:rsid w:val="00517553"/>
    <w:rsid w:val="00526086"/>
    <w:rsid w:val="00526F2C"/>
    <w:rsid w:val="0052714E"/>
    <w:rsid w:val="005322BC"/>
    <w:rsid w:val="00533F2C"/>
    <w:rsid w:val="005342B5"/>
    <w:rsid w:val="005358E7"/>
    <w:rsid w:val="0054078E"/>
    <w:rsid w:val="00541D00"/>
    <w:rsid w:val="00545128"/>
    <w:rsid w:val="005458D3"/>
    <w:rsid w:val="0054729B"/>
    <w:rsid w:val="005474A5"/>
    <w:rsid w:val="0055245F"/>
    <w:rsid w:val="00553BA7"/>
    <w:rsid w:val="005603B8"/>
    <w:rsid w:val="00562824"/>
    <w:rsid w:val="005636D1"/>
    <w:rsid w:val="00563EB2"/>
    <w:rsid w:val="00567B4F"/>
    <w:rsid w:val="00570204"/>
    <w:rsid w:val="00572E16"/>
    <w:rsid w:val="00573B9C"/>
    <w:rsid w:val="0057422D"/>
    <w:rsid w:val="0057669C"/>
    <w:rsid w:val="00577557"/>
    <w:rsid w:val="00580FDE"/>
    <w:rsid w:val="0058125D"/>
    <w:rsid w:val="00581419"/>
    <w:rsid w:val="0058151C"/>
    <w:rsid w:val="005826E9"/>
    <w:rsid w:val="00590A4F"/>
    <w:rsid w:val="00590A96"/>
    <w:rsid w:val="00591222"/>
    <w:rsid w:val="005925E0"/>
    <w:rsid w:val="005933D4"/>
    <w:rsid w:val="00593B34"/>
    <w:rsid w:val="00594EEA"/>
    <w:rsid w:val="0059543A"/>
    <w:rsid w:val="00595764"/>
    <w:rsid w:val="005977C3"/>
    <w:rsid w:val="005A405D"/>
    <w:rsid w:val="005A5266"/>
    <w:rsid w:val="005A63BF"/>
    <w:rsid w:val="005A66AD"/>
    <w:rsid w:val="005A6E4C"/>
    <w:rsid w:val="005B4465"/>
    <w:rsid w:val="005B5557"/>
    <w:rsid w:val="005B5B6C"/>
    <w:rsid w:val="005B78A1"/>
    <w:rsid w:val="005B7BE6"/>
    <w:rsid w:val="005C3A3B"/>
    <w:rsid w:val="005C5357"/>
    <w:rsid w:val="005C596C"/>
    <w:rsid w:val="005C78C0"/>
    <w:rsid w:val="005D05D0"/>
    <w:rsid w:val="005D1EEF"/>
    <w:rsid w:val="005D349E"/>
    <w:rsid w:val="005D39F1"/>
    <w:rsid w:val="005D3F75"/>
    <w:rsid w:val="005D590C"/>
    <w:rsid w:val="005D6B08"/>
    <w:rsid w:val="005E31BF"/>
    <w:rsid w:val="005E4489"/>
    <w:rsid w:val="005E5A62"/>
    <w:rsid w:val="005E6BD9"/>
    <w:rsid w:val="005F113D"/>
    <w:rsid w:val="005F2955"/>
    <w:rsid w:val="005F311E"/>
    <w:rsid w:val="005F3ACE"/>
    <w:rsid w:val="005F3F23"/>
    <w:rsid w:val="005F5492"/>
    <w:rsid w:val="005F6601"/>
    <w:rsid w:val="00600CD2"/>
    <w:rsid w:val="00600DA3"/>
    <w:rsid w:val="00602C0D"/>
    <w:rsid w:val="00602D94"/>
    <w:rsid w:val="00604A07"/>
    <w:rsid w:val="00604C05"/>
    <w:rsid w:val="0060526F"/>
    <w:rsid w:val="00605739"/>
    <w:rsid w:val="00605BAC"/>
    <w:rsid w:val="00607628"/>
    <w:rsid w:val="00607DC9"/>
    <w:rsid w:val="00611BAC"/>
    <w:rsid w:val="006120B9"/>
    <w:rsid w:val="0061476A"/>
    <w:rsid w:val="00614C61"/>
    <w:rsid w:val="00615CCE"/>
    <w:rsid w:val="00616790"/>
    <w:rsid w:val="00620721"/>
    <w:rsid w:val="00620963"/>
    <w:rsid w:val="00621746"/>
    <w:rsid w:val="00624D2F"/>
    <w:rsid w:val="00631773"/>
    <w:rsid w:val="00632702"/>
    <w:rsid w:val="00632999"/>
    <w:rsid w:val="00632DAB"/>
    <w:rsid w:val="00634D4C"/>
    <w:rsid w:val="00636981"/>
    <w:rsid w:val="0064038E"/>
    <w:rsid w:val="00640531"/>
    <w:rsid w:val="00641459"/>
    <w:rsid w:val="006431E5"/>
    <w:rsid w:val="006439DF"/>
    <w:rsid w:val="00644D89"/>
    <w:rsid w:val="00647B54"/>
    <w:rsid w:val="00653A1C"/>
    <w:rsid w:val="00661009"/>
    <w:rsid w:val="006614C6"/>
    <w:rsid w:val="00663AC8"/>
    <w:rsid w:val="006651EE"/>
    <w:rsid w:val="00666477"/>
    <w:rsid w:val="006714CB"/>
    <w:rsid w:val="006732D6"/>
    <w:rsid w:val="0067338F"/>
    <w:rsid w:val="0067379B"/>
    <w:rsid w:val="006746F9"/>
    <w:rsid w:val="00675094"/>
    <w:rsid w:val="006751A9"/>
    <w:rsid w:val="00675958"/>
    <w:rsid w:val="00680128"/>
    <w:rsid w:val="00682280"/>
    <w:rsid w:val="00682F47"/>
    <w:rsid w:val="006830C8"/>
    <w:rsid w:val="00683632"/>
    <w:rsid w:val="0068419A"/>
    <w:rsid w:val="00684935"/>
    <w:rsid w:val="00684ECB"/>
    <w:rsid w:val="00686979"/>
    <w:rsid w:val="006872AA"/>
    <w:rsid w:val="00687C33"/>
    <w:rsid w:val="00690A12"/>
    <w:rsid w:val="00690CFB"/>
    <w:rsid w:val="00691D3C"/>
    <w:rsid w:val="00692F65"/>
    <w:rsid w:val="0069434C"/>
    <w:rsid w:val="0069599A"/>
    <w:rsid w:val="0069623B"/>
    <w:rsid w:val="006A0FA4"/>
    <w:rsid w:val="006A1236"/>
    <w:rsid w:val="006A56EC"/>
    <w:rsid w:val="006A5BEC"/>
    <w:rsid w:val="006A5CB5"/>
    <w:rsid w:val="006A5DC1"/>
    <w:rsid w:val="006A6923"/>
    <w:rsid w:val="006A7037"/>
    <w:rsid w:val="006A7C7F"/>
    <w:rsid w:val="006B1341"/>
    <w:rsid w:val="006B5DD2"/>
    <w:rsid w:val="006B7E3C"/>
    <w:rsid w:val="006C1A76"/>
    <w:rsid w:val="006C1AF3"/>
    <w:rsid w:val="006C55E0"/>
    <w:rsid w:val="006D0F3D"/>
    <w:rsid w:val="006D237C"/>
    <w:rsid w:val="006E34DC"/>
    <w:rsid w:val="006E3644"/>
    <w:rsid w:val="006E3BA1"/>
    <w:rsid w:val="006E4688"/>
    <w:rsid w:val="006E6807"/>
    <w:rsid w:val="006E691D"/>
    <w:rsid w:val="006E7846"/>
    <w:rsid w:val="006E79F1"/>
    <w:rsid w:val="006F0397"/>
    <w:rsid w:val="006F1BF1"/>
    <w:rsid w:val="006F45ED"/>
    <w:rsid w:val="006F4953"/>
    <w:rsid w:val="006F4C63"/>
    <w:rsid w:val="006F65C4"/>
    <w:rsid w:val="00700B13"/>
    <w:rsid w:val="00704666"/>
    <w:rsid w:val="00704D6F"/>
    <w:rsid w:val="00704E0E"/>
    <w:rsid w:val="00706473"/>
    <w:rsid w:val="00706C23"/>
    <w:rsid w:val="007072F7"/>
    <w:rsid w:val="00711F90"/>
    <w:rsid w:val="0071332C"/>
    <w:rsid w:val="00713F98"/>
    <w:rsid w:val="0071433A"/>
    <w:rsid w:val="0071452B"/>
    <w:rsid w:val="00716BA4"/>
    <w:rsid w:val="00717A56"/>
    <w:rsid w:val="00717C38"/>
    <w:rsid w:val="007203FA"/>
    <w:rsid w:val="007231F5"/>
    <w:rsid w:val="007237F0"/>
    <w:rsid w:val="00723C2D"/>
    <w:rsid w:val="007251FD"/>
    <w:rsid w:val="00734634"/>
    <w:rsid w:val="00735A2A"/>
    <w:rsid w:val="007368D3"/>
    <w:rsid w:val="007377C8"/>
    <w:rsid w:val="00740150"/>
    <w:rsid w:val="00740B0D"/>
    <w:rsid w:val="0074122F"/>
    <w:rsid w:val="00741D18"/>
    <w:rsid w:val="0074746C"/>
    <w:rsid w:val="00747DA8"/>
    <w:rsid w:val="00747F0E"/>
    <w:rsid w:val="00751D4C"/>
    <w:rsid w:val="00753C4F"/>
    <w:rsid w:val="007540A6"/>
    <w:rsid w:val="00754518"/>
    <w:rsid w:val="007545E3"/>
    <w:rsid w:val="00757319"/>
    <w:rsid w:val="00757986"/>
    <w:rsid w:val="0076338C"/>
    <w:rsid w:val="00766517"/>
    <w:rsid w:val="0077072A"/>
    <w:rsid w:val="007715F4"/>
    <w:rsid w:val="007725A3"/>
    <w:rsid w:val="00773096"/>
    <w:rsid w:val="007773AF"/>
    <w:rsid w:val="00786949"/>
    <w:rsid w:val="00786C33"/>
    <w:rsid w:val="007918DB"/>
    <w:rsid w:val="00795509"/>
    <w:rsid w:val="007A1759"/>
    <w:rsid w:val="007A22C1"/>
    <w:rsid w:val="007A32A5"/>
    <w:rsid w:val="007A39A6"/>
    <w:rsid w:val="007A4189"/>
    <w:rsid w:val="007A4438"/>
    <w:rsid w:val="007A46B0"/>
    <w:rsid w:val="007A6AE4"/>
    <w:rsid w:val="007B10E8"/>
    <w:rsid w:val="007B113F"/>
    <w:rsid w:val="007B4615"/>
    <w:rsid w:val="007B467F"/>
    <w:rsid w:val="007B5CAC"/>
    <w:rsid w:val="007B7844"/>
    <w:rsid w:val="007B7C26"/>
    <w:rsid w:val="007C02E9"/>
    <w:rsid w:val="007C07C0"/>
    <w:rsid w:val="007C2837"/>
    <w:rsid w:val="007C3504"/>
    <w:rsid w:val="007C3AE0"/>
    <w:rsid w:val="007C7126"/>
    <w:rsid w:val="007C7420"/>
    <w:rsid w:val="007D05D9"/>
    <w:rsid w:val="007D22B3"/>
    <w:rsid w:val="007D429F"/>
    <w:rsid w:val="007D460B"/>
    <w:rsid w:val="007D539A"/>
    <w:rsid w:val="007D5D2A"/>
    <w:rsid w:val="007D632A"/>
    <w:rsid w:val="007D63CC"/>
    <w:rsid w:val="007D652F"/>
    <w:rsid w:val="007D694E"/>
    <w:rsid w:val="007D7F7A"/>
    <w:rsid w:val="007E213F"/>
    <w:rsid w:val="007E31F8"/>
    <w:rsid w:val="007E5562"/>
    <w:rsid w:val="007E7ED7"/>
    <w:rsid w:val="007F21ED"/>
    <w:rsid w:val="007F4CAA"/>
    <w:rsid w:val="007F7A59"/>
    <w:rsid w:val="008002A7"/>
    <w:rsid w:val="00804B4D"/>
    <w:rsid w:val="00804BC4"/>
    <w:rsid w:val="0080570D"/>
    <w:rsid w:val="008071FA"/>
    <w:rsid w:val="008073D7"/>
    <w:rsid w:val="0081111F"/>
    <w:rsid w:val="00815574"/>
    <w:rsid w:val="00815AD7"/>
    <w:rsid w:val="008204E7"/>
    <w:rsid w:val="00820E6C"/>
    <w:rsid w:val="008267B6"/>
    <w:rsid w:val="00831135"/>
    <w:rsid w:val="00831BF7"/>
    <w:rsid w:val="008321D5"/>
    <w:rsid w:val="0083296A"/>
    <w:rsid w:val="00832E67"/>
    <w:rsid w:val="00833E90"/>
    <w:rsid w:val="008348FB"/>
    <w:rsid w:val="00836F7F"/>
    <w:rsid w:val="008375B0"/>
    <w:rsid w:val="008422A2"/>
    <w:rsid w:val="00842563"/>
    <w:rsid w:val="00843290"/>
    <w:rsid w:val="008449ED"/>
    <w:rsid w:val="008452C7"/>
    <w:rsid w:val="008465FC"/>
    <w:rsid w:val="00846A38"/>
    <w:rsid w:val="00847328"/>
    <w:rsid w:val="00847460"/>
    <w:rsid w:val="00852187"/>
    <w:rsid w:val="00852AE0"/>
    <w:rsid w:val="00855018"/>
    <w:rsid w:val="0085572C"/>
    <w:rsid w:val="00856F99"/>
    <w:rsid w:val="008626AF"/>
    <w:rsid w:val="0086292D"/>
    <w:rsid w:val="00862D1A"/>
    <w:rsid w:val="0086360D"/>
    <w:rsid w:val="0086545E"/>
    <w:rsid w:val="00866467"/>
    <w:rsid w:val="008664F8"/>
    <w:rsid w:val="00867663"/>
    <w:rsid w:val="00867868"/>
    <w:rsid w:val="00871970"/>
    <w:rsid w:val="008721BA"/>
    <w:rsid w:val="0087521A"/>
    <w:rsid w:val="00875F95"/>
    <w:rsid w:val="008768D3"/>
    <w:rsid w:val="00876C77"/>
    <w:rsid w:val="0087709E"/>
    <w:rsid w:val="00881095"/>
    <w:rsid w:val="00881418"/>
    <w:rsid w:val="0088230A"/>
    <w:rsid w:val="008836B8"/>
    <w:rsid w:val="00884DF0"/>
    <w:rsid w:val="00885669"/>
    <w:rsid w:val="00890613"/>
    <w:rsid w:val="008911C7"/>
    <w:rsid w:val="0089146E"/>
    <w:rsid w:val="008924D2"/>
    <w:rsid w:val="0089259D"/>
    <w:rsid w:val="008938F5"/>
    <w:rsid w:val="00894028"/>
    <w:rsid w:val="008952F1"/>
    <w:rsid w:val="00896EFF"/>
    <w:rsid w:val="008A0363"/>
    <w:rsid w:val="008A11F7"/>
    <w:rsid w:val="008A2871"/>
    <w:rsid w:val="008A35CB"/>
    <w:rsid w:val="008A37E4"/>
    <w:rsid w:val="008B2E79"/>
    <w:rsid w:val="008B747B"/>
    <w:rsid w:val="008C080A"/>
    <w:rsid w:val="008C2B71"/>
    <w:rsid w:val="008C343A"/>
    <w:rsid w:val="008C3685"/>
    <w:rsid w:val="008C3A8D"/>
    <w:rsid w:val="008C440B"/>
    <w:rsid w:val="008C5588"/>
    <w:rsid w:val="008C6841"/>
    <w:rsid w:val="008C6B45"/>
    <w:rsid w:val="008C78C6"/>
    <w:rsid w:val="008D00DD"/>
    <w:rsid w:val="008D59DE"/>
    <w:rsid w:val="008D5AC7"/>
    <w:rsid w:val="008D5FB9"/>
    <w:rsid w:val="008D6CF9"/>
    <w:rsid w:val="008D7765"/>
    <w:rsid w:val="008E0601"/>
    <w:rsid w:val="008E0E26"/>
    <w:rsid w:val="008E1D0B"/>
    <w:rsid w:val="008E2758"/>
    <w:rsid w:val="008E4DD6"/>
    <w:rsid w:val="008E6220"/>
    <w:rsid w:val="008F03E2"/>
    <w:rsid w:val="008F1352"/>
    <w:rsid w:val="008F18C0"/>
    <w:rsid w:val="008F30D9"/>
    <w:rsid w:val="008F78B2"/>
    <w:rsid w:val="00900A14"/>
    <w:rsid w:val="00902F4F"/>
    <w:rsid w:val="00903CCE"/>
    <w:rsid w:val="00903FE5"/>
    <w:rsid w:val="00905DC1"/>
    <w:rsid w:val="0090674B"/>
    <w:rsid w:val="00910351"/>
    <w:rsid w:val="009106E4"/>
    <w:rsid w:val="009143CF"/>
    <w:rsid w:val="00915583"/>
    <w:rsid w:val="009212D2"/>
    <w:rsid w:val="009227AA"/>
    <w:rsid w:val="0092363A"/>
    <w:rsid w:val="00925780"/>
    <w:rsid w:val="009278B2"/>
    <w:rsid w:val="009301E8"/>
    <w:rsid w:val="00931BF8"/>
    <w:rsid w:val="00934056"/>
    <w:rsid w:val="0093531A"/>
    <w:rsid w:val="00937BE7"/>
    <w:rsid w:val="0094017B"/>
    <w:rsid w:val="00941717"/>
    <w:rsid w:val="00942ECC"/>
    <w:rsid w:val="009437E0"/>
    <w:rsid w:val="00944964"/>
    <w:rsid w:val="00945438"/>
    <w:rsid w:val="00945B1C"/>
    <w:rsid w:val="009477BA"/>
    <w:rsid w:val="00950D08"/>
    <w:rsid w:val="00952956"/>
    <w:rsid w:val="00954976"/>
    <w:rsid w:val="009601E3"/>
    <w:rsid w:val="0096107B"/>
    <w:rsid w:val="00963890"/>
    <w:rsid w:val="00965CC8"/>
    <w:rsid w:val="00965E22"/>
    <w:rsid w:val="0096680B"/>
    <w:rsid w:val="00971E28"/>
    <w:rsid w:val="00971EBA"/>
    <w:rsid w:val="00972B10"/>
    <w:rsid w:val="00973908"/>
    <w:rsid w:val="00975271"/>
    <w:rsid w:val="00976EAC"/>
    <w:rsid w:val="009778E9"/>
    <w:rsid w:val="00980BDD"/>
    <w:rsid w:val="00981FF2"/>
    <w:rsid w:val="00984169"/>
    <w:rsid w:val="009846FA"/>
    <w:rsid w:val="00994676"/>
    <w:rsid w:val="00996873"/>
    <w:rsid w:val="009A0942"/>
    <w:rsid w:val="009A4CC3"/>
    <w:rsid w:val="009A5EC0"/>
    <w:rsid w:val="009B47B4"/>
    <w:rsid w:val="009C03BA"/>
    <w:rsid w:val="009D1413"/>
    <w:rsid w:val="009D3245"/>
    <w:rsid w:val="009D4C2F"/>
    <w:rsid w:val="009D5439"/>
    <w:rsid w:val="009D54DC"/>
    <w:rsid w:val="009D6E78"/>
    <w:rsid w:val="009E17B3"/>
    <w:rsid w:val="009E28B8"/>
    <w:rsid w:val="009E2FD2"/>
    <w:rsid w:val="009E7277"/>
    <w:rsid w:val="009F036B"/>
    <w:rsid w:val="009F0C6C"/>
    <w:rsid w:val="009F291B"/>
    <w:rsid w:val="009F3183"/>
    <w:rsid w:val="009F6C96"/>
    <w:rsid w:val="009F72E0"/>
    <w:rsid w:val="009F7A25"/>
    <w:rsid w:val="009F7FD9"/>
    <w:rsid w:val="00A003DD"/>
    <w:rsid w:val="00A04817"/>
    <w:rsid w:val="00A04AB2"/>
    <w:rsid w:val="00A0544C"/>
    <w:rsid w:val="00A06949"/>
    <w:rsid w:val="00A06B04"/>
    <w:rsid w:val="00A06F6F"/>
    <w:rsid w:val="00A07721"/>
    <w:rsid w:val="00A07743"/>
    <w:rsid w:val="00A103CB"/>
    <w:rsid w:val="00A13C31"/>
    <w:rsid w:val="00A154F9"/>
    <w:rsid w:val="00A16837"/>
    <w:rsid w:val="00A17143"/>
    <w:rsid w:val="00A171A4"/>
    <w:rsid w:val="00A17BF5"/>
    <w:rsid w:val="00A23166"/>
    <w:rsid w:val="00A23D0B"/>
    <w:rsid w:val="00A24D47"/>
    <w:rsid w:val="00A26883"/>
    <w:rsid w:val="00A27C53"/>
    <w:rsid w:val="00A3076A"/>
    <w:rsid w:val="00A32FDC"/>
    <w:rsid w:val="00A36C74"/>
    <w:rsid w:val="00A36C86"/>
    <w:rsid w:val="00A370E7"/>
    <w:rsid w:val="00A37BCB"/>
    <w:rsid w:val="00A4033A"/>
    <w:rsid w:val="00A407E3"/>
    <w:rsid w:val="00A40D6E"/>
    <w:rsid w:val="00A4201C"/>
    <w:rsid w:val="00A426DB"/>
    <w:rsid w:val="00A43A5D"/>
    <w:rsid w:val="00A43B3B"/>
    <w:rsid w:val="00A43D2B"/>
    <w:rsid w:val="00A4442C"/>
    <w:rsid w:val="00A4535D"/>
    <w:rsid w:val="00A45875"/>
    <w:rsid w:val="00A45917"/>
    <w:rsid w:val="00A525D4"/>
    <w:rsid w:val="00A53844"/>
    <w:rsid w:val="00A5717B"/>
    <w:rsid w:val="00A60F64"/>
    <w:rsid w:val="00A61421"/>
    <w:rsid w:val="00A635DF"/>
    <w:rsid w:val="00A647E0"/>
    <w:rsid w:val="00A64842"/>
    <w:rsid w:val="00A64DFB"/>
    <w:rsid w:val="00A650BD"/>
    <w:rsid w:val="00A71EC9"/>
    <w:rsid w:val="00A7407B"/>
    <w:rsid w:val="00A74EBC"/>
    <w:rsid w:val="00A76E47"/>
    <w:rsid w:val="00A80F3E"/>
    <w:rsid w:val="00A8266E"/>
    <w:rsid w:val="00A82A04"/>
    <w:rsid w:val="00A8331E"/>
    <w:rsid w:val="00A850C1"/>
    <w:rsid w:val="00A86662"/>
    <w:rsid w:val="00A902D0"/>
    <w:rsid w:val="00A909B6"/>
    <w:rsid w:val="00A94600"/>
    <w:rsid w:val="00A9478F"/>
    <w:rsid w:val="00A947AF"/>
    <w:rsid w:val="00AA33A0"/>
    <w:rsid w:val="00AA3D84"/>
    <w:rsid w:val="00AA6DC0"/>
    <w:rsid w:val="00AA6F92"/>
    <w:rsid w:val="00AA703A"/>
    <w:rsid w:val="00AA7490"/>
    <w:rsid w:val="00AB1063"/>
    <w:rsid w:val="00AB1B77"/>
    <w:rsid w:val="00AB2A85"/>
    <w:rsid w:val="00AB3D14"/>
    <w:rsid w:val="00AB4762"/>
    <w:rsid w:val="00AB56A5"/>
    <w:rsid w:val="00AB6009"/>
    <w:rsid w:val="00AB7308"/>
    <w:rsid w:val="00AB7AFD"/>
    <w:rsid w:val="00AC06E4"/>
    <w:rsid w:val="00AC1115"/>
    <w:rsid w:val="00AC12D2"/>
    <w:rsid w:val="00AC1E73"/>
    <w:rsid w:val="00AC3955"/>
    <w:rsid w:val="00AC3B24"/>
    <w:rsid w:val="00AC4D6C"/>
    <w:rsid w:val="00AC4E0A"/>
    <w:rsid w:val="00AC5C94"/>
    <w:rsid w:val="00AC7C24"/>
    <w:rsid w:val="00AD07B0"/>
    <w:rsid w:val="00AD0B02"/>
    <w:rsid w:val="00AD2DB4"/>
    <w:rsid w:val="00AD435C"/>
    <w:rsid w:val="00AD5B78"/>
    <w:rsid w:val="00AD5F1D"/>
    <w:rsid w:val="00AE0B2F"/>
    <w:rsid w:val="00AE0C2D"/>
    <w:rsid w:val="00AE10C9"/>
    <w:rsid w:val="00AE2662"/>
    <w:rsid w:val="00AE3200"/>
    <w:rsid w:val="00AE403B"/>
    <w:rsid w:val="00AE433E"/>
    <w:rsid w:val="00AE5EBF"/>
    <w:rsid w:val="00AF0773"/>
    <w:rsid w:val="00AF2B63"/>
    <w:rsid w:val="00AF6ED0"/>
    <w:rsid w:val="00B00479"/>
    <w:rsid w:val="00B00B3F"/>
    <w:rsid w:val="00B01243"/>
    <w:rsid w:val="00B01FB4"/>
    <w:rsid w:val="00B026AD"/>
    <w:rsid w:val="00B02D57"/>
    <w:rsid w:val="00B02F85"/>
    <w:rsid w:val="00B0361E"/>
    <w:rsid w:val="00B04693"/>
    <w:rsid w:val="00B053BF"/>
    <w:rsid w:val="00B05625"/>
    <w:rsid w:val="00B05F0C"/>
    <w:rsid w:val="00B06341"/>
    <w:rsid w:val="00B0688E"/>
    <w:rsid w:val="00B06C4A"/>
    <w:rsid w:val="00B11361"/>
    <w:rsid w:val="00B1294A"/>
    <w:rsid w:val="00B137BD"/>
    <w:rsid w:val="00B13914"/>
    <w:rsid w:val="00B15517"/>
    <w:rsid w:val="00B15DEB"/>
    <w:rsid w:val="00B16591"/>
    <w:rsid w:val="00B20088"/>
    <w:rsid w:val="00B20DCB"/>
    <w:rsid w:val="00B21828"/>
    <w:rsid w:val="00B256D0"/>
    <w:rsid w:val="00B266E9"/>
    <w:rsid w:val="00B272A1"/>
    <w:rsid w:val="00B303AD"/>
    <w:rsid w:val="00B3152A"/>
    <w:rsid w:val="00B34AB8"/>
    <w:rsid w:val="00B34C98"/>
    <w:rsid w:val="00B3602F"/>
    <w:rsid w:val="00B367A7"/>
    <w:rsid w:val="00B37872"/>
    <w:rsid w:val="00B40904"/>
    <w:rsid w:val="00B409E5"/>
    <w:rsid w:val="00B4120B"/>
    <w:rsid w:val="00B41595"/>
    <w:rsid w:val="00B42DAD"/>
    <w:rsid w:val="00B43D08"/>
    <w:rsid w:val="00B43F5E"/>
    <w:rsid w:val="00B4563A"/>
    <w:rsid w:val="00B45BEE"/>
    <w:rsid w:val="00B4623E"/>
    <w:rsid w:val="00B47D92"/>
    <w:rsid w:val="00B51C12"/>
    <w:rsid w:val="00B526CF"/>
    <w:rsid w:val="00B52AA1"/>
    <w:rsid w:val="00B53618"/>
    <w:rsid w:val="00B5558B"/>
    <w:rsid w:val="00B5664E"/>
    <w:rsid w:val="00B56973"/>
    <w:rsid w:val="00B57BC4"/>
    <w:rsid w:val="00B60522"/>
    <w:rsid w:val="00B63414"/>
    <w:rsid w:val="00B643BE"/>
    <w:rsid w:val="00B70509"/>
    <w:rsid w:val="00B7067F"/>
    <w:rsid w:val="00B71D53"/>
    <w:rsid w:val="00B72E27"/>
    <w:rsid w:val="00B72E33"/>
    <w:rsid w:val="00B73DF1"/>
    <w:rsid w:val="00B747DD"/>
    <w:rsid w:val="00B7522B"/>
    <w:rsid w:val="00B761E5"/>
    <w:rsid w:val="00B7757C"/>
    <w:rsid w:val="00B77A1E"/>
    <w:rsid w:val="00B77A7A"/>
    <w:rsid w:val="00B80229"/>
    <w:rsid w:val="00B80307"/>
    <w:rsid w:val="00B80F16"/>
    <w:rsid w:val="00B81BC8"/>
    <w:rsid w:val="00B823BF"/>
    <w:rsid w:val="00B83F1E"/>
    <w:rsid w:val="00B85446"/>
    <w:rsid w:val="00B866CA"/>
    <w:rsid w:val="00B86D52"/>
    <w:rsid w:val="00B90374"/>
    <w:rsid w:val="00B905E7"/>
    <w:rsid w:val="00B91E08"/>
    <w:rsid w:val="00B936CD"/>
    <w:rsid w:val="00B943E0"/>
    <w:rsid w:val="00B9517E"/>
    <w:rsid w:val="00B962F7"/>
    <w:rsid w:val="00B97FF4"/>
    <w:rsid w:val="00BA07FD"/>
    <w:rsid w:val="00BA4CE6"/>
    <w:rsid w:val="00BB0A77"/>
    <w:rsid w:val="00BB0C0B"/>
    <w:rsid w:val="00BB18D7"/>
    <w:rsid w:val="00BB1926"/>
    <w:rsid w:val="00BB1DED"/>
    <w:rsid w:val="00BB2D3C"/>
    <w:rsid w:val="00BB3CA1"/>
    <w:rsid w:val="00BB6314"/>
    <w:rsid w:val="00BB641D"/>
    <w:rsid w:val="00BB646E"/>
    <w:rsid w:val="00BB6576"/>
    <w:rsid w:val="00BC1F40"/>
    <w:rsid w:val="00BC32EC"/>
    <w:rsid w:val="00BC33C7"/>
    <w:rsid w:val="00BC3875"/>
    <w:rsid w:val="00BC778C"/>
    <w:rsid w:val="00BC7A5A"/>
    <w:rsid w:val="00BD361C"/>
    <w:rsid w:val="00BD422B"/>
    <w:rsid w:val="00BD493F"/>
    <w:rsid w:val="00BD4B8B"/>
    <w:rsid w:val="00BD6605"/>
    <w:rsid w:val="00BD6DF2"/>
    <w:rsid w:val="00BD7FD4"/>
    <w:rsid w:val="00BE0431"/>
    <w:rsid w:val="00BE1226"/>
    <w:rsid w:val="00BE29C2"/>
    <w:rsid w:val="00BE47DA"/>
    <w:rsid w:val="00BE5883"/>
    <w:rsid w:val="00BE6196"/>
    <w:rsid w:val="00BE7BE7"/>
    <w:rsid w:val="00BF05CC"/>
    <w:rsid w:val="00BF26A7"/>
    <w:rsid w:val="00BF501E"/>
    <w:rsid w:val="00BF72A0"/>
    <w:rsid w:val="00BF7E34"/>
    <w:rsid w:val="00C010CD"/>
    <w:rsid w:val="00C01B81"/>
    <w:rsid w:val="00C038F3"/>
    <w:rsid w:val="00C03C74"/>
    <w:rsid w:val="00C043D9"/>
    <w:rsid w:val="00C046A8"/>
    <w:rsid w:val="00C04704"/>
    <w:rsid w:val="00C072EC"/>
    <w:rsid w:val="00C11122"/>
    <w:rsid w:val="00C120EA"/>
    <w:rsid w:val="00C131C6"/>
    <w:rsid w:val="00C14C06"/>
    <w:rsid w:val="00C15685"/>
    <w:rsid w:val="00C1739C"/>
    <w:rsid w:val="00C17B12"/>
    <w:rsid w:val="00C17D85"/>
    <w:rsid w:val="00C218F5"/>
    <w:rsid w:val="00C24334"/>
    <w:rsid w:val="00C2586F"/>
    <w:rsid w:val="00C3028A"/>
    <w:rsid w:val="00C322FC"/>
    <w:rsid w:val="00C33DF6"/>
    <w:rsid w:val="00C34365"/>
    <w:rsid w:val="00C413E1"/>
    <w:rsid w:val="00C41915"/>
    <w:rsid w:val="00C43AAE"/>
    <w:rsid w:val="00C45CCA"/>
    <w:rsid w:val="00C50602"/>
    <w:rsid w:val="00C53807"/>
    <w:rsid w:val="00C53D06"/>
    <w:rsid w:val="00C547D7"/>
    <w:rsid w:val="00C57500"/>
    <w:rsid w:val="00C61926"/>
    <w:rsid w:val="00C643D5"/>
    <w:rsid w:val="00C64949"/>
    <w:rsid w:val="00C657CE"/>
    <w:rsid w:val="00C65AF6"/>
    <w:rsid w:val="00C65CD7"/>
    <w:rsid w:val="00C730D1"/>
    <w:rsid w:val="00C74F77"/>
    <w:rsid w:val="00C75CBE"/>
    <w:rsid w:val="00C76E34"/>
    <w:rsid w:val="00C77216"/>
    <w:rsid w:val="00C80434"/>
    <w:rsid w:val="00C81445"/>
    <w:rsid w:val="00C818FA"/>
    <w:rsid w:val="00C82369"/>
    <w:rsid w:val="00C82AA6"/>
    <w:rsid w:val="00C82BD4"/>
    <w:rsid w:val="00C84AC3"/>
    <w:rsid w:val="00C857E1"/>
    <w:rsid w:val="00C8631F"/>
    <w:rsid w:val="00C873D2"/>
    <w:rsid w:val="00C91F08"/>
    <w:rsid w:val="00C95C71"/>
    <w:rsid w:val="00CA05D4"/>
    <w:rsid w:val="00CA2244"/>
    <w:rsid w:val="00CA3850"/>
    <w:rsid w:val="00CA38FC"/>
    <w:rsid w:val="00CA396B"/>
    <w:rsid w:val="00CA5088"/>
    <w:rsid w:val="00CA50D3"/>
    <w:rsid w:val="00CA52C3"/>
    <w:rsid w:val="00CA585B"/>
    <w:rsid w:val="00CB1C4B"/>
    <w:rsid w:val="00CB50D0"/>
    <w:rsid w:val="00CB5883"/>
    <w:rsid w:val="00CB5917"/>
    <w:rsid w:val="00CB6196"/>
    <w:rsid w:val="00CC09FA"/>
    <w:rsid w:val="00CC27D7"/>
    <w:rsid w:val="00CC3F4B"/>
    <w:rsid w:val="00CC42DB"/>
    <w:rsid w:val="00CC4B69"/>
    <w:rsid w:val="00CC5DDD"/>
    <w:rsid w:val="00CC614A"/>
    <w:rsid w:val="00CC771D"/>
    <w:rsid w:val="00CC7C02"/>
    <w:rsid w:val="00CD054D"/>
    <w:rsid w:val="00CD3A09"/>
    <w:rsid w:val="00CD7B66"/>
    <w:rsid w:val="00CD7C15"/>
    <w:rsid w:val="00CD7ED6"/>
    <w:rsid w:val="00CE0E1C"/>
    <w:rsid w:val="00CE10C2"/>
    <w:rsid w:val="00CE1489"/>
    <w:rsid w:val="00CE37B9"/>
    <w:rsid w:val="00CE4321"/>
    <w:rsid w:val="00CE4970"/>
    <w:rsid w:val="00CF173C"/>
    <w:rsid w:val="00CF2A2F"/>
    <w:rsid w:val="00CF2CC4"/>
    <w:rsid w:val="00CF358F"/>
    <w:rsid w:val="00CF3971"/>
    <w:rsid w:val="00CF6611"/>
    <w:rsid w:val="00D04225"/>
    <w:rsid w:val="00D07177"/>
    <w:rsid w:val="00D109A8"/>
    <w:rsid w:val="00D121EE"/>
    <w:rsid w:val="00D12E05"/>
    <w:rsid w:val="00D13190"/>
    <w:rsid w:val="00D16AF7"/>
    <w:rsid w:val="00D21C88"/>
    <w:rsid w:val="00D221BD"/>
    <w:rsid w:val="00D24F9B"/>
    <w:rsid w:val="00D26108"/>
    <w:rsid w:val="00D2657C"/>
    <w:rsid w:val="00D26AB1"/>
    <w:rsid w:val="00D26CA6"/>
    <w:rsid w:val="00D30E24"/>
    <w:rsid w:val="00D31A8D"/>
    <w:rsid w:val="00D32228"/>
    <w:rsid w:val="00D32249"/>
    <w:rsid w:val="00D32414"/>
    <w:rsid w:val="00D32CBC"/>
    <w:rsid w:val="00D333B3"/>
    <w:rsid w:val="00D3367F"/>
    <w:rsid w:val="00D3570A"/>
    <w:rsid w:val="00D37304"/>
    <w:rsid w:val="00D376B5"/>
    <w:rsid w:val="00D40A8F"/>
    <w:rsid w:val="00D41572"/>
    <w:rsid w:val="00D43FD6"/>
    <w:rsid w:val="00D443AA"/>
    <w:rsid w:val="00D47D1E"/>
    <w:rsid w:val="00D50C1C"/>
    <w:rsid w:val="00D5130E"/>
    <w:rsid w:val="00D518F4"/>
    <w:rsid w:val="00D53412"/>
    <w:rsid w:val="00D5467F"/>
    <w:rsid w:val="00D54F54"/>
    <w:rsid w:val="00D54FF7"/>
    <w:rsid w:val="00D57225"/>
    <w:rsid w:val="00D63D99"/>
    <w:rsid w:val="00D65F19"/>
    <w:rsid w:val="00D65F62"/>
    <w:rsid w:val="00D6614A"/>
    <w:rsid w:val="00D726BF"/>
    <w:rsid w:val="00D72B16"/>
    <w:rsid w:val="00D72B4A"/>
    <w:rsid w:val="00D73F77"/>
    <w:rsid w:val="00D7475F"/>
    <w:rsid w:val="00D7571D"/>
    <w:rsid w:val="00D76112"/>
    <w:rsid w:val="00D802ED"/>
    <w:rsid w:val="00D8078C"/>
    <w:rsid w:val="00D81037"/>
    <w:rsid w:val="00D812BE"/>
    <w:rsid w:val="00D83F9B"/>
    <w:rsid w:val="00D86E0F"/>
    <w:rsid w:val="00D928A6"/>
    <w:rsid w:val="00D92F77"/>
    <w:rsid w:val="00D94067"/>
    <w:rsid w:val="00D9532F"/>
    <w:rsid w:val="00D95581"/>
    <w:rsid w:val="00D966F7"/>
    <w:rsid w:val="00DA12C3"/>
    <w:rsid w:val="00DA15D7"/>
    <w:rsid w:val="00DA1AD8"/>
    <w:rsid w:val="00DA1BCF"/>
    <w:rsid w:val="00DA260E"/>
    <w:rsid w:val="00DA387F"/>
    <w:rsid w:val="00DA413B"/>
    <w:rsid w:val="00DA7725"/>
    <w:rsid w:val="00DB0357"/>
    <w:rsid w:val="00DB0FBD"/>
    <w:rsid w:val="00DB3303"/>
    <w:rsid w:val="00DB468E"/>
    <w:rsid w:val="00DB5933"/>
    <w:rsid w:val="00DB6102"/>
    <w:rsid w:val="00DC252C"/>
    <w:rsid w:val="00DC2F61"/>
    <w:rsid w:val="00DC4BF8"/>
    <w:rsid w:val="00DC5CB1"/>
    <w:rsid w:val="00DD14A1"/>
    <w:rsid w:val="00DD2193"/>
    <w:rsid w:val="00DD3401"/>
    <w:rsid w:val="00DD42FD"/>
    <w:rsid w:val="00DD5954"/>
    <w:rsid w:val="00DE0473"/>
    <w:rsid w:val="00DE0E06"/>
    <w:rsid w:val="00DE19F4"/>
    <w:rsid w:val="00DE1B1B"/>
    <w:rsid w:val="00DE1B49"/>
    <w:rsid w:val="00DE3386"/>
    <w:rsid w:val="00DE6F9C"/>
    <w:rsid w:val="00DE6FFD"/>
    <w:rsid w:val="00DE7510"/>
    <w:rsid w:val="00DE77DF"/>
    <w:rsid w:val="00DF0D4C"/>
    <w:rsid w:val="00DF2115"/>
    <w:rsid w:val="00DF2669"/>
    <w:rsid w:val="00DF27CA"/>
    <w:rsid w:val="00DF587F"/>
    <w:rsid w:val="00DF6360"/>
    <w:rsid w:val="00DF7E93"/>
    <w:rsid w:val="00E009D2"/>
    <w:rsid w:val="00E0158E"/>
    <w:rsid w:val="00E01650"/>
    <w:rsid w:val="00E0214F"/>
    <w:rsid w:val="00E0382E"/>
    <w:rsid w:val="00E0524D"/>
    <w:rsid w:val="00E11A5F"/>
    <w:rsid w:val="00E143A6"/>
    <w:rsid w:val="00E17F56"/>
    <w:rsid w:val="00E23164"/>
    <w:rsid w:val="00E23D3D"/>
    <w:rsid w:val="00E26457"/>
    <w:rsid w:val="00E26FF7"/>
    <w:rsid w:val="00E27179"/>
    <w:rsid w:val="00E3031D"/>
    <w:rsid w:val="00E31180"/>
    <w:rsid w:val="00E3244B"/>
    <w:rsid w:val="00E3379D"/>
    <w:rsid w:val="00E3422F"/>
    <w:rsid w:val="00E35160"/>
    <w:rsid w:val="00E35290"/>
    <w:rsid w:val="00E37725"/>
    <w:rsid w:val="00E37CA6"/>
    <w:rsid w:val="00E40531"/>
    <w:rsid w:val="00E40B83"/>
    <w:rsid w:val="00E4202A"/>
    <w:rsid w:val="00E42431"/>
    <w:rsid w:val="00E42C48"/>
    <w:rsid w:val="00E43BF4"/>
    <w:rsid w:val="00E43CA1"/>
    <w:rsid w:val="00E4542A"/>
    <w:rsid w:val="00E455B8"/>
    <w:rsid w:val="00E45867"/>
    <w:rsid w:val="00E52B58"/>
    <w:rsid w:val="00E53098"/>
    <w:rsid w:val="00E535D8"/>
    <w:rsid w:val="00E55A6B"/>
    <w:rsid w:val="00E601DE"/>
    <w:rsid w:val="00E605A1"/>
    <w:rsid w:val="00E63CB4"/>
    <w:rsid w:val="00E64E18"/>
    <w:rsid w:val="00E66A86"/>
    <w:rsid w:val="00E71AEF"/>
    <w:rsid w:val="00E73BAF"/>
    <w:rsid w:val="00E761BA"/>
    <w:rsid w:val="00E7654A"/>
    <w:rsid w:val="00E814D1"/>
    <w:rsid w:val="00E82ABE"/>
    <w:rsid w:val="00E834F0"/>
    <w:rsid w:val="00E84DC2"/>
    <w:rsid w:val="00E866B3"/>
    <w:rsid w:val="00E86DA1"/>
    <w:rsid w:val="00E86FAF"/>
    <w:rsid w:val="00E909B2"/>
    <w:rsid w:val="00E91146"/>
    <w:rsid w:val="00E91608"/>
    <w:rsid w:val="00E91E44"/>
    <w:rsid w:val="00E923FA"/>
    <w:rsid w:val="00E92A20"/>
    <w:rsid w:val="00E92B98"/>
    <w:rsid w:val="00E932A3"/>
    <w:rsid w:val="00E94344"/>
    <w:rsid w:val="00E944CB"/>
    <w:rsid w:val="00E95AFE"/>
    <w:rsid w:val="00E9638F"/>
    <w:rsid w:val="00E96D6B"/>
    <w:rsid w:val="00EA505D"/>
    <w:rsid w:val="00EB371E"/>
    <w:rsid w:val="00EB3761"/>
    <w:rsid w:val="00EB4416"/>
    <w:rsid w:val="00EB49C5"/>
    <w:rsid w:val="00EB5349"/>
    <w:rsid w:val="00EB71F9"/>
    <w:rsid w:val="00EB79CC"/>
    <w:rsid w:val="00EC13B4"/>
    <w:rsid w:val="00EC553D"/>
    <w:rsid w:val="00EC5959"/>
    <w:rsid w:val="00EC6477"/>
    <w:rsid w:val="00EC7529"/>
    <w:rsid w:val="00ED00A9"/>
    <w:rsid w:val="00ED09AC"/>
    <w:rsid w:val="00ED119C"/>
    <w:rsid w:val="00ED1D7C"/>
    <w:rsid w:val="00ED2BE4"/>
    <w:rsid w:val="00ED45F6"/>
    <w:rsid w:val="00EE162A"/>
    <w:rsid w:val="00EE16C7"/>
    <w:rsid w:val="00EE24AC"/>
    <w:rsid w:val="00EE26E1"/>
    <w:rsid w:val="00EE4E4C"/>
    <w:rsid w:val="00EE5F39"/>
    <w:rsid w:val="00EE6D76"/>
    <w:rsid w:val="00EE7BFA"/>
    <w:rsid w:val="00EF226F"/>
    <w:rsid w:val="00EF2875"/>
    <w:rsid w:val="00EF3E5E"/>
    <w:rsid w:val="00EF4431"/>
    <w:rsid w:val="00EF456A"/>
    <w:rsid w:val="00EF7834"/>
    <w:rsid w:val="00EF7911"/>
    <w:rsid w:val="00F04C8E"/>
    <w:rsid w:val="00F07F52"/>
    <w:rsid w:val="00F100BD"/>
    <w:rsid w:val="00F151FA"/>
    <w:rsid w:val="00F15DEC"/>
    <w:rsid w:val="00F16A9F"/>
    <w:rsid w:val="00F16B2B"/>
    <w:rsid w:val="00F20638"/>
    <w:rsid w:val="00F21CA5"/>
    <w:rsid w:val="00F23981"/>
    <w:rsid w:val="00F24A8A"/>
    <w:rsid w:val="00F2519B"/>
    <w:rsid w:val="00F26ADE"/>
    <w:rsid w:val="00F26C95"/>
    <w:rsid w:val="00F2706E"/>
    <w:rsid w:val="00F27BD7"/>
    <w:rsid w:val="00F30339"/>
    <w:rsid w:val="00F31352"/>
    <w:rsid w:val="00F31876"/>
    <w:rsid w:val="00F3279B"/>
    <w:rsid w:val="00F3301E"/>
    <w:rsid w:val="00F34274"/>
    <w:rsid w:val="00F3499E"/>
    <w:rsid w:val="00F34D89"/>
    <w:rsid w:val="00F37E66"/>
    <w:rsid w:val="00F40452"/>
    <w:rsid w:val="00F40A5B"/>
    <w:rsid w:val="00F4281F"/>
    <w:rsid w:val="00F42A5C"/>
    <w:rsid w:val="00F446F2"/>
    <w:rsid w:val="00F5180A"/>
    <w:rsid w:val="00F53008"/>
    <w:rsid w:val="00F54997"/>
    <w:rsid w:val="00F570E9"/>
    <w:rsid w:val="00F576FF"/>
    <w:rsid w:val="00F61021"/>
    <w:rsid w:val="00F626E6"/>
    <w:rsid w:val="00F6367C"/>
    <w:rsid w:val="00F63EB4"/>
    <w:rsid w:val="00F67737"/>
    <w:rsid w:val="00F7210E"/>
    <w:rsid w:val="00F731F8"/>
    <w:rsid w:val="00F73AD2"/>
    <w:rsid w:val="00F7559C"/>
    <w:rsid w:val="00F77AAB"/>
    <w:rsid w:val="00F80B8E"/>
    <w:rsid w:val="00F819B8"/>
    <w:rsid w:val="00F82F9A"/>
    <w:rsid w:val="00F83409"/>
    <w:rsid w:val="00F83A4E"/>
    <w:rsid w:val="00F84154"/>
    <w:rsid w:val="00F87B70"/>
    <w:rsid w:val="00F9000A"/>
    <w:rsid w:val="00F91BA6"/>
    <w:rsid w:val="00F930AA"/>
    <w:rsid w:val="00F9313F"/>
    <w:rsid w:val="00F931AE"/>
    <w:rsid w:val="00F936A2"/>
    <w:rsid w:val="00F9399D"/>
    <w:rsid w:val="00F94DA3"/>
    <w:rsid w:val="00F95CC2"/>
    <w:rsid w:val="00F95E4D"/>
    <w:rsid w:val="00F97846"/>
    <w:rsid w:val="00F97FC3"/>
    <w:rsid w:val="00F97FF6"/>
    <w:rsid w:val="00FA139E"/>
    <w:rsid w:val="00FA1B21"/>
    <w:rsid w:val="00FA227E"/>
    <w:rsid w:val="00FA2F98"/>
    <w:rsid w:val="00FA4F8F"/>
    <w:rsid w:val="00FA5E82"/>
    <w:rsid w:val="00FA6AB4"/>
    <w:rsid w:val="00FA7269"/>
    <w:rsid w:val="00FB2229"/>
    <w:rsid w:val="00FB2B88"/>
    <w:rsid w:val="00FB2FBC"/>
    <w:rsid w:val="00FB4160"/>
    <w:rsid w:val="00FB58D9"/>
    <w:rsid w:val="00FC0529"/>
    <w:rsid w:val="00FC0F27"/>
    <w:rsid w:val="00FC2DDB"/>
    <w:rsid w:val="00FC527E"/>
    <w:rsid w:val="00FC5410"/>
    <w:rsid w:val="00FD018C"/>
    <w:rsid w:val="00FD1AFB"/>
    <w:rsid w:val="00FD2C0E"/>
    <w:rsid w:val="00FD38CE"/>
    <w:rsid w:val="00FD3F17"/>
    <w:rsid w:val="00FD62F1"/>
    <w:rsid w:val="00FD6C6B"/>
    <w:rsid w:val="00FD6DD7"/>
    <w:rsid w:val="00FD7B84"/>
    <w:rsid w:val="00FE0B60"/>
    <w:rsid w:val="00FE1752"/>
    <w:rsid w:val="00FE1E74"/>
    <w:rsid w:val="00FE2FBD"/>
    <w:rsid w:val="00FE5257"/>
    <w:rsid w:val="00FE5FF1"/>
    <w:rsid w:val="00FE7478"/>
    <w:rsid w:val="00FE7969"/>
    <w:rsid w:val="00FF1173"/>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footnote reference" w:uiPriority="99"/>
    <w:lsdException w:name="annotation reference" w:uiPriority="99"/>
    <w:lsdException w:name="Hyperlink" w:uiPriority="99"/>
    <w:lsdException w:name="Plain Text" w:uiPriority="99"/>
    <w:lsdException w:name="Normal (Web)" w:uiPriority="99"/>
    <w:lsdException w:name="No List" w:uiPriority="99"/>
    <w:lsdException w:name="Balloon Text" w:uiPriority="99"/>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rsid w:val="00E91608"/>
    <w:pPr>
      <w:spacing w:after="0" w:line="360" w:lineRule="auto"/>
    </w:pPr>
    <w:rPr>
      <w:rFonts w:ascii="Georgia" w:hAnsi="Georgia"/>
    </w:rPr>
  </w:style>
  <w:style w:type="paragraph" w:styleId="berschrift1">
    <w:name w:val="heading 1"/>
    <w:basedOn w:val="Standard"/>
    <w:next w:val="Standard"/>
    <w:link w:val="berschrift1Zchn"/>
    <w:autoRedefine/>
    <w:qFormat/>
    <w:rsid w:val="00C730D1"/>
    <w:pPr>
      <w:numPr>
        <w:numId w:val="4"/>
      </w:numPr>
      <w:spacing w:before="360" w:after="240" w:line="240" w:lineRule="auto"/>
      <w:outlineLvl w:val="0"/>
    </w:pPr>
    <w:rPr>
      <w:rFonts w:asciiTheme="majorBidi" w:eastAsia="Times New Roman" w:hAnsiTheme="majorBidi" w:cstheme="majorBidi"/>
      <w:b/>
      <w:bCs/>
      <w:kern w:val="36"/>
      <w:sz w:val="36"/>
      <w:szCs w:val="48"/>
      <w:lang w:val="en-US" w:eastAsia="de-DE" w:bidi="he-IL"/>
    </w:rPr>
  </w:style>
  <w:style w:type="paragraph" w:styleId="berschrift2">
    <w:name w:val="heading 2"/>
    <w:basedOn w:val="Standard"/>
    <w:next w:val="Standard"/>
    <w:link w:val="berschrift2Zchn"/>
    <w:qFormat/>
    <w:rsid w:val="00A04AB2"/>
    <w:pPr>
      <w:keepNext/>
      <w:numPr>
        <w:ilvl w:val="1"/>
        <w:numId w:val="4"/>
      </w:numPr>
      <w:spacing w:before="120" w:after="180" w:line="240" w:lineRule="auto"/>
      <w:jc w:val="both"/>
      <w:outlineLvl w:val="1"/>
    </w:pPr>
    <w:rPr>
      <w:rFonts w:eastAsia="Times New Roman" w:cs="Arial"/>
      <w:b/>
      <w:bCs/>
      <w:iCs/>
      <w:sz w:val="28"/>
      <w:szCs w:val="28"/>
      <w:lang w:val="en-US" w:eastAsia="de-DE"/>
    </w:rPr>
  </w:style>
  <w:style w:type="paragraph" w:styleId="berschrift3">
    <w:name w:val="heading 3"/>
    <w:basedOn w:val="Standard"/>
    <w:link w:val="berschrift3Zchn"/>
    <w:autoRedefine/>
    <w:qFormat/>
    <w:rsid w:val="007368D3"/>
    <w:pPr>
      <w:keepNext/>
      <w:numPr>
        <w:ilvl w:val="2"/>
        <w:numId w:val="4"/>
      </w:numPr>
      <w:spacing w:before="360" w:after="180"/>
      <w:outlineLvl w:val="2"/>
    </w:pPr>
    <w:rPr>
      <w:rFonts w:eastAsia="Times New Roman" w:cs="Arial"/>
      <w:b/>
      <w:bCs/>
      <w:sz w:val="26"/>
      <w:szCs w:val="26"/>
      <w:lang w:val="en-US" w:eastAsia="de-DE"/>
    </w:rPr>
  </w:style>
  <w:style w:type="paragraph" w:styleId="berschrift4">
    <w:name w:val="heading 4"/>
    <w:basedOn w:val="berschrift3"/>
    <w:next w:val="Standard"/>
    <w:link w:val="berschrift4Zchn"/>
    <w:qFormat/>
    <w:rsid w:val="00320C8C"/>
    <w:pPr>
      <w:numPr>
        <w:ilvl w:val="3"/>
      </w:numPr>
      <w:spacing w:before="240" w:after="60"/>
      <w:outlineLvl w:val="3"/>
    </w:pPr>
    <w:rPr>
      <w:rFonts w:cs="Times New Roman"/>
      <w:bCs w:val="0"/>
      <w:sz w:val="24"/>
      <w:szCs w:val="28"/>
    </w:rPr>
  </w:style>
  <w:style w:type="paragraph" w:styleId="berschrift5">
    <w:name w:val="heading 5"/>
    <w:basedOn w:val="berschrift4"/>
    <w:next w:val="Standard"/>
    <w:link w:val="berschrift5Zchn"/>
    <w:qFormat/>
    <w:rsid w:val="004F698F"/>
    <w:pPr>
      <w:numPr>
        <w:ilvl w:val="4"/>
      </w:numPr>
      <w:outlineLvl w:val="4"/>
    </w:pPr>
    <w:rPr>
      <w:bCs/>
      <w:iCs/>
      <w:sz w:val="22"/>
      <w:szCs w:val="26"/>
    </w:rPr>
  </w:style>
  <w:style w:type="paragraph" w:styleId="berschrift6">
    <w:name w:val="heading 6"/>
    <w:basedOn w:val="berschrift5"/>
    <w:next w:val="Standard"/>
    <w:link w:val="berschrift6Zchn"/>
    <w:qFormat/>
    <w:rsid w:val="000A1C62"/>
    <w:pPr>
      <w:numPr>
        <w:ilvl w:val="5"/>
      </w:numPr>
      <w:outlineLvl w:val="5"/>
    </w:pPr>
    <w:rPr>
      <w:bCs w:val="0"/>
      <w:sz w:val="20"/>
    </w:rPr>
  </w:style>
  <w:style w:type="paragraph" w:styleId="berschrift7">
    <w:name w:val="heading 7"/>
    <w:basedOn w:val="Standard"/>
    <w:next w:val="Standard"/>
    <w:link w:val="berschrift7Zchn"/>
    <w:qFormat/>
    <w:rsid w:val="002E09B8"/>
    <w:pPr>
      <w:numPr>
        <w:ilvl w:val="6"/>
        <w:numId w:val="4"/>
      </w:numPr>
      <w:spacing w:before="240" w:after="60" w:line="240" w:lineRule="auto"/>
      <w:jc w:val="both"/>
      <w:outlineLvl w:val="6"/>
    </w:pPr>
    <w:rPr>
      <w:rFonts w:ascii="Times New Roman" w:eastAsia="Times New Roman" w:hAnsi="Times New Roman" w:cs="Times New Roman"/>
      <w:sz w:val="24"/>
      <w:szCs w:val="24"/>
      <w:lang w:val="de-DE" w:eastAsia="de-DE"/>
    </w:rPr>
  </w:style>
  <w:style w:type="paragraph" w:styleId="berschrift8">
    <w:name w:val="heading 8"/>
    <w:basedOn w:val="Standard"/>
    <w:next w:val="Standard"/>
    <w:link w:val="berschrift8Zchn"/>
    <w:qFormat/>
    <w:rsid w:val="002E09B8"/>
    <w:pPr>
      <w:numPr>
        <w:ilvl w:val="7"/>
        <w:numId w:val="4"/>
      </w:numPr>
      <w:spacing w:before="240" w:after="60" w:line="240" w:lineRule="auto"/>
      <w:jc w:val="both"/>
      <w:outlineLvl w:val="7"/>
    </w:pPr>
    <w:rPr>
      <w:rFonts w:ascii="Times New Roman" w:eastAsia="Times New Roman" w:hAnsi="Times New Roman" w:cs="Times New Roman"/>
      <w:i/>
      <w:iCs/>
      <w:sz w:val="24"/>
      <w:szCs w:val="24"/>
      <w:lang w:val="de-DE" w:eastAsia="de-DE"/>
    </w:rPr>
  </w:style>
  <w:style w:type="paragraph" w:styleId="berschrift9">
    <w:name w:val="heading 9"/>
    <w:basedOn w:val="Standard"/>
    <w:next w:val="Standard"/>
    <w:link w:val="berschrift9Zchn"/>
    <w:qFormat/>
    <w:rsid w:val="002E09B8"/>
    <w:pPr>
      <w:numPr>
        <w:ilvl w:val="8"/>
        <w:numId w:val="4"/>
      </w:numPr>
      <w:spacing w:before="240" w:after="60" w:line="240" w:lineRule="auto"/>
      <w:jc w:val="both"/>
      <w:outlineLvl w:val="8"/>
    </w:pPr>
    <w:rPr>
      <w:rFonts w:ascii="Arial" w:eastAsia="Times New Roman" w:hAnsi="Arial" w:cs="Arial"/>
      <w:sz w:val="20"/>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unhideWhenUsed/>
    <w:rsid w:val="00C535F7"/>
    <w:pPr>
      <w:spacing w:line="240" w:lineRule="auto"/>
    </w:pPr>
    <w:rPr>
      <w:rFonts w:ascii="Tahoma" w:hAnsi="Tahoma" w:cs="Tahoma"/>
      <w:sz w:val="16"/>
      <w:szCs w:val="16"/>
    </w:rPr>
  </w:style>
  <w:style w:type="character" w:customStyle="1" w:styleId="BalloonTextChar">
    <w:name w:val="Balloon Text Char"/>
    <w:basedOn w:val="Absatz-Standardschriftart"/>
    <w:rsid w:val="003F522E"/>
    <w:rPr>
      <w:rFonts w:ascii="Lucida Grande" w:hAnsi="Lucida Grande"/>
      <w:sz w:val="18"/>
      <w:szCs w:val="18"/>
    </w:rPr>
  </w:style>
  <w:style w:type="character" w:customStyle="1" w:styleId="SprechblasentextZeichen">
    <w:name w:val="Sprechblasentext Zeichen"/>
    <w:basedOn w:val="Absatz-Standardschriftart"/>
    <w:uiPriority w:val="99"/>
    <w:semiHidden/>
    <w:rsid w:val="00D272CC"/>
    <w:rPr>
      <w:rFonts w:ascii="Lucida Grande" w:hAnsi="Lucida Grande"/>
      <w:sz w:val="18"/>
      <w:szCs w:val="18"/>
    </w:rPr>
  </w:style>
  <w:style w:type="character" w:customStyle="1" w:styleId="SprechblasentextZeichen1">
    <w:name w:val="Sprechblasentext Zeichen1"/>
    <w:basedOn w:val="Absatz-Standardschriftart"/>
    <w:rsid w:val="00D272CC"/>
    <w:rPr>
      <w:rFonts w:ascii="Lucida Grande" w:hAnsi="Lucida Grande"/>
      <w:sz w:val="18"/>
      <w:szCs w:val="18"/>
    </w:rPr>
  </w:style>
  <w:style w:type="table" w:styleId="Tabellenraster">
    <w:name w:val="Table Grid"/>
    <w:basedOn w:val="NormaleTabelle"/>
    <w:rsid w:val="00BB602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Kopfzeile">
    <w:name w:val="header"/>
    <w:basedOn w:val="Standard"/>
    <w:link w:val="KopfzeileZchn"/>
    <w:unhideWhenUsed/>
    <w:rsid w:val="00C535F7"/>
    <w:pPr>
      <w:tabs>
        <w:tab w:val="center" w:pos="4513"/>
        <w:tab w:val="right" w:pos="9026"/>
      </w:tabs>
      <w:spacing w:line="240" w:lineRule="auto"/>
    </w:pPr>
  </w:style>
  <w:style w:type="character" w:customStyle="1" w:styleId="KopfzeileZchn">
    <w:name w:val="Kopfzeile Zchn"/>
    <w:basedOn w:val="Absatz-Standardschriftart"/>
    <w:link w:val="Kopfzeile"/>
    <w:rsid w:val="00C535F7"/>
  </w:style>
  <w:style w:type="paragraph" w:styleId="Fuzeile">
    <w:name w:val="footer"/>
    <w:basedOn w:val="Standard"/>
    <w:link w:val="FuzeileZchn"/>
    <w:unhideWhenUsed/>
    <w:rsid w:val="00C535F7"/>
    <w:pPr>
      <w:tabs>
        <w:tab w:val="center" w:pos="4513"/>
        <w:tab w:val="right" w:pos="9026"/>
      </w:tabs>
      <w:spacing w:line="240" w:lineRule="auto"/>
    </w:pPr>
  </w:style>
  <w:style w:type="character" w:customStyle="1" w:styleId="FuzeileZchn">
    <w:name w:val="Fußzeile Zchn"/>
    <w:basedOn w:val="Absatz-Standardschriftart"/>
    <w:link w:val="Fuzeile"/>
    <w:rsid w:val="00C535F7"/>
  </w:style>
  <w:style w:type="character" w:customStyle="1" w:styleId="SprechblasentextZchn">
    <w:name w:val="Sprechblasentext Zchn"/>
    <w:basedOn w:val="Absatz-Standardschriftart"/>
    <w:link w:val="Sprechblasentext"/>
    <w:uiPriority w:val="99"/>
    <w:rsid w:val="00C535F7"/>
    <w:rPr>
      <w:rFonts w:ascii="Tahoma" w:hAnsi="Tahoma" w:cs="Tahoma"/>
      <w:sz w:val="16"/>
      <w:szCs w:val="16"/>
    </w:rPr>
  </w:style>
  <w:style w:type="character" w:customStyle="1" w:styleId="berschrift1Zchn">
    <w:name w:val="Überschrift 1 Zchn"/>
    <w:basedOn w:val="Absatz-Standardschriftart"/>
    <w:link w:val="berschrift1"/>
    <w:rsid w:val="00C730D1"/>
    <w:rPr>
      <w:rFonts w:asciiTheme="majorBidi" w:eastAsia="Times New Roman" w:hAnsiTheme="majorBidi" w:cstheme="majorBidi"/>
      <w:b/>
      <w:bCs/>
      <w:kern w:val="36"/>
      <w:sz w:val="36"/>
      <w:szCs w:val="48"/>
      <w:lang w:val="en-US" w:eastAsia="de-DE" w:bidi="he-IL"/>
    </w:rPr>
  </w:style>
  <w:style w:type="character" w:customStyle="1" w:styleId="berschrift2Zchn">
    <w:name w:val="Überschrift 2 Zchn"/>
    <w:basedOn w:val="Absatz-Standardschriftart"/>
    <w:link w:val="berschrift2"/>
    <w:rsid w:val="00A04AB2"/>
    <w:rPr>
      <w:rFonts w:ascii="Georgia" w:eastAsia="Times New Roman" w:hAnsi="Georgia" w:cs="Arial"/>
      <w:b/>
      <w:bCs/>
      <w:iCs/>
      <w:sz w:val="28"/>
      <w:szCs w:val="28"/>
      <w:lang w:val="en-US" w:eastAsia="de-DE"/>
    </w:rPr>
  </w:style>
  <w:style w:type="character" w:customStyle="1" w:styleId="berschrift3Zchn">
    <w:name w:val="Überschrift 3 Zchn"/>
    <w:basedOn w:val="Absatz-Standardschriftart"/>
    <w:link w:val="berschrift3"/>
    <w:rsid w:val="007368D3"/>
    <w:rPr>
      <w:rFonts w:ascii="Georgia" w:eastAsia="Times New Roman" w:hAnsi="Georgia" w:cs="Arial"/>
      <w:b/>
      <w:bCs/>
      <w:sz w:val="26"/>
      <w:szCs w:val="26"/>
      <w:lang w:val="en-US" w:eastAsia="de-DE"/>
    </w:rPr>
  </w:style>
  <w:style w:type="character" w:customStyle="1" w:styleId="berschrift4Zchn">
    <w:name w:val="Überschrift 4 Zchn"/>
    <w:basedOn w:val="Absatz-Standardschriftart"/>
    <w:link w:val="berschrift4"/>
    <w:rsid w:val="00320C8C"/>
    <w:rPr>
      <w:rFonts w:ascii="Georgia" w:eastAsia="Times New Roman" w:hAnsi="Georgia" w:cs="Times New Roman"/>
      <w:b/>
      <w:sz w:val="24"/>
      <w:szCs w:val="28"/>
      <w:lang w:val="en-US" w:eastAsia="de-DE"/>
    </w:rPr>
  </w:style>
  <w:style w:type="character" w:customStyle="1" w:styleId="berschrift5Zchn">
    <w:name w:val="Überschrift 5 Zchn"/>
    <w:basedOn w:val="Absatz-Standardschriftart"/>
    <w:link w:val="berschrift5"/>
    <w:rsid w:val="004F698F"/>
    <w:rPr>
      <w:rFonts w:ascii="Georgia" w:eastAsia="Times New Roman" w:hAnsi="Georgia" w:cs="Times New Roman"/>
      <w:b/>
      <w:bCs/>
      <w:iCs/>
      <w:szCs w:val="26"/>
      <w:lang w:val="de-DE" w:eastAsia="de-DE"/>
    </w:rPr>
  </w:style>
  <w:style w:type="character" w:customStyle="1" w:styleId="berschrift6Zchn">
    <w:name w:val="Überschrift 6 Zchn"/>
    <w:basedOn w:val="Absatz-Standardschriftart"/>
    <w:link w:val="berschrift6"/>
    <w:rsid w:val="000A1C62"/>
    <w:rPr>
      <w:rFonts w:ascii="Georgia" w:eastAsia="Times New Roman" w:hAnsi="Georgia" w:cs="Times New Roman"/>
      <w:b/>
      <w:iCs/>
      <w:sz w:val="20"/>
      <w:szCs w:val="26"/>
      <w:lang w:val="de-DE" w:eastAsia="de-DE"/>
    </w:rPr>
  </w:style>
  <w:style w:type="character" w:customStyle="1" w:styleId="berschrift7Zchn">
    <w:name w:val="Überschrift 7 Zchn"/>
    <w:basedOn w:val="Absatz-Standardschriftart"/>
    <w:link w:val="berschrift7"/>
    <w:rsid w:val="002E09B8"/>
    <w:rPr>
      <w:rFonts w:ascii="Times New Roman" w:eastAsia="Times New Roman" w:hAnsi="Times New Roman" w:cs="Times New Roman"/>
      <w:sz w:val="24"/>
      <w:szCs w:val="24"/>
      <w:lang w:val="de-DE" w:eastAsia="de-DE"/>
    </w:rPr>
  </w:style>
  <w:style w:type="character" w:customStyle="1" w:styleId="berschrift8Zchn">
    <w:name w:val="Überschrift 8 Zchn"/>
    <w:basedOn w:val="Absatz-Standardschriftart"/>
    <w:link w:val="berschrift8"/>
    <w:rsid w:val="002E09B8"/>
    <w:rPr>
      <w:rFonts w:ascii="Times New Roman" w:eastAsia="Times New Roman" w:hAnsi="Times New Roman" w:cs="Times New Roman"/>
      <w:i/>
      <w:iCs/>
      <w:sz w:val="24"/>
      <w:szCs w:val="24"/>
      <w:lang w:val="de-DE" w:eastAsia="de-DE"/>
    </w:rPr>
  </w:style>
  <w:style w:type="character" w:customStyle="1" w:styleId="berschrift9Zchn">
    <w:name w:val="Überschrift 9 Zchn"/>
    <w:basedOn w:val="Absatz-Standardschriftart"/>
    <w:link w:val="berschrift9"/>
    <w:rsid w:val="002E09B8"/>
    <w:rPr>
      <w:rFonts w:ascii="Arial" w:eastAsia="Times New Roman" w:hAnsi="Arial" w:cs="Arial"/>
      <w:sz w:val="20"/>
      <w:lang w:val="de-DE" w:eastAsia="de-DE"/>
    </w:rPr>
  </w:style>
  <w:style w:type="paragraph" w:styleId="Beschriftung">
    <w:name w:val="caption"/>
    <w:basedOn w:val="Standard"/>
    <w:next w:val="Standard"/>
    <w:uiPriority w:val="35"/>
    <w:unhideWhenUsed/>
    <w:qFormat/>
    <w:rsid w:val="00BB602C"/>
    <w:pPr>
      <w:spacing w:before="120" w:line="240" w:lineRule="auto"/>
    </w:pPr>
    <w:rPr>
      <w:b/>
      <w:bCs/>
      <w:color w:val="996633"/>
      <w:sz w:val="18"/>
      <w:szCs w:val="18"/>
    </w:rPr>
  </w:style>
  <w:style w:type="paragraph" w:styleId="Listenabsatz">
    <w:name w:val="List Paragraph"/>
    <w:aliases w:val="Itemize"/>
    <w:basedOn w:val="Standard"/>
    <w:link w:val="ListenabsatzZchn"/>
    <w:autoRedefine/>
    <w:uiPriority w:val="34"/>
    <w:qFormat/>
    <w:rsid w:val="00876C77"/>
    <w:pPr>
      <w:numPr>
        <w:numId w:val="2"/>
      </w:numPr>
      <w:spacing w:before="120" w:after="120"/>
      <w:jc w:val="both"/>
    </w:pPr>
  </w:style>
  <w:style w:type="paragraph" w:customStyle="1" w:styleId="Voorbladstandaard">
    <w:name w:val="Voorblad standaard"/>
    <w:rsid w:val="00B23762"/>
    <w:pPr>
      <w:spacing w:after="0" w:line="240" w:lineRule="auto"/>
    </w:pPr>
    <w:rPr>
      <w:rFonts w:ascii="Times New Roman" w:eastAsia="Times New Roman" w:hAnsi="Times New Roman" w:cs="Times New Roman"/>
      <w:noProof/>
      <w:lang w:val="de-AT" w:eastAsia="de-AT"/>
    </w:rPr>
  </w:style>
  <w:style w:type="character" w:styleId="Seitenzahl">
    <w:name w:val="page number"/>
    <w:basedOn w:val="Absatz-Standardschriftart"/>
    <w:rsid w:val="00532B34"/>
    <w:rPr>
      <w:rFonts w:ascii="Georgia" w:hAnsi="Georgia"/>
    </w:rPr>
  </w:style>
  <w:style w:type="paragraph" w:styleId="Verzeichnis1">
    <w:name w:val="toc 1"/>
    <w:basedOn w:val="Standard"/>
    <w:next w:val="Standard"/>
    <w:autoRedefine/>
    <w:uiPriority w:val="39"/>
    <w:rsid w:val="0041661A"/>
    <w:pPr>
      <w:spacing w:before="120" w:line="240" w:lineRule="auto"/>
      <w:jc w:val="both"/>
    </w:pPr>
    <w:rPr>
      <w:rFonts w:eastAsia="Times New Roman" w:cs="Times New Roman"/>
      <w:szCs w:val="20"/>
      <w:lang w:val="de-DE" w:eastAsia="de-DE"/>
    </w:rPr>
  </w:style>
  <w:style w:type="paragraph" w:styleId="Verzeichnis2">
    <w:name w:val="toc 2"/>
    <w:basedOn w:val="Standard"/>
    <w:next w:val="Standard"/>
    <w:autoRedefine/>
    <w:uiPriority w:val="39"/>
    <w:rsid w:val="00B23762"/>
    <w:pPr>
      <w:spacing w:before="120" w:line="240" w:lineRule="auto"/>
      <w:ind w:left="200"/>
      <w:jc w:val="both"/>
    </w:pPr>
    <w:rPr>
      <w:rFonts w:eastAsia="Times New Roman" w:cs="Times New Roman"/>
      <w:szCs w:val="20"/>
      <w:lang w:val="de-DE" w:eastAsia="de-DE"/>
    </w:rPr>
  </w:style>
  <w:style w:type="character" w:styleId="Hyperlink">
    <w:name w:val="Hyperlink"/>
    <w:basedOn w:val="Absatz-Standardschriftart"/>
    <w:uiPriority w:val="99"/>
    <w:unhideWhenUsed/>
    <w:rsid w:val="0004413A"/>
    <w:rPr>
      <w:color w:val="0000FF" w:themeColor="hyperlink"/>
      <w:u w:val="single"/>
    </w:rPr>
  </w:style>
  <w:style w:type="paragraph" w:customStyle="1" w:styleId="Normal1">
    <w:name w:val="Normal1"/>
    <w:basedOn w:val="Standard"/>
    <w:link w:val="NormalChar"/>
    <w:qFormat/>
    <w:rsid w:val="00CD6A43"/>
    <w:pPr>
      <w:spacing w:line="240" w:lineRule="auto"/>
      <w:jc w:val="both"/>
    </w:pPr>
    <w:rPr>
      <w:rFonts w:cs="TimesNewRomanPSMT"/>
    </w:rPr>
  </w:style>
  <w:style w:type="paragraph" w:styleId="Titel">
    <w:name w:val="Title"/>
    <w:basedOn w:val="Standard"/>
    <w:next w:val="Standard"/>
    <w:link w:val="TitelZchn"/>
    <w:qFormat/>
    <w:rsid w:val="00EF223C"/>
    <w:pPr>
      <w:pBdr>
        <w:bottom w:val="single" w:sz="8" w:space="4" w:color="4F81BD" w:themeColor="accent1"/>
      </w:pBdr>
      <w:spacing w:after="300" w:line="240" w:lineRule="auto"/>
      <w:contextualSpacing/>
    </w:pPr>
    <w:rPr>
      <w:rFonts w:eastAsiaTheme="majorEastAsia" w:cstheme="majorBidi"/>
      <w:color w:val="000000" w:themeColor="text1"/>
      <w:spacing w:val="5"/>
      <w:kern w:val="28"/>
      <w:sz w:val="40"/>
      <w:szCs w:val="52"/>
    </w:rPr>
  </w:style>
  <w:style w:type="character" w:customStyle="1" w:styleId="NormalChar">
    <w:name w:val="Normal Char"/>
    <w:basedOn w:val="Absatz-Standardschriftart"/>
    <w:link w:val="Normal1"/>
    <w:rsid w:val="00CD6A43"/>
    <w:rPr>
      <w:rFonts w:ascii="Georgia" w:hAnsi="Georgia" w:cs="TimesNewRomanPSMT"/>
    </w:rPr>
  </w:style>
  <w:style w:type="character" w:customStyle="1" w:styleId="TitelZchn">
    <w:name w:val="Titel Zchn"/>
    <w:basedOn w:val="Absatz-Standardschriftart"/>
    <w:link w:val="Titel"/>
    <w:rsid w:val="00EF223C"/>
    <w:rPr>
      <w:rFonts w:ascii="Georgia" w:eastAsiaTheme="majorEastAsia" w:hAnsi="Georgia" w:cstheme="majorBidi"/>
      <w:color w:val="000000" w:themeColor="text1"/>
      <w:spacing w:val="5"/>
      <w:kern w:val="28"/>
      <w:sz w:val="40"/>
      <w:szCs w:val="52"/>
    </w:rPr>
  </w:style>
  <w:style w:type="paragraph" w:customStyle="1" w:styleId="Normal2">
    <w:name w:val="Normal 2"/>
    <w:basedOn w:val="Normal1"/>
    <w:link w:val="Normal2Char"/>
    <w:qFormat/>
    <w:rsid w:val="007151E4"/>
    <w:pPr>
      <w:spacing w:before="100" w:after="100" w:line="360" w:lineRule="auto"/>
    </w:pPr>
  </w:style>
  <w:style w:type="paragraph" w:customStyle="1" w:styleId="NumbererdItems">
    <w:name w:val="Numbererd Items"/>
    <w:basedOn w:val="Standard"/>
    <w:link w:val="NumbererdItemsZeichen"/>
    <w:autoRedefine/>
    <w:qFormat/>
    <w:rsid w:val="00BB602C"/>
    <w:pPr>
      <w:numPr>
        <w:numId w:val="1"/>
      </w:numPr>
      <w:spacing w:before="120" w:after="120" w:line="240" w:lineRule="auto"/>
      <w:jc w:val="both"/>
    </w:pPr>
    <w:rPr>
      <w:rFonts w:eastAsia="Times New Roman" w:cs="TimesNewRomanPSMT"/>
      <w:noProof/>
      <w:lang w:eastAsia="de-AT"/>
    </w:rPr>
  </w:style>
  <w:style w:type="character" w:customStyle="1" w:styleId="Normal2Char">
    <w:name w:val="Normal 2 Char"/>
    <w:basedOn w:val="NormalChar"/>
    <w:link w:val="Normal2"/>
    <w:rsid w:val="007151E4"/>
    <w:rPr>
      <w:rFonts w:ascii="Georgia" w:hAnsi="Georgia" w:cs="TimesNewRomanPSMT"/>
    </w:rPr>
  </w:style>
  <w:style w:type="character" w:customStyle="1" w:styleId="NumbererdItemsZeichen">
    <w:name w:val="Numbererd Items Zeichen"/>
    <w:basedOn w:val="Absatz-Standardschriftart"/>
    <w:link w:val="NumbererdItems"/>
    <w:rsid w:val="00BB602C"/>
    <w:rPr>
      <w:rFonts w:ascii="Georgia" w:eastAsia="Times New Roman" w:hAnsi="Georgia" w:cs="TimesNewRomanPSMT"/>
      <w:noProof/>
      <w:lang w:eastAsia="de-AT"/>
    </w:rPr>
  </w:style>
  <w:style w:type="paragraph" w:styleId="Verzeichnis3">
    <w:name w:val="toc 3"/>
    <w:basedOn w:val="Standard"/>
    <w:next w:val="Standard"/>
    <w:autoRedefine/>
    <w:uiPriority w:val="39"/>
    <w:rsid w:val="003D028F"/>
    <w:pPr>
      <w:spacing w:before="120" w:line="240" w:lineRule="auto"/>
      <w:ind w:left="442"/>
    </w:pPr>
  </w:style>
  <w:style w:type="paragraph" w:styleId="Verzeichnis4">
    <w:name w:val="toc 4"/>
    <w:basedOn w:val="Standard"/>
    <w:next w:val="Standard"/>
    <w:autoRedefine/>
    <w:uiPriority w:val="39"/>
    <w:unhideWhenUsed/>
    <w:rsid w:val="00EB1696"/>
    <w:pPr>
      <w:spacing w:after="100" w:line="240" w:lineRule="auto"/>
      <w:ind w:left="720"/>
    </w:pPr>
    <w:rPr>
      <w:rFonts w:asciiTheme="minorHAnsi" w:hAnsiTheme="minorHAnsi"/>
      <w:sz w:val="24"/>
      <w:szCs w:val="24"/>
      <w:lang w:val="de-DE" w:eastAsia="de-DE"/>
    </w:rPr>
  </w:style>
  <w:style w:type="paragraph" w:styleId="Verzeichnis5">
    <w:name w:val="toc 5"/>
    <w:basedOn w:val="Standard"/>
    <w:next w:val="Standard"/>
    <w:autoRedefine/>
    <w:uiPriority w:val="39"/>
    <w:unhideWhenUsed/>
    <w:rsid w:val="00EB1696"/>
    <w:pPr>
      <w:spacing w:after="100" w:line="240" w:lineRule="auto"/>
      <w:ind w:left="960"/>
    </w:pPr>
    <w:rPr>
      <w:rFonts w:asciiTheme="minorHAnsi" w:hAnsiTheme="minorHAnsi"/>
      <w:sz w:val="24"/>
      <w:szCs w:val="24"/>
      <w:lang w:val="de-DE" w:eastAsia="de-DE"/>
    </w:rPr>
  </w:style>
  <w:style w:type="paragraph" w:styleId="Verzeichnis6">
    <w:name w:val="toc 6"/>
    <w:basedOn w:val="Standard"/>
    <w:next w:val="Standard"/>
    <w:autoRedefine/>
    <w:uiPriority w:val="39"/>
    <w:unhideWhenUsed/>
    <w:rsid w:val="00EB1696"/>
    <w:pPr>
      <w:spacing w:after="100" w:line="240" w:lineRule="auto"/>
      <w:ind w:left="1200"/>
    </w:pPr>
    <w:rPr>
      <w:rFonts w:asciiTheme="minorHAnsi" w:hAnsiTheme="minorHAnsi"/>
      <w:sz w:val="24"/>
      <w:szCs w:val="24"/>
      <w:lang w:val="de-DE" w:eastAsia="de-DE"/>
    </w:rPr>
  </w:style>
  <w:style w:type="paragraph" w:styleId="Verzeichnis7">
    <w:name w:val="toc 7"/>
    <w:basedOn w:val="Standard"/>
    <w:next w:val="Standard"/>
    <w:autoRedefine/>
    <w:uiPriority w:val="39"/>
    <w:unhideWhenUsed/>
    <w:rsid w:val="00EB1696"/>
    <w:pPr>
      <w:spacing w:after="100" w:line="240" w:lineRule="auto"/>
      <w:ind w:left="1440"/>
    </w:pPr>
    <w:rPr>
      <w:rFonts w:asciiTheme="minorHAnsi" w:hAnsiTheme="minorHAnsi"/>
      <w:sz w:val="24"/>
      <w:szCs w:val="24"/>
      <w:lang w:val="de-DE" w:eastAsia="de-DE"/>
    </w:rPr>
  </w:style>
  <w:style w:type="paragraph" w:styleId="Verzeichnis8">
    <w:name w:val="toc 8"/>
    <w:basedOn w:val="Standard"/>
    <w:next w:val="Standard"/>
    <w:autoRedefine/>
    <w:uiPriority w:val="39"/>
    <w:unhideWhenUsed/>
    <w:rsid w:val="00EB1696"/>
    <w:pPr>
      <w:spacing w:after="100" w:line="240" w:lineRule="auto"/>
      <w:ind w:left="1680"/>
    </w:pPr>
    <w:rPr>
      <w:rFonts w:asciiTheme="minorHAnsi" w:hAnsiTheme="minorHAnsi"/>
      <w:sz w:val="24"/>
      <w:szCs w:val="24"/>
      <w:lang w:val="de-DE" w:eastAsia="de-DE"/>
    </w:rPr>
  </w:style>
  <w:style w:type="paragraph" w:styleId="Verzeichnis9">
    <w:name w:val="toc 9"/>
    <w:basedOn w:val="Standard"/>
    <w:next w:val="Standard"/>
    <w:autoRedefine/>
    <w:uiPriority w:val="39"/>
    <w:unhideWhenUsed/>
    <w:rsid w:val="00EB1696"/>
    <w:pPr>
      <w:spacing w:after="100" w:line="240" w:lineRule="auto"/>
      <w:ind w:left="1920"/>
    </w:pPr>
    <w:rPr>
      <w:rFonts w:asciiTheme="minorHAnsi" w:hAnsiTheme="minorHAnsi"/>
      <w:sz w:val="24"/>
      <w:szCs w:val="24"/>
      <w:lang w:val="de-DE" w:eastAsia="de-DE"/>
    </w:rPr>
  </w:style>
  <w:style w:type="character" w:styleId="Funotenzeichen">
    <w:name w:val="footnote reference"/>
    <w:basedOn w:val="Absatz-Standardschriftart"/>
    <w:uiPriority w:val="99"/>
    <w:rsid w:val="006F72DF"/>
    <w:rPr>
      <w:vertAlign w:val="superscript"/>
    </w:rPr>
  </w:style>
  <w:style w:type="paragraph" w:styleId="Funotentext">
    <w:name w:val="footnote text"/>
    <w:aliases w:val="Schriftart: 9 pt,Schriftart: 10 pt,Schriftart: 8 pt,WB-Fußnotentext,fn,footnote text,Footnotes,Footnote ak"/>
    <w:basedOn w:val="Standard"/>
    <w:link w:val="FunotentextZchn"/>
    <w:uiPriority w:val="99"/>
    <w:rsid w:val="0002568A"/>
    <w:pPr>
      <w:spacing w:line="240" w:lineRule="auto"/>
    </w:pPr>
    <w:rPr>
      <w:rFonts w:eastAsia="Times New Roman" w:cs="Times New Roman"/>
      <w:sz w:val="18"/>
      <w:szCs w:val="20"/>
      <w:lang w:eastAsia="en-GB"/>
    </w:rPr>
  </w:style>
  <w:style w:type="character" w:customStyle="1" w:styleId="FunotentextZchn">
    <w:name w:val="Fußnotentext Zchn"/>
    <w:aliases w:val="Schriftart: 9 pt Zchn,Schriftart: 10 pt Zchn,Schriftart: 8 pt Zchn,WB-Fußnotentext Zchn,fn Zchn,footnote text Zchn,Footnotes Zchn,Footnote ak Zchn"/>
    <w:basedOn w:val="Absatz-Standardschriftart"/>
    <w:link w:val="Funotentext"/>
    <w:uiPriority w:val="99"/>
    <w:rsid w:val="0002568A"/>
    <w:rPr>
      <w:rFonts w:ascii="Georgia" w:eastAsia="Times New Roman" w:hAnsi="Georgia" w:cs="Times New Roman"/>
      <w:sz w:val="18"/>
      <w:szCs w:val="20"/>
      <w:lang w:eastAsia="en-GB"/>
    </w:rPr>
  </w:style>
  <w:style w:type="paragraph" w:customStyle="1" w:styleId="Style-10">
    <w:name w:val="Style-10"/>
    <w:rsid w:val="00CD5A4D"/>
    <w:pPr>
      <w:spacing w:after="0" w:line="240" w:lineRule="auto"/>
    </w:pPr>
    <w:rPr>
      <w:rFonts w:ascii="Times New Roman" w:eastAsia="Times New Roman" w:hAnsi="Times New Roman" w:cs="Times New Roman"/>
      <w:sz w:val="20"/>
      <w:szCs w:val="20"/>
      <w:lang w:val="el-GR" w:eastAsia="el-GR"/>
    </w:rPr>
  </w:style>
  <w:style w:type="character" w:customStyle="1" w:styleId="ListenabsatzZchn">
    <w:name w:val="Listenabsatz Zchn"/>
    <w:aliases w:val="Itemize Zchn"/>
    <w:basedOn w:val="Absatz-Standardschriftart"/>
    <w:link w:val="Listenabsatz"/>
    <w:uiPriority w:val="34"/>
    <w:rsid w:val="00876C77"/>
    <w:rPr>
      <w:rFonts w:ascii="Georgia" w:hAnsi="Georgia"/>
    </w:rPr>
  </w:style>
  <w:style w:type="character" w:styleId="Fett">
    <w:name w:val="Strong"/>
    <w:basedOn w:val="Absatz-Standardschriftart"/>
    <w:uiPriority w:val="22"/>
    <w:rsid w:val="00E37198"/>
    <w:rPr>
      <w:b/>
    </w:rPr>
  </w:style>
  <w:style w:type="character" w:customStyle="1" w:styleId="highlightedsearchterm">
    <w:name w:val="highlightedsearchterm"/>
    <w:basedOn w:val="Absatz-Standardschriftart"/>
    <w:rsid w:val="004157FE"/>
  </w:style>
  <w:style w:type="character" w:styleId="Kommentarzeichen">
    <w:name w:val="annotation reference"/>
    <w:basedOn w:val="Absatz-Standardschriftart"/>
    <w:uiPriority w:val="99"/>
    <w:rsid w:val="00114C7D"/>
    <w:rPr>
      <w:sz w:val="18"/>
      <w:szCs w:val="18"/>
    </w:rPr>
  </w:style>
  <w:style w:type="paragraph" w:styleId="Kommentartext">
    <w:name w:val="annotation text"/>
    <w:basedOn w:val="Standard"/>
    <w:link w:val="KommentartextZchn"/>
    <w:uiPriority w:val="99"/>
    <w:rsid w:val="00114C7D"/>
    <w:pPr>
      <w:spacing w:line="240" w:lineRule="auto"/>
    </w:pPr>
    <w:rPr>
      <w:sz w:val="24"/>
      <w:szCs w:val="24"/>
    </w:rPr>
  </w:style>
  <w:style w:type="character" w:customStyle="1" w:styleId="KommentartextZchn">
    <w:name w:val="Kommentartext Zchn"/>
    <w:basedOn w:val="Absatz-Standardschriftart"/>
    <w:link w:val="Kommentartext"/>
    <w:uiPriority w:val="99"/>
    <w:rsid w:val="00114C7D"/>
    <w:rPr>
      <w:rFonts w:ascii="Georgia" w:hAnsi="Georgia"/>
      <w:sz w:val="24"/>
      <w:szCs w:val="24"/>
    </w:rPr>
  </w:style>
  <w:style w:type="paragraph" w:styleId="Kommentarthema">
    <w:name w:val="annotation subject"/>
    <w:basedOn w:val="Kommentartext"/>
    <w:next w:val="Kommentartext"/>
    <w:link w:val="KommentarthemaZchn"/>
    <w:rsid w:val="00114C7D"/>
    <w:rPr>
      <w:b/>
      <w:bCs/>
      <w:sz w:val="20"/>
      <w:szCs w:val="20"/>
    </w:rPr>
  </w:style>
  <w:style w:type="character" w:customStyle="1" w:styleId="KommentarthemaZchn">
    <w:name w:val="Kommentarthema Zchn"/>
    <w:basedOn w:val="KommentartextZchn"/>
    <w:link w:val="Kommentarthema"/>
    <w:rsid w:val="00114C7D"/>
    <w:rPr>
      <w:rFonts w:ascii="Georgia" w:hAnsi="Georgia"/>
      <w:b/>
      <w:bCs/>
      <w:sz w:val="20"/>
      <w:szCs w:val="20"/>
    </w:rPr>
  </w:style>
  <w:style w:type="paragraph" w:styleId="Index1">
    <w:name w:val="index 1"/>
    <w:basedOn w:val="Standard"/>
    <w:next w:val="Standard"/>
    <w:autoRedefine/>
    <w:rsid w:val="003B5D60"/>
    <w:pPr>
      <w:ind w:left="220" w:hanging="220"/>
    </w:pPr>
  </w:style>
  <w:style w:type="paragraph" w:styleId="Index2">
    <w:name w:val="index 2"/>
    <w:basedOn w:val="Standard"/>
    <w:next w:val="Standard"/>
    <w:autoRedefine/>
    <w:rsid w:val="003B5D60"/>
    <w:pPr>
      <w:ind w:left="440" w:hanging="220"/>
    </w:pPr>
  </w:style>
  <w:style w:type="paragraph" w:styleId="Index3">
    <w:name w:val="index 3"/>
    <w:basedOn w:val="Standard"/>
    <w:next w:val="Standard"/>
    <w:autoRedefine/>
    <w:rsid w:val="003B5D60"/>
    <w:pPr>
      <w:ind w:left="660" w:hanging="220"/>
    </w:pPr>
  </w:style>
  <w:style w:type="paragraph" w:styleId="Index4">
    <w:name w:val="index 4"/>
    <w:basedOn w:val="Standard"/>
    <w:next w:val="Standard"/>
    <w:autoRedefine/>
    <w:rsid w:val="003B5D60"/>
    <w:pPr>
      <w:ind w:left="880" w:hanging="220"/>
    </w:pPr>
  </w:style>
  <w:style w:type="paragraph" w:styleId="Index5">
    <w:name w:val="index 5"/>
    <w:basedOn w:val="Standard"/>
    <w:next w:val="Standard"/>
    <w:autoRedefine/>
    <w:rsid w:val="003B5D60"/>
    <w:pPr>
      <w:ind w:left="1100" w:hanging="220"/>
    </w:pPr>
  </w:style>
  <w:style w:type="paragraph" w:styleId="Index6">
    <w:name w:val="index 6"/>
    <w:basedOn w:val="Standard"/>
    <w:next w:val="Standard"/>
    <w:autoRedefine/>
    <w:rsid w:val="003B5D60"/>
    <w:pPr>
      <w:ind w:left="1320" w:hanging="220"/>
    </w:pPr>
  </w:style>
  <w:style w:type="paragraph" w:styleId="Index7">
    <w:name w:val="index 7"/>
    <w:basedOn w:val="Standard"/>
    <w:next w:val="Standard"/>
    <w:autoRedefine/>
    <w:rsid w:val="003B5D60"/>
    <w:pPr>
      <w:ind w:left="1540" w:hanging="220"/>
    </w:pPr>
  </w:style>
  <w:style w:type="paragraph" w:styleId="Index8">
    <w:name w:val="index 8"/>
    <w:basedOn w:val="Standard"/>
    <w:next w:val="Standard"/>
    <w:autoRedefine/>
    <w:rsid w:val="003B5D60"/>
    <w:pPr>
      <w:ind w:left="1760" w:hanging="220"/>
    </w:pPr>
  </w:style>
  <w:style w:type="paragraph" w:styleId="Index9">
    <w:name w:val="index 9"/>
    <w:basedOn w:val="Standard"/>
    <w:next w:val="Standard"/>
    <w:autoRedefine/>
    <w:rsid w:val="003B5D60"/>
    <w:pPr>
      <w:ind w:left="1980" w:hanging="220"/>
    </w:pPr>
  </w:style>
  <w:style w:type="paragraph" w:styleId="Indexberschrift">
    <w:name w:val="index heading"/>
    <w:basedOn w:val="Standard"/>
    <w:next w:val="Index1"/>
    <w:rsid w:val="003B5D60"/>
  </w:style>
  <w:style w:type="paragraph" w:customStyle="1" w:styleId="Default">
    <w:name w:val="Default"/>
    <w:rsid w:val="00EF3E5E"/>
    <w:pPr>
      <w:tabs>
        <w:tab w:val="left" w:pos="720"/>
      </w:tabs>
      <w:suppressAutoHyphens/>
      <w:spacing w:after="0" w:line="360" w:lineRule="atLeast"/>
    </w:pPr>
    <w:rPr>
      <w:rFonts w:ascii="Georgia" w:eastAsia="MS Mincho" w:hAnsi="Georgia" w:cs="Tahoma"/>
      <w:sz w:val="24"/>
      <w:szCs w:val="24"/>
    </w:rPr>
  </w:style>
  <w:style w:type="paragraph" w:customStyle="1" w:styleId="TableContents">
    <w:name w:val="Table Contents"/>
    <w:basedOn w:val="Standard"/>
    <w:rsid w:val="00A32FDC"/>
    <w:pPr>
      <w:suppressLineNumbers/>
      <w:tabs>
        <w:tab w:val="left" w:pos="720"/>
      </w:tabs>
      <w:suppressAutoHyphens/>
      <w:spacing w:line="360" w:lineRule="atLeast"/>
    </w:pPr>
    <w:rPr>
      <w:rFonts w:eastAsia="MS Mincho" w:cs="Tahoma"/>
      <w:sz w:val="24"/>
      <w:szCs w:val="24"/>
    </w:rPr>
  </w:style>
  <w:style w:type="character" w:customStyle="1" w:styleId="InternetLink">
    <w:name w:val="Internet Link"/>
    <w:basedOn w:val="Absatz-Standardschriftart"/>
    <w:rsid w:val="00D121EE"/>
    <w:rPr>
      <w:color w:val="0000FF"/>
      <w:u w:val="single"/>
      <w:lang w:val="en-US" w:eastAsia="en-US" w:bidi="en-US"/>
    </w:rPr>
  </w:style>
  <w:style w:type="character" w:customStyle="1" w:styleId="StrongEmphasis">
    <w:name w:val="Strong Emphasis"/>
    <w:basedOn w:val="Absatz-Standardschriftart"/>
    <w:rsid w:val="00D121EE"/>
    <w:rPr>
      <w:b/>
      <w:bCs/>
    </w:rPr>
  </w:style>
  <w:style w:type="character" w:customStyle="1" w:styleId="ListLabel1">
    <w:name w:val="ListLabel 1"/>
    <w:rsid w:val="00D121EE"/>
    <w:rPr>
      <w:color w:val="00000A"/>
    </w:rPr>
  </w:style>
  <w:style w:type="character" w:customStyle="1" w:styleId="ListLabel2">
    <w:name w:val="ListLabel 2"/>
    <w:rsid w:val="00D121EE"/>
    <w:rPr>
      <w:rFonts w:cs="Courier New"/>
    </w:rPr>
  </w:style>
  <w:style w:type="character" w:customStyle="1" w:styleId="FootnoteCharacters">
    <w:name w:val="Footnote Characters"/>
    <w:rsid w:val="00D121EE"/>
  </w:style>
  <w:style w:type="character" w:customStyle="1" w:styleId="Footnoteanchor">
    <w:name w:val="Footnote anchor"/>
    <w:rsid w:val="00D121EE"/>
    <w:rPr>
      <w:vertAlign w:val="superscript"/>
    </w:rPr>
  </w:style>
  <w:style w:type="character" w:customStyle="1" w:styleId="Endnoteanchor">
    <w:name w:val="Endnote anchor"/>
    <w:rsid w:val="00D121EE"/>
    <w:rPr>
      <w:vertAlign w:val="superscript"/>
    </w:rPr>
  </w:style>
  <w:style w:type="character" w:customStyle="1" w:styleId="EndnoteCharacters">
    <w:name w:val="Endnote Characters"/>
    <w:rsid w:val="00D121EE"/>
  </w:style>
  <w:style w:type="paragraph" w:customStyle="1" w:styleId="Heading">
    <w:name w:val="Heading"/>
    <w:basedOn w:val="Standard"/>
    <w:next w:val="Textbody"/>
    <w:rsid w:val="00D121EE"/>
    <w:pPr>
      <w:keepNext/>
      <w:tabs>
        <w:tab w:val="left" w:pos="720"/>
      </w:tabs>
      <w:suppressAutoHyphens/>
      <w:spacing w:before="240" w:after="120" w:line="360" w:lineRule="atLeast"/>
    </w:pPr>
    <w:rPr>
      <w:rFonts w:ascii="Liberation Sans" w:eastAsia="WenQuanYi Micro Hei" w:hAnsi="Liberation Sans" w:cs="Lohit Hindi"/>
      <w:sz w:val="28"/>
      <w:szCs w:val="28"/>
    </w:rPr>
  </w:style>
  <w:style w:type="paragraph" w:customStyle="1" w:styleId="Textbody">
    <w:name w:val="Text body"/>
    <w:basedOn w:val="Standard"/>
    <w:rsid w:val="00D121EE"/>
    <w:pPr>
      <w:tabs>
        <w:tab w:val="left" w:pos="720"/>
      </w:tabs>
      <w:suppressAutoHyphens/>
      <w:spacing w:after="120" w:line="360" w:lineRule="atLeast"/>
    </w:pPr>
    <w:rPr>
      <w:rFonts w:eastAsia="MS Mincho" w:cs="Tahoma"/>
      <w:sz w:val="24"/>
      <w:szCs w:val="24"/>
    </w:rPr>
  </w:style>
  <w:style w:type="paragraph" w:styleId="Liste">
    <w:name w:val="List"/>
    <w:basedOn w:val="Textbody"/>
    <w:rsid w:val="00D121EE"/>
    <w:rPr>
      <w:rFonts w:cs="Lohit Hindi"/>
    </w:rPr>
  </w:style>
  <w:style w:type="paragraph" w:customStyle="1" w:styleId="Index">
    <w:name w:val="Index"/>
    <w:basedOn w:val="Standard"/>
    <w:rsid w:val="00D121EE"/>
    <w:pPr>
      <w:suppressLineNumbers/>
      <w:tabs>
        <w:tab w:val="left" w:pos="720"/>
      </w:tabs>
      <w:suppressAutoHyphens/>
      <w:spacing w:line="360" w:lineRule="atLeast"/>
    </w:pPr>
    <w:rPr>
      <w:rFonts w:eastAsia="MS Mincho" w:cs="Lohit Hindi"/>
      <w:sz w:val="24"/>
      <w:szCs w:val="24"/>
    </w:rPr>
  </w:style>
  <w:style w:type="paragraph" w:customStyle="1" w:styleId="Contents1">
    <w:name w:val="Contents 1"/>
    <w:basedOn w:val="Standard"/>
    <w:rsid w:val="00D121EE"/>
    <w:pPr>
      <w:tabs>
        <w:tab w:val="left" w:pos="720"/>
        <w:tab w:val="right" w:leader="dot" w:pos="9638"/>
      </w:tabs>
      <w:suppressAutoHyphens/>
      <w:spacing w:before="120" w:line="100" w:lineRule="atLeast"/>
      <w:jc w:val="both"/>
    </w:pPr>
    <w:rPr>
      <w:rFonts w:eastAsia="Times New Roman" w:cs="Times New Roman"/>
      <w:sz w:val="24"/>
      <w:szCs w:val="20"/>
      <w:lang w:val="de-DE" w:eastAsia="de-DE"/>
    </w:rPr>
  </w:style>
  <w:style w:type="paragraph" w:customStyle="1" w:styleId="Contents2">
    <w:name w:val="Contents 2"/>
    <w:basedOn w:val="Standard"/>
    <w:rsid w:val="00D121EE"/>
    <w:pPr>
      <w:tabs>
        <w:tab w:val="left" w:pos="720"/>
        <w:tab w:val="right" w:leader="dot" w:pos="9555"/>
      </w:tabs>
      <w:suppressAutoHyphens/>
      <w:spacing w:before="120" w:line="100" w:lineRule="atLeast"/>
      <w:ind w:left="200"/>
      <w:jc w:val="both"/>
    </w:pPr>
    <w:rPr>
      <w:rFonts w:eastAsia="Times New Roman" w:cs="Times New Roman"/>
      <w:sz w:val="24"/>
      <w:szCs w:val="20"/>
      <w:lang w:val="de-DE" w:eastAsia="de-DE"/>
    </w:rPr>
  </w:style>
  <w:style w:type="paragraph" w:styleId="Untertitel">
    <w:name w:val="Subtitle"/>
    <w:basedOn w:val="Heading"/>
    <w:next w:val="Textbody"/>
    <w:link w:val="UntertitelZchn"/>
    <w:rsid w:val="00D121EE"/>
    <w:pPr>
      <w:jc w:val="center"/>
    </w:pPr>
    <w:rPr>
      <w:i/>
      <w:iCs/>
    </w:rPr>
  </w:style>
  <w:style w:type="character" w:customStyle="1" w:styleId="UntertitelZchn">
    <w:name w:val="Untertitel Zchn"/>
    <w:basedOn w:val="Absatz-Standardschriftart"/>
    <w:link w:val="Untertitel"/>
    <w:rsid w:val="00D121EE"/>
    <w:rPr>
      <w:rFonts w:ascii="Liberation Sans" w:eastAsia="WenQuanYi Micro Hei" w:hAnsi="Liberation Sans" w:cs="Lohit Hindi"/>
      <w:i/>
      <w:iCs/>
      <w:sz w:val="28"/>
      <w:szCs w:val="28"/>
    </w:rPr>
  </w:style>
  <w:style w:type="paragraph" w:customStyle="1" w:styleId="Contents3">
    <w:name w:val="Contents 3"/>
    <w:basedOn w:val="Standard"/>
    <w:rsid w:val="00D121EE"/>
    <w:pPr>
      <w:tabs>
        <w:tab w:val="left" w:pos="720"/>
        <w:tab w:val="right" w:leader="dot" w:pos="9514"/>
      </w:tabs>
      <w:suppressAutoHyphens/>
      <w:spacing w:before="120" w:line="100" w:lineRule="atLeast"/>
      <w:ind w:left="442"/>
    </w:pPr>
    <w:rPr>
      <w:rFonts w:eastAsia="MS Mincho" w:cs="Tahoma"/>
      <w:sz w:val="24"/>
      <w:szCs w:val="24"/>
    </w:rPr>
  </w:style>
  <w:style w:type="paragraph" w:customStyle="1" w:styleId="Contents4">
    <w:name w:val="Contents 4"/>
    <w:basedOn w:val="Standard"/>
    <w:rsid w:val="00D121EE"/>
    <w:pPr>
      <w:tabs>
        <w:tab w:val="left" w:pos="720"/>
        <w:tab w:val="right" w:leader="dot" w:pos="9509"/>
      </w:tabs>
      <w:suppressAutoHyphens/>
      <w:spacing w:after="100" w:line="100" w:lineRule="atLeast"/>
      <w:ind w:left="720"/>
    </w:pPr>
    <w:rPr>
      <w:rFonts w:ascii="Calibri" w:eastAsia="MS Mincho" w:hAnsi="Calibri" w:cs="Tahoma"/>
      <w:sz w:val="24"/>
      <w:szCs w:val="24"/>
      <w:lang w:val="de-DE" w:eastAsia="de-DE"/>
    </w:rPr>
  </w:style>
  <w:style w:type="paragraph" w:customStyle="1" w:styleId="Contents5">
    <w:name w:val="Contents 5"/>
    <w:basedOn w:val="Standard"/>
    <w:rsid w:val="00D121EE"/>
    <w:pPr>
      <w:tabs>
        <w:tab w:val="left" w:pos="720"/>
        <w:tab w:val="right" w:leader="dot" w:pos="9466"/>
      </w:tabs>
      <w:suppressAutoHyphens/>
      <w:spacing w:after="100" w:line="100" w:lineRule="atLeast"/>
      <w:ind w:left="960"/>
    </w:pPr>
    <w:rPr>
      <w:rFonts w:ascii="Calibri" w:eastAsia="MS Mincho" w:hAnsi="Calibri" w:cs="Tahoma"/>
      <w:sz w:val="24"/>
      <w:szCs w:val="24"/>
      <w:lang w:val="de-DE" w:eastAsia="de-DE"/>
    </w:rPr>
  </w:style>
  <w:style w:type="paragraph" w:customStyle="1" w:styleId="Contents6">
    <w:name w:val="Contents 6"/>
    <w:basedOn w:val="Standard"/>
    <w:rsid w:val="00D121EE"/>
    <w:pPr>
      <w:tabs>
        <w:tab w:val="left" w:pos="720"/>
        <w:tab w:val="right" w:leader="dot" w:pos="9423"/>
      </w:tabs>
      <w:suppressAutoHyphens/>
      <w:spacing w:after="100" w:line="100" w:lineRule="atLeast"/>
      <w:ind w:left="1200"/>
    </w:pPr>
    <w:rPr>
      <w:rFonts w:ascii="Calibri" w:eastAsia="MS Mincho" w:hAnsi="Calibri" w:cs="Tahoma"/>
      <w:sz w:val="24"/>
      <w:szCs w:val="24"/>
      <w:lang w:val="de-DE" w:eastAsia="de-DE"/>
    </w:rPr>
  </w:style>
  <w:style w:type="paragraph" w:customStyle="1" w:styleId="Contents7">
    <w:name w:val="Contents 7"/>
    <w:basedOn w:val="Standard"/>
    <w:rsid w:val="00D121EE"/>
    <w:pPr>
      <w:tabs>
        <w:tab w:val="left" w:pos="720"/>
        <w:tab w:val="right" w:leader="dot" w:pos="9380"/>
      </w:tabs>
      <w:suppressAutoHyphens/>
      <w:spacing w:after="100" w:line="100" w:lineRule="atLeast"/>
      <w:ind w:left="1440"/>
    </w:pPr>
    <w:rPr>
      <w:rFonts w:ascii="Calibri" w:eastAsia="MS Mincho" w:hAnsi="Calibri" w:cs="Tahoma"/>
      <w:sz w:val="24"/>
      <w:szCs w:val="24"/>
      <w:lang w:val="de-DE" w:eastAsia="de-DE"/>
    </w:rPr>
  </w:style>
  <w:style w:type="paragraph" w:customStyle="1" w:styleId="Contents8">
    <w:name w:val="Contents 8"/>
    <w:basedOn w:val="Standard"/>
    <w:rsid w:val="00D121EE"/>
    <w:pPr>
      <w:tabs>
        <w:tab w:val="left" w:pos="720"/>
        <w:tab w:val="right" w:leader="dot" w:pos="9337"/>
      </w:tabs>
      <w:suppressAutoHyphens/>
      <w:spacing w:after="100" w:line="100" w:lineRule="atLeast"/>
      <w:ind w:left="1680"/>
    </w:pPr>
    <w:rPr>
      <w:rFonts w:ascii="Calibri" w:eastAsia="MS Mincho" w:hAnsi="Calibri" w:cs="Tahoma"/>
      <w:sz w:val="24"/>
      <w:szCs w:val="24"/>
      <w:lang w:val="de-DE" w:eastAsia="de-DE"/>
    </w:rPr>
  </w:style>
  <w:style w:type="paragraph" w:customStyle="1" w:styleId="Contents9">
    <w:name w:val="Contents 9"/>
    <w:basedOn w:val="Standard"/>
    <w:rsid w:val="00D121EE"/>
    <w:pPr>
      <w:tabs>
        <w:tab w:val="left" w:pos="720"/>
        <w:tab w:val="right" w:leader="dot" w:pos="9294"/>
      </w:tabs>
      <w:suppressAutoHyphens/>
      <w:spacing w:after="100" w:line="100" w:lineRule="atLeast"/>
      <w:ind w:left="1920"/>
    </w:pPr>
    <w:rPr>
      <w:rFonts w:ascii="Calibri" w:eastAsia="MS Mincho" w:hAnsi="Calibri" w:cs="Tahoma"/>
      <w:sz w:val="24"/>
      <w:szCs w:val="24"/>
      <w:lang w:val="de-DE" w:eastAsia="de-DE"/>
    </w:rPr>
  </w:style>
  <w:style w:type="paragraph" w:customStyle="1" w:styleId="Footnote">
    <w:name w:val="Footnote"/>
    <w:basedOn w:val="Standard"/>
    <w:rsid w:val="00D121EE"/>
    <w:pPr>
      <w:suppressLineNumbers/>
      <w:tabs>
        <w:tab w:val="left" w:pos="720"/>
      </w:tabs>
      <w:suppressAutoHyphens/>
      <w:spacing w:line="360" w:lineRule="atLeast"/>
      <w:ind w:left="283" w:hanging="283"/>
    </w:pPr>
    <w:rPr>
      <w:rFonts w:eastAsia="MS Mincho" w:cs="Tahoma"/>
      <w:sz w:val="20"/>
      <w:szCs w:val="20"/>
    </w:rPr>
  </w:style>
  <w:style w:type="paragraph" w:styleId="StandardWeb">
    <w:name w:val="Normal (Web)"/>
    <w:basedOn w:val="Standard"/>
    <w:uiPriority w:val="99"/>
    <w:unhideWhenUsed/>
    <w:rsid w:val="00E52B58"/>
    <w:pPr>
      <w:spacing w:before="100" w:beforeAutospacing="1" w:after="100" w:afterAutospacing="1" w:line="240" w:lineRule="auto"/>
    </w:pPr>
    <w:rPr>
      <w:rFonts w:ascii="Times New Roman" w:hAnsi="Times New Roman" w:cs="Times New Roman"/>
      <w:sz w:val="24"/>
      <w:szCs w:val="24"/>
      <w:lang w:val="en-US" w:eastAsia="en-US" w:bidi="he-IL"/>
    </w:rPr>
  </w:style>
  <w:style w:type="paragraph" w:customStyle="1" w:styleId="Standard1">
    <w:name w:val="Standard1"/>
    <w:rsid w:val="00340E5B"/>
    <w:rPr>
      <w:rFonts w:ascii="Lucida Grande" w:eastAsia="ヒラギノ角ゴ Pro W3" w:hAnsi="Lucida Grande" w:cs="Times New Roman"/>
      <w:color w:val="000000"/>
      <w:szCs w:val="20"/>
      <w:lang w:val="en-US" w:eastAsia="en-US" w:bidi="he-IL"/>
    </w:rPr>
  </w:style>
  <w:style w:type="paragraph" w:customStyle="1" w:styleId="Heading31">
    <w:name w:val="Heading 31"/>
    <w:next w:val="Standard1"/>
    <w:rsid w:val="00F97FC3"/>
    <w:pPr>
      <w:keepNext/>
      <w:keepLines/>
      <w:spacing w:before="200" w:after="0"/>
      <w:outlineLvl w:val="2"/>
    </w:pPr>
    <w:rPr>
      <w:rFonts w:ascii="Lucida Grande" w:eastAsia="ヒラギノ角ゴ Pro W3" w:hAnsi="Lucida Grande" w:cs="Times New Roman"/>
      <w:b/>
      <w:color w:val="365D95"/>
      <w:szCs w:val="20"/>
      <w:lang w:val="en-US" w:eastAsia="en-US" w:bidi="he-IL"/>
    </w:rPr>
  </w:style>
  <w:style w:type="paragraph" w:customStyle="1" w:styleId="Standard11">
    <w:name w:val="Standard11"/>
    <w:rsid w:val="00C65CD7"/>
    <w:rPr>
      <w:rFonts w:ascii="Lucida Grande" w:eastAsia="ヒラギノ角ゴ Pro W3" w:hAnsi="Lucida Grande" w:cs="Times New Roman"/>
      <w:color w:val="000000"/>
      <w:szCs w:val="20"/>
      <w:lang w:val="en-US" w:eastAsia="de-DE"/>
    </w:rPr>
  </w:style>
  <w:style w:type="paragraph" w:customStyle="1" w:styleId="Heading32">
    <w:name w:val="Heading 32"/>
    <w:next w:val="Standard"/>
    <w:rsid w:val="00C65CD7"/>
    <w:pPr>
      <w:keepNext/>
      <w:keepLines/>
      <w:spacing w:before="200" w:after="0"/>
      <w:outlineLvl w:val="2"/>
    </w:pPr>
    <w:rPr>
      <w:rFonts w:ascii="Lucida Grande" w:eastAsia="ヒラギノ角ゴ Pro W3" w:hAnsi="Lucida Grande" w:cs="Times New Roman"/>
      <w:b/>
      <w:color w:val="426FAA"/>
      <w:szCs w:val="20"/>
      <w:lang w:val="en-US" w:eastAsia="de-DE"/>
    </w:rPr>
  </w:style>
  <w:style w:type="paragraph" w:styleId="NurText">
    <w:name w:val="Plain Text"/>
    <w:basedOn w:val="Standard"/>
    <w:link w:val="NurTextZchn"/>
    <w:uiPriority w:val="99"/>
    <w:unhideWhenUsed/>
    <w:rsid w:val="00C65CD7"/>
    <w:pPr>
      <w:spacing w:line="240" w:lineRule="auto"/>
    </w:pPr>
    <w:rPr>
      <w:rFonts w:ascii="Calibri" w:eastAsiaTheme="minorHAnsi" w:hAnsi="Calibri"/>
      <w:szCs w:val="21"/>
      <w:lang w:val="en-US" w:eastAsia="en-US" w:bidi="he-IL"/>
    </w:rPr>
  </w:style>
  <w:style w:type="character" w:customStyle="1" w:styleId="NurTextZchn">
    <w:name w:val="Nur Text Zchn"/>
    <w:basedOn w:val="Absatz-Standardschriftart"/>
    <w:link w:val="NurText"/>
    <w:uiPriority w:val="99"/>
    <w:rsid w:val="00C65CD7"/>
    <w:rPr>
      <w:rFonts w:ascii="Calibri" w:eastAsiaTheme="minorHAnsi" w:hAnsi="Calibri"/>
      <w:szCs w:val="21"/>
      <w:lang w:val="en-US" w:eastAsia="en-US" w:bidi="he-IL"/>
    </w:rPr>
  </w:style>
  <w:style w:type="paragraph" w:customStyle="1" w:styleId="Heading21">
    <w:name w:val="Heading 21"/>
    <w:next w:val="Standard"/>
    <w:rsid w:val="00C65CD7"/>
    <w:pPr>
      <w:keepNext/>
      <w:keepLines/>
      <w:spacing w:before="200" w:after="0"/>
      <w:outlineLvl w:val="1"/>
    </w:pPr>
    <w:rPr>
      <w:rFonts w:ascii="Lucida Grande" w:eastAsia="ヒラギノ角ゴ Pro W3" w:hAnsi="Lucida Grande" w:cs="Times New Roman"/>
      <w:b/>
      <w:color w:val="426FAA"/>
      <w:sz w:val="26"/>
      <w:szCs w:val="20"/>
      <w:lang w:val="en-US" w:eastAsia="de-DE"/>
    </w:rPr>
  </w:style>
  <w:style w:type="paragraph" w:customStyle="1" w:styleId="FreieForm">
    <w:name w:val="Freie Form"/>
    <w:rsid w:val="00205558"/>
    <w:rPr>
      <w:rFonts w:ascii="Lucida Grande" w:eastAsia="ヒラギノ角ゴ Pro W3" w:hAnsi="Lucida Grande" w:cs="Times New Roman"/>
      <w:color w:val="000000"/>
      <w:szCs w:val="20"/>
      <w:lang w:val="en-US" w:eastAsia="de-DE"/>
    </w:rPr>
  </w:style>
  <w:style w:type="character" w:customStyle="1" w:styleId="j-jk9ej-pjvnoc">
    <w:name w:val="j-jk9ej-pjvnoc"/>
    <w:basedOn w:val="Absatz-Standardschriftart"/>
    <w:rsid w:val="00B936CD"/>
  </w:style>
  <w:style w:type="character" w:customStyle="1" w:styleId="apple-tab-span">
    <w:name w:val="apple-tab-span"/>
    <w:basedOn w:val="Absatz-Standardschriftart"/>
    <w:rsid w:val="001B4F0D"/>
  </w:style>
  <w:style w:type="paragraph" w:customStyle="1" w:styleId="Appendix1">
    <w:name w:val="Appendix 1"/>
    <w:basedOn w:val="berschrift1"/>
    <w:next w:val="Standard"/>
    <w:link w:val="Appendix1Char"/>
    <w:qFormat/>
    <w:rsid w:val="00A103CB"/>
    <w:pPr>
      <w:numPr>
        <w:numId w:val="3"/>
      </w:numPr>
      <w:ind w:left="714" w:hanging="357"/>
    </w:pPr>
  </w:style>
  <w:style w:type="paragraph" w:styleId="berarbeitung">
    <w:name w:val="Revision"/>
    <w:hidden/>
    <w:rsid w:val="00A103CB"/>
    <w:pPr>
      <w:spacing w:after="0" w:line="240" w:lineRule="auto"/>
    </w:pPr>
    <w:rPr>
      <w:rFonts w:ascii="Georgia" w:hAnsi="Georgia"/>
    </w:rPr>
  </w:style>
  <w:style w:type="character" w:customStyle="1" w:styleId="Appendix1Char">
    <w:name w:val="Appendix 1 Char"/>
    <w:basedOn w:val="berschrift1Zchn"/>
    <w:link w:val="Appendix1"/>
    <w:rsid w:val="00A103CB"/>
    <w:rPr>
      <w:rFonts w:asciiTheme="majorBidi" w:eastAsia="Times New Roman" w:hAnsiTheme="majorBidi" w:cstheme="majorBidi"/>
      <w:b/>
      <w:bCs/>
      <w:kern w:val="36"/>
      <w:sz w:val="36"/>
      <w:szCs w:val="48"/>
      <w:lang w:val="en-US" w:eastAsia="de-DE" w:bidi="he-IL"/>
    </w:rPr>
  </w:style>
  <w:style w:type="paragraph" w:customStyle="1" w:styleId="Appendix2">
    <w:name w:val="Appendix 2"/>
    <w:basedOn w:val="berschrift2"/>
    <w:link w:val="Appendix2Char"/>
    <w:qFormat/>
    <w:rsid w:val="007203FA"/>
    <w:rPr>
      <w:rFonts w:eastAsiaTheme="minorEastAsia"/>
      <w:shd w:val="clear" w:color="auto" w:fill="FFFFFF"/>
    </w:rPr>
  </w:style>
  <w:style w:type="paragraph" w:customStyle="1" w:styleId="Appendix3">
    <w:name w:val="Appendix 3"/>
    <w:basedOn w:val="berschrift3"/>
    <w:link w:val="Appendix3Char"/>
    <w:qFormat/>
    <w:rsid w:val="007203FA"/>
    <w:rPr>
      <w:rFonts w:eastAsiaTheme="minorEastAsia"/>
      <w:shd w:val="clear" w:color="auto" w:fill="FFFFFF"/>
    </w:rPr>
  </w:style>
  <w:style w:type="character" w:customStyle="1" w:styleId="Appendix2Char">
    <w:name w:val="Appendix 2 Char"/>
    <w:basedOn w:val="berschrift2Zchn"/>
    <w:link w:val="Appendix2"/>
    <w:rsid w:val="007203FA"/>
    <w:rPr>
      <w:rFonts w:ascii="Georgia" w:eastAsia="Times New Roman" w:hAnsi="Georgia" w:cs="Arial"/>
      <w:b/>
      <w:bCs/>
      <w:iCs/>
      <w:sz w:val="28"/>
      <w:szCs w:val="28"/>
      <w:lang w:val="en-US" w:eastAsia="de-DE"/>
    </w:rPr>
  </w:style>
  <w:style w:type="character" w:customStyle="1" w:styleId="Appendix3Char">
    <w:name w:val="Appendix 3 Char"/>
    <w:basedOn w:val="berschrift3Zchn"/>
    <w:link w:val="Appendix3"/>
    <w:rsid w:val="007203FA"/>
    <w:rPr>
      <w:rFonts w:ascii="Georgia" w:eastAsia="Times New Roman" w:hAnsi="Georgia" w:cs="Arial"/>
      <w:b/>
      <w:bCs/>
      <w:sz w:val="26"/>
      <w:szCs w:val="26"/>
      <w:lang w:val="de-DE" w:eastAsia="de-DE"/>
    </w:rPr>
  </w:style>
  <w:style w:type="paragraph" w:customStyle="1" w:styleId="NormalWeb1">
    <w:name w:val="Normal (Web)1"/>
    <w:rsid w:val="00C730D1"/>
    <w:pPr>
      <w:spacing w:before="100" w:after="100" w:line="240" w:lineRule="auto"/>
    </w:pPr>
    <w:rPr>
      <w:rFonts w:ascii="Times New Roman" w:eastAsia="ヒラギノ角ゴ Pro W3" w:hAnsi="Times New Roman" w:cs="Times New Roman"/>
      <w:color w:val="000000"/>
      <w:sz w:val="24"/>
      <w:szCs w:val="20"/>
      <w:lang w:val="en-US" w:eastAsia="en-US" w:bidi="he-IL"/>
    </w:rPr>
  </w:style>
  <w:style w:type="paragraph" w:styleId="Inhaltsverzeichnisberschrift">
    <w:name w:val="TOC Heading"/>
    <w:basedOn w:val="berschrift1"/>
    <w:next w:val="Standard"/>
    <w:uiPriority w:val="39"/>
    <w:semiHidden/>
    <w:unhideWhenUsed/>
    <w:qFormat/>
    <w:rsid w:val="006A0FA4"/>
    <w:pPr>
      <w:keepNext/>
      <w:keepLines/>
      <w:numPr>
        <w:numId w:val="0"/>
      </w:numPr>
      <w:spacing w:before="480" w:after="0" w:line="276" w:lineRule="auto"/>
      <w:outlineLvl w:val="9"/>
    </w:pPr>
    <w:rPr>
      <w:rFonts w:asciiTheme="majorHAnsi" w:eastAsiaTheme="majorEastAsia" w:hAnsiTheme="majorHAnsi"/>
      <w:color w:val="365F91" w:themeColor="accent1" w:themeShade="BF"/>
      <w:kern w:val="0"/>
      <w:sz w:val="28"/>
      <w:szCs w:val="28"/>
      <w:lang w:val="de-DE" w:bidi="ar-SA"/>
    </w:rPr>
  </w:style>
  <w:style w:type="character" w:customStyle="1" w:styleId="apple-converted-space">
    <w:name w:val="apple-converted-space"/>
    <w:basedOn w:val="Absatz-Standardschriftart"/>
    <w:rsid w:val="00AC1115"/>
  </w:style>
  <w:style w:type="character" w:styleId="BesuchterHyperlink">
    <w:name w:val="FollowedHyperlink"/>
    <w:basedOn w:val="Absatz-Standardschriftart"/>
    <w:rsid w:val="00A13C3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footnote reference" w:uiPriority="99"/>
    <w:lsdException w:name="annotation reference" w:uiPriority="99"/>
    <w:lsdException w:name="Hyperlink" w:uiPriority="99"/>
    <w:lsdException w:name="Plain Text" w:uiPriority="99"/>
    <w:lsdException w:name="Normal (Web)" w:uiPriority="99"/>
    <w:lsdException w:name="No List" w:uiPriority="99"/>
    <w:lsdException w:name="Balloon Text" w:uiPriority="99"/>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rsid w:val="00E91608"/>
    <w:pPr>
      <w:spacing w:after="0" w:line="360" w:lineRule="auto"/>
    </w:pPr>
    <w:rPr>
      <w:rFonts w:ascii="Georgia" w:hAnsi="Georgia"/>
    </w:rPr>
  </w:style>
  <w:style w:type="paragraph" w:styleId="berschrift1">
    <w:name w:val="heading 1"/>
    <w:basedOn w:val="Standard"/>
    <w:next w:val="Standard"/>
    <w:link w:val="berschrift1Zchn"/>
    <w:autoRedefine/>
    <w:qFormat/>
    <w:rsid w:val="00C730D1"/>
    <w:pPr>
      <w:numPr>
        <w:numId w:val="4"/>
      </w:numPr>
      <w:spacing w:before="360" w:after="240" w:line="240" w:lineRule="auto"/>
      <w:outlineLvl w:val="0"/>
    </w:pPr>
    <w:rPr>
      <w:rFonts w:asciiTheme="majorBidi" w:eastAsia="Times New Roman" w:hAnsiTheme="majorBidi" w:cstheme="majorBidi"/>
      <w:b/>
      <w:bCs/>
      <w:kern w:val="36"/>
      <w:sz w:val="36"/>
      <w:szCs w:val="48"/>
      <w:lang w:val="en-US" w:eastAsia="de-DE" w:bidi="he-IL"/>
    </w:rPr>
  </w:style>
  <w:style w:type="paragraph" w:styleId="berschrift2">
    <w:name w:val="heading 2"/>
    <w:basedOn w:val="Standard"/>
    <w:next w:val="Standard"/>
    <w:link w:val="berschrift2Zchn"/>
    <w:qFormat/>
    <w:rsid w:val="00A04AB2"/>
    <w:pPr>
      <w:keepNext/>
      <w:numPr>
        <w:ilvl w:val="1"/>
        <w:numId w:val="4"/>
      </w:numPr>
      <w:spacing w:before="120" w:after="180" w:line="240" w:lineRule="auto"/>
      <w:jc w:val="both"/>
      <w:outlineLvl w:val="1"/>
    </w:pPr>
    <w:rPr>
      <w:rFonts w:eastAsia="Times New Roman" w:cs="Arial"/>
      <w:b/>
      <w:bCs/>
      <w:iCs/>
      <w:sz w:val="28"/>
      <w:szCs w:val="28"/>
      <w:lang w:val="en-US" w:eastAsia="de-DE"/>
    </w:rPr>
  </w:style>
  <w:style w:type="paragraph" w:styleId="berschrift3">
    <w:name w:val="heading 3"/>
    <w:basedOn w:val="Standard"/>
    <w:link w:val="berschrift3Zchn"/>
    <w:autoRedefine/>
    <w:qFormat/>
    <w:rsid w:val="007368D3"/>
    <w:pPr>
      <w:keepNext/>
      <w:numPr>
        <w:ilvl w:val="2"/>
        <w:numId w:val="4"/>
      </w:numPr>
      <w:spacing w:before="360" w:after="180"/>
      <w:outlineLvl w:val="2"/>
    </w:pPr>
    <w:rPr>
      <w:rFonts w:eastAsia="Times New Roman" w:cs="Arial"/>
      <w:b/>
      <w:bCs/>
      <w:sz w:val="26"/>
      <w:szCs w:val="26"/>
      <w:lang w:val="en-US" w:eastAsia="de-DE"/>
    </w:rPr>
  </w:style>
  <w:style w:type="paragraph" w:styleId="berschrift4">
    <w:name w:val="heading 4"/>
    <w:basedOn w:val="berschrift3"/>
    <w:next w:val="Standard"/>
    <w:link w:val="berschrift4Zchn"/>
    <w:qFormat/>
    <w:rsid w:val="00320C8C"/>
    <w:pPr>
      <w:numPr>
        <w:ilvl w:val="3"/>
      </w:numPr>
      <w:spacing w:before="240" w:after="60"/>
      <w:outlineLvl w:val="3"/>
    </w:pPr>
    <w:rPr>
      <w:rFonts w:cs="Times New Roman"/>
      <w:bCs w:val="0"/>
      <w:sz w:val="24"/>
      <w:szCs w:val="28"/>
    </w:rPr>
  </w:style>
  <w:style w:type="paragraph" w:styleId="berschrift5">
    <w:name w:val="heading 5"/>
    <w:basedOn w:val="berschrift4"/>
    <w:next w:val="Standard"/>
    <w:link w:val="berschrift5Zchn"/>
    <w:qFormat/>
    <w:rsid w:val="004F698F"/>
    <w:pPr>
      <w:numPr>
        <w:ilvl w:val="4"/>
      </w:numPr>
      <w:outlineLvl w:val="4"/>
    </w:pPr>
    <w:rPr>
      <w:bCs/>
      <w:iCs/>
      <w:sz w:val="22"/>
      <w:szCs w:val="26"/>
    </w:rPr>
  </w:style>
  <w:style w:type="paragraph" w:styleId="berschrift6">
    <w:name w:val="heading 6"/>
    <w:basedOn w:val="berschrift5"/>
    <w:next w:val="Standard"/>
    <w:link w:val="berschrift6Zchn"/>
    <w:qFormat/>
    <w:rsid w:val="000A1C62"/>
    <w:pPr>
      <w:numPr>
        <w:ilvl w:val="5"/>
      </w:numPr>
      <w:outlineLvl w:val="5"/>
    </w:pPr>
    <w:rPr>
      <w:bCs w:val="0"/>
      <w:sz w:val="20"/>
    </w:rPr>
  </w:style>
  <w:style w:type="paragraph" w:styleId="berschrift7">
    <w:name w:val="heading 7"/>
    <w:basedOn w:val="Standard"/>
    <w:next w:val="Standard"/>
    <w:link w:val="berschrift7Zchn"/>
    <w:qFormat/>
    <w:rsid w:val="002E09B8"/>
    <w:pPr>
      <w:numPr>
        <w:ilvl w:val="6"/>
        <w:numId w:val="4"/>
      </w:numPr>
      <w:spacing w:before="240" w:after="60" w:line="240" w:lineRule="auto"/>
      <w:jc w:val="both"/>
      <w:outlineLvl w:val="6"/>
    </w:pPr>
    <w:rPr>
      <w:rFonts w:ascii="Times New Roman" w:eastAsia="Times New Roman" w:hAnsi="Times New Roman" w:cs="Times New Roman"/>
      <w:sz w:val="24"/>
      <w:szCs w:val="24"/>
      <w:lang w:val="de-DE" w:eastAsia="de-DE"/>
    </w:rPr>
  </w:style>
  <w:style w:type="paragraph" w:styleId="berschrift8">
    <w:name w:val="heading 8"/>
    <w:basedOn w:val="Standard"/>
    <w:next w:val="Standard"/>
    <w:link w:val="berschrift8Zchn"/>
    <w:qFormat/>
    <w:rsid w:val="002E09B8"/>
    <w:pPr>
      <w:numPr>
        <w:ilvl w:val="7"/>
        <w:numId w:val="4"/>
      </w:numPr>
      <w:spacing w:before="240" w:after="60" w:line="240" w:lineRule="auto"/>
      <w:jc w:val="both"/>
      <w:outlineLvl w:val="7"/>
    </w:pPr>
    <w:rPr>
      <w:rFonts w:ascii="Times New Roman" w:eastAsia="Times New Roman" w:hAnsi="Times New Roman" w:cs="Times New Roman"/>
      <w:i/>
      <w:iCs/>
      <w:sz w:val="24"/>
      <w:szCs w:val="24"/>
      <w:lang w:val="de-DE" w:eastAsia="de-DE"/>
    </w:rPr>
  </w:style>
  <w:style w:type="paragraph" w:styleId="berschrift9">
    <w:name w:val="heading 9"/>
    <w:basedOn w:val="Standard"/>
    <w:next w:val="Standard"/>
    <w:link w:val="berschrift9Zchn"/>
    <w:qFormat/>
    <w:rsid w:val="002E09B8"/>
    <w:pPr>
      <w:numPr>
        <w:ilvl w:val="8"/>
        <w:numId w:val="4"/>
      </w:numPr>
      <w:spacing w:before="240" w:after="60" w:line="240" w:lineRule="auto"/>
      <w:jc w:val="both"/>
      <w:outlineLvl w:val="8"/>
    </w:pPr>
    <w:rPr>
      <w:rFonts w:ascii="Arial" w:eastAsia="Times New Roman" w:hAnsi="Arial" w:cs="Arial"/>
      <w:sz w:val="20"/>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unhideWhenUsed/>
    <w:rsid w:val="00C535F7"/>
    <w:pPr>
      <w:spacing w:line="240" w:lineRule="auto"/>
    </w:pPr>
    <w:rPr>
      <w:rFonts w:ascii="Tahoma" w:hAnsi="Tahoma" w:cs="Tahoma"/>
      <w:sz w:val="16"/>
      <w:szCs w:val="16"/>
    </w:rPr>
  </w:style>
  <w:style w:type="character" w:customStyle="1" w:styleId="BalloonTextChar">
    <w:name w:val="Balloon Text Char"/>
    <w:basedOn w:val="Absatz-Standardschriftart"/>
    <w:rsid w:val="003F522E"/>
    <w:rPr>
      <w:rFonts w:ascii="Lucida Grande" w:hAnsi="Lucida Grande"/>
      <w:sz w:val="18"/>
      <w:szCs w:val="18"/>
    </w:rPr>
  </w:style>
  <w:style w:type="character" w:customStyle="1" w:styleId="SprechblasentextZeichen">
    <w:name w:val="Sprechblasentext Zeichen"/>
    <w:basedOn w:val="Absatz-Standardschriftart"/>
    <w:uiPriority w:val="99"/>
    <w:semiHidden/>
    <w:rsid w:val="00D272CC"/>
    <w:rPr>
      <w:rFonts w:ascii="Lucida Grande" w:hAnsi="Lucida Grande"/>
      <w:sz w:val="18"/>
      <w:szCs w:val="18"/>
    </w:rPr>
  </w:style>
  <w:style w:type="character" w:customStyle="1" w:styleId="SprechblasentextZeichen1">
    <w:name w:val="Sprechblasentext Zeichen1"/>
    <w:basedOn w:val="Absatz-Standardschriftart"/>
    <w:rsid w:val="00D272CC"/>
    <w:rPr>
      <w:rFonts w:ascii="Lucida Grande" w:hAnsi="Lucida Grande"/>
      <w:sz w:val="18"/>
      <w:szCs w:val="18"/>
    </w:rPr>
  </w:style>
  <w:style w:type="table" w:styleId="Tabellenraster">
    <w:name w:val="Table Grid"/>
    <w:basedOn w:val="NormaleTabelle"/>
    <w:rsid w:val="00BB602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Kopfzeile">
    <w:name w:val="header"/>
    <w:basedOn w:val="Standard"/>
    <w:link w:val="KopfzeileZchn"/>
    <w:unhideWhenUsed/>
    <w:rsid w:val="00C535F7"/>
    <w:pPr>
      <w:tabs>
        <w:tab w:val="center" w:pos="4513"/>
        <w:tab w:val="right" w:pos="9026"/>
      </w:tabs>
      <w:spacing w:line="240" w:lineRule="auto"/>
    </w:pPr>
  </w:style>
  <w:style w:type="character" w:customStyle="1" w:styleId="KopfzeileZchn">
    <w:name w:val="Kopfzeile Zchn"/>
    <w:basedOn w:val="Absatz-Standardschriftart"/>
    <w:link w:val="Kopfzeile"/>
    <w:rsid w:val="00C535F7"/>
  </w:style>
  <w:style w:type="paragraph" w:styleId="Fuzeile">
    <w:name w:val="footer"/>
    <w:basedOn w:val="Standard"/>
    <w:link w:val="FuzeileZchn"/>
    <w:unhideWhenUsed/>
    <w:rsid w:val="00C535F7"/>
    <w:pPr>
      <w:tabs>
        <w:tab w:val="center" w:pos="4513"/>
        <w:tab w:val="right" w:pos="9026"/>
      </w:tabs>
      <w:spacing w:line="240" w:lineRule="auto"/>
    </w:pPr>
  </w:style>
  <w:style w:type="character" w:customStyle="1" w:styleId="FuzeileZchn">
    <w:name w:val="Fußzeile Zchn"/>
    <w:basedOn w:val="Absatz-Standardschriftart"/>
    <w:link w:val="Fuzeile"/>
    <w:rsid w:val="00C535F7"/>
  </w:style>
  <w:style w:type="character" w:customStyle="1" w:styleId="SprechblasentextZchn">
    <w:name w:val="Sprechblasentext Zchn"/>
    <w:basedOn w:val="Absatz-Standardschriftart"/>
    <w:link w:val="Sprechblasentext"/>
    <w:uiPriority w:val="99"/>
    <w:rsid w:val="00C535F7"/>
    <w:rPr>
      <w:rFonts w:ascii="Tahoma" w:hAnsi="Tahoma" w:cs="Tahoma"/>
      <w:sz w:val="16"/>
      <w:szCs w:val="16"/>
    </w:rPr>
  </w:style>
  <w:style w:type="character" w:customStyle="1" w:styleId="berschrift1Zchn">
    <w:name w:val="Überschrift 1 Zchn"/>
    <w:basedOn w:val="Absatz-Standardschriftart"/>
    <w:link w:val="berschrift1"/>
    <w:rsid w:val="00C730D1"/>
    <w:rPr>
      <w:rFonts w:asciiTheme="majorBidi" w:eastAsia="Times New Roman" w:hAnsiTheme="majorBidi" w:cstheme="majorBidi"/>
      <w:b/>
      <w:bCs/>
      <w:kern w:val="36"/>
      <w:sz w:val="36"/>
      <w:szCs w:val="48"/>
      <w:lang w:val="en-US" w:eastAsia="de-DE" w:bidi="he-IL"/>
    </w:rPr>
  </w:style>
  <w:style w:type="character" w:customStyle="1" w:styleId="berschrift2Zchn">
    <w:name w:val="Überschrift 2 Zchn"/>
    <w:basedOn w:val="Absatz-Standardschriftart"/>
    <w:link w:val="berschrift2"/>
    <w:rsid w:val="00A04AB2"/>
    <w:rPr>
      <w:rFonts w:ascii="Georgia" w:eastAsia="Times New Roman" w:hAnsi="Georgia" w:cs="Arial"/>
      <w:b/>
      <w:bCs/>
      <w:iCs/>
      <w:sz w:val="28"/>
      <w:szCs w:val="28"/>
      <w:lang w:val="en-US" w:eastAsia="de-DE"/>
    </w:rPr>
  </w:style>
  <w:style w:type="character" w:customStyle="1" w:styleId="berschrift3Zchn">
    <w:name w:val="Überschrift 3 Zchn"/>
    <w:basedOn w:val="Absatz-Standardschriftart"/>
    <w:link w:val="berschrift3"/>
    <w:rsid w:val="007368D3"/>
    <w:rPr>
      <w:rFonts w:ascii="Georgia" w:eastAsia="Times New Roman" w:hAnsi="Georgia" w:cs="Arial"/>
      <w:b/>
      <w:bCs/>
      <w:sz w:val="26"/>
      <w:szCs w:val="26"/>
      <w:lang w:val="en-US" w:eastAsia="de-DE"/>
    </w:rPr>
  </w:style>
  <w:style w:type="character" w:customStyle="1" w:styleId="berschrift4Zchn">
    <w:name w:val="Überschrift 4 Zchn"/>
    <w:basedOn w:val="Absatz-Standardschriftart"/>
    <w:link w:val="berschrift4"/>
    <w:rsid w:val="00320C8C"/>
    <w:rPr>
      <w:rFonts w:ascii="Georgia" w:eastAsia="Times New Roman" w:hAnsi="Georgia" w:cs="Times New Roman"/>
      <w:b/>
      <w:sz w:val="24"/>
      <w:szCs w:val="28"/>
      <w:lang w:val="en-US" w:eastAsia="de-DE"/>
    </w:rPr>
  </w:style>
  <w:style w:type="character" w:customStyle="1" w:styleId="berschrift5Zchn">
    <w:name w:val="Überschrift 5 Zchn"/>
    <w:basedOn w:val="Absatz-Standardschriftart"/>
    <w:link w:val="berschrift5"/>
    <w:rsid w:val="004F698F"/>
    <w:rPr>
      <w:rFonts w:ascii="Georgia" w:eastAsia="Times New Roman" w:hAnsi="Georgia" w:cs="Times New Roman"/>
      <w:b/>
      <w:bCs/>
      <w:iCs/>
      <w:szCs w:val="26"/>
      <w:lang w:val="de-DE" w:eastAsia="de-DE"/>
    </w:rPr>
  </w:style>
  <w:style w:type="character" w:customStyle="1" w:styleId="berschrift6Zchn">
    <w:name w:val="Überschrift 6 Zchn"/>
    <w:basedOn w:val="Absatz-Standardschriftart"/>
    <w:link w:val="berschrift6"/>
    <w:rsid w:val="000A1C62"/>
    <w:rPr>
      <w:rFonts w:ascii="Georgia" w:eastAsia="Times New Roman" w:hAnsi="Georgia" w:cs="Times New Roman"/>
      <w:b/>
      <w:iCs/>
      <w:sz w:val="20"/>
      <w:szCs w:val="26"/>
      <w:lang w:val="de-DE" w:eastAsia="de-DE"/>
    </w:rPr>
  </w:style>
  <w:style w:type="character" w:customStyle="1" w:styleId="berschrift7Zchn">
    <w:name w:val="Überschrift 7 Zchn"/>
    <w:basedOn w:val="Absatz-Standardschriftart"/>
    <w:link w:val="berschrift7"/>
    <w:rsid w:val="002E09B8"/>
    <w:rPr>
      <w:rFonts w:ascii="Times New Roman" w:eastAsia="Times New Roman" w:hAnsi="Times New Roman" w:cs="Times New Roman"/>
      <w:sz w:val="24"/>
      <w:szCs w:val="24"/>
      <w:lang w:val="de-DE" w:eastAsia="de-DE"/>
    </w:rPr>
  </w:style>
  <w:style w:type="character" w:customStyle="1" w:styleId="berschrift8Zchn">
    <w:name w:val="Überschrift 8 Zchn"/>
    <w:basedOn w:val="Absatz-Standardschriftart"/>
    <w:link w:val="berschrift8"/>
    <w:rsid w:val="002E09B8"/>
    <w:rPr>
      <w:rFonts w:ascii="Times New Roman" w:eastAsia="Times New Roman" w:hAnsi="Times New Roman" w:cs="Times New Roman"/>
      <w:i/>
      <w:iCs/>
      <w:sz w:val="24"/>
      <w:szCs w:val="24"/>
      <w:lang w:val="de-DE" w:eastAsia="de-DE"/>
    </w:rPr>
  </w:style>
  <w:style w:type="character" w:customStyle="1" w:styleId="berschrift9Zchn">
    <w:name w:val="Überschrift 9 Zchn"/>
    <w:basedOn w:val="Absatz-Standardschriftart"/>
    <w:link w:val="berschrift9"/>
    <w:rsid w:val="002E09B8"/>
    <w:rPr>
      <w:rFonts w:ascii="Arial" w:eastAsia="Times New Roman" w:hAnsi="Arial" w:cs="Arial"/>
      <w:sz w:val="20"/>
      <w:lang w:val="de-DE" w:eastAsia="de-DE"/>
    </w:rPr>
  </w:style>
  <w:style w:type="paragraph" w:styleId="Beschriftung">
    <w:name w:val="caption"/>
    <w:basedOn w:val="Standard"/>
    <w:next w:val="Standard"/>
    <w:uiPriority w:val="35"/>
    <w:unhideWhenUsed/>
    <w:qFormat/>
    <w:rsid w:val="00BB602C"/>
    <w:pPr>
      <w:spacing w:before="120" w:line="240" w:lineRule="auto"/>
    </w:pPr>
    <w:rPr>
      <w:b/>
      <w:bCs/>
      <w:color w:val="996633"/>
      <w:sz w:val="18"/>
      <w:szCs w:val="18"/>
    </w:rPr>
  </w:style>
  <w:style w:type="paragraph" w:styleId="Listenabsatz">
    <w:name w:val="List Paragraph"/>
    <w:aliases w:val="Itemize"/>
    <w:basedOn w:val="Standard"/>
    <w:link w:val="ListenabsatzZchn"/>
    <w:autoRedefine/>
    <w:uiPriority w:val="34"/>
    <w:qFormat/>
    <w:rsid w:val="00876C77"/>
    <w:pPr>
      <w:numPr>
        <w:numId w:val="2"/>
      </w:numPr>
      <w:spacing w:before="120" w:after="120"/>
      <w:jc w:val="both"/>
    </w:pPr>
  </w:style>
  <w:style w:type="paragraph" w:customStyle="1" w:styleId="Voorbladstandaard">
    <w:name w:val="Voorblad standaard"/>
    <w:rsid w:val="00B23762"/>
    <w:pPr>
      <w:spacing w:after="0" w:line="240" w:lineRule="auto"/>
    </w:pPr>
    <w:rPr>
      <w:rFonts w:ascii="Times New Roman" w:eastAsia="Times New Roman" w:hAnsi="Times New Roman" w:cs="Times New Roman"/>
      <w:noProof/>
      <w:lang w:val="de-AT" w:eastAsia="de-AT"/>
    </w:rPr>
  </w:style>
  <w:style w:type="character" w:styleId="Seitenzahl">
    <w:name w:val="page number"/>
    <w:basedOn w:val="Absatz-Standardschriftart"/>
    <w:rsid w:val="00532B34"/>
    <w:rPr>
      <w:rFonts w:ascii="Georgia" w:hAnsi="Georgia"/>
    </w:rPr>
  </w:style>
  <w:style w:type="paragraph" w:styleId="Verzeichnis1">
    <w:name w:val="toc 1"/>
    <w:basedOn w:val="Standard"/>
    <w:next w:val="Standard"/>
    <w:autoRedefine/>
    <w:uiPriority w:val="39"/>
    <w:rsid w:val="0041661A"/>
    <w:pPr>
      <w:spacing w:before="120" w:line="240" w:lineRule="auto"/>
      <w:jc w:val="both"/>
    </w:pPr>
    <w:rPr>
      <w:rFonts w:eastAsia="Times New Roman" w:cs="Times New Roman"/>
      <w:szCs w:val="20"/>
      <w:lang w:val="de-DE" w:eastAsia="de-DE"/>
    </w:rPr>
  </w:style>
  <w:style w:type="paragraph" w:styleId="Verzeichnis2">
    <w:name w:val="toc 2"/>
    <w:basedOn w:val="Standard"/>
    <w:next w:val="Standard"/>
    <w:autoRedefine/>
    <w:uiPriority w:val="39"/>
    <w:rsid w:val="00B23762"/>
    <w:pPr>
      <w:spacing w:before="120" w:line="240" w:lineRule="auto"/>
      <w:ind w:left="200"/>
      <w:jc w:val="both"/>
    </w:pPr>
    <w:rPr>
      <w:rFonts w:eastAsia="Times New Roman" w:cs="Times New Roman"/>
      <w:szCs w:val="20"/>
      <w:lang w:val="de-DE" w:eastAsia="de-DE"/>
    </w:rPr>
  </w:style>
  <w:style w:type="character" w:styleId="Hyperlink">
    <w:name w:val="Hyperlink"/>
    <w:basedOn w:val="Absatz-Standardschriftart"/>
    <w:uiPriority w:val="99"/>
    <w:unhideWhenUsed/>
    <w:rsid w:val="0004413A"/>
    <w:rPr>
      <w:color w:val="0000FF" w:themeColor="hyperlink"/>
      <w:u w:val="single"/>
    </w:rPr>
  </w:style>
  <w:style w:type="paragraph" w:customStyle="1" w:styleId="Normal1">
    <w:name w:val="Normal1"/>
    <w:basedOn w:val="Standard"/>
    <w:link w:val="NormalChar"/>
    <w:qFormat/>
    <w:rsid w:val="00CD6A43"/>
    <w:pPr>
      <w:spacing w:line="240" w:lineRule="auto"/>
      <w:jc w:val="both"/>
    </w:pPr>
    <w:rPr>
      <w:rFonts w:cs="TimesNewRomanPSMT"/>
    </w:rPr>
  </w:style>
  <w:style w:type="paragraph" w:styleId="Titel">
    <w:name w:val="Title"/>
    <w:basedOn w:val="Standard"/>
    <w:next w:val="Standard"/>
    <w:link w:val="TitelZchn"/>
    <w:qFormat/>
    <w:rsid w:val="00EF223C"/>
    <w:pPr>
      <w:pBdr>
        <w:bottom w:val="single" w:sz="8" w:space="4" w:color="4F81BD" w:themeColor="accent1"/>
      </w:pBdr>
      <w:spacing w:after="300" w:line="240" w:lineRule="auto"/>
      <w:contextualSpacing/>
    </w:pPr>
    <w:rPr>
      <w:rFonts w:eastAsiaTheme="majorEastAsia" w:cstheme="majorBidi"/>
      <w:color w:val="000000" w:themeColor="text1"/>
      <w:spacing w:val="5"/>
      <w:kern w:val="28"/>
      <w:sz w:val="40"/>
      <w:szCs w:val="52"/>
    </w:rPr>
  </w:style>
  <w:style w:type="character" w:customStyle="1" w:styleId="NormalChar">
    <w:name w:val="Normal Char"/>
    <w:basedOn w:val="Absatz-Standardschriftart"/>
    <w:link w:val="Normal1"/>
    <w:rsid w:val="00CD6A43"/>
    <w:rPr>
      <w:rFonts w:ascii="Georgia" w:hAnsi="Georgia" w:cs="TimesNewRomanPSMT"/>
    </w:rPr>
  </w:style>
  <w:style w:type="character" w:customStyle="1" w:styleId="TitelZchn">
    <w:name w:val="Titel Zchn"/>
    <w:basedOn w:val="Absatz-Standardschriftart"/>
    <w:link w:val="Titel"/>
    <w:rsid w:val="00EF223C"/>
    <w:rPr>
      <w:rFonts w:ascii="Georgia" w:eastAsiaTheme="majorEastAsia" w:hAnsi="Georgia" w:cstheme="majorBidi"/>
      <w:color w:val="000000" w:themeColor="text1"/>
      <w:spacing w:val="5"/>
      <w:kern w:val="28"/>
      <w:sz w:val="40"/>
      <w:szCs w:val="52"/>
    </w:rPr>
  </w:style>
  <w:style w:type="paragraph" w:customStyle="1" w:styleId="Normal2">
    <w:name w:val="Normal 2"/>
    <w:basedOn w:val="Normal1"/>
    <w:link w:val="Normal2Char"/>
    <w:qFormat/>
    <w:rsid w:val="007151E4"/>
    <w:pPr>
      <w:spacing w:before="100" w:after="100" w:line="360" w:lineRule="auto"/>
    </w:pPr>
  </w:style>
  <w:style w:type="paragraph" w:customStyle="1" w:styleId="NumbererdItems">
    <w:name w:val="Numbererd Items"/>
    <w:basedOn w:val="Standard"/>
    <w:link w:val="NumbererdItemsZeichen"/>
    <w:autoRedefine/>
    <w:qFormat/>
    <w:rsid w:val="00BB602C"/>
    <w:pPr>
      <w:numPr>
        <w:numId w:val="1"/>
      </w:numPr>
      <w:spacing w:before="120" w:after="120" w:line="240" w:lineRule="auto"/>
      <w:jc w:val="both"/>
    </w:pPr>
    <w:rPr>
      <w:rFonts w:eastAsia="Times New Roman" w:cs="TimesNewRomanPSMT"/>
      <w:noProof/>
      <w:lang w:eastAsia="de-AT"/>
    </w:rPr>
  </w:style>
  <w:style w:type="character" w:customStyle="1" w:styleId="Normal2Char">
    <w:name w:val="Normal 2 Char"/>
    <w:basedOn w:val="NormalChar"/>
    <w:link w:val="Normal2"/>
    <w:rsid w:val="007151E4"/>
    <w:rPr>
      <w:rFonts w:ascii="Georgia" w:hAnsi="Georgia" w:cs="TimesNewRomanPSMT"/>
    </w:rPr>
  </w:style>
  <w:style w:type="character" w:customStyle="1" w:styleId="NumbererdItemsZeichen">
    <w:name w:val="Numbererd Items Zeichen"/>
    <w:basedOn w:val="Absatz-Standardschriftart"/>
    <w:link w:val="NumbererdItems"/>
    <w:rsid w:val="00BB602C"/>
    <w:rPr>
      <w:rFonts w:ascii="Georgia" w:eastAsia="Times New Roman" w:hAnsi="Georgia" w:cs="TimesNewRomanPSMT"/>
      <w:noProof/>
      <w:lang w:eastAsia="de-AT"/>
    </w:rPr>
  </w:style>
  <w:style w:type="paragraph" w:styleId="Verzeichnis3">
    <w:name w:val="toc 3"/>
    <w:basedOn w:val="Standard"/>
    <w:next w:val="Standard"/>
    <w:autoRedefine/>
    <w:uiPriority w:val="39"/>
    <w:rsid w:val="003D028F"/>
    <w:pPr>
      <w:spacing w:before="120" w:line="240" w:lineRule="auto"/>
      <w:ind w:left="442"/>
    </w:pPr>
  </w:style>
  <w:style w:type="paragraph" w:styleId="Verzeichnis4">
    <w:name w:val="toc 4"/>
    <w:basedOn w:val="Standard"/>
    <w:next w:val="Standard"/>
    <w:autoRedefine/>
    <w:uiPriority w:val="39"/>
    <w:unhideWhenUsed/>
    <w:rsid w:val="00EB1696"/>
    <w:pPr>
      <w:spacing w:after="100" w:line="240" w:lineRule="auto"/>
      <w:ind w:left="720"/>
    </w:pPr>
    <w:rPr>
      <w:rFonts w:asciiTheme="minorHAnsi" w:hAnsiTheme="minorHAnsi"/>
      <w:sz w:val="24"/>
      <w:szCs w:val="24"/>
      <w:lang w:val="de-DE" w:eastAsia="de-DE"/>
    </w:rPr>
  </w:style>
  <w:style w:type="paragraph" w:styleId="Verzeichnis5">
    <w:name w:val="toc 5"/>
    <w:basedOn w:val="Standard"/>
    <w:next w:val="Standard"/>
    <w:autoRedefine/>
    <w:uiPriority w:val="39"/>
    <w:unhideWhenUsed/>
    <w:rsid w:val="00EB1696"/>
    <w:pPr>
      <w:spacing w:after="100" w:line="240" w:lineRule="auto"/>
      <w:ind w:left="960"/>
    </w:pPr>
    <w:rPr>
      <w:rFonts w:asciiTheme="minorHAnsi" w:hAnsiTheme="minorHAnsi"/>
      <w:sz w:val="24"/>
      <w:szCs w:val="24"/>
      <w:lang w:val="de-DE" w:eastAsia="de-DE"/>
    </w:rPr>
  </w:style>
  <w:style w:type="paragraph" w:styleId="Verzeichnis6">
    <w:name w:val="toc 6"/>
    <w:basedOn w:val="Standard"/>
    <w:next w:val="Standard"/>
    <w:autoRedefine/>
    <w:uiPriority w:val="39"/>
    <w:unhideWhenUsed/>
    <w:rsid w:val="00EB1696"/>
    <w:pPr>
      <w:spacing w:after="100" w:line="240" w:lineRule="auto"/>
      <w:ind w:left="1200"/>
    </w:pPr>
    <w:rPr>
      <w:rFonts w:asciiTheme="minorHAnsi" w:hAnsiTheme="minorHAnsi"/>
      <w:sz w:val="24"/>
      <w:szCs w:val="24"/>
      <w:lang w:val="de-DE" w:eastAsia="de-DE"/>
    </w:rPr>
  </w:style>
  <w:style w:type="paragraph" w:styleId="Verzeichnis7">
    <w:name w:val="toc 7"/>
    <w:basedOn w:val="Standard"/>
    <w:next w:val="Standard"/>
    <w:autoRedefine/>
    <w:uiPriority w:val="39"/>
    <w:unhideWhenUsed/>
    <w:rsid w:val="00EB1696"/>
    <w:pPr>
      <w:spacing w:after="100" w:line="240" w:lineRule="auto"/>
      <w:ind w:left="1440"/>
    </w:pPr>
    <w:rPr>
      <w:rFonts w:asciiTheme="minorHAnsi" w:hAnsiTheme="minorHAnsi"/>
      <w:sz w:val="24"/>
      <w:szCs w:val="24"/>
      <w:lang w:val="de-DE" w:eastAsia="de-DE"/>
    </w:rPr>
  </w:style>
  <w:style w:type="paragraph" w:styleId="Verzeichnis8">
    <w:name w:val="toc 8"/>
    <w:basedOn w:val="Standard"/>
    <w:next w:val="Standard"/>
    <w:autoRedefine/>
    <w:uiPriority w:val="39"/>
    <w:unhideWhenUsed/>
    <w:rsid w:val="00EB1696"/>
    <w:pPr>
      <w:spacing w:after="100" w:line="240" w:lineRule="auto"/>
      <w:ind w:left="1680"/>
    </w:pPr>
    <w:rPr>
      <w:rFonts w:asciiTheme="minorHAnsi" w:hAnsiTheme="minorHAnsi"/>
      <w:sz w:val="24"/>
      <w:szCs w:val="24"/>
      <w:lang w:val="de-DE" w:eastAsia="de-DE"/>
    </w:rPr>
  </w:style>
  <w:style w:type="paragraph" w:styleId="Verzeichnis9">
    <w:name w:val="toc 9"/>
    <w:basedOn w:val="Standard"/>
    <w:next w:val="Standard"/>
    <w:autoRedefine/>
    <w:uiPriority w:val="39"/>
    <w:unhideWhenUsed/>
    <w:rsid w:val="00EB1696"/>
    <w:pPr>
      <w:spacing w:after="100" w:line="240" w:lineRule="auto"/>
      <w:ind w:left="1920"/>
    </w:pPr>
    <w:rPr>
      <w:rFonts w:asciiTheme="minorHAnsi" w:hAnsiTheme="minorHAnsi"/>
      <w:sz w:val="24"/>
      <w:szCs w:val="24"/>
      <w:lang w:val="de-DE" w:eastAsia="de-DE"/>
    </w:rPr>
  </w:style>
  <w:style w:type="character" w:styleId="Funotenzeichen">
    <w:name w:val="footnote reference"/>
    <w:basedOn w:val="Absatz-Standardschriftart"/>
    <w:uiPriority w:val="99"/>
    <w:rsid w:val="006F72DF"/>
    <w:rPr>
      <w:vertAlign w:val="superscript"/>
    </w:rPr>
  </w:style>
  <w:style w:type="paragraph" w:styleId="Funotentext">
    <w:name w:val="footnote text"/>
    <w:aliases w:val="Schriftart: 9 pt,Schriftart: 10 pt,Schriftart: 8 pt,WB-Fußnotentext,fn,footnote text,Footnotes,Footnote ak"/>
    <w:basedOn w:val="Standard"/>
    <w:link w:val="FunotentextZchn"/>
    <w:uiPriority w:val="99"/>
    <w:rsid w:val="0002568A"/>
    <w:pPr>
      <w:spacing w:line="240" w:lineRule="auto"/>
    </w:pPr>
    <w:rPr>
      <w:rFonts w:eastAsia="Times New Roman" w:cs="Times New Roman"/>
      <w:sz w:val="18"/>
      <w:szCs w:val="20"/>
      <w:lang w:eastAsia="en-GB"/>
    </w:rPr>
  </w:style>
  <w:style w:type="character" w:customStyle="1" w:styleId="FunotentextZchn">
    <w:name w:val="Fußnotentext Zchn"/>
    <w:aliases w:val="Schriftart: 9 pt Zchn,Schriftart: 10 pt Zchn,Schriftart: 8 pt Zchn,WB-Fußnotentext Zchn,fn Zchn,footnote text Zchn,Footnotes Zchn,Footnote ak Zchn"/>
    <w:basedOn w:val="Absatz-Standardschriftart"/>
    <w:link w:val="Funotentext"/>
    <w:uiPriority w:val="99"/>
    <w:rsid w:val="0002568A"/>
    <w:rPr>
      <w:rFonts w:ascii="Georgia" w:eastAsia="Times New Roman" w:hAnsi="Georgia" w:cs="Times New Roman"/>
      <w:sz w:val="18"/>
      <w:szCs w:val="20"/>
      <w:lang w:eastAsia="en-GB"/>
    </w:rPr>
  </w:style>
  <w:style w:type="paragraph" w:customStyle="1" w:styleId="Style-10">
    <w:name w:val="Style-10"/>
    <w:rsid w:val="00CD5A4D"/>
    <w:pPr>
      <w:spacing w:after="0" w:line="240" w:lineRule="auto"/>
    </w:pPr>
    <w:rPr>
      <w:rFonts w:ascii="Times New Roman" w:eastAsia="Times New Roman" w:hAnsi="Times New Roman" w:cs="Times New Roman"/>
      <w:sz w:val="20"/>
      <w:szCs w:val="20"/>
      <w:lang w:val="el-GR" w:eastAsia="el-GR"/>
    </w:rPr>
  </w:style>
  <w:style w:type="character" w:customStyle="1" w:styleId="ListenabsatzZchn">
    <w:name w:val="Listenabsatz Zchn"/>
    <w:aliases w:val="Itemize Zchn"/>
    <w:basedOn w:val="Absatz-Standardschriftart"/>
    <w:link w:val="Listenabsatz"/>
    <w:uiPriority w:val="34"/>
    <w:rsid w:val="00876C77"/>
    <w:rPr>
      <w:rFonts w:ascii="Georgia" w:hAnsi="Georgia"/>
    </w:rPr>
  </w:style>
  <w:style w:type="character" w:styleId="Fett">
    <w:name w:val="Strong"/>
    <w:basedOn w:val="Absatz-Standardschriftart"/>
    <w:uiPriority w:val="22"/>
    <w:rsid w:val="00E37198"/>
    <w:rPr>
      <w:b/>
    </w:rPr>
  </w:style>
  <w:style w:type="character" w:customStyle="1" w:styleId="highlightedsearchterm">
    <w:name w:val="highlightedsearchterm"/>
    <w:basedOn w:val="Absatz-Standardschriftart"/>
    <w:rsid w:val="004157FE"/>
  </w:style>
  <w:style w:type="character" w:styleId="Kommentarzeichen">
    <w:name w:val="annotation reference"/>
    <w:basedOn w:val="Absatz-Standardschriftart"/>
    <w:uiPriority w:val="99"/>
    <w:rsid w:val="00114C7D"/>
    <w:rPr>
      <w:sz w:val="18"/>
      <w:szCs w:val="18"/>
    </w:rPr>
  </w:style>
  <w:style w:type="paragraph" w:styleId="Kommentartext">
    <w:name w:val="annotation text"/>
    <w:basedOn w:val="Standard"/>
    <w:link w:val="KommentartextZchn"/>
    <w:uiPriority w:val="99"/>
    <w:rsid w:val="00114C7D"/>
    <w:pPr>
      <w:spacing w:line="240" w:lineRule="auto"/>
    </w:pPr>
    <w:rPr>
      <w:sz w:val="24"/>
      <w:szCs w:val="24"/>
    </w:rPr>
  </w:style>
  <w:style w:type="character" w:customStyle="1" w:styleId="KommentartextZchn">
    <w:name w:val="Kommentartext Zchn"/>
    <w:basedOn w:val="Absatz-Standardschriftart"/>
    <w:link w:val="Kommentartext"/>
    <w:uiPriority w:val="99"/>
    <w:rsid w:val="00114C7D"/>
    <w:rPr>
      <w:rFonts w:ascii="Georgia" w:hAnsi="Georgia"/>
      <w:sz w:val="24"/>
      <w:szCs w:val="24"/>
    </w:rPr>
  </w:style>
  <w:style w:type="paragraph" w:styleId="Kommentarthema">
    <w:name w:val="annotation subject"/>
    <w:basedOn w:val="Kommentartext"/>
    <w:next w:val="Kommentartext"/>
    <w:link w:val="KommentarthemaZchn"/>
    <w:rsid w:val="00114C7D"/>
    <w:rPr>
      <w:b/>
      <w:bCs/>
      <w:sz w:val="20"/>
      <w:szCs w:val="20"/>
    </w:rPr>
  </w:style>
  <w:style w:type="character" w:customStyle="1" w:styleId="KommentarthemaZchn">
    <w:name w:val="Kommentarthema Zchn"/>
    <w:basedOn w:val="KommentartextZchn"/>
    <w:link w:val="Kommentarthema"/>
    <w:rsid w:val="00114C7D"/>
    <w:rPr>
      <w:rFonts w:ascii="Georgia" w:hAnsi="Georgia"/>
      <w:b/>
      <w:bCs/>
      <w:sz w:val="20"/>
      <w:szCs w:val="20"/>
    </w:rPr>
  </w:style>
  <w:style w:type="paragraph" w:styleId="Index1">
    <w:name w:val="index 1"/>
    <w:basedOn w:val="Standard"/>
    <w:next w:val="Standard"/>
    <w:autoRedefine/>
    <w:rsid w:val="003B5D60"/>
    <w:pPr>
      <w:ind w:left="220" w:hanging="220"/>
    </w:pPr>
  </w:style>
  <w:style w:type="paragraph" w:styleId="Index2">
    <w:name w:val="index 2"/>
    <w:basedOn w:val="Standard"/>
    <w:next w:val="Standard"/>
    <w:autoRedefine/>
    <w:rsid w:val="003B5D60"/>
    <w:pPr>
      <w:ind w:left="440" w:hanging="220"/>
    </w:pPr>
  </w:style>
  <w:style w:type="paragraph" w:styleId="Index3">
    <w:name w:val="index 3"/>
    <w:basedOn w:val="Standard"/>
    <w:next w:val="Standard"/>
    <w:autoRedefine/>
    <w:rsid w:val="003B5D60"/>
    <w:pPr>
      <w:ind w:left="660" w:hanging="220"/>
    </w:pPr>
  </w:style>
  <w:style w:type="paragraph" w:styleId="Index4">
    <w:name w:val="index 4"/>
    <w:basedOn w:val="Standard"/>
    <w:next w:val="Standard"/>
    <w:autoRedefine/>
    <w:rsid w:val="003B5D60"/>
    <w:pPr>
      <w:ind w:left="880" w:hanging="220"/>
    </w:pPr>
  </w:style>
  <w:style w:type="paragraph" w:styleId="Index5">
    <w:name w:val="index 5"/>
    <w:basedOn w:val="Standard"/>
    <w:next w:val="Standard"/>
    <w:autoRedefine/>
    <w:rsid w:val="003B5D60"/>
    <w:pPr>
      <w:ind w:left="1100" w:hanging="220"/>
    </w:pPr>
  </w:style>
  <w:style w:type="paragraph" w:styleId="Index6">
    <w:name w:val="index 6"/>
    <w:basedOn w:val="Standard"/>
    <w:next w:val="Standard"/>
    <w:autoRedefine/>
    <w:rsid w:val="003B5D60"/>
    <w:pPr>
      <w:ind w:left="1320" w:hanging="220"/>
    </w:pPr>
  </w:style>
  <w:style w:type="paragraph" w:styleId="Index7">
    <w:name w:val="index 7"/>
    <w:basedOn w:val="Standard"/>
    <w:next w:val="Standard"/>
    <w:autoRedefine/>
    <w:rsid w:val="003B5D60"/>
    <w:pPr>
      <w:ind w:left="1540" w:hanging="220"/>
    </w:pPr>
  </w:style>
  <w:style w:type="paragraph" w:styleId="Index8">
    <w:name w:val="index 8"/>
    <w:basedOn w:val="Standard"/>
    <w:next w:val="Standard"/>
    <w:autoRedefine/>
    <w:rsid w:val="003B5D60"/>
    <w:pPr>
      <w:ind w:left="1760" w:hanging="220"/>
    </w:pPr>
  </w:style>
  <w:style w:type="paragraph" w:styleId="Index9">
    <w:name w:val="index 9"/>
    <w:basedOn w:val="Standard"/>
    <w:next w:val="Standard"/>
    <w:autoRedefine/>
    <w:rsid w:val="003B5D60"/>
    <w:pPr>
      <w:ind w:left="1980" w:hanging="220"/>
    </w:pPr>
  </w:style>
  <w:style w:type="paragraph" w:styleId="Indexberschrift">
    <w:name w:val="index heading"/>
    <w:basedOn w:val="Standard"/>
    <w:next w:val="Index1"/>
    <w:rsid w:val="003B5D60"/>
  </w:style>
  <w:style w:type="paragraph" w:customStyle="1" w:styleId="Default">
    <w:name w:val="Default"/>
    <w:rsid w:val="00EF3E5E"/>
    <w:pPr>
      <w:tabs>
        <w:tab w:val="left" w:pos="720"/>
      </w:tabs>
      <w:suppressAutoHyphens/>
      <w:spacing w:after="0" w:line="360" w:lineRule="atLeast"/>
    </w:pPr>
    <w:rPr>
      <w:rFonts w:ascii="Georgia" w:eastAsia="MS Mincho" w:hAnsi="Georgia" w:cs="Tahoma"/>
      <w:sz w:val="24"/>
      <w:szCs w:val="24"/>
    </w:rPr>
  </w:style>
  <w:style w:type="paragraph" w:customStyle="1" w:styleId="TableContents">
    <w:name w:val="Table Contents"/>
    <w:basedOn w:val="Standard"/>
    <w:rsid w:val="00A32FDC"/>
    <w:pPr>
      <w:suppressLineNumbers/>
      <w:tabs>
        <w:tab w:val="left" w:pos="720"/>
      </w:tabs>
      <w:suppressAutoHyphens/>
      <w:spacing w:line="360" w:lineRule="atLeast"/>
    </w:pPr>
    <w:rPr>
      <w:rFonts w:eastAsia="MS Mincho" w:cs="Tahoma"/>
      <w:sz w:val="24"/>
      <w:szCs w:val="24"/>
    </w:rPr>
  </w:style>
  <w:style w:type="character" w:customStyle="1" w:styleId="InternetLink">
    <w:name w:val="Internet Link"/>
    <w:basedOn w:val="Absatz-Standardschriftart"/>
    <w:rsid w:val="00D121EE"/>
    <w:rPr>
      <w:color w:val="0000FF"/>
      <w:u w:val="single"/>
      <w:lang w:val="en-US" w:eastAsia="en-US" w:bidi="en-US"/>
    </w:rPr>
  </w:style>
  <w:style w:type="character" w:customStyle="1" w:styleId="StrongEmphasis">
    <w:name w:val="Strong Emphasis"/>
    <w:basedOn w:val="Absatz-Standardschriftart"/>
    <w:rsid w:val="00D121EE"/>
    <w:rPr>
      <w:b/>
      <w:bCs/>
    </w:rPr>
  </w:style>
  <w:style w:type="character" w:customStyle="1" w:styleId="ListLabel1">
    <w:name w:val="ListLabel 1"/>
    <w:rsid w:val="00D121EE"/>
    <w:rPr>
      <w:color w:val="00000A"/>
    </w:rPr>
  </w:style>
  <w:style w:type="character" w:customStyle="1" w:styleId="ListLabel2">
    <w:name w:val="ListLabel 2"/>
    <w:rsid w:val="00D121EE"/>
    <w:rPr>
      <w:rFonts w:cs="Courier New"/>
    </w:rPr>
  </w:style>
  <w:style w:type="character" w:customStyle="1" w:styleId="FootnoteCharacters">
    <w:name w:val="Footnote Characters"/>
    <w:rsid w:val="00D121EE"/>
  </w:style>
  <w:style w:type="character" w:customStyle="1" w:styleId="Footnoteanchor">
    <w:name w:val="Footnote anchor"/>
    <w:rsid w:val="00D121EE"/>
    <w:rPr>
      <w:vertAlign w:val="superscript"/>
    </w:rPr>
  </w:style>
  <w:style w:type="character" w:customStyle="1" w:styleId="Endnoteanchor">
    <w:name w:val="Endnote anchor"/>
    <w:rsid w:val="00D121EE"/>
    <w:rPr>
      <w:vertAlign w:val="superscript"/>
    </w:rPr>
  </w:style>
  <w:style w:type="character" w:customStyle="1" w:styleId="EndnoteCharacters">
    <w:name w:val="Endnote Characters"/>
    <w:rsid w:val="00D121EE"/>
  </w:style>
  <w:style w:type="paragraph" w:customStyle="1" w:styleId="Heading">
    <w:name w:val="Heading"/>
    <w:basedOn w:val="Standard"/>
    <w:next w:val="Textbody"/>
    <w:rsid w:val="00D121EE"/>
    <w:pPr>
      <w:keepNext/>
      <w:tabs>
        <w:tab w:val="left" w:pos="720"/>
      </w:tabs>
      <w:suppressAutoHyphens/>
      <w:spacing w:before="240" w:after="120" w:line="360" w:lineRule="atLeast"/>
    </w:pPr>
    <w:rPr>
      <w:rFonts w:ascii="Liberation Sans" w:eastAsia="WenQuanYi Micro Hei" w:hAnsi="Liberation Sans" w:cs="Lohit Hindi"/>
      <w:sz w:val="28"/>
      <w:szCs w:val="28"/>
    </w:rPr>
  </w:style>
  <w:style w:type="paragraph" w:customStyle="1" w:styleId="Textbody">
    <w:name w:val="Text body"/>
    <w:basedOn w:val="Standard"/>
    <w:rsid w:val="00D121EE"/>
    <w:pPr>
      <w:tabs>
        <w:tab w:val="left" w:pos="720"/>
      </w:tabs>
      <w:suppressAutoHyphens/>
      <w:spacing w:after="120" w:line="360" w:lineRule="atLeast"/>
    </w:pPr>
    <w:rPr>
      <w:rFonts w:eastAsia="MS Mincho" w:cs="Tahoma"/>
      <w:sz w:val="24"/>
      <w:szCs w:val="24"/>
    </w:rPr>
  </w:style>
  <w:style w:type="paragraph" w:styleId="Liste">
    <w:name w:val="List"/>
    <w:basedOn w:val="Textbody"/>
    <w:rsid w:val="00D121EE"/>
    <w:rPr>
      <w:rFonts w:cs="Lohit Hindi"/>
    </w:rPr>
  </w:style>
  <w:style w:type="paragraph" w:customStyle="1" w:styleId="Index">
    <w:name w:val="Index"/>
    <w:basedOn w:val="Standard"/>
    <w:rsid w:val="00D121EE"/>
    <w:pPr>
      <w:suppressLineNumbers/>
      <w:tabs>
        <w:tab w:val="left" w:pos="720"/>
      </w:tabs>
      <w:suppressAutoHyphens/>
      <w:spacing w:line="360" w:lineRule="atLeast"/>
    </w:pPr>
    <w:rPr>
      <w:rFonts w:eastAsia="MS Mincho" w:cs="Lohit Hindi"/>
      <w:sz w:val="24"/>
      <w:szCs w:val="24"/>
    </w:rPr>
  </w:style>
  <w:style w:type="paragraph" w:customStyle="1" w:styleId="Contents1">
    <w:name w:val="Contents 1"/>
    <w:basedOn w:val="Standard"/>
    <w:rsid w:val="00D121EE"/>
    <w:pPr>
      <w:tabs>
        <w:tab w:val="left" w:pos="720"/>
        <w:tab w:val="right" w:leader="dot" w:pos="9638"/>
      </w:tabs>
      <w:suppressAutoHyphens/>
      <w:spacing w:before="120" w:line="100" w:lineRule="atLeast"/>
      <w:jc w:val="both"/>
    </w:pPr>
    <w:rPr>
      <w:rFonts w:eastAsia="Times New Roman" w:cs="Times New Roman"/>
      <w:sz w:val="24"/>
      <w:szCs w:val="20"/>
      <w:lang w:val="de-DE" w:eastAsia="de-DE"/>
    </w:rPr>
  </w:style>
  <w:style w:type="paragraph" w:customStyle="1" w:styleId="Contents2">
    <w:name w:val="Contents 2"/>
    <w:basedOn w:val="Standard"/>
    <w:rsid w:val="00D121EE"/>
    <w:pPr>
      <w:tabs>
        <w:tab w:val="left" w:pos="720"/>
        <w:tab w:val="right" w:leader="dot" w:pos="9555"/>
      </w:tabs>
      <w:suppressAutoHyphens/>
      <w:spacing w:before="120" w:line="100" w:lineRule="atLeast"/>
      <w:ind w:left="200"/>
      <w:jc w:val="both"/>
    </w:pPr>
    <w:rPr>
      <w:rFonts w:eastAsia="Times New Roman" w:cs="Times New Roman"/>
      <w:sz w:val="24"/>
      <w:szCs w:val="20"/>
      <w:lang w:val="de-DE" w:eastAsia="de-DE"/>
    </w:rPr>
  </w:style>
  <w:style w:type="paragraph" w:styleId="Untertitel">
    <w:name w:val="Subtitle"/>
    <w:basedOn w:val="Heading"/>
    <w:next w:val="Textbody"/>
    <w:link w:val="UntertitelZchn"/>
    <w:rsid w:val="00D121EE"/>
    <w:pPr>
      <w:jc w:val="center"/>
    </w:pPr>
    <w:rPr>
      <w:i/>
      <w:iCs/>
    </w:rPr>
  </w:style>
  <w:style w:type="character" w:customStyle="1" w:styleId="UntertitelZchn">
    <w:name w:val="Untertitel Zchn"/>
    <w:basedOn w:val="Absatz-Standardschriftart"/>
    <w:link w:val="Untertitel"/>
    <w:rsid w:val="00D121EE"/>
    <w:rPr>
      <w:rFonts w:ascii="Liberation Sans" w:eastAsia="WenQuanYi Micro Hei" w:hAnsi="Liberation Sans" w:cs="Lohit Hindi"/>
      <w:i/>
      <w:iCs/>
      <w:sz w:val="28"/>
      <w:szCs w:val="28"/>
    </w:rPr>
  </w:style>
  <w:style w:type="paragraph" w:customStyle="1" w:styleId="Contents3">
    <w:name w:val="Contents 3"/>
    <w:basedOn w:val="Standard"/>
    <w:rsid w:val="00D121EE"/>
    <w:pPr>
      <w:tabs>
        <w:tab w:val="left" w:pos="720"/>
        <w:tab w:val="right" w:leader="dot" w:pos="9514"/>
      </w:tabs>
      <w:suppressAutoHyphens/>
      <w:spacing w:before="120" w:line="100" w:lineRule="atLeast"/>
      <w:ind w:left="442"/>
    </w:pPr>
    <w:rPr>
      <w:rFonts w:eastAsia="MS Mincho" w:cs="Tahoma"/>
      <w:sz w:val="24"/>
      <w:szCs w:val="24"/>
    </w:rPr>
  </w:style>
  <w:style w:type="paragraph" w:customStyle="1" w:styleId="Contents4">
    <w:name w:val="Contents 4"/>
    <w:basedOn w:val="Standard"/>
    <w:rsid w:val="00D121EE"/>
    <w:pPr>
      <w:tabs>
        <w:tab w:val="left" w:pos="720"/>
        <w:tab w:val="right" w:leader="dot" w:pos="9509"/>
      </w:tabs>
      <w:suppressAutoHyphens/>
      <w:spacing w:after="100" w:line="100" w:lineRule="atLeast"/>
      <w:ind w:left="720"/>
    </w:pPr>
    <w:rPr>
      <w:rFonts w:ascii="Calibri" w:eastAsia="MS Mincho" w:hAnsi="Calibri" w:cs="Tahoma"/>
      <w:sz w:val="24"/>
      <w:szCs w:val="24"/>
      <w:lang w:val="de-DE" w:eastAsia="de-DE"/>
    </w:rPr>
  </w:style>
  <w:style w:type="paragraph" w:customStyle="1" w:styleId="Contents5">
    <w:name w:val="Contents 5"/>
    <w:basedOn w:val="Standard"/>
    <w:rsid w:val="00D121EE"/>
    <w:pPr>
      <w:tabs>
        <w:tab w:val="left" w:pos="720"/>
        <w:tab w:val="right" w:leader="dot" w:pos="9466"/>
      </w:tabs>
      <w:suppressAutoHyphens/>
      <w:spacing w:after="100" w:line="100" w:lineRule="atLeast"/>
      <w:ind w:left="960"/>
    </w:pPr>
    <w:rPr>
      <w:rFonts w:ascii="Calibri" w:eastAsia="MS Mincho" w:hAnsi="Calibri" w:cs="Tahoma"/>
      <w:sz w:val="24"/>
      <w:szCs w:val="24"/>
      <w:lang w:val="de-DE" w:eastAsia="de-DE"/>
    </w:rPr>
  </w:style>
  <w:style w:type="paragraph" w:customStyle="1" w:styleId="Contents6">
    <w:name w:val="Contents 6"/>
    <w:basedOn w:val="Standard"/>
    <w:rsid w:val="00D121EE"/>
    <w:pPr>
      <w:tabs>
        <w:tab w:val="left" w:pos="720"/>
        <w:tab w:val="right" w:leader="dot" w:pos="9423"/>
      </w:tabs>
      <w:suppressAutoHyphens/>
      <w:spacing w:after="100" w:line="100" w:lineRule="atLeast"/>
      <w:ind w:left="1200"/>
    </w:pPr>
    <w:rPr>
      <w:rFonts w:ascii="Calibri" w:eastAsia="MS Mincho" w:hAnsi="Calibri" w:cs="Tahoma"/>
      <w:sz w:val="24"/>
      <w:szCs w:val="24"/>
      <w:lang w:val="de-DE" w:eastAsia="de-DE"/>
    </w:rPr>
  </w:style>
  <w:style w:type="paragraph" w:customStyle="1" w:styleId="Contents7">
    <w:name w:val="Contents 7"/>
    <w:basedOn w:val="Standard"/>
    <w:rsid w:val="00D121EE"/>
    <w:pPr>
      <w:tabs>
        <w:tab w:val="left" w:pos="720"/>
        <w:tab w:val="right" w:leader="dot" w:pos="9380"/>
      </w:tabs>
      <w:suppressAutoHyphens/>
      <w:spacing w:after="100" w:line="100" w:lineRule="atLeast"/>
      <w:ind w:left="1440"/>
    </w:pPr>
    <w:rPr>
      <w:rFonts w:ascii="Calibri" w:eastAsia="MS Mincho" w:hAnsi="Calibri" w:cs="Tahoma"/>
      <w:sz w:val="24"/>
      <w:szCs w:val="24"/>
      <w:lang w:val="de-DE" w:eastAsia="de-DE"/>
    </w:rPr>
  </w:style>
  <w:style w:type="paragraph" w:customStyle="1" w:styleId="Contents8">
    <w:name w:val="Contents 8"/>
    <w:basedOn w:val="Standard"/>
    <w:rsid w:val="00D121EE"/>
    <w:pPr>
      <w:tabs>
        <w:tab w:val="left" w:pos="720"/>
        <w:tab w:val="right" w:leader="dot" w:pos="9337"/>
      </w:tabs>
      <w:suppressAutoHyphens/>
      <w:spacing w:after="100" w:line="100" w:lineRule="atLeast"/>
      <w:ind w:left="1680"/>
    </w:pPr>
    <w:rPr>
      <w:rFonts w:ascii="Calibri" w:eastAsia="MS Mincho" w:hAnsi="Calibri" w:cs="Tahoma"/>
      <w:sz w:val="24"/>
      <w:szCs w:val="24"/>
      <w:lang w:val="de-DE" w:eastAsia="de-DE"/>
    </w:rPr>
  </w:style>
  <w:style w:type="paragraph" w:customStyle="1" w:styleId="Contents9">
    <w:name w:val="Contents 9"/>
    <w:basedOn w:val="Standard"/>
    <w:rsid w:val="00D121EE"/>
    <w:pPr>
      <w:tabs>
        <w:tab w:val="left" w:pos="720"/>
        <w:tab w:val="right" w:leader="dot" w:pos="9294"/>
      </w:tabs>
      <w:suppressAutoHyphens/>
      <w:spacing w:after="100" w:line="100" w:lineRule="atLeast"/>
      <w:ind w:left="1920"/>
    </w:pPr>
    <w:rPr>
      <w:rFonts w:ascii="Calibri" w:eastAsia="MS Mincho" w:hAnsi="Calibri" w:cs="Tahoma"/>
      <w:sz w:val="24"/>
      <w:szCs w:val="24"/>
      <w:lang w:val="de-DE" w:eastAsia="de-DE"/>
    </w:rPr>
  </w:style>
  <w:style w:type="paragraph" w:customStyle="1" w:styleId="Footnote">
    <w:name w:val="Footnote"/>
    <w:basedOn w:val="Standard"/>
    <w:rsid w:val="00D121EE"/>
    <w:pPr>
      <w:suppressLineNumbers/>
      <w:tabs>
        <w:tab w:val="left" w:pos="720"/>
      </w:tabs>
      <w:suppressAutoHyphens/>
      <w:spacing w:line="360" w:lineRule="atLeast"/>
      <w:ind w:left="283" w:hanging="283"/>
    </w:pPr>
    <w:rPr>
      <w:rFonts w:eastAsia="MS Mincho" w:cs="Tahoma"/>
      <w:sz w:val="20"/>
      <w:szCs w:val="20"/>
    </w:rPr>
  </w:style>
  <w:style w:type="paragraph" w:styleId="StandardWeb">
    <w:name w:val="Normal (Web)"/>
    <w:basedOn w:val="Standard"/>
    <w:uiPriority w:val="99"/>
    <w:unhideWhenUsed/>
    <w:rsid w:val="00E52B58"/>
    <w:pPr>
      <w:spacing w:before="100" w:beforeAutospacing="1" w:after="100" w:afterAutospacing="1" w:line="240" w:lineRule="auto"/>
    </w:pPr>
    <w:rPr>
      <w:rFonts w:ascii="Times New Roman" w:hAnsi="Times New Roman" w:cs="Times New Roman"/>
      <w:sz w:val="24"/>
      <w:szCs w:val="24"/>
      <w:lang w:val="en-US" w:eastAsia="en-US" w:bidi="he-IL"/>
    </w:rPr>
  </w:style>
  <w:style w:type="paragraph" w:customStyle="1" w:styleId="Standard1">
    <w:name w:val="Standard1"/>
    <w:rsid w:val="00340E5B"/>
    <w:rPr>
      <w:rFonts w:ascii="Lucida Grande" w:eastAsia="ヒラギノ角ゴ Pro W3" w:hAnsi="Lucida Grande" w:cs="Times New Roman"/>
      <w:color w:val="000000"/>
      <w:szCs w:val="20"/>
      <w:lang w:val="en-US" w:eastAsia="en-US" w:bidi="he-IL"/>
    </w:rPr>
  </w:style>
  <w:style w:type="paragraph" w:customStyle="1" w:styleId="Heading31">
    <w:name w:val="Heading 31"/>
    <w:next w:val="Standard1"/>
    <w:rsid w:val="00F97FC3"/>
    <w:pPr>
      <w:keepNext/>
      <w:keepLines/>
      <w:spacing w:before="200" w:after="0"/>
      <w:outlineLvl w:val="2"/>
    </w:pPr>
    <w:rPr>
      <w:rFonts w:ascii="Lucida Grande" w:eastAsia="ヒラギノ角ゴ Pro W3" w:hAnsi="Lucida Grande" w:cs="Times New Roman"/>
      <w:b/>
      <w:color w:val="365D95"/>
      <w:szCs w:val="20"/>
      <w:lang w:val="en-US" w:eastAsia="en-US" w:bidi="he-IL"/>
    </w:rPr>
  </w:style>
  <w:style w:type="paragraph" w:customStyle="1" w:styleId="Standard11">
    <w:name w:val="Standard11"/>
    <w:rsid w:val="00C65CD7"/>
    <w:rPr>
      <w:rFonts w:ascii="Lucida Grande" w:eastAsia="ヒラギノ角ゴ Pro W3" w:hAnsi="Lucida Grande" w:cs="Times New Roman"/>
      <w:color w:val="000000"/>
      <w:szCs w:val="20"/>
      <w:lang w:val="en-US" w:eastAsia="de-DE"/>
    </w:rPr>
  </w:style>
  <w:style w:type="paragraph" w:customStyle="1" w:styleId="Heading32">
    <w:name w:val="Heading 32"/>
    <w:next w:val="Standard"/>
    <w:rsid w:val="00C65CD7"/>
    <w:pPr>
      <w:keepNext/>
      <w:keepLines/>
      <w:spacing w:before="200" w:after="0"/>
      <w:outlineLvl w:val="2"/>
    </w:pPr>
    <w:rPr>
      <w:rFonts w:ascii="Lucida Grande" w:eastAsia="ヒラギノ角ゴ Pro W3" w:hAnsi="Lucida Grande" w:cs="Times New Roman"/>
      <w:b/>
      <w:color w:val="426FAA"/>
      <w:szCs w:val="20"/>
      <w:lang w:val="en-US" w:eastAsia="de-DE"/>
    </w:rPr>
  </w:style>
  <w:style w:type="paragraph" w:styleId="NurText">
    <w:name w:val="Plain Text"/>
    <w:basedOn w:val="Standard"/>
    <w:link w:val="NurTextZchn"/>
    <w:uiPriority w:val="99"/>
    <w:unhideWhenUsed/>
    <w:rsid w:val="00C65CD7"/>
    <w:pPr>
      <w:spacing w:line="240" w:lineRule="auto"/>
    </w:pPr>
    <w:rPr>
      <w:rFonts w:ascii="Calibri" w:eastAsiaTheme="minorHAnsi" w:hAnsi="Calibri"/>
      <w:szCs w:val="21"/>
      <w:lang w:val="en-US" w:eastAsia="en-US" w:bidi="he-IL"/>
    </w:rPr>
  </w:style>
  <w:style w:type="character" w:customStyle="1" w:styleId="NurTextZchn">
    <w:name w:val="Nur Text Zchn"/>
    <w:basedOn w:val="Absatz-Standardschriftart"/>
    <w:link w:val="NurText"/>
    <w:uiPriority w:val="99"/>
    <w:rsid w:val="00C65CD7"/>
    <w:rPr>
      <w:rFonts w:ascii="Calibri" w:eastAsiaTheme="minorHAnsi" w:hAnsi="Calibri"/>
      <w:szCs w:val="21"/>
      <w:lang w:val="en-US" w:eastAsia="en-US" w:bidi="he-IL"/>
    </w:rPr>
  </w:style>
  <w:style w:type="paragraph" w:customStyle="1" w:styleId="Heading21">
    <w:name w:val="Heading 21"/>
    <w:next w:val="Standard"/>
    <w:rsid w:val="00C65CD7"/>
    <w:pPr>
      <w:keepNext/>
      <w:keepLines/>
      <w:spacing w:before="200" w:after="0"/>
      <w:outlineLvl w:val="1"/>
    </w:pPr>
    <w:rPr>
      <w:rFonts w:ascii="Lucida Grande" w:eastAsia="ヒラギノ角ゴ Pro W3" w:hAnsi="Lucida Grande" w:cs="Times New Roman"/>
      <w:b/>
      <w:color w:val="426FAA"/>
      <w:sz w:val="26"/>
      <w:szCs w:val="20"/>
      <w:lang w:val="en-US" w:eastAsia="de-DE"/>
    </w:rPr>
  </w:style>
  <w:style w:type="paragraph" w:customStyle="1" w:styleId="FreieForm">
    <w:name w:val="Freie Form"/>
    <w:rsid w:val="00205558"/>
    <w:rPr>
      <w:rFonts w:ascii="Lucida Grande" w:eastAsia="ヒラギノ角ゴ Pro W3" w:hAnsi="Lucida Grande" w:cs="Times New Roman"/>
      <w:color w:val="000000"/>
      <w:szCs w:val="20"/>
      <w:lang w:val="en-US" w:eastAsia="de-DE"/>
    </w:rPr>
  </w:style>
  <w:style w:type="character" w:customStyle="1" w:styleId="j-jk9ej-pjvnoc">
    <w:name w:val="j-jk9ej-pjvnoc"/>
    <w:basedOn w:val="Absatz-Standardschriftart"/>
    <w:rsid w:val="00B936CD"/>
  </w:style>
  <w:style w:type="character" w:customStyle="1" w:styleId="apple-tab-span">
    <w:name w:val="apple-tab-span"/>
    <w:basedOn w:val="Absatz-Standardschriftart"/>
    <w:rsid w:val="001B4F0D"/>
  </w:style>
  <w:style w:type="paragraph" w:customStyle="1" w:styleId="Appendix1">
    <w:name w:val="Appendix 1"/>
    <w:basedOn w:val="berschrift1"/>
    <w:next w:val="Standard"/>
    <w:link w:val="Appendix1Char"/>
    <w:qFormat/>
    <w:rsid w:val="00A103CB"/>
    <w:pPr>
      <w:numPr>
        <w:numId w:val="3"/>
      </w:numPr>
      <w:ind w:left="714" w:hanging="357"/>
    </w:pPr>
  </w:style>
  <w:style w:type="paragraph" w:styleId="berarbeitung">
    <w:name w:val="Revision"/>
    <w:hidden/>
    <w:rsid w:val="00A103CB"/>
    <w:pPr>
      <w:spacing w:after="0" w:line="240" w:lineRule="auto"/>
    </w:pPr>
    <w:rPr>
      <w:rFonts w:ascii="Georgia" w:hAnsi="Georgia"/>
    </w:rPr>
  </w:style>
  <w:style w:type="character" w:customStyle="1" w:styleId="Appendix1Char">
    <w:name w:val="Appendix 1 Char"/>
    <w:basedOn w:val="berschrift1Zchn"/>
    <w:link w:val="Appendix1"/>
    <w:rsid w:val="00A103CB"/>
    <w:rPr>
      <w:rFonts w:asciiTheme="majorBidi" w:eastAsia="Times New Roman" w:hAnsiTheme="majorBidi" w:cstheme="majorBidi"/>
      <w:b/>
      <w:bCs/>
      <w:kern w:val="36"/>
      <w:sz w:val="36"/>
      <w:szCs w:val="48"/>
      <w:lang w:val="en-US" w:eastAsia="de-DE" w:bidi="he-IL"/>
    </w:rPr>
  </w:style>
  <w:style w:type="paragraph" w:customStyle="1" w:styleId="Appendix2">
    <w:name w:val="Appendix 2"/>
    <w:basedOn w:val="berschrift2"/>
    <w:link w:val="Appendix2Char"/>
    <w:qFormat/>
    <w:rsid w:val="007203FA"/>
    <w:rPr>
      <w:rFonts w:eastAsiaTheme="minorEastAsia"/>
      <w:shd w:val="clear" w:color="auto" w:fill="FFFFFF"/>
    </w:rPr>
  </w:style>
  <w:style w:type="paragraph" w:customStyle="1" w:styleId="Appendix3">
    <w:name w:val="Appendix 3"/>
    <w:basedOn w:val="berschrift3"/>
    <w:link w:val="Appendix3Char"/>
    <w:qFormat/>
    <w:rsid w:val="007203FA"/>
    <w:rPr>
      <w:rFonts w:eastAsiaTheme="minorEastAsia"/>
      <w:shd w:val="clear" w:color="auto" w:fill="FFFFFF"/>
    </w:rPr>
  </w:style>
  <w:style w:type="character" w:customStyle="1" w:styleId="Appendix2Char">
    <w:name w:val="Appendix 2 Char"/>
    <w:basedOn w:val="berschrift2Zchn"/>
    <w:link w:val="Appendix2"/>
    <w:rsid w:val="007203FA"/>
    <w:rPr>
      <w:rFonts w:ascii="Georgia" w:eastAsia="Times New Roman" w:hAnsi="Georgia" w:cs="Arial"/>
      <w:b/>
      <w:bCs/>
      <w:iCs/>
      <w:sz w:val="28"/>
      <w:szCs w:val="28"/>
      <w:lang w:val="en-US" w:eastAsia="de-DE"/>
    </w:rPr>
  </w:style>
  <w:style w:type="character" w:customStyle="1" w:styleId="Appendix3Char">
    <w:name w:val="Appendix 3 Char"/>
    <w:basedOn w:val="berschrift3Zchn"/>
    <w:link w:val="Appendix3"/>
    <w:rsid w:val="007203FA"/>
    <w:rPr>
      <w:rFonts w:ascii="Georgia" w:eastAsia="Times New Roman" w:hAnsi="Georgia" w:cs="Arial"/>
      <w:b/>
      <w:bCs/>
      <w:sz w:val="26"/>
      <w:szCs w:val="26"/>
      <w:lang w:val="de-DE" w:eastAsia="de-DE"/>
    </w:rPr>
  </w:style>
  <w:style w:type="paragraph" w:customStyle="1" w:styleId="NormalWeb1">
    <w:name w:val="Normal (Web)1"/>
    <w:rsid w:val="00C730D1"/>
    <w:pPr>
      <w:spacing w:before="100" w:after="100" w:line="240" w:lineRule="auto"/>
    </w:pPr>
    <w:rPr>
      <w:rFonts w:ascii="Times New Roman" w:eastAsia="ヒラギノ角ゴ Pro W3" w:hAnsi="Times New Roman" w:cs="Times New Roman"/>
      <w:color w:val="000000"/>
      <w:sz w:val="24"/>
      <w:szCs w:val="20"/>
      <w:lang w:val="en-US" w:eastAsia="en-US" w:bidi="he-IL"/>
    </w:rPr>
  </w:style>
  <w:style w:type="paragraph" w:styleId="Inhaltsverzeichnisberschrift">
    <w:name w:val="TOC Heading"/>
    <w:basedOn w:val="berschrift1"/>
    <w:next w:val="Standard"/>
    <w:uiPriority w:val="39"/>
    <w:semiHidden/>
    <w:unhideWhenUsed/>
    <w:qFormat/>
    <w:rsid w:val="006A0FA4"/>
    <w:pPr>
      <w:keepNext/>
      <w:keepLines/>
      <w:numPr>
        <w:numId w:val="0"/>
      </w:numPr>
      <w:spacing w:before="480" w:after="0" w:line="276" w:lineRule="auto"/>
      <w:outlineLvl w:val="9"/>
    </w:pPr>
    <w:rPr>
      <w:rFonts w:asciiTheme="majorHAnsi" w:eastAsiaTheme="majorEastAsia" w:hAnsiTheme="majorHAnsi"/>
      <w:color w:val="365F91" w:themeColor="accent1" w:themeShade="BF"/>
      <w:kern w:val="0"/>
      <w:sz w:val="28"/>
      <w:szCs w:val="28"/>
      <w:lang w:val="de-DE" w:bidi="ar-SA"/>
    </w:rPr>
  </w:style>
  <w:style w:type="character" w:customStyle="1" w:styleId="apple-converted-space">
    <w:name w:val="apple-converted-space"/>
    <w:basedOn w:val="Absatz-Standardschriftart"/>
    <w:rsid w:val="00AC1115"/>
  </w:style>
  <w:style w:type="character" w:styleId="BesuchterHyperlink">
    <w:name w:val="FollowedHyperlink"/>
    <w:basedOn w:val="Absatz-Standardschriftart"/>
    <w:rsid w:val="00A13C3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77017">
      <w:bodyDiv w:val="1"/>
      <w:marLeft w:val="0"/>
      <w:marRight w:val="0"/>
      <w:marTop w:val="0"/>
      <w:marBottom w:val="0"/>
      <w:divBdr>
        <w:top w:val="none" w:sz="0" w:space="0" w:color="auto"/>
        <w:left w:val="none" w:sz="0" w:space="0" w:color="auto"/>
        <w:bottom w:val="none" w:sz="0" w:space="0" w:color="auto"/>
        <w:right w:val="none" w:sz="0" w:space="0" w:color="auto"/>
      </w:divBdr>
    </w:div>
    <w:div w:id="100414588">
      <w:bodyDiv w:val="1"/>
      <w:marLeft w:val="0"/>
      <w:marRight w:val="0"/>
      <w:marTop w:val="0"/>
      <w:marBottom w:val="0"/>
      <w:divBdr>
        <w:top w:val="none" w:sz="0" w:space="0" w:color="auto"/>
        <w:left w:val="none" w:sz="0" w:space="0" w:color="auto"/>
        <w:bottom w:val="none" w:sz="0" w:space="0" w:color="auto"/>
        <w:right w:val="none" w:sz="0" w:space="0" w:color="auto"/>
      </w:divBdr>
    </w:div>
    <w:div w:id="267591576">
      <w:bodyDiv w:val="1"/>
      <w:marLeft w:val="0"/>
      <w:marRight w:val="0"/>
      <w:marTop w:val="0"/>
      <w:marBottom w:val="0"/>
      <w:divBdr>
        <w:top w:val="none" w:sz="0" w:space="0" w:color="auto"/>
        <w:left w:val="none" w:sz="0" w:space="0" w:color="auto"/>
        <w:bottom w:val="none" w:sz="0" w:space="0" w:color="auto"/>
        <w:right w:val="none" w:sz="0" w:space="0" w:color="auto"/>
      </w:divBdr>
    </w:div>
    <w:div w:id="291374717">
      <w:bodyDiv w:val="1"/>
      <w:marLeft w:val="0"/>
      <w:marRight w:val="0"/>
      <w:marTop w:val="0"/>
      <w:marBottom w:val="0"/>
      <w:divBdr>
        <w:top w:val="none" w:sz="0" w:space="0" w:color="auto"/>
        <w:left w:val="none" w:sz="0" w:space="0" w:color="auto"/>
        <w:bottom w:val="none" w:sz="0" w:space="0" w:color="auto"/>
        <w:right w:val="none" w:sz="0" w:space="0" w:color="auto"/>
      </w:divBdr>
      <w:divsChild>
        <w:div w:id="350376873">
          <w:marLeft w:val="0"/>
          <w:marRight w:val="0"/>
          <w:marTop w:val="360"/>
          <w:marBottom w:val="0"/>
          <w:divBdr>
            <w:top w:val="none" w:sz="0" w:space="0" w:color="auto"/>
            <w:left w:val="none" w:sz="0" w:space="0" w:color="auto"/>
            <w:bottom w:val="none" w:sz="0" w:space="0" w:color="auto"/>
            <w:right w:val="none" w:sz="0" w:space="0" w:color="auto"/>
          </w:divBdr>
        </w:div>
        <w:div w:id="1439062119">
          <w:marLeft w:val="0"/>
          <w:marRight w:val="0"/>
          <w:marTop w:val="360"/>
          <w:marBottom w:val="0"/>
          <w:divBdr>
            <w:top w:val="none" w:sz="0" w:space="0" w:color="auto"/>
            <w:left w:val="none" w:sz="0" w:space="0" w:color="auto"/>
            <w:bottom w:val="none" w:sz="0" w:space="0" w:color="auto"/>
            <w:right w:val="none" w:sz="0" w:space="0" w:color="auto"/>
          </w:divBdr>
        </w:div>
        <w:div w:id="1560243688">
          <w:marLeft w:val="0"/>
          <w:marRight w:val="0"/>
          <w:marTop w:val="360"/>
          <w:marBottom w:val="0"/>
          <w:divBdr>
            <w:top w:val="none" w:sz="0" w:space="0" w:color="auto"/>
            <w:left w:val="none" w:sz="0" w:space="0" w:color="auto"/>
            <w:bottom w:val="none" w:sz="0" w:space="0" w:color="auto"/>
            <w:right w:val="none" w:sz="0" w:space="0" w:color="auto"/>
          </w:divBdr>
        </w:div>
      </w:divsChild>
    </w:div>
    <w:div w:id="453213629">
      <w:bodyDiv w:val="1"/>
      <w:marLeft w:val="0"/>
      <w:marRight w:val="0"/>
      <w:marTop w:val="0"/>
      <w:marBottom w:val="0"/>
      <w:divBdr>
        <w:top w:val="none" w:sz="0" w:space="0" w:color="auto"/>
        <w:left w:val="none" w:sz="0" w:space="0" w:color="auto"/>
        <w:bottom w:val="none" w:sz="0" w:space="0" w:color="auto"/>
        <w:right w:val="none" w:sz="0" w:space="0" w:color="auto"/>
      </w:divBdr>
    </w:div>
    <w:div w:id="571430439">
      <w:bodyDiv w:val="1"/>
      <w:marLeft w:val="0"/>
      <w:marRight w:val="0"/>
      <w:marTop w:val="0"/>
      <w:marBottom w:val="0"/>
      <w:divBdr>
        <w:top w:val="none" w:sz="0" w:space="0" w:color="auto"/>
        <w:left w:val="none" w:sz="0" w:space="0" w:color="auto"/>
        <w:bottom w:val="none" w:sz="0" w:space="0" w:color="auto"/>
        <w:right w:val="none" w:sz="0" w:space="0" w:color="auto"/>
      </w:divBdr>
    </w:div>
    <w:div w:id="770703568">
      <w:bodyDiv w:val="1"/>
      <w:marLeft w:val="0"/>
      <w:marRight w:val="0"/>
      <w:marTop w:val="0"/>
      <w:marBottom w:val="0"/>
      <w:divBdr>
        <w:top w:val="none" w:sz="0" w:space="0" w:color="auto"/>
        <w:left w:val="none" w:sz="0" w:space="0" w:color="auto"/>
        <w:bottom w:val="none" w:sz="0" w:space="0" w:color="auto"/>
        <w:right w:val="none" w:sz="0" w:space="0" w:color="auto"/>
      </w:divBdr>
    </w:div>
    <w:div w:id="901982592">
      <w:bodyDiv w:val="1"/>
      <w:marLeft w:val="0"/>
      <w:marRight w:val="0"/>
      <w:marTop w:val="0"/>
      <w:marBottom w:val="0"/>
      <w:divBdr>
        <w:top w:val="none" w:sz="0" w:space="0" w:color="auto"/>
        <w:left w:val="none" w:sz="0" w:space="0" w:color="auto"/>
        <w:bottom w:val="none" w:sz="0" w:space="0" w:color="auto"/>
        <w:right w:val="none" w:sz="0" w:space="0" w:color="auto"/>
      </w:divBdr>
    </w:div>
    <w:div w:id="975598583">
      <w:bodyDiv w:val="1"/>
      <w:marLeft w:val="0"/>
      <w:marRight w:val="0"/>
      <w:marTop w:val="0"/>
      <w:marBottom w:val="0"/>
      <w:divBdr>
        <w:top w:val="none" w:sz="0" w:space="0" w:color="auto"/>
        <w:left w:val="none" w:sz="0" w:space="0" w:color="auto"/>
        <w:bottom w:val="none" w:sz="0" w:space="0" w:color="auto"/>
        <w:right w:val="none" w:sz="0" w:space="0" w:color="auto"/>
      </w:divBdr>
    </w:div>
    <w:div w:id="1150710202">
      <w:bodyDiv w:val="1"/>
      <w:marLeft w:val="0"/>
      <w:marRight w:val="0"/>
      <w:marTop w:val="0"/>
      <w:marBottom w:val="0"/>
      <w:divBdr>
        <w:top w:val="none" w:sz="0" w:space="0" w:color="auto"/>
        <w:left w:val="none" w:sz="0" w:space="0" w:color="auto"/>
        <w:bottom w:val="none" w:sz="0" w:space="0" w:color="auto"/>
        <w:right w:val="none" w:sz="0" w:space="0" w:color="auto"/>
      </w:divBdr>
    </w:div>
    <w:div w:id="1159923899">
      <w:bodyDiv w:val="1"/>
      <w:marLeft w:val="0"/>
      <w:marRight w:val="0"/>
      <w:marTop w:val="0"/>
      <w:marBottom w:val="0"/>
      <w:divBdr>
        <w:top w:val="none" w:sz="0" w:space="0" w:color="auto"/>
        <w:left w:val="none" w:sz="0" w:space="0" w:color="auto"/>
        <w:bottom w:val="none" w:sz="0" w:space="0" w:color="auto"/>
        <w:right w:val="none" w:sz="0" w:space="0" w:color="auto"/>
      </w:divBdr>
    </w:div>
    <w:div w:id="1225410835">
      <w:bodyDiv w:val="1"/>
      <w:marLeft w:val="0"/>
      <w:marRight w:val="0"/>
      <w:marTop w:val="0"/>
      <w:marBottom w:val="0"/>
      <w:divBdr>
        <w:top w:val="none" w:sz="0" w:space="0" w:color="auto"/>
        <w:left w:val="none" w:sz="0" w:space="0" w:color="auto"/>
        <w:bottom w:val="none" w:sz="0" w:space="0" w:color="auto"/>
        <w:right w:val="none" w:sz="0" w:space="0" w:color="auto"/>
      </w:divBdr>
    </w:div>
    <w:div w:id="1316177601">
      <w:bodyDiv w:val="1"/>
      <w:marLeft w:val="0"/>
      <w:marRight w:val="0"/>
      <w:marTop w:val="0"/>
      <w:marBottom w:val="0"/>
      <w:divBdr>
        <w:top w:val="none" w:sz="0" w:space="0" w:color="auto"/>
        <w:left w:val="none" w:sz="0" w:space="0" w:color="auto"/>
        <w:bottom w:val="none" w:sz="0" w:space="0" w:color="auto"/>
        <w:right w:val="none" w:sz="0" w:space="0" w:color="auto"/>
      </w:divBdr>
      <w:divsChild>
        <w:div w:id="2080667877">
          <w:marLeft w:val="0"/>
          <w:marRight w:val="0"/>
          <w:marTop w:val="360"/>
          <w:marBottom w:val="0"/>
          <w:divBdr>
            <w:top w:val="none" w:sz="0" w:space="0" w:color="auto"/>
            <w:left w:val="none" w:sz="0" w:space="0" w:color="auto"/>
            <w:bottom w:val="none" w:sz="0" w:space="0" w:color="auto"/>
            <w:right w:val="none" w:sz="0" w:space="0" w:color="auto"/>
          </w:divBdr>
        </w:div>
        <w:div w:id="980844301">
          <w:marLeft w:val="0"/>
          <w:marRight w:val="0"/>
          <w:marTop w:val="360"/>
          <w:marBottom w:val="0"/>
          <w:divBdr>
            <w:top w:val="none" w:sz="0" w:space="0" w:color="auto"/>
            <w:left w:val="none" w:sz="0" w:space="0" w:color="auto"/>
            <w:bottom w:val="none" w:sz="0" w:space="0" w:color="auto"/>
            <w:right w:val="none" w:sz="0" w:space="0" w:color="auto"/>
          </w:divBdr>
        </w:div>
      </w:divsChild>
    </w:div>
    <w:div w:id="1748530827">
      <w:bodyDiv w:val="1"/>
      <w:marLeft w:val="0"/>
      <w:marRight w:val="0"/>
      <w:marTop w:val="0"/>
      <w:marBottom w:val="0"/>
      <w:divBdr>
        <w:top w:val="none" w:sz="0" w:space="0" w:color="auto"/>
        <w:left w:val="none" w:sz="0" w:space="0" w:color="auto"/>
        <w:bottom w:val="none" w:sz="0" w:space="0" w:color="auto"/>
        <w:right w:val="none" w:sz="0" w:space="0" w:color="auto"/>
      </w:divBdr>
      <w:divsChild>
        <w:div w:id="1207185170">
          <w:marLeft w:val="0"/>
          <w:marRight w:val="0"/>
          <w:marTop w:val="0"/>
          <w:marBottom w:val="0"/>
          <w:divBdr>
            <w:top w:val="none" w:sz="0" w:space="0" w:color="auto"/>
            <w:left w:val="none" w:sz="0" w:space="0" w:color="auto"/>
            <w:bottom w:val="none" w:sz="0" w:space="0" w:color="auto"/>
            <w:right w:val="none" w:sz="0" w:space="0" w:color="auto"/>
          </w:divBdr>
          <w:divsChild>
            <w:div w:id="1328052041">
              <w:marLeft w:val="0"/>
              <w:marRight w:val="0"/>
              <w:marTop w:val="0"/>
              <w:marBottom w:val="0"/>
              <w:divBdr>
                <w:top w:val="none" w:sz="0" w:space="0" w:color="auto"/>
                <w:left w:val="none" w:sz="0" w:space="0" w:color="auto"/>
                <w:bottom w:val="none" w:sz="0" w:space="0" w:color="auto"/>
                <w:right w:val="none" w:sz="0" w:space="0" w:color="auto"/>
              </w:divBdr>
              <w:divsChild>
                <w:div w:id="869994579">
                  <w:marLeft w:val="0"/>
                  <w:marRight w:val="0"/>
                  <w:marTop w:val="0"/>
                  <w:marBottom w:val="0"/>
                  <w:divBdr>
                    <w:top w:val="none" w:sz="0" w:space="0" w:color="auto"/>
                    <w:left w:val="none" w:sz="0" w:space="0" w:color="auto"/>
                    <w:bottom w:val="none" w:sz="0" w:space="0" w:color="auto"/>
                    <w:right w:val="none" w:sz="0" w:space="0" w:color="auto"/>
                  </w:divBdr>
                  <w:divsChild>
                    <w:div w:id="832987651">
                      <w:marLeft w:val="0"/>
                      <w:marRight w:val="0"/>
                      <w:marTop w:val="0"/>
                      <w:marBottom w:val="0"/>
                      <w:divBdr>
                        <w:top w:val="none" w:sz="0" w:space="0" w:color="auto"/>
                        <w:left w:val="none" w:sz="0" w:space="0" w:color="auto"/>
                        <w:bottom w:val="none" w:sz="0" w:space="0" w:color="auto"/>
                        <w:right w:val="none" w:sz="0" w:space="0" w:color="auto"/>
                      </w:divBdr>
                      <w:divsChild>
                        <w:div w:id="1303929934">
                          <w:marLeft w:val="0"/>
                          <w:marRight w:val="-14550"/>
                          <w:marTop w:val="0"/>
                          <w:marBottom w:val="0"/>
                          <w:divBdr>
                            <w:top w:val="none" w:sz="0" w:space="0" w:color="auto"/>
                            <w:left w:val="none" w:sz="0" w:space="0" w:color="auto"/>
                            <w:bottom w:val="none" w:sz="0" w:space="0" w:color="auto"/>
                            <w:right w:val="none" w:sz="0" w:space="0" w:color="auto"/>
                          </w:divBdr>
                          <w:divsChild>
                            <w:div w:id="521171367">
                              <w:marLeft w:val="0"/>
                              <w:marRight w:val="0"/>
                              <w:marTop w:val="0"/>
                              <w:marBottom w:val="0"/>
                              <w:divBdr>
                                <w:top w:val="none" w:sz="0" w:space="0" w:color="auto"/>
                                <w:left w:val="none" w:sz="0" w:space="0" w:color="auto"/>
                                <w:bottom w:val="none" w:sz="0" w:space="0" w:color="auto"/>
                                <w:right w:val="none" w:sz="0" w:space="0" w:color="auto"/>
                              </w:divBdr>
                              <w:divsChild>
                                <w:div w:id="847250540">
                                  <w:marLeft w:val="0"/>
                                  <w:marRight w:val="0"/>
                                  <w:marTop w:val="0"/>
                                  <w:marBottom w:val="0"/>
                                  <w:divBdr>
                                    <w:top w:val="none" w:sz="0" w:space="0" w:color="auto"/>
                                    <w:left w:val="none" w:sz="0" w:space="0" w:color="auto"/>
                                    <w:bottom w:val="none" w:sz="0" w:space="0" w:color="auto"/>
                                    <w:right w:val="none" w:sz="0" w:space="0" w:color="auto"/>
                                  </w:divBdr>
                                  <w:divsChild>
                                    <w:div w:id="48767036">
                                      <w:marLeft w:val="0"/>
                                      <w:marRight w:val="0"/>
                                      <w:marTop w:val="0"/>
                                      <w:marBottom w:val="0"/>
                                      <w:divBdr>
                                        <w:top w:val="none" w:sz="0" w:space="0" w:color="auto"/>
                                        <w:left w:val="none" w:sz="0" w:space="0" w:color="auto"/>
                                        <w:bottom w:val="none" w:sz="0" w:space="0" w:color="auto"/>
                                        <w:right w:val="none" w:sz="0" w:space="0" w:color="auto"/>
                                      </w:divBdr>
                                      <w:divsChild>
                                        <w:div w:id="737677213">
                                          <w:marLeft w:val="0"/>
                                          <w:marRight w:val="0"/>
                                          <w:marTop w:val="0"/>
                                          <w:marBottom w:val="0"/>
                                          <w:divBdr>
                                            <w:top w:val="none" w:sz="0" w:space="0" w:color="auto"/>
                                            <w:left w:val="none" w:sz="0" w:space="0" w:color="auto"/>
                                            <w:bottom w:val="none" w:sz="0" w:space="0" w:color="auto"/>
                                            <w:right w:val="none" w:sz="0" w:space="0" w:color="auto"/>
                                          </w:divBdr>
                                          <w:divsChild>
                                            <w:div w:id="185252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0523038">
      <w:bodyDiv w:val="1"/>
      <w:marLeft w:val="0"/>
      <w:marRight w:val="0"/>
      <w:marTop w:val="0"/>
      <w:marBottom w:val="0"/>
      <w:divBdr>
        <w:top w:val="none" w:sz="0" w:space="0" w:color="auto"/>
        <w:left w:val="none" w:sz="0" w:space="0" w:color="auto"/>
        <w:bottom w:val="none" w:sz="0" w:space="0" w:color="auto"/>
        <w:right w:val="none" w:sz="0" w:space="0" w:color="auto"/>
      </w:divBdr>
    </w:div>
    <w:div w:id="195516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yperlink" Target="http://jgrapht.org/javadoc/org/jgrapht/graph/DefaultDirectedWeightedGraph.html" TargetMode="External"/><Relationship Id="rId21" Type="http://schemas.openxmlformats.org/officeDocument/2006/relationships/image" Target="media/image7.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yperlink" Target="https://github.com/jgrapht/jgrapht" TargetMode="External"/><Relationship Id="rId25" Type="http://schemas.openxmlformats.org/officeDocument/2006/relationships/image" Target="media/image9.png"/><Relationship Id="rId33" Type="http://schemas.openxmlformats.org/officeDocument/2006/relationships/image" Target="media/image1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jgrapht.org/javadoc/org/jgrapht/graph/DefaultEdge.html"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ima.apache.org/d/uimaj-2.4.0/tutorials_and_users_guides.html" TargetMode="External"/><Relationship Id="rId24" Type="http://schemas.openxmlformats.org/officeDocument/2006/relationships/hyperlink" Target="http://jgrapht.org/javadoc/org/jgrapht/graph/DefaultEdge.html" TargetMode="External"/><Relationship Id="rId32" Type="http://schemas.openxmlformats.org/officeDocument/2006/relationships/image" Target="media/image14.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10.png"/><Relationship Id="rId36" Type="http://schemas.openxmlformats.org/officeDocument/2006/relationships/header" Target="header2.xml"/><Relationship Id="rId10" Type="http://schemas.openxmlformats.org/officeDocument/2006/relationships/hyperlink" Target="https://github.com/hltfbk/Excitement-Transduction-Layer" TargetMode="External"/><Relationship Id="rId19" Type="http://schemas.openxmlformats.org/officeDocument/2006/relationships/hyperlink" Target="http://jgrapht.org/javadoc/org/jgrapht/graph/DefaultDirectedWeightedGraph.html" TargetMode="External"/><Relationship Id="rId31"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jgrapht.org/javadoc/org/jgrapht/graph/DirectedMultigraph.html" TargetMode="External"/><Relationship Id="rId27" Type="http://schemas.openxmlformats.org/officeDocument/2006/relationships/hyperlink" Target="http://jgrapht.org/javadoc/org/jgrapht/graph/DefaultEdge.html" TargetMode="External"/><Relationship Id="rId30" Type="http://schemas.openxmlformats.org/officeDocument/2006/relationships/image" Target="media/image12.png"/><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E8F84D-CE84-48C1-8222-87836F7A6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87</Pages>
  <Words>19552</Words>
  <Characters>123181</Characters>
  <Application>Microsoft Office Word</Application>
  <DocSecurity>0</DocSecurity>
  <Lines>1026</Lines>
  <Paragraphs>284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EXploring Customer Interaction via Textual EntailMENT</vt:lpstr>
      <vt:lpstr>EXploring Customer Interaction via Textual EntailMENT</vt:lpstr>
    </vt:vector>
  </TitlesOfParts>
  <Company>Nice_Systems</Company>
  <LinksUpToDate>false</LinksUpToDate>
  <CharactersWithSpaces>142449</CharactersWithSpaces>
  <SharedDoc>false</SharedDoc>
  <HLinks>
    <vt:vector size="30" baseType="variant">
      <vt:variant>
        <vt:i4>655389</vt:i4>
      </vt:variant>
      <vt:variant>
        <vt:i4>264</vt:i4>
      </vt:variant>
      <vt:variant>
        <vt:i4>0</vt:i4>
      </vt:variant>
      <vt:variant>
        <vt:i4>5</vt:i4>
      </vt:variant>
      <vt:variant>
        <vt:lpwstr>http://bach.ipipan.waw.pl/ metashare/browse/</vt:lpwstr>
      </vt:variant>
      <vt:variant>
        <vt:lpwstr/>
      </vt:variant>
      <vt:variant>
        <vt:i4>5898356</vt:i4>
      </vt:variant>
      <vt:variant>
        <vt:i4>261</vt:i4>
      </vt:variant>
      <vt:variant>
        <vt:i4>0</vt:i4>
      </vt:variant>
      <vt:variant>
        <vt:i4>5</vt:i4>
      </vt:variant>
      <vt:variant>
        <vt:lpwstr>http://metanode.tilde.com</vt:lpwstr>
      </vt:variant>
      <vt:variant>
        <vt:lpwstr/>
      </vt:variant>
      <vt:variant>
        <vt:i4>917571</vt:i4>
      </vt:variant>
      <vt:variant>
        <vt:i4>258</vt:i4>
      </vt:variant>
      <vt:variant>
        <vt:i4>0</vt:i4>
      </vt:variant>
      <vt:variant>
        <vt:i4>5</vt:i4>
      </vt:variant>
      <vt:variant>
        <vt:lpwstr>mailto:helpdesk-legal@meta-share.eu</vt:lpwstr>
      </vt:variant>
      <vt:variant>
        <vt:lpwstr/>
      </vt:variant>
      <vt:variant>
        <vt:i4>983122</vt:i4>
      </vt:variant>
      <vt:variant>
        <vt:i4>255</vt:i4>
      </vt:variant>
      <vt:variant>
        <vt:i4>0</vt:i4>
      </vt:variant>
      <vt:variant>
        <vt:i4>5</vt:i4>
      </vt:variant>
      <vt:variant>
        <vt:lpwstr>mailto:helpdesk-technical@meta-share.eu</vt:lpwstr>
      </vt:variant>
      <vt:variant>
        <vt:lpwstr/>
      </vt:variant>
      <vt:variant>
        <vt:i4>2949134</vt:i4>
      </vt:variant>
      <vt:variant>
        <vt:i4>252</vt:i4>
      </vt:variant>
      <vt:variant>
        <vt:i4>0</vt:i4>
      </vt:variant>
      <vt:variant>
        <vt:i4>5</vt:i4>
      </vt:variant>
      <vt:variant>
        <vt:lpwstr>mailto:helpdesk-metadata@meta-share.eu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Customer Interaction via Textual EntailMENT</dc:title>
  <dc:subject>EC FP7 project no. FP7-RI-2122230, D5R-2 - 01.04.2009</dc:subject>
  <dc:creator>Moshe Wasserblat</dc:creator>
  <cp:lastModifiedBy>Kathrin Eichler</cp:lastModifiedBy>
  <cp:revision>49</cp:revision>
  <cp:lastPrinted>2013-06-28T14:03:00Z</cp:lastPrinted>
  <dcterms:created xsi:type="dcterms:W3CDTF">2014-11-24T09:02:00Z</dcterms:created>
  <dcterms:modified xsi:type="dcterms:W3CDTF">2014-11-24T12:33:00Z</dcterms:modified>
</cp:coreProperties>
</file>